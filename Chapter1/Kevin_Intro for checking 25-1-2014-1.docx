
<file path=[Content_Types].xml><?xml version="1.0" encoding="utf-8"?>
<Types xmlns="http://schemas.openxmlformats.org/package/2006/content-types">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A752AE">
        <w:rPr>
          <w:rFonts w:eastAsia="Times New Roman"/>
          <w:b/>
          <w:bCs/>
          <w:color w:val="0000CC"/>
        </w:rPr>
        <w:t>\section{Introduction}</w:t>
      </w: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A752AE">
        <w:rPr>
          <w:rFonts w:eastAsia="Times New Roman"/>
        </w:rPr>
        <w:t xml:space="preserve">All research studies require </w:t>
      </w:r>
      <w:del w:id="0" w:author="Seamus Harris" w:date="2014-01-29T17:00:00Z">
        <w:r w:rsidRPr="00A752AE" w:rsidDel="00CA5E5C">
          <w:rPr>
            <w:rFonts w:eastAsia="Times New Roman"/>
          </w:rPr>
          <w:delText xml:space="preserve">that </w:delText>
        </w:r>
      </w:del>
      <w:r w:rsidRPr="00A752AE">
        <w:rPr>
          <w:rFonts w:eastAsia="Times New Roman"/>
        </w:rPr>
        <w:t xml:space="preserve">the researchers </w:t>
      </w:r>
      <w:ins w:id="1" w:author="Seamus Harris" w:date="2014-01-29T17:00:00Z">
        <w:r w:rsidR="00CA5E5C">
          <w:rPr>
            <w:rFonts w:eastAsia="Times New Roman"/>
          </w:rPr>
          <w:t xml:space="preserve">to </w:t>
        </w:r>
      </w:ins>
      <w:r w:rsidRPr="00A752AE">
        <w:rPr>
          <w:rFonts w:eastAsia="Times New Roman"/>
        </w:rPr>
        <w:t xml:space="preserve">conduct </w:t>
      </w:r>
      <w:del w:id="2" w:author="Seamus Harris" w:date="2014-01-29T16:56:00Z">
        <w:r w:rsidRPr="00A752AE" w:rsidDel="00CA5E5C">
          <w:rPr>
            <w:rFonts w:eastAsia="Times New Roman"/>
          </w:rPr>
          <w:delText xml:space="preserve">one or more </w:delText>
        </w:r>
      </w:del>
      <w:r w:rsidRPr="00A752AE">
        <w:rPr>
          <w:rFonts w:eastAsia="Times New Roman"/>
        </w:rPr>
        <w:t xml:space="preserve">experiments </w:t>
      </w:r>
      <w:ins w:id="3" w:author="Seamus Harris" w:date="2014-01-29T16:57:00Z">
        <w:r w:rsidR="00CA5E5C">
          <w:rPr>
            <w:rFonts w:eastAsia="Times New Roman"/>
          </w:rPr>
          <w:t xml:space="preserve">so the study results provide a basis </w:t>
        </w:r>
      </w:ins>
      <w:del w:id="4" w:author="Seamus Harris" w:date="2014-01-29T16:57:00Z">
        <w:r w:rsidRPr="00A752AE" w:rsidDel="00CA5E5C">
          <w:rPr>
            <w:rFonts w:eastAsia="Times New Roman"/>
          </w:rPr>
          <w:delText xml:space="preserve">to make </w:delText>
        </w:r>
      </w:del>
      <w:r w:rsidRPr="00A752AE">
        <w:rPr>
          <w:rFonts w:eastAsia="Times New Roman"/>
        </w:rPr>
        <w:t>confident</w:t>
      </w:r>
      <w:ins w:id="5" w:author="Seamus Harris" w:date="2014-01-29T16:57:00Z">
        <w:r w:rsidR="00CA5E5C">
          <w:rPr>
            <w:rFonts w:eastAsia="Times New Roman"/>
          </w:rPr>
          <w:t>ly</w:t>
        </w:r>
      </w:ins>
      <w:r w:rsidRPr="00A752AE">
        <w:rPr>
          <w:rFonts w:eastAsia="Times New Roman"/>
        </w:rPr>
        <w:t xml:space="preserve"> </w:t>
      </w:r>
      <w:del w:id="6" w:author="Seamus Harris" w:date="2014-01-29T16:57:00Z">
        <w:r w:rsidRPr="00A752AE" w:rsidDel="00CA5E5C">
          <w:rPr>
            <w:rFonts w:eastAsia="Times New Roman"/>
          </w:rPr>
          <w:delText xml:space="preserve">claims to </w:delText>
        </w:r>
      </w:del>
      <w:r w:rsidRPr="00A752AE">
        <w:rPr>
          <w:rFonts w:eastAsia="Times New Roman"/>
        </w:rPr>
        <w:t>support</w:t>
      </w:r>
      <w:ins w:id="7" w:author="Seamus Harris" w:date="2014-01-29T16:58:00Z">
        <w:r w:rsidR="00CA5E5C">
          <w:rPr>
            <w:rFonts w:eastAsia="Times New Roman"/>
          </w:rPr>
          <w:t>ing</w:t>
        </w:r>
      </w:ins>
      <w:r w:rsidRPr="00A752AE">
        <w:rPr>
          <w:rFonts w:eastAsia="Times New Roman"/>
        </w:rPr>
        <w:t xml:space="preserve"> or refut</w:t>
      </w:r>
      <w:ins w:id="8" w:author="Seamus Harris" w:date="2014-01-29T16:58:00Z">
        <w:r w:rsidR="00CA5E5C">
          <w:rPr>
            <w:rFonts w:eastAsia="Times New Roman"/>
          </w:rPr>
          <w:t>ing</w:t>
        </w:r>
      </w:ins>
      <w:del w:id="9" w:author="Seamus Harris" w:date="2014-01-29T16:58:00Z">
        <w:r w:rsidRPr="00A752AE" w:rsidDel="00CA5E5C">
          <w:rPr>
            <w:rFonts w:eastAsia="Times New Roman"/>
          </w:rPr>
          <w:delText>e</w:delText>
        </w:r>
      </w:del>
      <w:r w:rsidRPr="00A752AE">
        <w:rPr>
          <w:rFonts w:eastAsia="Times New Roman"/>
        </w:rPr>
        <w:t xml:space="preserve"> a particular hypothesis</w:t>
      </w:r>
      <w:del w:id="10" w:author="Seamus Harris" w:date="2014-01-29T16:57:00Z">
        <w:r w:rsidRPr="00A752AE" w:rsidDel="00CA5E5C">
          <w:rPr>
            <w:rFonts w:eastAsia="Times New Roman"/>
          </w:rPr>
          <w:delText xml:space="preserve"> based on the study results</w:delText>
        </w:r>
      </w:del>
      <w:r w:rsidRPr="00A752AE">
        <w:rPr>
          <w:rFonts w:eastAsia="Times New Roman"/>
        </w:rPr>
        <w:t xml:space="preserve">. A carefully </w:t>
      </w:r>
      <w:del w:id="11" w:author="Seamus Harris" w:date="2014-01-29T17:02:00Z">
        <w:r w:rsidRPr="00A752AE" w:rsidDel="00CA5E5C">
          <w:rPr>
            <w:rFonts w:eastAsia="Times New Roman"/>
          </w:rPr>
          <w:delText>thought out</w:delText>
        </w:r>
      </w:del>
      <w:ins w:id="12" w:author="Seamus Harris" w:date="2014-01-29T17:02:00Z">
        <w:r w:rsidR="00CA5E5C">
          <w:rPr>
            <w:rFonts w:eastAsia="Times New Roman"/>
          </w:rPr>
          <w:t>considered</w:t>
        </w:r>
      </w:ins>
      <w:r w:rsidRPr="00A752AE">
        <w:rPr>
          <w:rFonts w:eastAsia="Times New Roman"/>
        </w:rPr>
        <w:t xml:space="preserve"> </w:t>
      </w:r>
      <w:del w:id="13" w:author="Seamus Harris" w:date="2014-01-29T08:44:00Z">
        <w:r w:rsidRPr="00A752AE" w:rsidDel="00FD0D9A">
          <w:rPr>
            <w:rFonts w:eastAsia="Times New Roman"/>
          </w:rPr>
          <w:delText xml:space="preserve">plan for an </w:delText>
        </w:r>
      </w:del>
      <w:r w:rsidRPr="00A752AE">
        <w:rPr>
          <w:rFonts w:eastAsia="Times New Roman"/>
        </w:rPr>
        <w:t>experiment</w:t>
      </w:r>
      <w:ins w:id="14" w:author="Seamus Harris" w:date="2014-01-29T08:44:00Z">
        <w:r w:rsidR="00FD0D9A">
          <w:rPr>
            <w:rFonts w:eastAsia="Times New Roman"/>
          </w:rPr>
          <w:t>al plan</w:t>
        </w:r>
      </w:ins>
      <w:r w:rsidRPr="00A752AE">
        <w:rPr>
          <w:rFonts w:eastAsia="Times New Roman"/>
        </w:rPr>
        <w:t xml:space="preserve"> is essential, and </w:t>
      </w:r>
      <w:del w:id="15" w:author="Seamus Harris" w:date="2014-01-29T08:44:00Z">
        <w:r w:rsidRPr="00A752AE" w:rsidDel="00FD0D9A">
          <w:rPr>
            <w:rFonts w:eastAsia="Times New Roman"/>
          </w:rPr>
          <w:delText xml:space="preserve">is an </w:delText>
        </w:r>
      </w:del>
      <w:ins w:id="16" w:author="Seamus Harris" w:date="2014-01-29T08:44:00Z">
        <w:r w:rsidR="00FD0D9A">
          <w:rPr>
            <w:rFonts w:eastAsia="Times New Roman"/>
          </w:rPr>
          <w:t xml:space="preserve">this </w:t>
        </w:r>
      </w:ins>
      <w:r w:rsidRPr="00A752AE">
        <w:rPr>
          <w:rFonts w:eastAsia="Times New Roman"/>
        </w:rPr>
        <w:t xml:space="preserve">important discipline of study </w:t>
      </w:r>
      <w:ins w:id="17" w:author="Seamus Harris" w:date="2014-01-29T08:44:00Z">
        <w:r w:rsidR="00FD0D9A">
          <w:rPr>
            <w:rFonts w:eastAsia="Times New Roman"/>
          </w:rPr>
          <w:t xml:space="preserve">is </w:t>
        </w:r>
      </w:ins>
      <w:r w:rsidRPr="00A752AE">
        <w:rPr>
          <w:rFonts w:eastAsia="Times New Roman"/>
        </w:rPr>
        <w:t xml:space="preserve">called </w:t>
      </w:r>
      <w:r w:rsidRPr="00A752AE">
        <w:rPr>
          <w:rFonts w:eastAsia="Times New Roman"/>
          <w:color w:val="800000"/>
        </w:rPr>
        <w:t>\</w:t>
      </w:r>
      <w:proofErr w:type="spellStart"/>
      <w:r w:rsidRPr="00A752AE">
        <w:rPr>
          <w:rFonts w:eastAsia="Times New Roman"/>
          <w:color w:val="800000"/>
        </w:rPr>
        <w:t>emph</w:t>
      </w:r>
      <w:proofErr w:type="spellEnd"/>
      <w:r w:rsidRPr="00A752AE">
        <w:rPr>
          <w:rFonts w:eastAsia="Times New Roman"/>
        </w:rPr>
        <w:t xml:space="preserve">{experimental design}. The initial foundations of </w:t>
      </w:r>
      <w:ins w:id="18" w:author="Seamus Harris" w:date="2014-01-29T08:44:00Z">
        <w:r w:rsidR="00FD0D9A">
          <w:rPr>
            <w:rFonts w:eastAsia="Times New Roman"/>
          </w:rPr>
          <w:t xml:space="preserve">the </w:t>
        </w:r>
      </w:ins>
      <w:r w:rsidRPr="00A752AE">
        <w:rPr>
          <w:rFonts w:eastAsia="Times New Roman"/>
        </w:rPr>
        <w:t xml:space="preserve">statistical approach to </w:t>
      </w:r>
      <w:ins w:id="19" w:author="Seamus Harris" w:date="2014-01-29T08:44:00Z">
        <w:r w:rsidR="00FD0D9A">
          <w:rPr>
            <w:rFonts w:eastAsia="Times New Roman"/>
          </w:rPr>
          <w:t xml:space="preserve">experimental </w:t>
        </w:r>
      </w:ins>
      <w:r w:rsidRPr="00A752AE">
        <w:rPr>
          <w:rFonts w:eastAsia="Times New Roman"/>
        </w:rPr>
        <w:t xml:space="preserve">design </w:t>
      </w:r>
      <w:del w:id="20" w:author="Seamus Harris" w:date="2014-01-29T08:44:00Z">
        <w:r w:rsidRPr="00A752AE" w:rsidDel="00FD0D9A">
          <w:rPr>
            <w:rFonts w:eastAsia="Times New Roman"/>
          </w:rPr>
          <w:delText xml:space="preserve">the experiments </w:delText>
        </w:r>
      </w:del>
      <w:r w:rsidRPr="00A752AE">
        <w:rPr>
          <w:rFonts w:eastAsia="Times New Roman"/>
        </w:rPr>
        <w:t xml:space="preserve">were laid </w:t>
      </w:r>
      <w:ins w:id="21" w:author="Seamus Harris" w:date="2014-01-29T08:44:00Z">
        <w:r w:rsidR="00FD0D9A">
          <w:rPr>
            <w:rFonts w:eastAsia="Times New Roman"/>
          </w:rPr>
          <w:t xml:space="preserve">out </w:t>
        </w:r>
      </w:ins>
      <w:r w:rsidRPr="00A752AE">
        <w:rPr>
          <w:rFonts w:eastAsia="Times New Roman"/>
        </w:rPr>
        <w:t xml:space="preserve">by </w:t>
      </w:r>
      <w:r w:rsidRPr="00A752AE">
        <w:rPr>
          <w:rFonts w:eastAsia="Times New Roman"/>
          <w:color w:val="800000"/>
        </w:rPr>
        <w:t>\cite</w:t>
      </w:r>
      <w:r w:rsidRPr="00A752AE">
        <w:rPr>
          <w:rFonts w:eastAsia="Times New Roman"/>
        </w:rPr>
        <w:t>{</w:t>
      </w:r>
      <w:r w:rsidRPr="00A752AE">
        <w:rPr>
          <w:rFonts w:eastAsia="Times New Roman"/>
          <w:u w:val="single"/>
        </w:rPr>
        <w:t>Fisher1935</w:t>
      </w:r>
      <w:r w:rsidRPr="00A752AE">
        <w:rPr>
          <w:rFonts w:eastAsia="Times New Roman"/>
        </w:rPr>
        <w:t xml:space="preserve">} in the field of agriculture, but </w:t>
      </w:r>
      <w:del w:id="22" w:author="Seamus Harris" w:date="2014-01-29T08:44:00Z">
        <w:r w:rsidRPr="00A752AE" w:rsidDel="00FD0D9A">
          <w:rPr>
            <w:rFonts w:eastAsia="Times New Roman"/>
          </w:rPr>
          <w:delText xml:space="preserve">it </w:delText>
        </w:r>
      </w:del>
      <w:ins w:id="23" w:author="Seamus Harris" w:date="2014-01-29T17:01:00Z">
        <w:r w:rsidR="00CA5E5C">
          <w:rPr>
            <w:rFonts w:eastAsia="Times New Roman"/>
          </w:rPr>
          <w:t xml:space="preserve">the </w:t>
        </w:r>
      </w:ins>
      <w:ins w:id="24" w:author="Seamus Harris" w:date="2014-01-29T08:45:00Z">
        <w:r w:rsidR="00FD0D9A">
          <w:rPr>
            <w:rFonts w:eastAsia="Times New Roman"/>
          </w:rPr>
          <w:t xml:space="preserve">approach </w:t>
        </w:r>
      </w:ins>
      <w:r w:rsidRPr="00A752AE">
        <w:rPr>
          <w:rFonts w:eastAsia="Times New Roman"/>
        </w:rPr>
        <w:t xml:space="preserve">is now applicable to almost all sciences. </w:t>
      </w:r>
      <w:r w:rsidRPr="00A752AE">
        <w:rPr>
          <w:rFonts w:eastAsia="Times New Roman"/>
          <w:color w:val="800000"/>
        </w:rPr>
        <w:t>\</w:t>
      </w:r>
      <w:proofErr w:type="spellStart"/>
      <w:r w:rsidRPr="00A752AE">
        <w:rPr>
          <w:rFonts w:eastAsia="Times New Roman"/>
          <w:color w:val="800000"/>
        </w:rPr>
        <w:t>citeauthor</w:t>
      </w:r>
      <w:proofErr w:type="spellEnd"/>
      <w:r w:rsidRPr="00A752AE">
        <w:rPr>
          <w:rFonts w:eastAsia="Times New Roman"/>
        </w:rPr>
        <w:t>{</w:t>
      </w:r>
      <w:r w:rsidRPr="00A752AE">
        <w:rPr>
          <w:rFonts w:eastAsia="Times New Roman"/>
          <w:u w:val="single"/>
        </w:rPr>
        <w:t>Fisher1935</w:t>
      </w:r>
      <w:r w:rsidRPr="00A752AE">
        <w:rPr>
          <w:rFonts w:eastAsia="Times New Roman"/>
        </w:rPr>
        <w:t xml:space="preserve">}'s main focuses were </w:t>
      </w:r>
      <w:del w:id="25" w:author="Seamus Harris" w:date="2014-01-29T08:45:00Z">
        <w:r w:rsidRPr="00A752AE" w:rsidDel="00FD0D9A">
          <w:rPr>
            <w:rFonts w:eastAsia="Times New Roman"/>
          </w:rPr>
          <w:delText xml:space="preserve">in </w:delText>
        </w:r>
      </w:del>
      <w:ins w:id="26" w:author="Seamus Harris" w:date="2014-01-29T08:45:00Z">
        <w:r w:rsidR="00FD0D9A">
          <w:rPr>
            <w:rFonts w:eastAsia="Times New Roman"/>
          </w:rPr>
          <w:t>on</w:t>
        </w:r>
        <w:r w:rsidR="00FD0D9A" w:rsidRPr="00A752AE">
          <w:rPr>
            <w:rFonts w:eastAsia="Times New Roman"/>
          </w:rPr>
          <w:t xml:space="preserve"> </w:t>
        </w:r>
      </w:ins>
      <w:r w:rsidRPr="00A752AE">
        <w:rPr>
          <w:rFonts w:eastAsia="Times New Roman"/>
        </w:rPr>
        <w:t xml:space="preserve">the principles of comparison, randomisation, replication, blocking, </w:t>
      </w:r>
      <w:proofErr w:type="spellStart"/>
      <w:r w:rsidRPr="00A752AE">
        <w:rPr>
          <w:rFonts w:eastAsia="Times New Roman"/>
        </w:rPr>
        <w:t>orthogonality</w:t>
      </w:r>
      <w:proofErr w:type="spellEnd"/>
      <w:r w:rsidRPr="00A752AE">
        <w:rPr>
          <w:rFonts w:eastAsia="Times New Roman"/>
        </w:rPr>
        <w:t xml:space="preserve"> and the use of factorial treatments in connection with </w:t>
      </w:r>
      <w:del w:id="27" w:author="Seamus Harris" w:date="2014-01-29T08:45:00Z">
        <w:r w:rsidRPr="00A752AE" w:rsidDel="00FD0D9A">
          <w:rPr>
            <w:rFonts w:eastAsia="Times New Roman"/>
          </w:rPr>
          <w:delText xml:space="preserve">the design of </w:delText>
        </w:r>
      </w:del>
      <w:r w:rsidRPr="00A752AE">
        <w:rPr>
          <w:rFonts w:eastAsia="Times New Roman"/>
        </w:rPr>
        <w:t>experiment</w:t>
      </w:r>
      <w:ins w:id="28" w:author="Seamus Harris" w:date="2014-01-29T08:45:00Z">
        <w:r w:rsidR="00FD0D9A">
          <w:rPr>
            <w:rFonts w:eastAsia="Times New Roman"/>
          </w:rPr>
          <w:t>al design</w:t>
        </w:r>
      </w:ins>
      <w:r w:rsidRPr="00A752AE">
        <w:rPr>
          <w:rFonts w:eastAsia="Times New Roman"/>
        </w:rPr>
        <w:t xml:space="preserve">. </w:t>
      </w:r>
      <w:ins w:id="29" w:author="Seamus Harris" w:date="2014-01-29T17:02:00Z">
        <w:r w:rsidR="00CA5E5C">
          <w:rPr>
            <w:rFonts w:eastAsia="Times New Roman"/>
          </w:rPr>
          <w:t xml:space="preserve">Researchers wishing to obtain results that will stand up to </w:t>
        </w:r>
      </w:ins>
      <w:ins w:id="30" w:author="Seamus Harris" w:date="2014-01-29T17:03:00Z">
        <w:r w:rsidR="00CA5E5C">
          <w:rPr>
            <w:rFonts w:eastAsia="Times New Roman"/>
          </w:rPr>
          <w:t>scrutiny</w:t>
        </w:r>
      </w:ins>
      <w:ins w:id="31" w:author="Seamus Harris" w:date="2014-01-29T17:02:00Z">
        <w:r w:rsidR="00CA5E5C">
          <w:rPr>
            <w:rFonts w:eastAsia="Times New Roman"/>
          </w:rPr>
          <w:t xml:space="preserve"> must </w:t>
        </w:r>
      </w:ins>
      <w:ins w:id="32" w:author="Seamus Harris" w:date="2014-01-29T17:03:00Z">
        <w:r w:rsidR="00CA5E5C">
          <w:rPr>
            <w:rFonts w:eastAsia="Times New Roman"/>
          </w:rPr>
          <w:t xml:space="preserve">implement </w:t>
        </w:r>
      </w:ins>
      <w:del w:id="33" w:author="Seamus Harris" w:date="2014-01-29T17:03:00Z">
        <w:r w:rsidRPr="00A752AE" w:rsidDel="00CA5E5C">
          <w:rPr>
            <w:rFonts w:eastAsia="Times New Roman"/>
          </w:rPr>
          <w:delText>T</w:delText>
        </w:r>
      </w:del>
      <w:ins w:id="34" w:author="Seamus Harris" w:date="2014-01-29T17:03:00Z">
        <w:r w:rsidR="00CA5E5C">
          <w:rPr>
            <w:rFonts w:eastAsia="Times New Roman"/>
          </w:rPr>
          <w:t>t</w:t>
        </w:r>
      </w:ins>
      <w:r w:rsidRPr="00A752AE">
        <w:rPr>
          <w:rFonts w:eastAsia="Times New Roman"/>
        </w:rPr>
        <w:t xml:space="preserve">hese concepts </w:t>
      </w:r>
      <w:del w:id="35" w:author="Seamus Harris" w:date="2014-01-29T17:03:00Z">
        <w:r w:rsidRPr="00A752AE" w:rsidDel="00CA5E5C">
          <w:rPr>
            <w:rFonts w:eastAsia="Times New Roman"/>
          </w:rPr>
          <w:delText xml:space="preserve">should be implemented </w:delText>
        </w:r>
      </w:del>
      <w:r w:rsidRPr="00A752AE">
        <w:rPr>
          <w:rFonts w:eastAsia="Times New Roman"/>
        </w:rPr>
        <w:t xml:space="preserve">in </w:t>
      </w:r>
      <w:del w:id="36" w:author="Seamus Harris" w:date="2014-01-29T17:03:00Z">
        <w:r w:rsidRPr="00A752AE" w:rsidDel="00CA5E5C">
          <w:rPr>
            <w:rFonts w:eastAsia="Times New Roman"/>
          </w:rPr>
          <w:delText xml:space="preserve">a </w:delText>
        </w:r>
      </w:del>
      <w:r w:rsidRPr="00A752AE">
        <w:rPr>
          <w:rFonts w:eastAsia="Times New Roman"/>
        </w:rPr>
        <w:t xml:space="preserve">carefully </w:t>
      </w:r>
      <w:del w:id="37" w:author="Seamus Harris" w:date="2014-01-29T17:02:00Z">
        <w:r w:rsidRPr="00A752AE" w:rsidDel="00CA5E5C">
          <w:rPr>
            <w:rFonts w:eastAsia="Times New Roman"/>
          </w:rPr>
          <w:delText xml:space="preserve">thought out </w:delText>
        </w:r>
      </w:del>
      <w:ins w:id="38" w:author="Seamus Harris" w:date="2014-01-29T17:02:00Z">
        <w:r w:rsidR="00CA5E5C">
          <w:rPr>
            <w:rFonts w:eastAsia="Times New Roman"/>
          </w:rPr>
          <w:t xml:space="preserve">designed </w:t>
        </w:r>
      </w:ins>
      <w:r w:rsidRPr="00A752AE">
        <w:rPr>
          <w:rFonts w:eastAsia="Times New Roman"/>
        </w:rPr>
        <w:t>experiment</w:t>
      </w:r>
      <w:ins w:id="39" w:author="Seamus Harris" w:date="2014-01-29T17:03:00Z">
        <w:r w:rsidR="00CA5E5C">
          <w:rPr>
            <w:rFonts w:eastAsia="Times New Roman"/>
          </w:rPr>
          <w:t>s</w:t>
        </w:r>
      </w:ins>
      <w:del w:id="40" w:author="Seamus Harris" w:date="2014-01-29T17:03:00Z">
        <w:r w:rsidRPr="00A752AE" w:rsidDel="00CA5E5C">
          <w:rPr>
            <w:rFonts w:eastAsia="Times New Roman"/>
          </w:rPr>
          <w:delText xml:space="preserve"> if the researcher wishes </w:delText>
        </w:r>
      </w:del>
      <w:del w:id="41" w:author="Seamus Harris" w:date="2014-01-29T08:45:00Z">
        <w:r w:rsidRPr="00A752AE" w:rsidDel="00FD0D9A">
          <w:rPr>
            <w:rFonts w:eastAsia="Times New Roman"/>
          </w:rPr>
          <w:delText xml:space="preserve">the </w:delText>
        </w:r>
      </w:del>
      <w:del w:id="42" w:author="Seamus Harris" w:date="2014-01-29T17:03:00Z">
        <w:r w:rsidRPr="00A752AE" w:rsidDel="00CA5E5C">
          <w:rPr>
            <w:rFonts w:eastAsia="Times New Roman"/>
          </w:rPr>
          <w:delText xml:space="preserve">result </w:delText>
        </w:r>
      </w:del>
      <w:del w:id="43" w:author="Seamus Harris" w:date="2014-01-29T08:45:00Z">
        <w:r w:rsidRPr="00A752AE" w:rsidDel="00FD0D9A">
          <w:rPr>
            <w:rFonts w:eastAsia="Times New Roman"/>
          </w:rPr>
          <w:delText xml:space="preserve">to </w:delText>
        </w:r>
      </w:del>
      <w:del w:id="44" w:author="Seamus Harris" w:date="2014-01-29T17:03:00Z">
        <w:r w:rsidRPr="00A752AE" w:rsidDel="00CA5E5C">
          <w:rPr>
            <w:rFonts w:eastAsia="Times New Roman"/>
          </w:rPr>
          <w:delText>stand up to scrutiny</w:delText>
        </w:r>
      </w:del>
      <w:r w:rsidRPr="00A752AE">
        <w:rPr>
          <w:rFonts w:eastAsia="Times New Roman"/>
        </w:rPr>
        <w:t>.</w:t>
      </w: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A752AE">
        <w:rPr>
          <w:rFonts w:eastAsia="Times New Roman"/>
        </w:rPr>
        <w:t xml:space="preserve">Carefully thought out experimental design offers several advantages. First, </w:t>
      </w:r>
      <w:del w:id="45" w:author="Seamus Harris" w:date="2014-01-29T17:03:00Z">
        <w:r w:rsidRPr="00A752AE" w:rsidDel="00CA5E5C">
          <w:rPr>
            <w:rFonts w:eastAsia="Times New Roman"/>
          </w:rPr>
          <w:delText xml:space="preserve">the </w:delText>
        </w:r>
      </w:del>
      <w:r w:rsidRPr="00A752AE">
        <w:rPr>
          <w:rFonts w:eastAsia="Times New Roman"/>
        </w:rPr>
        <w:t xml:space="preserve">experiments are used to provide scientific evidence, so </w:t>
      </w:r>
      <w:del w:id="46" w:author="Seamus Harris" w:date="2014-01-29T08:45:00Z">
        <w:r w:rsidRPr="00A752AE" w:rsidDel="00FD0D9A">
          <w:rPr>
            <w:rFonts w:eastAsia="Times New Roman"/>
          </w:rPr>
          <w:delText xml:space="preserve">the </w:delText>
        </w:r>
      </w:del>
      <w:r w:rsidRPr="00A752AE">
        <w:rPr>
          <w:rFonts w:eastAsia="Times New Roman"/>
        </w:rPr>
        <w:t xml:space="preserve">researchers should design and conduct their experiment </w:t>
      </w:r>
      <w:ins w:id="47" w:author="Seamus Harris" w:date="2014-01-29T17:04:00Z">
        <w:r w:rsidR="00CA5E5C">
          <w:rPr>
            <w:rFonts w:eastAsia="Times New Roman"/>
          </w:rPr>
          <w:t xml:space="preserve">so as to ensure </w:t>
        </w:r>
      </w:ins>
      <w:del w:id="48" w:author="Seamus Harris" w:date="2014-01-29T08:45:00Z">
        <w:r w:rsidRPr="00A752AE" w:rsidDel="00FD0D9A">
          <w:rPr>
            <w:rFonts w:eastAsia="Times New Roman"/>
          </w:rPr>
          <w:delText xml:space="preserve">in such a way </w:delText>
        </w:r>
      </w:del>
      <w:del w:id="49" w:author="Seamus Harris" w:date="2014-01-29T17:04:00Z">
        <w:r w:rsidRPr="00A752AE" w:rsidDel="00CA5E5C">
          <w:rPr>
            <w:rFonts w:eastAsia="Times New Roman"/>
          </w:rPr>
          <w:delText xml:space="preserve">that there is </w:delText>
        </w:r>
      </w:del>
      <w:r w:rsidRPr="00A752AE">
        <w:rPr>
          <w:rFonts w:eastAsia="Times New Roman"/>
        </w:rPr>
        <w:t xml:space="preserve">reasonable confidence that </w:t>
      </w:r>
      <w:del w:id="50" w:author="Seamus Harris" w:date="2014-01-29T08:46:00Z">
        <w:r w:rsidRPr="00A752AE" w:rsidDel="00FD0D9A">
          <w:rPr>
            <w:rFonts w:eastAsia="Times New Roman"/>
          </w:rPr>
          <w:delText xml:space="preserve">the </w:delText>
        </w:r>
      </w:del>
      <w:ins w:id="51" w:author="Seamus Harris" w:date="2014-01-29T08:46:00Z">
        <w:r w:rsidR="00FD0D9A">
          <w:rPr>
            <w:rFonts w:eastAsia="Times New Roman"/>
          </w:rPr>
          <w:t xml:space="preserve">it </w:t>
        </w:r>
      </w:ins>
      <w:ins w:id="52" w:author="Seamus Harris" w:date="2014-01-29T17:04:00Z">
        <w:r w:rsidR="00CA5E5C">
          <w:rPr>
            <w:rFonts w:eastAsia="Times New Roman"/>
          </w:rPr>
          <w:t xml:space="preserve">will </w:t>
        </w:r>
      </w:ins>
      <w:ins w:id="53" w:author="Seamus Harris" w:date="2014-01-29T08:46:00Z">
        <w:r w:rsidR="00CA5E5C">
          <w:rPr>
            <w:rFonts w:eastAsia="Times New Roman"/>
          </w:rPr>
          <w:t>yield</w:t>
        </w:r>
        <w:r w:rsidR="00FD0D9A">
          <w:rPr>
            <w:rFonts w:eastAsia="Times New Roman"/>
          </w:rPr>
          <w:t xml:space="preserve"> accurate </w:t>
        </w:r>
      </w:ins>
      <w:r w:rsidRPr="00A752AE">
        <w:rPr>
          <w:rFonts w:eastAsia="Times New Roman"/>
        </w:rPr>
        <w:t>conclusion</w:t>
      </w:r>
      <w:ins w:id="54" w:author="Seamus Harris" w:date="2014-01-29T08:45:00Z">
        <w:r w:rsidR="00FD0D9A">
          <w:rPr>
            <w:rFonts w:eastAsia="Times New Roman"/>
          </w:rPr>
          <w:t>s</w:t>
        </w:r>
      </w:ins>
      <w:del w:id="55" w:author="Seamus Harris" w:date="2014-01-29T08:46:00Z">
        <w:r w:rsidRPr="00A752AE" w:rsidDel="00FD0D9A">
          <w:rPr>
            <w:rFonts w:eastAsia="Times New Roman"/>
          </w:rPr>
          <w:delText xml:space="preserve"> </w:delText>
        </w:r>
      </w:del>
      <w:del w:id="56" w:author="Seamus Harris" w:date="2014-01-29T08:45:00Z">
        <w:r w:rsidRPr="00A752AE" w:rsidDel="00FD0D9A">
          <w:rPr>
            <w:rFonts w:eastAsia="Times New Roman"/>
          </w:rPr>
          <w:delText xml:space="preserve">which are </w:delText>
        </w:r>
      </w:del>
      <w:del w:id="57" w:author="Seamus Harris" w:date="2014-01-29T08:46:00Z">
        <w:r w:rsidRPr="00A752AE" w:rsidDel="00FD0D9A">
          <w:rPr>
            <w:rFonts w:eastAsia="Times New Roman"/>
          </w:rPr>
          <w:delText xml:space="preserve">drawn </w:delText>
        </w:r>
      </w:del>
      <w:del w:id="58" w:author="Seamus Harris" w:date="2014-01-29T08:45:00Z">
        <w:r w:rsidRPr="00A752AE" w:rsidDel="00FD0D9A">
          <w:rPr>
            <w:rFonts w:eastAsia="Times New Roman"/>
          </w:rPr>
          <w:delText xml:space="preserve">from it </w:delText>
        </w:r>
      </w:del>
      <w:del w:id="59" w:author="Seamus Harris" w:date="2014-01-29T08:46:00Z">
        <w:r w:rsidRPr="00A752AE" w:rsidDel="00FD0D9A">
          <w:rPr>
            <w:rFonts w:eastAsia="Times New Roman"/>
          </w:rPr>
          <w:delText>reflect the truth</w:delText>
        </w:r>
      </w:del>
      <w:r w:rsidRPr="00A752AE">
        <w:rPr>
          <w:rFonts w:eastAsia="Times New Roman"/>
        </w:rPr>
        <w:t>, i.e.</w:t>
      </w:r>
      <w:r w:rsidRPr="00A752AE">
        <w:rPr>
          <w:rFonts w:eastAsia="Times New Roman"/>
          <w:color w:val="800000"/>
        </w:rPr>
        <w:t>\</w:t>
      </w: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proofErr w:type="gramStart"/>
      <w:r w:rsidRPr="00A752AE">
        <w:rPr>
          <w:rFonts w:eastAsia="Times New Roman"/>
        </w:rPr>
        <w:t>the</w:t>
      </w:r>
      <w:proofErr w:type="gramEnd"/>
      <w:r w:rsidRPr="00A752AE">
        <w:rPr>
          <w:rFonts w:eastAsia="Times New Roman"/>
        </w:rPr>
        <w:t xml:space="preserve"> experimental conclusion must be </w:t>
      </w:r>
      <w:r w:rsidRPr="00A752AE">
        <w:rPr>
          <w:rFonts w:eastAsia="Times New Roman"/>
          <w:color w:val="800000"/>
        </w:rPr>
        <w:t>\</w:t>
      </w:r>
      <w:proofErr w:type="spellStart"/>
      <w:r w:rsidRPr="00A752AE">
        <w:rPr>
          <w:rFonts w:eastAsia="Times New Roman"/>
          <w:color w:val="800000"/>
        </w:rPr>
        <w:t>emph</w:t>
      </w:r>
      <w:proofErr w:type="spellEnd"/>
      <w:r w:rsidRPr="00A752AE">
        <w:rPr>
          <w:rFonts w:eastAsia="Times New Roman"/>
        </w:rPr>
        <w:t xml:space="preserve">{valid} </w:t>
      </w:r>
      <w:r w:rsidRPr="00A752AE">
        <w:rPr>
          <w:rFonts w:eastAsia="Times New Roman"/>
          <w:color w:val="800000"/>
        </w:rPr>
        <w:t>\</w:t>
      </w:r>
      <w:proofErr w:type="spellStart"/>
      <w:r w:rsidRPr="00A752AE">
        <w:rPr>
          <w:rFonts w:eastAsia="Times New Roman"/>
          <w:color w:val="800000"/>
        </w:rPr>
        <w:t>citep</w:t>
      </w:r>
      <w:proofErr w:type="spellEnd"/>
      <w:r w:rsidRPr="00A752AE">
        <w:rPr>
          <w:rFonts w:eastAsia="Times New Roman"/>
        </w:rPr>
        <w:t>{</w:t>
      </w:r>
      <w:r w:rsidRPr="00A752AE">
        <w:rPr>
          <w:rFonts w:eastAsia="Times New Roman"/>
          <w:u w:val="single"/>
        </w:rPr>
        <w:t>Maxwell2004</w:t>
      </w:r>
      <w:r w:rsidRPr="00A752AE">
        <w:rPr>
          <w:rFonts w:eastAsia="Times New Roman"/>
        </w:rPr>
        <w:t xml:space="preserve">}. Second, </w:t>
      </w:r>
      <w:ins w:id="60" w:author="Seamus Harris" w:date="2014-01-29T08:51:00Z">
        <w:r w:rsidR="00FD0D9A">
          <w:rPr>
            <w:rFonts w:eastAsia="Times New Roman"/>
          </w:rPr>
          <w:t xml:space="preserve">good </w:t>
        </w:r>
      </w:ins>
      <w:ins w:id="61" w:author="Seamus Harris" w:date="2014-01-29T08:50:00Z">
        <w:r w:rsidR="00FD0D9A">
          <w:rPr>
            <w:rFonts w:eastAsia="Times New Roman"/>
          </w:rPr>
          <w:t xml:space="preserve">experimental design should </w:t>
        </w:r>
      </w:ins>
      <w:ins w:id="62" w:author="Seamus Harris" w:date="2014-01-29T08:51:00Z">
        <w:r w:rsidR="00FD0D9A">
          <w:rPr>
            <w:rFonts w:eastAsia="Times New Roman"/>
          </w:rPr>
          <w:t xml:space="preserve">increase </w:t>
        </w:r>
      </w:ins>
      <w:r w:rsidRPr="00A752AE">
        <w:rPr>
          <w:rFonts w:eastAsia="Times New Roman"/>
        </w:rPr>
        <w:t xml:space="preserve">the information obtained </w:t>
      </w:r>
      <w:del w:id="63" w:author="Seamus Harris" w:date="2014-01-29T08:51:00Z">
        <w:r w:rsidRPr="00A752AE" w:rsidDel="00FD0D9A">
          <w:rPr>
            <w:rFonts w:eastAsia="Times New Roman"/>
          </w:rPr>
          <w:delText xml:space="preserve">should increase </w:delText>
        </w:r>
      </w:del>
      <w:r w:rsidRPr="00A752AE">
        <w:rPr>
          <w:rFonts w:eastAsia="Times New Roman"/>
        </w:rPr>
        <w:t xml:space="preserve">per experiment versus an ad </w:t>
      </w:r>
      <w:r w:rsidRPr="00A752AE">
        <w:rPr>
          <w:rFonts w:eastAsia="Times New Roman"/>
          <w:u w:val="single"/>
        </w:rPr>
        <w:t>hoc</w:t>
      </w:r>
      <w:r w:rsidRPr="00A752AE">
        <w:rPr>
          <w:rFonts w:eastAsia="Times New Roman"/>
        </w:rPr>
        <w:t xml:space="preserve"> approach, because </w:t>
      </w:r>
      <w:del w:id="64" w:author="Seamus Harris" w:date="2014-01-29T08:51:00Z">
        <w:r w:rsidRPr="00A752AE" w:rsidDel="00FD0D9A">
          <w:rPr>
            <w:rFonts w:eastAsia="Times New Roman"/>
          </w:rPr>
          <w:delText xml:space="preserve">a </w:delText>
        </w:r>
      </w:del>
      <w:r w:rsidRPr="00A752AE">
        <w:rPr>
          <w:rFonts w:eastAsia="Times New Roman"/>
        </w:rPr>
        <w:t>such experiment</w:t>
      </w:r>
      <w:ins w:id="65" w:author="Seamus Harris" w:date="2014-01-29T08:51:00Z">
        <w:r w:rsidR="00FD0D9A">
          <w:rPr>
            <w:rFonts w:eastAsia="Times New Roman"/>
          </w:rPr>
          <w:t>s</w:t>
        </w:r>
      </w:ins>
      <w:r w:rsidRPr="00A752AE">
        <w:rPr>
          <w:rFonts w:eastAsia="Times New Roman"/>
        </w:rPr>
        <w:t xml:space="preserve"> can protect the inability to distinguish </w:t>
      </w:r>
      <w:del w:id="66" w:author="Seamus Harris" w:date="2014-01-29T08:51:00Z">
        <w:r w:rsidRPr="00A752AE" w:rsidDel="00FD0D9A">
          <w:rPr>
            <w:rFonts w:eastAsia="Times New Roman"/>
          </w:rPr>
          <w:delText xml:space="preserve">the </w:delText>
        </w:r>
      </w:del>
      <w:r w:rsidRPr="00A752AE">
        <w:rPr>
          <w:rFonts w:eastAsia="Times New Roman"/>
        </w:rPr>
        <w:t xml:space="preserve">effects of interest from </w:t>
      </w:r>
      <w:del w:id="67" w:author="Seamus Harris" w:date="2014-01-29T08:51:00Z">
        <w:r w:rsidRPr="00A752AE" w:rsidDel="00FD0D9A">
          <w:rPr>
            <w:rFonts w:eastAsia="Times New Roman"/>
          </w:rPr>
          <w:delText xml:space="preserve">the </w:delText>
        </w:r>
      </w:del>
      <w:r w:rsidRPr="00A752AE">
        <w:rPr>
          <w:rFonts w:eastAsia="Times New Roman"/>
        </w:rPr>
        <w:t>nuisance sources of variation, i.e.</w:t>
      </w:r>
      <w:r w:rsidRPr="00A752AE">
        <w:rPr>
          <w:rFonts w:eastAsia="Times New Roman"/>
          <w:color w:val="800000"/>
        </w:rPr>
        <w:t>\</w:t>
      </w:r>
      <w:r w:rsidRPr="00A752AE">
        <w:rPr>
          <w:rFonts w:eastAsia="Times New Roman"/>
        </w:rPr>
        <w:t xml:space="preserve"> </w:t>
      </w:r>
      <w:r w:rsidRPr="00A752AE">
        <w:rPr>
          <w:rFonts w:eastAsia="Times New Roman"/>
          <w:color w:val="800000"/>
        </w:rPr>
        <w:t>\</w:t>
      </w:r>
      <w:proofErr w:type="spellStart"/>
      <w:proofErr w:type="gramStart"/>
      <w:r w:rsidRPr="00A752AE">
        <w:rPr>
          <w:rFonts w:eastAsia="Times New Roman"/>
          <w:color w:val="800000"/>
        </w:rPr>
        <w:t>emph</w:t>
      </w:r>
      <w:proofErr w:type="spellEnd"/>
      <w:r w:rsidRPr="00A752AE">
        <w:rPr>
          <w:rFonts w:eastAsia="Times New Roman"/>
        </w:rPr>
        <w:t>{</w:t>
      </w:r>
      <w:proofErr w:type="gramEnd"/>
      <w:r w:rsidRPr="00A752AE">
        <w:rPr>
          <w:rFonts w:eastAsia="Times New Roman"/>
        </w:rPr>
        <w:t>confounding}. Further</w:t>
      </w:r>
      <w:ins w:id="68" w:author="Seamus Harris" w:date="2014-01-29T08:51:00Z">
        <w:r w:rsidR="00FD0D9A">
          <w:rPr>
            <w:rFonts w:eastAsia="Times New Roman"/>
          </w:rPr>
          <w:t>more</w:t>
        </w:r>
      </w:ins>
      <w:r w:rsidRPr="00A752AE">
        <w:rPr>
          <w:rFonts w:eastAsia="Times New Roman"/>
        </w:rPr>
        <w:t>, the experimental design should provide</w:t>
      </w:r>
      <w:del w:id="69" w:author="Seamus Harris" w:date="2014-01-29T08:51:00Z">
        <w:r w:rsidRPr="00A752AE" w:rsidDel="00FD0D9A">
          <w:rPr>
            <w:rFonts w:eastAsia="Times New Roman"/>
          </w:rPr>
          <w:delText>s</w:delText>
        </w:r>
      </w:del>
      <w:r w:rsidRPr="00A752AE">
        <w:rPr>
          <w:rFonts w:eastAsia="Times New Roman"/>
        </w:rPr>
        <w:t xml:space="preserve"> an organised approach to conduct </w:t>
      </w:r>
      <w:del w:id="70" w:author="Seamus Harris" w:date="2014-01-29T08:51:00Z">
        <w:r w:rsidRPr="00A752AE" w:rsidDel="00FD0D9A">
          <w:rPr>
            <w:rFonts w:eastAsia="Times New Roman"/>
          </w:rPr>
          <w:delText xml:space="preserve">the </w:delText>
        </w:r>
      </w:del>
      <w:r w:rsidRPr="00A752AE">
        <w:rPr>
          <w:rFonts w:eastAsia="Times New Roman"/>
        </w:rPr>
        <w:t>experiment</w:t>
      </w:r>
      <w:ins w:id="71" w:author="Seamus Harris" w:date="2014-01-29T08:51:00Z">
        <w:r w:rsidR="00FD0D9A">
          <w:rPr>
            <w:rFonts w:eastAsia="Times New Roman"/>
          </w:rPr>
          <w:t>s</w:t>
        </w:r>
      </w:ins>
      <w:r w:rsidRPr="00A752AE">
        <w:rPr>
          <w:rFonts w:eastAsia="Times New Roman"/>
        </w:rPr>
        <w:t xml:space="preserve">, </w:t>
      </w:r>
      <w:del w:id="72" w:author="Seamus Harris" w:date="2014-01-29T08:51:00Z">
        <w:r w:rsidRPr="00A752AE" w:rsidDel="00FD0D9A">
          <w:rPr>
            <w:rFonts w:eastAsia="Times New Roman"/>
          </w:rPr>
          <w:delText xml:space="preserve">to </w:delText>
        </w:r>
      </w:del>
      <w:r w:rsidRPr="00A752AE">
        <w:rPr>
          <w:rFonts w:eastAsia="Times New Roman"/>
        </w:rPr>
        <w:t xml:space="preserve">analyse </w:t>
      </w:r>
      <w:del w:id="73" w:author="Seamus Harris" w:date="2014-01-29T08:51:00Z">
        <w:r w:rsidRPr="00A752AE" w:rsidDel="00FD0D9A">
          <w:rPr>
            <w:rFonts w:eastAsia="Times New Roman"/>
          </w:rPr>
          <w:delText xml:space="preserve">the </w:delText>
        </w:r>
      </w:del>
      <w:r w:rsidRPr="00A752AE">
        <w:rPr>
          <w:rFonts w:eastAsia="Times New Roman"/>
        </w:rPr>
        <w:t xml:space="preserve">datasets and </w:t>
      </w:r>
      <w:del w:id="74" w:author="Seamus Harris" w:date="2014-01-29T08:51:00Z">
        <w:r w:rsidRPr="00A752AE" w:rsidDel="00FD0D9A">
          <w:rPr>
            <w:rFonts w:eastAsia="Times New Roman"/>
          </w:rPr>
          <w:delText xml:space="preserve">to </w:delText>
        </w:r>
      </w:del>
      <w:r w:rsidRPr="00A752AE">
        <w:rPr>
          <w:rFonts w:eastAsia="Times New Roman"/>
        </w:rPr>
        <w:t>interpret the results.</w:t>
      </w:r>
      <w:del w:id="75" w:author="Seamus Harris" w:date="2014-01-29T08:51:00Z">
        <w:r w:rsidRPr="00A752AE" w:rsidDel="00FD0D9A">
          <w:rPr>
            <w:rFonts w:eastAsia="Times New Roman"/>
          </w:rPr>
          <w:delText xml:space="preserve"> Thus,</w:delText>
        </w:r>
      </w:del>
      <w:r w:rsidRPr="00A752AE">
        <w:rPr>
          <w:rFonts w:eastAsia="Times New Roman"/>
        </w:rPr>
        <w:t xml:space="preserve"> </w:t>
      </w:r>
      <w:ins w:id="76" w:author="Seamus Harris" w:date="2014-01-29T08:52:00Z">
        <w:r w:rsidR="00FD0D9A">
          <w:rPr>
            <w:rFonts w:eastAsia="Times New Roman"/>
          </w:rPr>
          <w:t xml:space="preserve">Good experimental design can also ensure </w:t>
        </w:r>
      </w:ins>
      <w:r w:rsidRPr="00A752AE">
        <w:rPr>
          <w:rFonts w:eastAsia="Times New Roman"/>
        </w:rPr>
        <w:t xml:space="preserve">the </w:t>
      </w:r>
      <w:ins w:id="77" w:author="Seamus Harris" w:date="2014-01-29T08:52:00Z">
        <w:r w:rsidR="00FD0D9A">
          <w:rPr>
            <w:rFonts w:eastAsia="Times New Roman"/>
          </w:rPr>
          <w:t xml:space="preserve">experimental </w:t>
        </w:r>
      </w:ins>
      <w:r w:rsidRPr="00A752AE">
        <w:rPr>
          <w:rFonts w:eastAsia="Times New Roman"/>
        </w:rPr>
        <w:t xml:space="preserve">findings </w:t>
      </w:r>
      <w:del w:id="78" w:author="Seamus Harris" w:date="2014-01-29T08:52:00Z">
        <w:r w:rsidRPr="00A752AE" w:rsidDel="00FD0D9A">
          <w:rPr>
            <w:rFonts w:eastAsia="Times New Roman"/>
          </w:rPr>
          <w:delText xml:space="preserve">from the experiment should be </w:delText>
        </w:r>
      </w:del>
      <w:ins w:id="79" w:author="Seamus Harris" w:date="2014-01-29T08:52:00Z">
        <w:r w:rsidR="00FD0D9A">
          <w:rPr>
            <w:rFonts w:eastAsia="Times New Roman"/>
          </w:rPr>
          <w:t xml:space="preserve">are </w:t>
        </w:r>
      </w:ins>
      <w:r w:rsidRPr="00A752AE">
        <w:rPr>
          <w:rFonts w:eastAsia="Times New Roman"/>
        </w:rPr>
        <w:t xml:space="preserve">reproducible, which facilitates </w:t>
      </w:r>
      <w:del w:id="80" w:author="Seamus Harris" w:date="2014-01-29T08:52:00Z">
        <w:r w:rsidRPr="00A752AE" w:rsidDel="00FD0D9A">
          <w:rPr>
            <w:rFonts w:eastAsia="Times New Roman"/>
          </w:rPr>
          <w:delText xml:space="preserve">the </w:delText>
        </w:r>
      </w:del>
      <w:r w:rsidRPr="00A752AE">
        <w:rPr>
          <w:rFonts w:eastAsia="Times New Roman"/>
        </w:rPr>
        <w:t xml:space="preserve">communication between statisticians and </w:t>
      </w:r>
      <w:proofErr w:type="gramStart"/>
      <w:r w:rsidRPr="00A752AE">
        <w:rPr>
          <w:rFonts w:eastAsia="Times New Roman"/>
        </w:rPr>
        <w:t xml:space="preserve">researchers  </w:t>
      </w:r>
      <w:r w:rsidRPr="00A752AE">
        <w:rPr>
          <w:rFonts w:eastAsia="Times New Roman"/>
          <w:color w:val="800000"/>
        </w:rPr>
        <w:t>\</w:t>
      </w:r>
      <w:proofErr w:type="spellStart"/>
      <w:proofErr w:type="gramEnd"/>
      <w:r w:rsidRPr="00A752AE">
        <w:rPr>
          <w:rFonts w:eastAsia="Times New Roman"/>
          <w:color w:val="800000"/>
        </w:rPr>
        <w:t>citep</w:t>
      </w:r>
      <w:proofErr w:type="spellEnd"/>
      <w:r w:rsidRPr="00A752AE">
        <w:rPr>
          <w:rFonts w:eastAsia="Times New Roman"/>
        </w:rPr>
        <w:t>{</w:t>
      </w:r>
      <w:r w:rsidRPr="00A752AE">
        <w:rPr>
          <w:rFonts w:eastAsia="Times New Roman"/>
          <w:u w:val="single"/>
        </w:rPr>
        <w:t>Doyle2009</w:t>
      </w:r>
      <w:r w:rsidRPr="00A752AE">
        <w:rPr>
          <w:rFonts w:eastAsia="Times New Roman"/>
        </w:rPr>
        <w:t xml:space="preserve">}. </w:t>
      </w: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A752AE">
        <w:rPr>
          <w:rFonts w:eastAsia="Times New Roman"/>
        </w:rPr>
        <w:t xml:space="preserve">This thesis focuses on the </w:t>
      </w:r>
      <w:r w:rsidRPr="00A752AE">
        <w:rPr>
          <w:rFonts w:eastAsia="Times New Roman"/>
          <w:color w:val="800000"/>
        </w:rPr>
        <w:t>\</w:t>
      </w:r>
      <w:proofErr w:type="spellStart"/>
      <w:r w:rsidRPr="00A752AE">
        <w:rPr>
          <w:rFonts w:eastAsia="Times New Roman"/>
          <w:color w:val="800000"/>
        </w:rPr>
        <w:t>emph</w:t>
      </w:r>
      <w:proofErr w:type="spellEnd"/>
      <w:r w:rsidRPr="00A752AE">
        <w:rPr>
          <w:rFonts w:eastAsia="Times New Roman"/>
        </w:rPr>
        <w:t xml:space="preserve">{quantitative high-throughput biotechnologies experiment}. </w:t>
      </w:r>
      <w:del w:id="81" w:author="Seamus Harris" w:date="2014-01-29T08:52:00Z">
        <w:r w:rsidRPr="00A752AE" w:rsidDel="00FD0D9A">
          <w:rPr>
            <w:rFonts w:eastAsia="Times New Roman"/>
          </w:rPr>
          <w:delText xml:space="preserve">Such </w:delText>
        </w:r>
      </w:del>
      <w:ins w:id="82" w:author="Seamus Harris" w:date="2014-01-29T08:52:00Z">
        <w:r w:rsidR="00FD0D9A">
          <w:rPr>
            <w:rFonts w:eastAsia="Times New Roman"/>
          </w:rPr>
          <w:t>This</w:t>
        </w:r>
        <w:r w:rsidR="00FD0D9A" w:rsidRPr="00A752AE">
          <w:rPr>
            <w:rFonts w:eastAsia="Times New Roman"/>
          </w:rPr>
          <w:t xml:space="preserve"> </w:t>
        </w:r>
      </w:ins>
      <w:r w:rsidRPr="00A752AE">
        <w:rPr>
          <w:rFonts w:eastAsia="Times New Roman"/>
        </w:rPr>
        <w:t xml:space="preserve">experiment involves </w:t>
      </w:r>
      <w:del w:id="83" w:author="Seamus Harris" w:date="2014-01-29T09:22:00Z">
        <w:r w:rsidRPr="00A752AE" w:rsidDel="00152620">
          <w:rPr>
            <w:rFonts w:eastAsia="Times New Roman"/>
          </w:rPr>
          <w:delText xml:space="preserve">the measurement of </w:delText>
        </w:r>
      </w:del>
      <w:ins w:id="84" w:author="Seamus Harris" w:date="2014-01-29T09:22:00Z">
        <w:r w:rsidR="00152620">
          <w:rPr>
            <w:rFonts w:eastAsia="Times New Roman"/>
          </w:rPr>
          <w:t xml:space="preserve">measuring changes in the abundance of certain </w:t>
        </w:r>
      </w:ins>
      <w:r w:rsidRPr="00A752AE">
        <w:rPr>
          <w:rFonts w:eastAsia="Times New Roman"/>
        </w:rPr>
        <w:t xml:space="preserve">intracellular molecular species, such as genes, proteins or metabolites, </w:t>
      </w:r>
      <w:del w:id="85" w:author="Seamus Harris" w:date="2014-01-29T09:23:00Z">
        <w:r w:rsidRPr="00A752AE" w:rsidDel="00152620">
          <w:rPr>
            <w:rFonts w:eastAsia="Times New Roman"/>
          </w:rPr>
          <w:delText xml:space="preserve">of interest in terms of linking changes in their abundances </w:delText>
        </w:r>
      </w:del>
      <w:ins w:id="86" w:author="Seamus Harris" w:date="2014-01-29T09:23:00Z">
        <w:r w:rsidR="00152620">
          <w:rPr>
            <w:rFonts w:eastAsia="Times New Roman"/>
          </w:rPr>
          <w:t xml:space="preserve">and searching for links between these changes and </w:t>
        </w:r>
      </w:ins>
      <w:del w:id="87" w:author="Seamus Harris" w:date="2014-01-29T09:23:00Z">
        <w:r w:rsidRPr="00A752AE" w:rsidDel="00152620">
          <w:rPr>
            <w:rFonts w:eastAsia="Times New Roman"/>
          </w:rPr>
          <w:delText xml:space="preserve">to </w:delText>
        </w:r>
      </w:del>
      <w:r w:rsidRPr="00A752AE">
        <w:rPr>
          <w:rFonts w:eastAsia="Times New Roman"/>
        </w:rPr>
        <w:t xml:space="preserve">the presence or severity of conditions of interest. However, </w:t>
      </w:r>
      <w:del w:id="88" w:author="Seamus Harris" w:date="2014-01-29T09:23:00Z">
        <w:r w:rsidRPr="00A752AE" w:rsidDel="00152620">
          <w:rPr>
            <w:rFonts w:eastAsia="Times New Roman"/>
          </w:rPr>
          <w:delText xml:space="preserve">their </w:delText>
        </w:r>
      </w:del>
      <w:r w:rsidRPr="00A752AE">
        <w:rPr>
          <w:rFonts w:eastAsia="Times New Roman"/>
        </w:rPr>
        <w:t>in-</w:t>
      </w:r>
      <w:r w:rsidRPr="00A752AE">
        <w:rPr>
          <w:rFonts w:eastAsia="Times New Roman"/>
          <w:u w:val="single"/>
        </w:rPr>
        <w:t>vivo</w:t>
      </w:r>
      <w:r w:rsidRPr="00A752AE">
        <w:rPr>
          <w:rFonts w:eastAsia="Times New Roman"/>
        </w:rPr>
        <w:t xml:space="preserve"> measurement is generally </w:t>
      </w:r>
      <w:commentRangeStart w:id="89"/>
      <w:del w:id="90" w:author="Seamus Harris" w:date="2014-01-29T08:52:00Z">
        <w:r w:rsidRPr="00A752AE" w:rsidDel="00FD0D9A">
          <w:rPr>
            <w:rFonts w:eastAsia="Times New Roman"/>
          </w:rPr>
          <w:delText xml:space="preserve">not </w:delText>
        </w:r>
      </w:del>
      <w:ins w:id="91" w:author="Seamus Harris" w:date="2014-01-29T08:52:00Z">
        <w:r w:rsidR="00FD0D9A">
          <w:rPr>
            <w:rFonts w:eastAsia="Times New Roman"/>
          </w:rPr>
          <w:t>im</w:t>
        </w:r>
      </w:ins>
      <w:r w:rsidRPr="00A752AE">
        <w:rPr>
          <w:rFonts w:eastAsia="Times New Roman"/>
        </w:rPr>
        <w:t xml:space="preserve">possible </w:t>
      </w:r>
      <w:commentRangeEnd w:id="89"/>
      <w:r w:rsidR="00FD0D9A">
        <w:rPr>
          <w:rStyle w:val="CommentReference"/>
        </w:rPr>
        <w:commentReference w:id="89"/>
      </w:r>
      <w:r w:rsidRPr="00A752AE">
        <w:rPr>
          <w:rFonts w:eastAsia="Times New Roman"/>
        </w:rPr>
        <w:t xml:space="preserve">without </w:t>
      </w:r>
      <w:del w:id="92" w:author="Seamus Harris" w:date="2014-01-29T17:06:00Z">
        <w:r w:rsidRPr="00A752AE" w:rsidDel="00CA5E5C">
          <w:rPr>
            <w:rFonts w:eastAsia="Times New Roman"/>
          </w:rPr>
          <w:delText xml:space="preserve">the use of </w:delText>
        </w:r>
      </w:del>
      <w:r w:rsidRPr="00A752AE">
        <w:rPr>
          <w:rFonts w:eastAsia="Times New Roman"/>
        </w:rPr>
        <w:t xml:space="preserve">high-throughput biotechnologies </w:t>
      </w:r>
      <w:del w:id="93" w:author="Seamus Harris" w:date="2014-01-29T09:23:00Z">
        <w:r w:rsidRPr="00A752AE" w:rsidDel="00152620">
          <w:rPr>
            <w:rFonts w:eastAsia="Times New Roman"/>
          </w:rPr>
          <w:delText xml:space="preserve">which </w:delText>
        </w:r>
      </w:del>
      <w:ins w:id="94" w:author="Seamus Harris" w:date="2014-01-29T09:23:00Z">
        <w:r w:rsidR="00152620">
          <w:rPr>
            <w:rFonts w:eastAsia="Times New Roman"/>
          </w:rPr>
          <w:t xml:space="preserve">that can </w:t>
        </w:r>
      </w:ins>
      <w:r w:rsidRPr="00A752AE">
        <w:rPr>
          <w:rFonts w:eastAsia="Times New Roman"/>
        </w:rPr>
        <w:t>simultaneous</w:t>
      </w:r>
      <w:ins w:id="95" w:author="Seamus Harris" w:date="2014-01-29T09:24:00Z">
        <w:r w:rsidR="00152620">
          <w:rPr>
            <w:rFonts w:eastAsia="Times New Roman"/>
          </w:rPr>
          <w:t>ly</w:t>
        </w:r>
      </w:ins>
      <w:r w:rsidRPr="00A752AE">
        <w:rPr>
          <w:rFonts w:eastAsia="Times New Roman"/>
        </w:rPr>
        <w:t xml:space="preserve"> </w:t>
      </w:r>
      <w:ins w:id="96" w:author="Seamus Harris" w:date="2014-01-29T09:24:00Z">
        <w:r w:rsidR="00152620">
          <w:rPr>
            <w:rFonts w:eastAsia="Times New Roman"/>
          </w:rPr>
          <w:t xml:space="preserve">be </w:t>
        </w:r>
      </w:ins>
      <w:r w:rsidRPr="00A752AE">
        <w:rPr>
          <w:rFonts w:eastAsia="Times New Roman"/>
        </w:rPr>
        <w:t>test</w:t>
      </w:r>
      <w:ins w:id="97" w:author="Seamus Harris" w:date="2014-01-29T09:24:00Z">
        <w:r w:rsidR="00152620">
          <w:rPr>
            <w:rFonts w:eastAsia="Times New Roman"/>
          </w:rPr>
          <w:t>ed</w:t>
        </w:r>
      </w:ins>
      <w:del w:id="98" w:author="Seamus Harris" w:date="2014-01-29T09:24:00Z">
        <w:r w:rsidRPr="00A752AE" w:rsidDel="00152620">
          <w:rPr>
            <w:rFonts w:eastAsia="Times New Roman"/>
          </w:rPr>
          <w:delText>ing</w:delText>
        </w:r>
      </w:del>
      <w:r w:rsidRPr="00A752AE">
        <w:rPr>
          <w:rFonts w:eastAsia="Times New Roman"/>
        </w:rPr>
        <w:t xml:space="preserve"> on a</w:t>
      </w:r>
      <w:del w:id="99" w:author="Seamus Harris" w:date="2014-01-29T09:24:00Z">
        <w:r w:rsidRPr="00A752AE" w:rsidDel="00152620">
          <w:rPr>
            <w:rFonts w:eastAsia="Times New Roman"/>
          </w:rPr>
          <w:delText>n</w:delText>
        </w:r>
      </w:del>
      <w:r w:rsidRPr="00A752AE">
        <w:rPr>
          <w:rFonts w:eastAsia="Times New Roman"/>
        </w:rPr>
        <w:t xml:space="preserve"> sample </w:t>
      </w:r>
      <w:ins w:id="100" w:author="Seamus Harris" w:date="2014-01-29T09:24:00Z">
        <w:r w:rsidR="00152620">
          <w:rPr>
            <w:rFonts w:eastAsia="Times New Roman"/>
          </w:rPr>
          <w:t xml:space="preserve">that </w:t>
        </w:r>
      </w:ins>
      <w:r w:rsidRPr="00A752AE">
        <w:rPr>
          <w:rFonts w:eastAsia="Times New Roman"/>
        </w:rPr>
        <w:t xml:space="preserve">comprises </w:t>
      </w:r>
      <w:del w:id="101" w:author="Seamus Harris" w:date="2014-01-29T09:24:00Z">
        <w:r w:rsidRPr="00A752AE" w:rsidDel="00152620">
          <w:rPr>
            <w:rFonts w:eastAsia="Times New Roman"/>
          </w:rPr>
          <w:delText xml:space="preserve">large numbers of </w:delText>
        </w:r>
      </w:del>
      <w:ins w:id="102" w:author="Seamus Harris" w:date="2014-01-29T09:24:00Z">
        <w:r w:rsidR="00152620">
          <w:rPr>
            <w:rFonts w:eastAsia="Times New Roman"/>
          </w:rPr>
          <w:t xml:space="preserve">numerous </w:t>
        </w:r>
      </w:ins>
      <w:r w:rsidRPr="00A752AE">
        <w:rPr>
          <w:rFonts w:eastAsia="Times New Roman"/>
        </w:rPr>
        <w:t xml:space="preserve">candidate molecular species </w:t>
      </w:r>
      <w:r w:rsidRPr="00A752AE">
        <w:rPr>
          <w:rFonts w:eastAsia="Times New Roman"/>
          <w:color w:val="800000"/>
        </w:rPr>
        <w:t>\</w:t>
      </w:r>
      <w:proofErr w:type="spellStart"/>
      <w:proofErr w:type="gramStart"/>
      <w:r w:rsidRPr="00A752AE">
        <w:rPr>
          <w:rFonts w:eastAsia="Times New Roman"/>
          <w:color w:val="800000"/>
        </w:rPr>
        <w:t>citep</w:t>
      </w:r>
      <w:proofErr w:type="spellEnd"/>
      <w:r w:rsidRPr="00A752AE">
        <w:rPr>
          <w:rFonts w:eastAsia="Times New Roman"/>
        </w:rPr>
        <w:t>{</w:t>
      </w:r>
      <w:proofErr w:type="gramEnd"/>
      <w:r w:rsidRPr="00A752AE">
        <w:rPr>
          <w:rFonts w:eastAsia="Times New Roman"/>
          <w:u w:val="single"/>
        </w:rPr>
        <w:t>Janzen2002</w:t>
      </w:r>
      <w:r w:rsidRPr="00A752AE">
        <w:rPr>
          <w:rFonts w:eastAsia="Times New Roman"/>
        </w:rPr>
        <w:t xml:space="preserve">}. </w:t>
      </w:r>
      <w:del w:id="103" w:author="Seamus Harris" w:date="2014-01-29T09:24:00Z">
        <w:r w:rsidRPr="00A752AE" w:rsidDel="00152620">
          <w:rPr>
            <w:rFonts w:eastAsia="Times New Roman"/>
          </w:rPr>
          <w:delText xml:space="preserve">An </w:delText>
        </w:r>
      </w:del>
      <w:ins w:id="104" w:author="Seamus Harris" w:date="2014-01-29T09:24:00Z">
        <w:r w:rsidR="00152620">
          <w:rPr>
            <w:rFonts w:eastAsia="Times New Roman"/>
          </w:rPr>
          <w:t xml:space="preserve">One </w:t>
        </w:r>
      </w:ins>
      <w:r w:rsidRPr="00A752AE">
        <w:rPr>
          <w:rFonts w:eastAsia="Times New Roman"/>
        </w:rPr>
        <w:t xml:space="preserve">example </w:t>
      </w:r>
      <w:del w:id="105" w:author="Seamus Harris" w:date="2014-01-29T09:24:00Z">
        <w:r w:rsidRPr="00A752AE" w:rsidDel="00152620">
          <w:rPr>
            <w:rFonts w:eastAsia="Times New Roman"/>
          </w:rPr>
          <w:delText xml:space="preserve">can be </w:delText>
        </w:r>
      </w:del>
      <w:ins w:id="106" w:author="Seamus Harris" w:date="2014-01-29T09:24:00Z">
        <w:r w:rsidR="00152620">
          <w:rPr>
            <w:rFonts w:eastAsia="Times New Roman"/>
          </w:rPr>
          <w:t xml:space="preserve">is </w:t>
        </w:r>
      </w:ins>
      <w:ins w:id="107" w:author="Seamus Harris" w:date="2014-01-29T17:08:00Z">
        <w:r w:rsidR="003C24A7">
          <w:rPr>
            <w:rFonts w:eastAsia="Times New Roman"/>
          </w:rPr>
          <w:t xml:space="preserve">the </w:t>
        </w:r>
      </w:ins>
      <w:r w:rsidRPr="00A752AE">
        <w:rPr>
          <w:rFonts w:eastAsia="Times New Roman"/>
          <w:color w:val="800000"/>
        </w:rPr>
        <w:t>\</w:t>
      </w:r>
      <w:proofErr w:type="spellStart"/>
      <w:r w:rsidRPr="00A752AE">
        <w:rPr>
          <w:rFonts w:eastAsia="Times New Roman"/>
          <w:color w:val="800000"/>
        </w:rPr>
        <w:t>emph</w:t>
      </w:r>
      <w:proofErr w:type="spellEnd"/>
      <w:r w:rsidRPr="00A752AE">
        <w:rPr>
          <w:rFonts w:eastAsia="Times New Roman"/>
        </w:rPr>
        <w:t>{</w:t>
      </w:r>
      <w:r w:rsidRPr="00A752AE">
        <w:rPr>
          <w:rFonts w:eastAsia="Times New Roman"/>
          <w:u w:val="single"/>
        </w:rPr>
        <w:t>proteomics</w:t>
      </w:r>
      <w:r w:rsidRPr="00A752AE">
        <w:rPr>
          <w:rFonts w:eastAsia="Times New Roman"/>
        </w:rPr>
        <w:t xml:space="preserve"> experiment} which </w:t>
      </w:r>
      <w:del w:id="108" w:author="Seamus Harris" w:date="2014-01-29T09:24:00Z">
        <w:r w:rsidRPr="00A752AE" w:rsidDel="00152620">
          <w:rPr>
            <w:rFonts w:eastAsia="Times New Roman"/>
          </w:rPr>
          <w:delText xml:space="preserve">is </w:delText>
        </w:r>
      </w:del>
      <w:ins w:id="109" w:author="Seamus Harris" w:date="2014-01-29T09:24:00Z">
        <w:r w:rsidR="00152620">
          <w:rPr>
            <w:rFonts w:eastAsia="Times New Roman"/>
          </w:rPr>
          <w:t xml:space="preserve">involves </w:t>
        </w:r>
      </w:ins>
      <w:r w:rsidRPr="00A752AE">
        <w:rPr>
          <w:rFonts w:eastAsia="Times New Roman"/>
        </w:rPr>
        <w:t xml:space="preserve">the identification and quantification of the entire complement of proteins at a given condition within a cell. </w:t>
      </w:r>
      <w:del w:id="110" w:author="Seamus Harris" w:date="2014-01-29T08:53:00Z">
        <w:r w:rsidRPr="00A752AE" w:rsidDel="00FD0D9A">
          <w:rPr>
            <w:rFonts w:eastAsia="Times New Roman"/>
          </w:rPr>
          <w:delText>The measurement of t</w:delText>
        </w:r>
      </w:del>
      <w:del w:id="111" w:author="Seamus Harris" w:date="2014-01-29T17:06:00Z">
        <w:r w:rsidRPr="00A752AE" w:rsidDel="00CA5E5C">
          <w:rPr>
            <w:rFonts w:eastAsia="Times New Roman"/>
          </w:rPr>
          <w:delText>he p</w:delText>
        </w:r>
      </w:del>
      <w:ins w:id="112" w:author="Seamus Harris" w:date="2014-01-29T17:06:00Z">
        <w:r w:rsidR="00CA5E5C">
          <w:rPr>
            <w:rFonts w:eastAsia="Times New Roman"/>
          </w:rPr>
          <w:t>P</w:t>
        </w:r>
      </w:ins>
      <w:r w:rsidRPr="00A752AE">
        <w:rPr>
          <w:rFonts w:eastAsia="Times New Roman"/>
        </w:rPr>
        <w:t xml:space="preserve">rotein abundances </w:t>
      </w:r>
      <w:del w:id="113" w:author="Seamus Harris" w:date="2014-01-29T08:53:00Z">
        <w:r w:rsidRPr="00A752AE" w:rsidDel="00FD0D9A">
          <w:rPr>
            <w:rFonts w:eastAsia="Times New Roman"/>
          </w:rPr>
          <w:delText xml:space="preserve">is achieved </w:delText>
        </w:r>
      </w:del>
      <w:ins w:id="114" w:author="Seamus Harris" w:date="2014-01-29T08:53:00Z">
        <w:r w:rsidR="00FD0D9A">
          <w:rPr>
            <w:rFonts w:eastAsia="Times New Roman"/>
          </w:rPr>
          <w:t xml:space="preserve">are measured using </w:t>
        </w:r>
      </w:ins>
      <w:del w:id="115" w:author="Seamus Harris" w:date="2014-01-29T08:53:00Z">
        <w:r w:rsidRPr="00A752AE" w:rsidDel="00FD0D9A">
          <w:rPr>
            <w:rFonts w:eastAsia="Times New Roman"/>
          </w:rPr>
          <w:delText xml:space="preserve">by </w:delText>
        </w:r>
      </w:del>
      <w:r w:rsidRPr="00A752AE">
        <w:rPr>
          <w:rFonts w:eastAsia="Times New Roman"/>
        </w:rPr>
        <w:t>the Multi-dimensional Protein Identification Technology (</w:t>
      </w:r>
      <w:proofErr w:type="spellStart"/>
      <w:r w:rsidRPr="00A752AE">
        <w:rPr>
          <w:rFonts w:eastAsia="Times New Roman"/>
          <w:u w:val="single"/>
        </w:rPr>
        <w:t>MudPIT</w:t>
      </w:r>
      <w:proofErr w:type="spellEnd"/>
      <w:r w:rsidRPr="00A752AE">
        <w:rPr>
          <w:rFonts w:eastAsia="Times New Roman"/>
        </w:rPr>
        <w:t xml:space="preserve">). </w:t>
      </w: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A752AE">
        <w:rPr>
          <w:rFonts w:eastAsia="Times New Roman"/>
          <w:u w:val="single"/>
        </w:rPr>
        <w:t>Proteomics</w:t>
      </w:r>
      <w:r w:rsidRPr="00A752AE">
        <w:rPr>
          <w:rFonts w:eastAsia="Times New Roman"/>
        </w:rPr>
        <w:t xml:space="preserve"> experiment</w:t>
      </w:r>
      <w:ins w:id="116" w:author="Seamus Harris" w:date="2014-01-29T09:22:00Z">
        <w:r w:rsidR="00152620">
          <w:rPr>
            <w:rFonts w:eastAsia="Times New Roman"/>
          </w:rPr>
          <w:t>s</w:t>
        </w:r>
      </w:ins>
      <w:r w:rsidRPr="00A752AE">
        <w:rPr>
          <w:rFonts w:eastAsia="Times New Roman"/>
        </w:rPr>
        <w:t xml:space="preserve"> generally have a </w:t>
      </w:r>
      <w:r w:rsidRPr="00A752AE">
        <w:rPr>
          <w:rFonts w:eastAsia="Times New Roman"/>
          <w:color w:val="800000"/>
        </w:rPr>
        <w:t>\</w:t>
      </w:r>
      <w:proofErr w:type="spellStart"/>
      <w:r w:rsidRPr="00A752AE">
        <w:rPr>
          <w:rFonts w:eastAsia="Times New Roman"/>
          <w:color w:val="800000"/>
        </w:rPr>
        <w:t>emph</w:t>
      </w:r>
      <w:proofErr w:type="spellEnd"/>
      <w:r w:rsidRPr="00A752AE">
        <w:rPr>
          <w:rFonts w:eastAsia="Times New Roman"/>
        </w:rPr>
        <w:t xml:space="preserve">{two-phase} structure. The organisms are first </w:t>
      </w:r>
      <w:del w:id="117" w:author="Seamus Harris" w:date="2014-01-29T09:22:00Z">
        <w:r w:rsidRPr="00A752AE" w:rsidDel="00152620">
          <w:rPr>
            <w:rFonts w:eastAsia="Times New Roman"/>
          </w:rPr>
          <w:delText xml:space="preserve">to be </w:delText>
        </w:r>
      </w:del>
      <w:r w:rsidRPr="00A752AE">
        <w:rPr>
          <w:rFonts w:eastAsia="Times New Roman"/>
        </w:rPr>
        <w:t>perturbed by the experimental conditions of interest, i.e.</w:t>
      </w:r>
      <w:r w:rsidRPr="00A752AE">
        <w:rPr>
          <w:rFonts w:eastAsia="Times New Roman"/>
          <w:color w:val="800000"/>
        </w:rPr>
        <w:t>\</w:t>
      </w:r>
      <w:r w:rsidRPr="00A752AE">
        <w:rPr>
          <w:rFonts w:eastAsia="Times New Roman"/>
        </w:rPr>
        <w:t xml:space="preserve"> </w:t>
      </w:r>
      <w:r w:rsidRPr="00A752AE">
        <w:rPr>
          <w:rFonts w:eastAsia="Times New Roman"/>
          <w:color w:val="800000"/>
        </w:rPr>
        <w:t>\</w:t>
      </w:r>
      <w:proofErr w:type="spellStart"/>
      <w:r w:rsidRPr="00A752AE">
        <w:rPr>
          <w:rFonts w:eastAsia="Times New Roman"/>
          <w:color w:val="800000"/>
        </w:rPr>
        <w:t>emph</w:t>
      </w:r>
      <w:proofErr w:type="spellEnd"/>
      <w:r w:rsidRPr="00A752AE">
        <w:rPr>
          <w:rFonts w:eastAsia="Times New Roman"/>
        </w:rPr>
        <w:t xml:space="preserve">{Phase 1 experiment}. Since </w:t>
      </w:r>
      <w:ins w:id="118" w:author="Seamus Harris" w:date="2014-01-29T09:24:00Z">
        <w:r w:rsidR="00152620">
          <w:rPr>
            <w:rFonts w:eastAsia="Times New Roman"/>
          </w:rPr>
          <w:t xml:space="preserve">protein </w:t>
        </w:r>
      </w:ins>
      <w:del w:id="119" w:author="Seamus Harris" w:date="2014-01-29T09:24:00Z">
        <w:r w:rsidRPr="00A752AE" w:rsidDel="00152620">
          <w:rPr>
            <w:rFonts w:eastAsia="Times New Roman"/>
          </w:rPr>
          <w:delText xml:space="preserve">the </w:delText>
        </w:r>
      </w:del>
      <w:r w:rsidRPr="00A752AE">
        <w:rPr>
          <w:rFonts w:eastAsia="Times New Roman"/>
        </w:rPr>
        <w:t xml:space="preserve">abundance </w:t>
      </w:r>
      <w:del w:id="120" w:author="Seamus Harris" w:date="2014-01-29T09:24:00Z">
        <w:r w:rsidRPr="00A752AE" w:rsidDel="00152620">
          <w:rPr>
            <w:rFonts w:eastAsia="Times New Roman"/>
          </w:rPr>
          <w:delText xml:space="preserve">of proteins </w:delText>
        </w:r>
      </w:del>
      <w:r w:rsidRPr="00A752AE">
        <w:rPr>
          <w:rFonts w:eastAsia="Times New Roman"/>
        </w:rPr>
        <w:t xml:space="preserve">cannot be measured directly from the organisms, the organ must be harvested and the proteins </w:t>
      </w:r>
      <w:del w:id="121" w:author="Seamus Harris" w:date="2014-01-29T09:24:00Z">
        <w:r w:rsidRPr="00A752AE" w:rsidDel="00152620">
          <w:rPr>
            <w:rFonts w:eastAsia="Times New Roman"/>
          </w:rPr>
          <w:delText xml:space="preserve">are </w:delText>
        </w:r>
      </w:del>
      <w:r w:rsidRPr="00A752AE">
        <w:rPr>
          <w:rFonts w:eastAsia="Times New Roman"/>
        </w:rPr>
        <w:t>extracted for the subsequent laboratory based experiment, i.e.</w:t>
      </w:r>
      <w:ins w:id="122" w:author="Seamus Harris" w:date="2014-01-29T17:09:00Z">
        <w:r w:rsidR="003C24A7">
          <w:rPr>
            <w:rFonts w:eastAsia="Times New Roman"/>
          </w:rPr>
          <w:t xml:space="preserve"> </w:t>
        </w:r>
        <w:commentRangeStart w:id="123"/>
        <w:r w:rsidR="003C24A7">
          <w:rPr>
            <w:rFonts w:eastAsia="Times New Roman"/>
          </w:rPr>
          <w:t xml:space="preserve">the </w:t>
        </w:r>
      </w:ins>
      <w:r w:rsidRPr="00A752AE">
        <w:rPr>
          <w:rFonts w:eastAsia="Times New Roman"/>
          <w:color w:val="800000"/>
        </w:rPr>
        <w:t>\</w:t>
      </w:r>
      <w:r w:rsidRPr="00A752AE">
        <w:rPr>
          <w:rFonts w:eastAsia="Times New Roman"/>
        </w:rPr>
        <w:t xml:space="preserve"> </w:t>
      </w:r>
      <w:commentRangeEnd w:id="123"/>
      <w:r w:rsidR="003C24A7">
        <w:rPr>
          <w:rStyle w:val="CommentReference"/>
        </w:rPr>
        <w:commentReference w:id="123"/>
      </w:r>
      <w:r w:rsidRPr="00A752AE">
        <w:rPr>
          <w:rFonts w:eastAsia="Times New Roman"/>
          <w:color w:val="800000"/>
        </w:rPr>
        <w:t>\</w:t>
      </w:r>
      <w:proofErr w:type="spellStart"/>
      <w:r w:rsidRPr="00A752AE">
        <w:rPr>
          <w:rFonts w:eastAsia="Times New Roman"/>
          <w:color w:val="800000"/>
        </w:rPr>
        <w:t>emph</w:t>
      </w:r>
      <w:proofErr w:type="spellEnd"/>
      <w:r w:rsidRPr="00A752AE">
        <w:rPr>
          <w:rFonts w:eastAsia="Times New Roman"/>
        </w:rPr>
        <w:t xml:space="preserve">{Phase 2 experiment}, which uses </w:t>
      </w:r>
      <w:del w:id="124" w:author="Seamus Harris" w:date="2014-01-29T09:25:00Z">
        <w:r w:rsidRPr="00A752AE" w:rsidDel="00152620">
          <w:rPr>
            <w:rFonts w:eastAsia="Times New Roman"/>
          </w:rPr>
          <w:delText xml:space="preserve">the </w:delText>
        </w:r>
      </w:del>
      <w:r w:rsidRPr="00A752AE">
        <w:rPr>
          <w:rFonts w:eastAsia="Times New Roman"/>
        </w:rPr>
        <w:t xml:space="preserve">mass spectrometry </w:t>
      </w:r>
      <w:del w:id="125" w:author="Seamus Harris" w:date="2014-01-29T09:25:00Z">
        <w:r w:rsidRPr="00A752AE" w:rsidDel="00152620">
          <w:rPr>
            <w:rFonts w:eastAsia="Times New Roman"/>
          </w:rPr>
          <w:delText xml:space="preserve">to make the </w:delText>
        </w:r>
      </w:del>
      <w:ins w:id="126" w:author="Seamus Harris" w:date="2014-01-29T09:25:00Z">
        <w:r w:rsidR="00152620">
          <w:rPr>
            <w:rFonts w:eastAsia="Times New Roman"/>
          </w:rPr>
          <w:t xml:space="preserve">to measure </w:t>
        </w:r>
      </w:ins>
      <w:r w:rsidRPr="00A752AE">
        <w:rPr>
          <w:rFonts w:eastAsia="Times New Roman"/>
        </w:rPr>
        <w:t>abundance</w:t>
      </w:r>
      <w:del w:id="127" w:author="Seamus Harris" w:date="2014-01-29T09:25:00Z">
        <w:r w:rsidRPr="00A752AE" w:rsidDel="00152620">
          <w:rPr>
            <w:rFonts w:eastAsia="Times New Roman"/>
          </w:rPr>
          <w:delText xml:space="preserve"> measurements</w:delText>
        </w:r>
      </w:del>
      <w:r w:rsidRPr="00A752AE">
        <w:rPr>
          <w:rFonts w:eastAsia="Times New Roman"/>
        </w:rPr>
        <w:t xml:space="preserve">. Thus, such experiments are also known as </w:t>
      </w:r>
      <w:r w:rsidRPr="00A752AE">
        <w:rPr>
          <w:rFonts w:eastAsia="Times New Roman"/>
          <w:color w:val="800000"/>
        </w:rPr>
        <w:t>\</w:t>
      </w:r>
      <w:proofErr w:type="spellStart"/>
      <w:r w:rsidRPr="00A752AE">
        <w:rPr>
          <w:rFonts w:eastAsia="Times New Roman"/>
          <w:color w:val="800000"/>
        </w:rPr>
        <w:t>emph</w:t>
      </w:r>
      <w:proofErr w:type="spellEnd"/>
      <w:r w:rsidRPr="00A752AE">
        <w:rPr>
          <w:rFonts w:eastAsia="Times New Roman"/>
        </w:rPr>
        <w:t>{two-phase experiment</w:t>
      </w:r>
      <w:ins w:id="128" w:author="Seamus Harris" w:date="2014-01-29T17:07:00Z">
        <w:r w:rsidR="003C24A7">
          <w:rPr>
            <w:rFonts w:eastAsia="Times New Roman"/>
          </w:rPr>
          <w:t>s</w:t>
        </w:r>
      </w:ins>
      <w:r w:rsidRPr="00A752AE">
        <w:rPr>
          <w:rFonts w:eastAsia="Times New Roman"/>
        </w:rPr>
        <w:t xml:space="preserve">}. </w:t>
      </w: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A752AE">
        <w:rPr>
          <w:rFonts w:eastAsia="Times New Roman"/>
        </w:rPr>
        <w:t xml:space="preserve">Due to the high variation between different </w:t>
      </w:r>
      <w:proofErr w:type="spellStart"/>
      <w:r w:rsidRPr="00A752AE">
        <w:rPr>
          <w:rFonts w:eastAsia="Times New Roman"/>
          <w:u w:val="single"/>
        </w:rPr>
        <w:t>MudPIT</w:t>
      </w:r>
      <w:proofErr w:type="spellEnd"/>
      <w:r w:rsidRPr="00A752AE">
        <w:rPr>
          <w:rFonts w:eastAsia="Times New Roman"/>
        </w:rPr>
        <w:t xml:space="preserve"> experiments, a </w:t>
      </w:r>
      <w:r w:rsidRPr="00A752AE">
        <w:rPr>
          <w:rFonts w:eastAsia="Times New Roman"/>
          <w:color w:val="800000"/>
        </w:rPr>
        <w:t>\</w:t>
      </w:r>
      <w:proofErr w:type="spellStart"/>
      <w:r w:rsidRPr="00A752AE">
        <w:rPr>
          <w:rFonts w:eastAsia="Times New Roman"/>
          <w:color w:val="800000"/>
        </w:rPr>
        <w:t>emph</w:t>
      </w:r>
      <w:proofErr w:type="spellEnd"/>
      <w:r w:rsidRPr="00A752AE">
        <w:rPr>
          <w:rFonts w:eastAsia="Times New Roman"/>
        </w:rPr>
        <w:t xml:space="preserve">{multiplexing} technology is introduced </w:t>
      </w:r>
      <w:del w:id="129" w:author="Seamus Harris" w:date="2014-01-29T17:10:00Z">
        <w:r w:rsidRPr="00A752AE" w:rsidDel="003C24A7">
          <w:rPr>
            <w:rFonts w:eastAsia="Times New Roman"/>
          </w:rPr>
          <w:delText xml:space="preserve">which </w:delText>
        </w:r>
      </w:del>
      <w:ins w:id="130" w:author="Seamus Harris" w:date="2014-01-29T17:10:00Z">
        <w:r w:rsidR="003C24A7">
          <w:rPr>
            <w:rFonts w:eastAsia="Times New Roman"/>
          </w:rPr>
          <w:t>that</w:t>
        </w:r>
        <w:r w:rsidR="003C24A7" w:rsidRPr="00A752AE">
          <w:rPr>
            <w:rFonts w:eastAsia="Times New Roman"/>
          </w:rPr>
          <w:t xml:space="preserve"> </w:t>
        </w:r>
      </w:ins>
      <w:r w:rsidRPr="00A752AE">
        <w:rPr>
          <w:rFonts w:eastAsia="Times New Roman"/>
        </w:rPr>
        <w:t xml:space="preserve">allows the </w:t>
      </w:r>
      <w:ins w:id="131" w:author="Seamus Harris" w:date="2014-01-29T09:25:00Z">
        <w:r w:rsidR="00152620">
          <w:rPr>
            <w:rFonts w:eastAsia="Times New Roman"/>
          </w:rPr>
          <w:t xml:space="preserve">simultaneous </w:t>
        </w:r>
      </w:ins>
      <w:r w:rsidRPr="00A752AE">
        <w:rPr>
          <w:rFonts w:eastAsia="Times New Roman"/>
        </w:rPr>
        <w:t>analysis of multiple samples</w:t>
      </w:r>
      <w:del w:id="132" w:author="Seamus Harris" w:date="2014-01-29T09:25:00Z">
        <w:r w:rsidRPr="00A752AE" w:rsidDel="00152620">
          <w:rPr>
            <w:rFonts w:eastAsia="Times New Roman"/>
          </w:rPr>
          <w:delText xml:space="preserve"> at the same time</w:delText>
        </w:r>
      </w:del>
      <w:r w:rsidRPr="00A752AE">
        <w:rPr>
          <w:rFonts w:eastAsia="Times New Roman"/>
        </w:rPr>
        <w:t xml:space="preserve">, for example isobaric Tags for Relative and Absolute </w:t>
      </w:r>
      <w:proofErr w:type="spellStart"/>
      <w:r w:rsidRPr="00A752AE">
        <w:rPr>
          <w:rFonts w:eastAsia="Times New Roman"/>
          <w:u w:val="single"/>
        </w:rPr>
        <w:t>Quantitation</w:t>
      </w:r>
      <w:proofErr w:type="spellEnd"/>
      <w:r w:rsidRPr="00A752AE">
        <w:rPr>
          <w:rFonts w:eastAsia="Times New Roman"/>
        </w:rPr>
        <w:t xml:space="preserve"> (</w:t>
      </w:r>
      <w:proofErr w:type="spellStart"/>
      <w:r w:rsidRPr="00A752AE">
        <w:rPr>
          <w:rFonts w:eastAsia="Times New Roman"/>
        </w:rPr>
        <w:t>iTRAQ</w:t>
      </w:r>
      <w:proofErr w:type="spellEnd"/>
      <w:r w:rsidRPr="00A752AE">
        <w:rPr>
          <w:rFonts w:eastAsia="Times New Roman"/>
          <w:color w:val="008000"/>
        </w:rPr>
        <w:t>$</w:t>
      </w:r>
      <w:proofErr w:type="gramStart"/>
      <w:r w:rsidRPr="00A752AE">
        <w:rPr>
          <w:rFonts w:eastAsia="Times New Roman"/>
          <w:color w:val="008000"/>
        </w:rPr>
        <w:t>^{</w:t>
      </w:r>
      <w:proofErr w:type="gramEnd"/>
      <w:r w:rsidRPr="00A752AE">
        <w:rPr>
          <w:rFonts w:eastAsia="Times New Roman"/>
          <w:color w:val="008000"/>
        </w:rPr>
        <w:t>\</w:t>
      </w:r>
      <w:proofErr w:type="spellStart"/>
      <w:r w:rsidRPr="00A752AE">
        <w:rPr>
          <w:rFonts w:eastAsia="Times New Roman"/>
          <w:color w:val="008000"/>
        </w:rPr>
        <w:t>rm</w:t>
      </w:r>
      <w:proofErr w:type="spellEnd"/>
      <w:r w:rsidRPr="00A752AE">
        <w:rPr>
          <w:rFonts w:eastAsia="Times New Roman"/>
          <w:color w:val="008000"/>
        </w:rPr>
        <w:t xml:space="preserve"> TM}$</w:t>
      </w:r>
      <w:r w:rsidRPr="00A752AE">
        <w:rPr>
          <w:rFonts w:eastAsia="Times New Roman"/>
        </w:rPr>
        <w:t xml:space="preserve">) </w:t>
      </w:r>
      <w:r w:rsidRPr="00A752AE">
        <w:rPr>
          <w:rFonts w:eastAsia="Times New Roman"/>
          <w:color w:val="800000"/>
        </w:rPr>
        <w:t>\</w:t>
      </w:r>
      <w:proofErr w:type="spellStart"/>
      <w:r w:rsidRPr="00A752AE">
        <w:rPr>
          <w:rFonts w:eastAsia="Times New Roman"/>
          <w:color w:val="800000"/>
        </w:rPr>
        <w:t>citep</w:t>
      </w:r>
      <w:proofErr w:type="spellEnd"/>
      <w:r w:rsidRPr="00A752AE">
        <w:rPr>
          <w:rFonts w:eastAsia="Times New Roman"/>
        </w:rPr>
        <w:t>{</w:t>
      </w:r>
      <w:r w:rsidRPr="00A752AE">
        <w:rPr>
          <w:rFonts w:eastAsia="Times New Roman"/>
          <w:u w:val="single"/>
        </w:rPr>
        <w:t>Ross2004</w:t>
      </w:r>
      <w:r w:rsidRPr="00A752AE">
        <w:rPr>
          <w:rFonts w:eastAsia="Times New Roman"/>
        </w:rPr>
        <w:t xml:space="preserve">}. Another advantage of multiplexing </w:t>
      </w:r>
      <w:ins w:id="133" w:author="Seamus Harris" w:date="2014-01-29T17:10:00Z">
        <w:r w:rsidR="003C24A7">
          <w:rPr>
            <w:rFonts w:eastAsia="Times New Roman"/>
          </w:rPr>
          <w:t xml:space="preserve">is that it </w:t>
        </w:r>
      </w:ins>
      <w:del w:id="134" w:author="Seamus Harris" w:date="2014-01-29T09:25:00Z">
        <w:r w:rsidRPr="00A752AE" w:rsidDel="00152620">
          <w:rPr>
            <w:rFonts w:eastAsia="Times New Roman"/>
          </w:rPr>
          <w:delText xml:space="preserve">is </w:delText>
        </w:r>
      </w:del>
      <w:del w:id="135" w:author="Seamus Harris" w:date="2014-01-29T17:10:00Z">
        <w:r w:rsidRPr="00A752AE" w:rsidDel="003C24A7">
          <w:rPr>
            <w:rFonts w:eastAsia="Times New Roman"/>
          </w:rPr>
          <w:delText xml:space="preserve">in </w:delText>
        </w:r>
      </w:del>
      <w:r w:rsidRPr="00A752AE">
        <w:rPr>
          <w:rFonts w:eastAsia="Times New Roman"/>
        </w:rPr>
        <w:t>reduc</w:t>
      </w:r>
      <w:ins w:id="136" w:author="Seamus Harris" w:date="2014-01-29T17:10:00Z">
        <w:r w:rsidR="003C24A7">
          <w:rPr>
            <w:rFonts w:eastAsia="Times New Roman"/>
          </w:rPr>
          <w:t>es</w:t>
        </w:r>
      </w:ins>
      <w:del w:id="137" w:author="Seamus Harris" w:date="2014-01-29T17:10:00Z">
        <w:r w:rsidRPr="00A752AE" w:rsidDel="003C24A7">
          <w:rPr>
            <w:rFonts w:eastAsia="Times New Roman"/>
          </w:rPr>
          <w:delText>ing</w:delText>
        </w:r>
      </w:del>
      <w:r w:rsidRPr="00A752AE">
        <w:rPr>
          <w:rFonts w:eastAsia="Times New Roman"/>
        </w:rPr>
        <w:t xml:space="preserve"> </w:t>
      </w:r>
      <w:del w:id="138" w:author="Seamus Harris" w:date="2014-01-29T17:10:00Z">
        <w:r w:rsidRPr="00A752AE" w:rsidDel="003C24A7">
          <w:rPr>
            <w:rFonts w:eastAsia="Times New Roman"/>
          </w:rPr>
          <w:delText xml:space="preserve">the </w:delText>
        </w:r>
      </w:del>
      <w:r w:rsidRPr="00A752AE">
        <w:rPr>
          <w:rFonts w:eastAsia="Times New Roman"/>
        </w:rPr>
        <w:t xml:space="preserve">overall </w:t>
      </w:r>
      <w:ins w:id="139" w:author="Seamus Harris" w:date="2014-01-29T17:10:00Z">
        <w:r w:rsidR="003C24A7">
          <w:rPr>
            <w:rFonts w:eastAsia="Times New Roman"/>
          </w:rPr>
          <w:t xml:space="preserve">experimental </w:t>
        </w:r>
      </w:ins>
      <w:r w:rsidRPr="00A752AE">
        <w:rPr>
          <w:rFonts w:eastAsia="Times New Roman"/>
        </w:rPr>
        <w:t>cost</w:t>
      </w:r>
      <w:ins w:id="140" w:author="Seamus Harris" w:date="2014-01-29T17:10:00Z">
        <w:r w:rsidR="003C24A7">
          <w:rPr>
            <w:rFonts w:eastAsia="Times New Roman"/>
          </w:rPr>
          <w:t>s</w:t>
        </w:r>
      </w:ins>
      <w:del w:id="141" w:author="Seamus Harris" w:date="2014-01-29T17:10:00Z">
        <w:r w:rsidRPr="00A752AE" w:rsidDel="003C24A7">
          <w:rPr>
            <w:rFonts w:eastAsia="Times New Roman"/>
          </w:rPr>
          <w:delText xml:space="preserve"> of the experiment</w:delText>
        </w:r>
      </w:del>
      <w:r w:rsidRPr="00A752AE">
        <w:rPr>
          <w:rFonts w:eastAsia="Times New Roman"/>
        </w:rPr>
        <w:t xml:space="preserve">. However, </w:t>
      </w:r>
      <w:del w:id="142" w:author="Seamus Harris" w:date="2014-01-29T09:25:00Z">
        <w:r w:rsidRPr="00A752AE" w:rsidDel="00152620">
          <w:rPr>
            <w:rFonts w:eastAsia="Times New Roman"/>
          </w:rPr>
          <w:delText xml:space="preserve">the </w:delText>
        </w:r>
      </w:del>
      <w:r w:rsidRPr="00A752AE">
        <w:rPr>
          <w:rFonts w:eastAsia="Times New Roman"/>
        </w:rPr>
        <w:t>complication</w:t>
      </w:r>
      <w:ins w:id="143" w:author="Seamus Harris" w:date="2014-01-29T09:25:00Z">
        <w:r w:rsidR="00152620">
          <w:rPr>
            <w:rFonts w:eastAsia="Times New Roman"/>
          </w:rPr>
          <w:t>s</w:t>
        </w:r>
      </w:ins>
      <w:r w:rsidRPr="00A752AE">
        <w:rPr>
          <w:rFonts w:eastAsia="Times New Roman"/>
        </w:rPr>
        <w:t xml:space="preserve"> </w:t>
      </w:r>
      <w:ins w:id="144" w:author="Seamus Harris" w:date="2014-01-29T09:25:00Z">
        <w:r w:rsidR="00152620">
          <w:rPr>
            <w:rFonts w:eastAsia="Times New Roman"/>
          </w:rPr>
          <w:t xml:space="preserve">in </w:t>
        </w:r>
      </w:ins>
      <w:del w:id="145" w:author="Seamus Harris" w:date="2014-01-29T09:25:00Z">
        <w:r w:rsidRPr="00A752AE" w:rsidDel="00152620">
          <w:rPr>
            <w:rFonts w:eastAsia="Times New Roman"/>
          </w:rPr>
          <w:delText xml:space="preserve">on </w:delText>
        </w:r>
      </w:del>
      <w:r w:rsidRPr="00A752AE">
        <w:rPr>
          <w:rFonts w:eastAsia="Times New Roman"/>
        </w:rPr>
        <w:t>the experimental design arise in the design of the Phase 2 experiment</w:t>
      </w:r>
      <w:ins w:id="146" w:author="Seamus Harris" w:date="2014-01-29T09:26:00Z">
        <w:r w:rsidR="00152620">
          <w:rPr>
            <w:rFonts w:eastAsia="Times New Roman"/>
          </w:rPr>
          <w:t>,</w:t>
        </w:r>
      </w:ins>
      <w:r w:rsidRPr="00A752AE">
        <w:rPr>
          <w:rFonts w:eastAsia="Times New Roman"/>
        </w:rPr>
        <w:t xml:space="preserve"> </w:t>
      </w:r>
      <w:ins w:id="147" w:author="Seamus Harris" w:date="2014-01-29T09:26:00Z">
        <w:r w:rsidR="00152620">
          <w:rPr>
            <w:rFonts w:eastAsia="Times New Roman"/>
          </w:rPr>
          <w:t xml:space="preserve">specifically </w:t>
        </w:r>
      </w:ins>
      <w:r w:rsidRPr="00A752AE">
        <w:rPr>
          <w:rFonts w:eastAsia="Times New Roman"/>
        </w:rPr>
        <w:t xml:space="preserve">in how the samples should be measured using this multiplexing technology. </w:t>
      </w: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A752AE">
        <w:rPr>
          <w:rFonts w:eastAsia="Times New Roman"/>
        </w:rPr>
        <w:t>This chapter establishes some general insights into the two-phase experiments. Section~</w:t>
      </w:r>
      <w:r w:rsidRPr="00A752AE">
        <w:rPr>
          <w:rFonts w:eastAsia="Times New Roman"/>
          <w:color w:val="800000"/>
        </w:rPr>
        <w:t>\</w:t>
      </w:r>
      <w:proofErr w:type="gramStart"/>
      <w:r w:rsidRPr="00A752AE">
        <w:rPr>
          <w:rFonts w:eastAsia="Times New Roman"/>
          <w:color w:val="800000"/>
        </w:rPr>
        <w:t>ref</w:t>
      </w:r>
      <w:r w:rsidRPr="00A752AE">
        <w:rPr>
          <w:rFonts w:eastAsia="Times New Roman"/>
        </w:rPr>
        <w:t>{</w:t>
      </w:r>
      <w:proofErr w:type="spellStart"/>
      <w:proofErr w:type="gramEnd"/>
      <w:r w:rsidRPr="00A752AE">
        <w:rPr>
          <w:rFonts w:eastAsia="Times New Roman"/>
        </w:rPr>
        <w:t>sec:</w:t>
      </w:r>
      <w:r w:rsidRPr="00A752AE">
        <w:rPr>
          <w:rFonts w:eastAsia="Times New Roman"/>
          <w:u w:val="single"/>
        </w:rPr>
        <w:t>introTwoPhase</w:t>
      </w:r>
      <w:proofErr w:type="spellEnd"/>
      <w:r w:rsidRPr="00A752AE">
        <w:rPr>
          <w:rFonts w:eastAsia="Times New Roman"/>
        </w:rPr>
        <w:t xml:space="preserve">} to </w:t>
      </w:r>
      <w:r w:rsidRPr="00A752AE">
        <w:rPr>
          <w:rFonts w:eastAsia="Times New Roman"/>
          <w:color w:val="800000"/>
        </w:rPr>
        <w:t>\ref</w:t>
      </w:r>
      <w:r w:rsidRPr="00A752AE">
        <w:rPr>
          <w:rFonts w:eastAsia="Times New Roman"/>
        </w:rPr>
        <w:t>{sec:</w:t>
      </w:r>
      <w:r w:rsidRPr="00A752AE">
        <w:rPr>
          <w:rFonts w:eastAsia="Times New Roman"/>
          <w:u w:val="single"/>
        </w:rPr>
        <w:t>brien2011</w:t>
      </w:r>
      <w:r w:rsidRPr="00A752AE">
        <w:rPr>
          <w:rFonts w:eastAsia="Times New Roman"/>
        </w:rPr>
        <w:t xml:space="preserve">} then describes </w:t>
      </w:r>
      <w:del w:id="148" w:author="Seamus Harris" w:date="2014-01-29T09:32:00Z">
        <w:r w:rsidRPr="00A752AE" w:rsidDel="00F725B1">
          <w:rPr>
            <w:rFonts w:eastAsia="Times New Roman"/>
          </w:rPr>
          <w:delText xml:space="preserve">how </w:delText>
        </w:r>
      </w:del>
      <w:ins w:id="149" w:author="Seamus Harris" w:date="2014-01-29T09:32:00Z">
        <w:r w:rsidR="00F725B1">
          <w:rPr>
            <w:rFonts w:eastAsia="Times New Roman"/>
          </w:rPr>
          <w:t>the evolution of</w:t>
        </w:r>
        <w:r w:rsidR="00F725B1" w:rsidRPr="00A752AE">
          <w:rPr>
            <w:rFonts w:eastAsia="Times New Roman"/>
          </w:rPr>
          <w:t xml:space="preserve"> </w:t>
        </w:r>
      </w:ins>
      <w:r w:rsidRPr="00A752AE">
        <w:rPr>
          <w:rFonts w:eastAsia="Times New Roman"/>
        </w:rPr>
        <w:t xml:space="preserve">the methods </w:t>
      </w:r>
      <w:commentRangeStart w:id="150"/>
      <w:r w:rsidRPr="00A752AE">
        <w:rPr>
          <w:rFonts w:eastAsia="Times New Roman"/>
        </w:rPr>
        <w:t xml:space="preserve">surrounding </w:t>
      </w:r>
      <w:commentRangeEnd w:id="150"/>
      <w:r w:rsidR="00F725B1">
        <w:rPr>
          <w:rStyle w:val="CommentReference"/>
        </w:rPr>
        <w:commentReference w:id="150"/>
      </w:r>
      <w:r w:rsidRPr="00A752AE">
        <w:rPr>
          <w:rFonts w:eastAsia="Times New Roman"/>
        </w:rPr>
        <w:t xml:space="preserve">the two-phase experiments </w:t>
      </w:r>
      <w:del w:id="151" w:author="Seamus Harris" w:date="2014-01-29T09:32:00Z">
        <w:r w:rsidRPr="00A752AE" w:rsidDel="00F725B1">
          <w:rPr>
            <w:rFonts w:eastAsia="Times New Roman"/>
          </w:rPr>
          <w:delText xml:space="preserve">have evolved </w:delText>
        </w:r>
      </w:del>
      <w:r w:rsidRPr="00A752AE">
        <w:rPr>
          <w:rFonts w:eastAsia="Times New Roman"/>
        </w:rPr>
        <w:t xml:space="preserve">over recent decades. </w:t>
      </w:r>
      <w:ins w:id="152" w:author="Seamus Harris" w:date="2014-01-29T09:33:00Z">
        <w:r w:rsidR="00F725B1">
          <w:rPr>
            <w:rFonts w:eastAsia="Times New Roman"/>
          </w:rPr>
          <w:t xml:space="preserve">Moreover, </w:t>
        </w:r>
      </w:ins>
      <w:r w:rsidRPr="00A752AE">
        <w:rPr>
          <w:rFonts w:eastAsia="Times New Roman"/>
        </w:rPr>
        <w:t>Section~</w:t>
      </w:r>
      <w:r w:rsidRPr="00A752AE">
        <w:rPr>
          <w:rFonts w:eastAsia="Times New Roman"/>
          <w:color w:val="800000"/>
        </w:rPr>
        <w:t>\</w:t>
      </w:r>
      <w:proofErr w:type="gramStart"/>
      <w:r w:rsidRPr="00A752AE">
        <w:rPr>
          <w:rFonts w:eastAsia="Times New Roman"/>
          <w:color w:val="800000"/>
        </w:rPr>
        <w:t>ref</w:t>
      </w:r>
      <w:r w:rsidRPr="00A752AE">
        <w:rPr>
          <w:rFonts w:eastAsia="Times New Roman"/>
        </w:rPr>
        <w:t>{</w:t>
      </w:r>
      <w:proofErr w:type="spellStart"/>
      <w:proofErr w:type="gramEnd"/>
      <w:r w:rsidRPr="00A752AE">
        <w:rPr>
          <w:rFonts w:eastAsia="Times New Roman"/>
        </w:rPr>
        <w:t>sec:</w:t>
      </w:r>
      <w:r w:rsidRPr="00A752AE">
        <w:rPr>
          <w:rFonts w:eastAsia="Times New Roman"/>
          <w:u w:val="single"/>
        </w:rPr>
        <w:t>proteomicExpt</w:t>
      </w:r>
      <w:proofErr w:type="spellEnd"/>
      <w:r w:rsidRPr="00A752AE">
        <w:rPr>
          <w:rFonts w:eastAsia="Times New Roman"/>
        </w:rPr>
        <w:t xml:space="preserve">} details the biological background of the </w:t>
      </w:r>
      <w:proofErr w:type="spellStart"/>
      <w:r w:rsidRPr="00A752AE">
        <w:rPr>
          <w:rFonts w:eastAsia="Times New Roman"/>
          <w:u w:val="single"/>
        </w:rPr>
        <w:t>MudPIT</w:t>
      </w:r>
      <w:r w:rsidRPr="00A752AE">
        <w:rPr>
          <w:rFonts w:eastAsia="Times New Roman"/>
        </w:rPr>
        <w:t>-iTRAQ</w:t>
      </w:r>
      <w:proofErr w:type="spellEnd"/>
      <w:r w:rsidRPr="00A752AE">
        <w:rPr>
          <w:rFonts w:eastAsia="Times New Roman"/>
          <w:color w:val="008000"/>
        </w:rPr>
        <w:t>$^{\</w:t>
      </w:r>
      <w:proofErr w:type="spellStart"/>
      <w:r w:rsidRPr="00A752AE">
        <w:rPr>
          <w:rFonts w:eastAsia="Times New Roman"/>
          <w:color w:val="008000"/>
        </w:rPr>
        <w:t>rm</w:t>
      </w:r>
      <w:proofErr w:type="spellEnd"/>
      <w:r w:rsidRPr="00A752AE">
        <w:rPr>
          <w:rFonts w:eastAsia="Times New Roman"/>
          <w:color w:val="008000"/>
        </w:rPr>
        <w:t xml:space="preserve"> TM}$</w:t>
      </w:r>
      <w:r w:rsidRPr="00A752AE">
        <w:rPr>
          <w:rFonts w:eastAsia="Times New Roman"/>
        </w:rPr>
        <w:t xml:space="preserve"> experiments. Finally, Section~</w:t>
      </w:r>
      <w:r w:rsidRPr="00A752AE">
        <w:rPr>
          <w:rFonts w:eastAsia="Times New Roman"/>
          <w:color w:val="800000"/>
        </w:rPr>
        <w:t>\</w:t>
      </w:r>
      <w:proofErr w:type="gramStart"/>
      <w:r w:rsidRPr="00A752AE">
        <w:rPr>
          <w:rFonts w:eastAsia="Times New Roman"/>
          <w:color w:val="800000"/>
        </w:rPr>
        <w:t>ref</w:t>
      </w:r>
      <w:r w:rsidRPr="00A752AE">
        <w:rPr>
          <w:rFonts w:eastAsia="Times New Roman"/>
        </w:rPr>
        <w:t>{</w:t>
      </w:r>
      <w:proofErr w:type="spellStart"/>
      <w:proofErr w:type="gramEnd"/>
      <w:r w:rsidRPr="00A752AE">
        <w:rPr>
          <w:rFonts w:eastAsia="Times New Roman"/>
        </w:rPr>
        <w:t>sec:overview</w:t>
      </w:r>
      <w:proofErr w:type="spellEnd"/>
      <w:r w:rsidRPr="00A752AE">
        <w:rPr>
          <w:rFonts w:eastAsia="Times New Roman"/>
        </w:rPr>
        <w:t>} presents a brief overview of this thesis.</w:t>
      </w: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A752AE">
        <w:rPr>
          <w:rFonts w:eastAsia="Times New Roman"/>
          <w:b/>
          <w:bCs/>
          <w:color w:val="0000CC"/>
        </w:rPr>
        <w:t>\section{The introduction of two-phase experiments by McIntyre}</w:t>
      </w: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A752AE">
        <w:rPr>
          <w:rFonts w:eastAsia="Times New Roman"/>
          <w:b/>
          <w:bCs/>
          <w:color w:val="0000CC"/>
        </w:rPr>
        <w:t>\label{</w:t>
      </w:r>
      <w:proofErr w:type="spellStart"/>
      <w:r w:rsidRPr="00A752AE">
        <w:rPr>
          <w:rFonts w:eastAsia="Times New Roman"/>
          <w:b/>
          <w:bCs/>
          <w:color w:val="0000CC"/>
        </w:rPr>
        <w:t>sec:introTwoPhase</w:t>
      </w:r>
      <w:proofErr w:type="spellEnd"/>
      <w:r w:rsidRPr="00A752AE">
        <w:rPr>
          <w:rFonts w:eastAsia="Times New Roman"/>
          <w:b/>
          <w:bCs/>
          <w:color w:val="0000CC"/>
        </w:rPr>
        <w:t>}</w:t>
      </w: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A752AE">
        <w:rPr>
          <w:rFonts w:eastAsia="Times New Roman"/>
        </w:rPr>
        <w:t xml:space="preserve">Two-phase experiments were first introduced by </w:t>
      </w:r>
      <w:r w:rsidRPr="00A752AE">
        <w:rPr>
          <w:rFonts w:eastAsia="Times New Roman"/>
          <w:color w:val="800000"/>
        </w:rPr>
        <w:t>\cite</w:t>
      </w:r>
      <w:r w:rsidRPr="00A752AE">
        <w:rPr>
          <w:rFonts w:eastAsia="Times New Roman"/>
        </w:rPr>
        <w:t>{</w:t>
      </w:r>
      <w:r w:rsidRPr="00A752AE">
        <w:rPr>
          <w:rFonts w:eastAsia="Times New Roman"/>
          <w:u w:val="single"/>
        </w:rPr>
        <w:t>McIntyre1955</w:t>
      </w:r>
      <w:r w:rsidRPr="00A752AE">
        <w:rPr>
          <w:rFonts w:eastAsia="Times New Roman"/>
        </w:rPr>
        <w:t xml:space="preserve">}, who investigated the effects of four light treatments on the synthesis of tobacco mosaic virus in tobacco leaves. The Phase 1 experiment comprised </w:t>
      </w:r>
      <w:del w:id="153" w:author="Seamus Harris" w:date="2014-01-29T09:33:00Z">
        <w:r w:rsidRPr="00A752AE" w:rsidDel="00F725B1">
          <w:rPr>
            <w:rFonts w:eastAsia="Times New Roman"/>
          </w:rPr>
          <w:delText xml:space="preserve">of </w:delText>
        </w:r>
      </w:del>
      <w:r w:rsidRPr="00A752AE">
        <w:rPr>
          <w:rFonts w:eastAsia="Times New Roman"/>
        </w:rPr>
        <w:t xml:space="preserve">two </w:t>
      </w:r>
      <w:r w:rsidRPr="00A752AE">
        <w:rPr>
          <w:rFonts w:eastAsia="Times New Roman"/>
          <w:color w:val="008000"/>
        </w:rPr>
        <w:t>$4 \times 4$</w:t>
      </w:r>
      <w:r w:rsidRPr="00A752AE">
        <w:rPr>
          <w:rFonts w:eastAsia="Times New Roman"/>
        </w:rPr>
        <w:t xml:space="preserve"> arrays consisting of four leaves taken from each of eight </w:t>
      </w:r>
      <w:ins w:id="154" w:author="Seamus Harris" w:date="2014-01-29T17:22:00Z">
        <w:r w:rsidR="00AA0C42">
          <w:rPr>
            <w:rFonts w:eastAsia="Times New Roman"/>
          </w:rPr>
          <w:t xml:space="preserve">infected </w:t>
        </w:r>
      </w:ins>
      <w:r w:rsidRPr="00A752AE">
        <w:rPr>
          <w:rFonts w:eastAsia="Times New Roman"/>
        </w:rPr>
        <w:t>plants</w:t>
      </w:r>
      <w:del w:id="155" w:author="Seamus Harris" w:date="2014-01-29T17:22:00Z">
        <w:r w:rsidRPr="00A752AE" w:rsidDel="00AA0C42">
          <w:rPr>
            <w:rFonts w:eastAsia="Times New Roman"/>
          </w:rPr>
          <w:delText xml:space="preserve"> </w:delText>
        </w:r>
      </w:del>
      <w:del w:id="156" w:author="Seamus Harris" w:date="2014-01-29T17:21:00Z">
        <w:r w:rsidRPr="00A752AE" w:rsidDel="00AA0C42">
          <w:rPr>
            <w:rFonts w:eastAsia="Times New Roman"/>
          </w:rPr>
          <w:delText xml:space="preserve">which had been </w:delText>
        </w:r>
      </w:del>
      <w:del w:id="157" w:author="Seamus Harris" w:date="2014-01-29T17:22:00Z">
        <w:r w:rsidRPr="00A752AE" w:rsidDel="00AA0C42">
          <w:rPr>
            <w:rFonts w:eastAsia="Times New Roman"/>
          </w:rPr>
          <w:delText xml:space="preserve">infected by </w:delText>
        </w:r>
        <w:commentRangeStart w:id="158"/>
        <w:r w:rsidRPr="00A752AE" w:rsidDel="00AA0C42">
          <w:rPr>
            <w:rFonts w:eastAsia="Times New Roman"/>
          </w:rPr>
          <w:delText>the virus</w:delText>
        </w:r>
      </w:del>
      <w:del w:id="159" w:author="Seamus Harris" w:date="2014-01-29T09:34:00Z">
        <w:r w:rsidRPr="00A752AE" w:rsidDel="00F725B1">
          <w:rPr>
            <w:rFonts w:eastAsia="Times New Roman"/>
          </w:rPr>
          <w:delText>es</w:delText>
        </w:r>
      </w:del>
      <w:commentRangeEnd w:id="158"/>
      <w:r w:rsidR="00F725B1">
        <w:rPr>
          <w:rStyle w:val="CommentReference"/>
        </w:rPr>
        <w:commentReference w:id="158"/>
      </w:r>
      <w:r w:rsidRPr="00A752AE">
        <w:rPr>
          <w:rFonts w:eastAsia="Times New Roman"/>
        </w:rPr>
        <w:t xml:space="preserve">. The four light treatments </w:t>
      </w:r>
      <w:del w:id="160" w:author="Seamus Harris" w:date="2014-01-29T17:22:00Z">
        <w:r w:rsidRPr="00A752AE" w:rsidDel="00AA0C42">
          <w:rPr>
            <w:rFonts w:eastAsia="Times New Roman"/>
          </w:rPr>
          <w:delText xml:space="preserve">are </w:delText>
        </w:r>
      </w:del>
      <w:ins w:id="161" w:author="Seamus Harris" w:date="2014-01-29T17:22:00Z">
        <w:r w:rsidR="00AA0C42">
          <w:rPr>
            <w:rFonts w:eastAsia="Times New Roman"/>
          </w:rPr>
          <w:t>were</w:t>
        </w:r>
        <w:r w:rsidR="00AA0C42" w:rsidRPr="00A752AE">
          <w:rPr>
            <w:rFonts w:eastAsia="Times New Roman"/>
          </w:rPr>
          <w:t xml:space="preserve"> </w:t>
        </w:r>
      </w:ins>
      <w:r w:rsidRPr="00A752AE">
        <w:rPr>
          <w:rFonts w:eastAsia="Times New Roman"/>
        </w:rPr>
        <w:t xml:space="preserve">then assigned to the plants and leaves such that each treatment occurs only once within each row and column in each of two </w:t>
      </w:r>
      <w:r w:rsidRPr="00A752AE">
        <w:rPr>
          <w:rFonts w:eastAsia="Times New Roman"/>
          <w:color w:val="008000"/>
        </w:rPr>
        <w:t>$4 \times 4$</w:t>
      </w:r>
      <w:r w:rsidRPr="00A752AE">
        <w:rPr>
          <w:rFonts w:eastAsia="Times New Roman"/>
        </w:rPr>
        <w:t xml:space="preserve"> square arrays. This assignment is also known as </w:t>
      </w:r>
      <w:r w:rsidRPr="00A752AE">
        <w:rPr>
          <w:rFonts w:eastAsia="Times New Roman"/>
          <w:color w:val="800000"/>
        </w:rPr>
        <w:t>\</w:t>
      </w:r>
      <w:proofErr w:type="spellStart"/>
      <w:r w:rsidRPr="00A752AE">
        <w:rPr>
          <w:rFonts w:eastAsia="Times New Roman"/>
          <w:color w:val="800000"/>
        </w:rPr>
        <w:t>emph</w:t>
      </w:r>
      <w:proofErr w:type="spellEnd"/>
      <w:r w:rsidRPr="00A752AE">
        <w:rPr>
          <w:rFonts w:eastAsia="Times New Roman"/>
        </w:rPr>
        <w:t xml:space="preserve">{Latin square design} </w:t>
      </w:r>
      <w:r w:rsidRPr="00A752AE">
        <w:rPr>
          <w:rFonts w:eastAsia="Times New Roman"/>
          <w:color w:val="800000"/>
        </w:rPr>
        <w:t>\</w:t>
      </w:r>
      <w:proofErr w:type="spellStart"/>
      <w:proofErr w:type="gramStart"/>
      <w:r w:rsidRPr="00A752AE">
        <w:rPr>
          <w:rFonts w:eastAsia="Times New Roman"/>
          <w:color w:val="800000"/>
        </w:rPr>
        <w:t>citep</w:t>
      </w:r>
      <w:proofErr w:type="spellEnd"/>
      <w:r w:rsidRPr="00A752AE">
        <w:rPr>
          <w:rFonts w:eastAsia="Times New Roman"/>
        </w:rPr>
        <w:t>{</w:t>
      </w:r>
      <w:proofErr w:type="gramEnd"/>
      <w:r w:rsidRPr="00A752AE">
        <w:rPr>
          <w:rFonts w:eastAsia="Times New Roman"/>
          <w:u w:val="single"/>
        </w:rPr>
        <w:t>Bailey2008</w:t>
      </w:r>
      <w:r w:rsidRPr="00A752AE">
        <w:rPr>
          <w:rFonts w:eastAsia="Times New Roman"/>
        </w:rPr>
        <w:t xml:space="preserve">}. The Phase 1 experiment thus yielded 32 observations. However, the virus content of each leaf could not be measured directly from the test plants used in the Phase 1 experiment. </w:t>
      </w:r>
      <w:ins w:id="162" w:author="Seamus Harris" w:date="2014-01-29T09:35:00Z">
        <w:r w:rsidR="00F725B1">
          <w:rPr>
            <w:rFonts w:eastAsia="Times New Roman"/>
          </w:rPr>
          <w:t>Therefore,</w:t>
        </w:r>
      </w:ins>
      <w:ins w:id="163" w:author="Seamus Harris" w:date="2014-01-29T09:36:00Z">
        <w:r w:rsidR="00F725B1" w:rsidRPr="00F725B1">
          <w:rPr>
            <w:rFonts w:eastAsia="Times New Roman"/>
          </w:rPr>
          <w:t xml:space="preserve"> </w:t>
        </w:r>
        <w:r w:rsidR="00F725B1" w:rsidRPr="00A752AE">
          <w:rPr>
            <w:rFonts w:eastAsia="Times New Roman"/>
          </w:rPr>
          <w:t>in the Phase 2 experiment</w:t>
        </w:r>
      </w:ins>
      <w:ins w:id="164" w:author="Seamus Harris" w:date="2014-01-29T09:35:00Z">
        <w:r w:rsidR="00F725B1">
          <w:rPr>
            <w:rFonts w:eastAsia="Times New Roman"/>
          </w:rPr>
          <w:t xml:space="preserve"> </w:t>
        </w:r>
      </w:ins>
      <w:del w:id="165" w:author="Seamus Harris" w:date="2014-01-29T09:35:00Z">
        <w:r w:rsidRPr="00A752AE" w:rsidDel="00F725B1">
          <w:rPr>
            <w:rFonts w:eastAsia="Times New Roman"/>
          </w:rPr>
          <w:delText>T</w:delText>
        </w:r>
      </w:del>
      <w:ins w:id="166" w:author="Seamus Harris" w:date="2014-01-29T09:35:00Z">
        <w:r w:rsidR="00F725B1">
          <w:rPr>
            <w:rFonts w:eastAsia="Times New Roman"/>
          </w:rPr>
          <w:t>t</w:t>
        </w:r>
      </w:ins>
      <w:r w:rsidRPr="00A752AE">
        <w:rPr>
          <w:rFonts w:eastAsia="Times New Roman"/>
        </w:rPr>
        <w:t xml:space="preserve">he virus content of each leaf was assayed by expressing sap and inoculated using the half leaves of </w:t>
      </w:r>
      <w:ins w:id="167" w:author="Seamus Harris" w:date="2014-01-29T17:23:00Z">
        <w:r w:rsidR="00AA0C42">
          <w:rPr>
            <w:rFonts w:eastAsia="Times New Roman"/>
          </w:rPr>
          <w:t xml:space="preserve">the </w:t>
        </w:r>
      </w:ins>
      <w:r w:rsidRPr="00A752AE">
        <w:rPr>
          <w:rFonts w:eastAsia="Times New Roman"/>
        </w:rPr>
        <w:t>assay plant, where the countable lessons are appeared</w:t>
      </w:r>
      <w:del w:id="168" w:author="Seamus Harris" w:date="2014-01-29T09:36:00Z">
        <w:r w:rsidRPr="00A752AE" w:rsidDel="00F725B1">
          <w:rPr>
            <w:rFonts w:eastAsia="Times New Roman"/>
          </w:rPr>
          <w:delText>, in the Phase 2 experiment</w:delText>
        </w:r>
      </w:del>
      <w:r w:rsidRPr="00A752AE">
        <w:rPr>
          <w:rFonts w:eastAsia="Times New Roman"/>
        </w:rPr>
        <w:t xml:space="preserve">. </w:t>
      </w: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A752AE">
        <w:rPr>
          <w:rFonts w:eastAsia="Times New Roman"/>
        </w:rPr>
        <w:t xml:space="preserve">The Phase 2 experiment comprised </w:t>
      </w:r>
      <w:del w:id="169" w:author="Seamus Harris" w:date="2014-01-29T09:36:00Z">
        <w:r w:rsidRPr="00A752AE" w:rsidDel="00F725B1">
          <w:rPr>
            <w:rFonts w:eastAsia="Times New Roman"/>
          </w:rPr>
          <w:delText xml:space="preserve">of </w:delText>
        </w:r>
      </w:del>
      <w:r w:rsidRPr="00A752AE">
        <w:rPr>
          <w:rFonts w:eastAsia="Times New Roman"/>
        </w:rPr>
        <w:t xml:space="preserve">four </w:t>
      </w:r>
      <w:r w:rsidRPr="00A752AE">
        <w:rPr>
          <w:rFonts w:eastAsia="Times New Roman"/>
          <w:color w:val="008000"/>
        </w:rPr>
        <w:t>$4 \times 4$</w:t>
      </w:r>
      <w:r w:rsidRPr="00A752AE">
        <w:rPr>
          <w:rFonts w:eastAsia="Times New Roman"/>
        </w:rPr>
        <w:t xml:space="preserve"> arrays consisting </w:t>
      </w:r>
      <w:ins w:id="170" w:author="Seamus Harris" w:date="2014-01-29T09:36:00Z">
        <w:r w:rsidR="00F725B1">
          <w:rPr>
            <w:rFonts w:eastAsia="Times New Roman"/>
          </w:rPr>
          <w:t xml:space="preserve">of </w:t>
        </w:r>
      </w:ins>
      <w:r w:rsidRPr="00A752AE">
        <w:rPr>
          <w:rFonts w:eastAsia="Times New Roman"/>
        </w:rPr>
        <w:t xml:space="preserve">four leaves taken from each of 16 assay plants. Since each leaf was further divided into two halves, the Phase 2 design can </w:t>
      </w:r>
      <w:del w:id="171" w:author="Seamus Harris" w:date="2014-01-29T09:36:00Z">
        <w:r w:rsidRPr="00A752AE" w:rsidDel="00F725B1">
          <w:rPr>
            <w:rFonts w:eastAsia="Times New Roman"/>
          </w:rPr>
          <w:delText xml:space="preserve">be as </w:delText>
        </w:r>
      </w:del>
      <w:ins w:id="172" w:author="Seamus Harris" w:date="2014-01-29T09:36:00Z">
        <w:r w:rsidR="00F725B1">
          <w:rPr>
            <w:rFonts w:eastAsia="Times New Roman"/>
          </w:rPr>
          <w:t xml:space="preserve">take the form of </w:t>
        </w:r>
      </w:ins>
      <w:r w:rsidRPr="00A752AE">
        <w:rPr>
          <w:rFonts w:eastAsia="Times New Roman"/>
        </w:rPr>
        <w:t xml:space="preserve">two sets of Latin square designs superimposed on each other, an arrangement also known as the </w:t>
      </w:r>
      <w:r w:rsidRPr="00A752AE">
        <w:rPr>
          <w:rFonts w:eastAsia="Times New Roman"/>
          <w:color w:val="800000"/>
        </w:rPr>
        <w:t>\</w:t>
      </w:r>
      <w:proofErr w:type="spellStart"/>
      <w:r w:rsidRPr="00A752AE">
        <w:rPr>
          <w:rFonts w:eastAsia="Times New Roman"/>
          <w:color w:val="800000"/>
        </w:rPr>
        <w:t>emph</w:t>
      </w:r>
      <w:proofErr w:type="spellEnd"/>
      <w:r w:rsidRPr="00A752AE">
        <w:rPr>
          <w:rFonts w:eastAsia="Times New Roman"/>
        </w:rPr>
        <w:t>{</w:t>
      </w:r>
      <w:proofErr w:type="spellStart"/>
      <w:r w:rsidRPr="00A752AE">
        <w:rPr>
          <w:rFonts w:eastAsia="Times New Roman"/>
          <w:u w:val="single"/>
        </w:rPr>
        <w:t>Greaco</w:t>
      </w:r>
      <w:proofErr w:type="spellEnd"/>
      <w:r w:rsidRPr="00A752AE">
        <w:rPr>
          <w:rFonts w:eastAsia="Times New Roman"/>
        </w:rPr>
        <w:t xml:space="preserve">-Latin square design}. Hence, </w:t>
      </w:r>
      <w:del w:id="173" w:author="Seamus Harris" w:date="2014-01-29T09:37:00Z">
        <w:r w:rsidRPr="00A752AE" w:rsidDel="00F725B1">
          <w:rPr>
            <w:rFonts w:eastAsia="Times New Roman"/>
          </w:rPr>
          <w:delText xml:space="preserve">the </w:delText>
        </w:r>
      </w:del>
      <w:ins w:id="174" w:author="Seamus Harris" w:date="2014-01-29T09:37:00Z">
        <w:r w:rsidR="00F725B1">
          <w:rPr>
            <w:rFonts w:eastAsia="Times New Roman"/>
          </w:rPr>
          <w:t xml:space="preserve">a </w:t>
        </w:r>
      </w:ins>
      <w:r w:rsidRPr="00A752AE">
        <w:rPr>
          <w:rFonts w:eastAsia="Times New Roman"/>
        </w:rPr>
        <w:t xml:space="preserve">total of 128 samples are measured in the Phase 2 experiment. Given that the Phase 1 experiment involved 32 samples, each sample was replicated four times in the Phase 2 experiment. This experiment provides a good example of a two-phase experiment that requires two different experimental designs, where the first design prepares a set of test plants </w:t>
      </w:r>
      <w:ins w:id="175" w:author="Seamus Harris" w:date="2014-01-29T09:39:00Z">
        <w:r w:rsidR="00F725B1">
          <w:rPr>
            <w:rFonts w:eastAsia="Times New Roman"/>
          </w:rPr>
          <w:t xml:space="preserve">that </w:t>
        </w:r>
      </w:ins>
      <w:r w:rsidRPr="00A752AE">
        <w:rPr>
          <w:rFonts w:eastAsia="Times New Roman"/>
        </w:rPr>
        <w:t xml:space="preserve">were perturbed by the light treatments of interest </w:t>
      </w:r>
      <w:del w:id="176" w:author="Seamus Harris" w:date="2014-01-29T09:54:00Z">
        <w:r w:rsidRPr="00A752AE" w:rsidDel="006A49ED">
          <w:rPr>
            <w:rFonts w:eastAsia="Times New Roman"/>
          </w:rPr>
          <w:delText xml:space="preserve">and </w:delText>
        </w:r>
      </w:del>
      <w:ins w:id="177" w:author="Seamus Harris" w:date="2014-01-29T09:54:00Z">
        <w:r w:rsidR="006A49ED">
          <w:rPr>
            <w:rFonts w:eastAsia="Times New Roman"/>
          </w:rPr>
          <w:t xml:space="preserve">while </w:t>
        </w:r>
      </w:ins>
      <w:ins w:id="178" w:author="Seamus Harris" w:date="2014-01-29T09:39:00Z">
        <w:r w:rsidR="00F725B1">
          <w:rPr>
            <w:rFonts w:eastAsia="Times New Roman"/>
          </w:rPr>
          <w:t xml:space="preserve">the </w:t>
        </w:r>
      </w:ins>
      <w:r w:rsidRPr="00A752AE">
        <w:rPr>
          <w:rFonts w:eastAsia="Times New Roman"/>
        </w:rPr>
        <w:t xml:space="preserve">second design allows the measurements of the lesions on the assay plants </w:t>
      </w:r>
      <w:del w:id="179" w:author="Seamus Harris" w:date="2014-01-29T17:24:00Z">
        <w:r w:rsidRPr="00A752AE" w:rsidDel="00AA0C42">
          <w:rPr>
            <w:rFonts w:eastAsia="Times New Roman"/>
          </w:rPr>
          <w:delText xml:space="preserve">which </w:delText>
        </w:r>
      </w:del>
      <w:ins w:id="180" w:author="Seamus Harris" w:date="2014-01-29T17:24:00Z">
        <w:r w:rsidR="00AA0C42">
          <w:rPr>
            <w:rFonts w:eastAsia="Times New Roman"/>
          </w:rPr>
          <w:t>that</w:t>
        </w:r>
        <w:r w:rsidR="00AA0C42" w:rsidRPr="00A752AE">
          <w:rPr>
            <w:rFonts w:eastAsia="Times New Roman"/>
          </w:rPr>
          <w:t xml:space="preserve"> </w:t>
        </w:r>
      </w:ins>
      <w:r w:rsidRPr="00A752AE">
        <w:rPr>
          <w:rFonts w:eastAsia="Times New Roman"/>
        </w:rPr>
        <w:t>correspond</w:t>
      </w:r>
      <w:del w:id="181" w:author="Seamus Harris" w:date="2014-01-29T09:39:00Z">
        <w:r w:rsidRPr="00A752AE" w:rsidDel="00F725B1">
          <w:rPr>
            <w:rFonts w:eastAsia="Times New Roman"/>
          </w:rPr>
          <w:delText>s</w:delText>
        </w:r>
      </w:del>
      <w:r w:rsidRPr="00A752AE">
        <w:rPr>
          <w:rFonts w:eastAsia="Times New Roman"/>
        </w:rPr>
        <w:t xml:space="preserve"> to the virus content of a certain treatment and test plant from the Phase 1 experiment. </w:t>
      </w: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A752AE">
        <w:rPr>
          <w:rFonts w:eastAsia="Times New Roman"/>
          <w:color w:val="800000"/>
        </w:rPr>
        <w:t>\cite</w:t>
      </w:r>
      <w:r w:rsidRPr="00A752AE">
        <w:rPr>
          <w:rFonts w:eastAsia="Times New Roman"/>
        </w:rPr>
        <w:t>{</w:t>
      </w:r>
      <w:r w:rsidRPr="00A752AE">
        <w:rPr>
          <w:rFonts w:eastAsia="Times New Roman"/>
          <w:u w:val="single"/>
        </w:rPr>
        <w:t>McIntyre1955</w:t>
      </w:r>
      <w:r w:rsidRPr="00A752AE">
        <w:rPr>
          <w:rFonts w:eastAsia="Times New Roman"/>
        </w:rPr>
        <w:t xml:space="preserve">} presented two important principles in the design of the two-phase experiment. </w:t>
      </w:r>
      <w:del w:id="182" w:author="Seamus Harris" w:date="2014-01-29T09:54:00Z">
        <w:r w:rsidRPr="00A752AE" w:rsidDel="006A49ED">
          <w:rPr>
            <w:rFonts w:eastAsia="Times New Roman"/>
          </w:rPr>
          <w:delText xml:space="preserve">Even </w:delText>
        </w:r>
      </w:del>
      <w:ins w:id="183" w:author="Seamus Harris" w:date="2014-01-29T09:54:00Z">
        <w:r w:rsidR="006A49ED">
          <w:rPr>
            <w:rFonts w:eastAsia="Times New Roman"/>
          </w:rPr>
          <w:t>Al</w:t>
        </w:r>
      </w:ins>
      <w:r w:rsidRPr="00A752AE">
        <w:rPr>
          <w:rFonts w:eastAsia="Times New Roman"/>
        </w:rPr>
        <w:t xml:space="preserve">though the measurement cannot be made </w:t>
      </w:r>
      <w:del w:id="184" w:author="Seamus Harris" w:date="2014-01-29T09:55:00Z">
        <w:r w:rsidRPr="00A752AE" w:rsidDel="006A49ED">
          <w:rPr>
            <w:rFonts w:eastAsia="Times New Roman"/>
          </w:rPr>
          <w:delText xml:space="preserve">from </w:delText>
        </w:r>
      </w:del>
      <w:ins w:id="185" w:author="Seamus Harris" w:date="2014-01-29T09:55:00Z">
        <w:r w:rsidR="006A49ED">
          <w:rPr>
            <w:rFonts w:eastAsia="Times New Roman"/>
          </w:rPr>
          <w:t>based on</w:t>
        </w:r>
        <w:r w:rsidR="006A49ED" w:rsidRPr="00A752AE">
          <w:rPr>
            <w:rFonts w:eastAsia="Times New Roman"/>
          </w:rPr>
          <w:t xml:space="preserve"> </w:t>
        </w:r>
      </w:ins>
      <w:r w:rsidRPr="00A752AE">
        <w:rPr>
          <w:rFonts w:eastAsia="Times New Roman"/>
        </w:rPr>
        <w:t xml:space="preserve">the Phase 1 experiment, </w:t>
      </w:r>
      <w:r w:rsidRPr="00A752AE">
        <w:rPr>
          <w:rFonts w:eastAsia="Times New Roman"/>
          <w:color w:val="800000"/>
        </w:rPr>
        <w:t>\cite</w:t>
      </w:r>
      <w:r w:rsidRPr="00A752AE">
        <w:rPr>
          <w:rFonts w:eastAsia="Times New Roman"/>
        </w:rPr>
        <w:t>{</w:t>
      </w:r>
      <w:r w:rsidRPr="00A752AE">
        <w:rPr>
          <w:rFonts w:eastAsia="Times New Roman"/>
          <w:u w:val="single"/>
        </w:rPr>
        <w:t>McIntyre1955</w:t>
      </w:r>
      <w:r w:rsidRPr="00A752AE">
        <w:rPr>
          <w:rFonts w:eastAsia="Times New Roman"/>
        </w:rPr>
        <w:t xml:space="preserve">} stated that the replication in the Phase 1 experiment is essential. This is because the theoretical variances of treatment differences </w:t>
      </w:r>
      <w:del w:id="186" w:author="Seamus Harris" w:date="2014-01-29T09:55:00Z">
        <w:r w:rsidRPr="00A752AE" w:rsidDel="006A49ED">
          <w:rPr>
            <w:rFonts w:eastAsia="Times New Roman"/>
          </w:rPr>
          <w:delText xml:space="preserve">should </w:delText>
        </w:r>
      </w:del>
      <w:ins w:id="187" w:author="Seamus Harris" w:date="2014-01-29T09:55:00Z">
        <w:r w:rsidR="006A49ED">
          <w:rPr>
            <w:rFonts w:eastAsia="Times New Roman"/>
          </w:rPr>
          <w:t xml:space="preserve">must </w:t>
        </w:r>
      </w:ins>
      <w:r w:rsidRPr="00A752AE">
        <w:rPr>
          <w:rFonts w:eastAsia="Times New Roman"/>
        </w:rPr>
        <w:t xml:space="preserve">be obtainable to measure the consistency of performance and to </w:t>
      </w:r>
      <w:ins w:id="188" w:author="Seamus Harris" w:date="2014-01-29T09:55:00Z">
        <w:r w:rsidR="006A49ED">
          <w:rPr>
            <w:rFonts w:eastAsia="Times New Roman"/>
          </w:rPr>
          <w:t xml:space="preserve">theoretically obtain </w:t>
        </w:r>
      </w:ins>
      <w:del w:id="189" w:author="Seamus Harris" w:date="2014-01-29T09:55:00Z">
        <w:r w:rsidRPr="00A752AE" w:rsidDel="006A49ED">
          <w:rPr>
            <w:rFonts w:eastAsia="Times New Roman"/>
          </w:rPr>
          <w:delText xml:space="preserve">have </w:delText>
        </w:r>
      </w:del>
      <w:r w:rsidRPr="00A752AE">
        <w:rPr>
          <w:rFonts w:eastAsia="Times New Roman"/>
        </w:rPr>
        <w:t>a valid test for the significance</w:t>
      </w:r>
      <w:del w:id="190" w:author="Seamus Harris" w:date="2014-01-29T09:55:00Z">
        <w:r w:rsidRPr="00A752AE" w:rsidDel="006A49ED">
          <w:rPr>
            <w:rFonts w:eastAsia="Times New Roman"/>
          </w:rPr>
          <w:delText xml:space="preserve"> theoretically</w:delText>
        </w:r>
      </w:del>
      <w:r w:rsidRPr="00A752AE">
        <w:rPr>
          <w:rFonts w:eastAsia="Times New Roman"/>
        </w:rPr>
        <w:t xml:space="preserve">. This replication is also known as </w:t>
      </w:r>
      <w:r w:rsidRPr="00A752AE">
        <w:rPr>
          <w:rFonts w:eastAsia="Times New Roman"/>
          <w:color w:val="800000"/>
        </w:rPr>
        <w:t>\</w:t>
      </w:r>
      <w:proofErr w:type="spellStart"/>
      <w:r w:rsidRPr="00A752AE">
        <w:rPr>
          <w:rFonts w:eastAsia="Times New Roman"/>
          <w:color w:val="800000"/>
        </w:rPr>
        <w:t>emph</w:t>
      </w:r>
      <w:proofErr w:type="spellEnd"/>
      <w:r w:rsidRPr="00A752AE">
        <w:rPr>
          <w:rFonts w:eastAsia="Times New Roman"/>
        </w:rPr>
        <w:t xml:space="preserve">{biological replication}, </w:t>
      </w:r>
      <w:commentRangeStart w:id="191"/>
      <w:r w:rsidRPr="00A752AE">
        <w:rPr>
          <w:rFonts w:eastAsia="Times New Roman"/>
        </w:rPr>
        <w:t>i.e.</w:t>
      </w:r>
      <w:r w:rsidRPr="00A752AE">
        <w:rPr>
          <w:rFonts w:eastAsia="Times New Roman"/>
          <w:color w:val="800000"/>
        </w:rPr>
        <w:t>\</w:t>
      </w:r>
      <w:r w:rsidRPr="00A752AE">
        <w:rPr>
          <w:rFonts w:eastAsia="Times New Roman"/>
        </w:rPr>
        <w:t xml:space="preserve"> samples </w:t>
      </w:r>
      <w:ins w:id="192" w:author="Seamus Harris" w:date="2014-01-29T17:25:00Z">
        <w:r w:rsidR="00AA0C42">
          <w:rPr>
            <w:rFonts w:eastAsia="Times New Roman"/>
          </w:rPr>
          <w:t xml:space="preserve">are taken </w:t>
        </w:r>
      </w:ins>
      <w:r w:rsidRPr="00A752AE">
        <w:rPr>
          <w:rFonts w:eastAsia="Times New Roman"/>
        </w:rPr>
        <w:t xml:space="preserve">from each of </w:t>
      </w:r>
      <w:del w:id="193" w:author="Seamus Harris" w:date="2014-01-29T17:25:00Z">
        <w:r w:rsidRPr="00A752AE" w:rsidDel="00AA0C42">
          <w:rPr>
            <w:rFonts w:eastAsia="Times New Roman"/>
          </w:rPr>
          <w:delText xml:space="preserve">the number of </w:delText>
        </w:r>
      </w:del>
      <w:r w:rsidRPr="00A752AE">
        <w:rPr>
          <w:rFonts w:eastAsia="Times New Roman"/>
        </w:rPr>
        <w:t>animal</w:t>
      </w:r>
      <w:del w:id="194" w:author="Seamus Harris" w:date="2014-01-29T17:25:00Z">
        <w:r w:rsidRPr="00A752AE" w:rsidDel="00AA0C42">
          <w:rPr>
            <w:rFonts w:eastAsia="Times New Roman"/>
          </w:rPr>
          <w:delText>s</w:delText>
        </w:r>
      </w:del>
      <w:r w:rsidRPr="00A752AE">
        <w:rPr>
          <w:rFonts w:eastAsia="Times New Roman"/>
        </w:rPr>
        <w:t xml:space="preserve"> </w:t>
      </w:r>
      <w:del w:id="195" w:author="Seamus Harris" w:date="2014-01-29T17:25:00Z">
        <w:r w:rsidRPr="00A752AE" w:rsidDel="00AA0C42">
          <w:rPr>
            <w:rFonts w:eastAsia="Times New Roman"/>
          </w:rPr>
          <w:delText>per</w:delText>
        </w:r>
      </w:del>
      <w:ins w:id="196" w:author="Seamus Harris" w:date="2014-01-29T17:25:00Z">
        <w:r w:rsidR="00AA0C42">
          <w:rPr>
            <w:rFonts w:eastAsia="Times New Roman"/>
          </w:rPr>
          <w:t>in the</w:t>
        </w:r>
      </w:ins>
      <w:r w:rsidRPr="00A752AE">
        <w:rPr>
          <w:rFonts w:eastAsia="Times New Roman"/>
        </w:rPr>
        <w:t xml:space="preserve"> healthy and diseased group</w:t>
      </w:r>
      <w:ins w:id="197" w:author="Seamus Harris" w:date="2014-01-29T17:25:00Z">
        <w:r w:rsidR="00AA0C42">
          <w:rPr>
            <w:rFonts w:eastAsia="Times New Roman"/>
          </w:rPr>
          <w:t>s</w:t>
        </w:r>
      </w:ins>
      <w:r w:rsidRPr="00A752AE">
        <w:rPr>
          <w:rFonts w:eastAsia="Times New Roman"/>
        </w:rPr>
        <w:t>.</w:t>
      </w:r>
      <w:commentRangeEnd w:id="191"/>
      <w:r w:rsidR="00AA0C42">
        <w:rPr>
          <w:rStyle w:val="CommentReference"/>
        </w:rPr>
        <w:commentReference w:id="191"/>
      </w:r>
      <w:r w:rsidRPr="00A752AE">
        <w:rPr>
          <w:rFonts w:eastAsia="Times New Roman"/>
        </w:rPr>
        <w:t xml:space="preserve"> </w:t>
      </w: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A752AE">
        <w:rPr>
          <w:rFonts w:eastAsia="Times New Roman"/>
        </w:rPr>
        <w:t xml:space="preserve">If multiple measurements on each sample from </w:t>
      </w:r>
      <w:ins w:id="198" w:author="Seamus Harris" w:date="2014-01-29T09:56:00Z">
        <w:r w:rsidR="006A49ED">
          <w:rPr>
            <w:rFonts w:eastAsia="Times New Roman"/>
          </w:rPr>
          <w:t xml:space="preserve">the </w:t>
        </w:r>
      </w:ins>
      <w:r w:rsidRPr="00A752AE">
        <w:rPr>
          <w:rFonts w:eastAsia="Times New Roman"/>
        </w:rPr>
        <w:t xml:space="preserve">Phase 1 experiment are not made in the Phase 2 experiment, the variance of treatment differences will </w:t>
      </w:r>
      <w:del w:id="199" w:author="Seamus Harris" w:date="2014-01-29T17:26:00Z">
        <w:r w:rsidRPr="00A752AE" w:rsidDel="00AA0C42">
          <w:rPr>
            <w:rFonts w:eastAsia="Times New Roman"/>
          </w:rPr>
          <w:delText>consist</w:delText>
        </w:r>
      </w:del>
      <w:del w:id="200" w:author="Seamus Harris" w:date="2014-01-29T09:56:00Z">
        <w:r w:rsidRPr="00A752AE" w:rsidDel="006A49ED">
          <w:rPr>
            <w:rFonts w:eastAsia="Times New Roman"/>
          </w:rPr>
          <w:delText>s</w:delText>
        </w:r>
      </w:del>
      <w:del w:id="201" w:author="Seamus Harris" w:date="2014-01-29T17:26:00Z">
        <w:r w:rsidRPr="00A752AE" w:rsidDel="00AA0C42">
          <w:rPr>
            <w:rFonts w:eastAsia="Times New Roman"/>
          </w:rPr>
          <w:delText xml:space="preserve"> of </w:delText>
        </w:r>
      </w:del>
      <w:ins w:id="202" w:author="Seamus Harris" w:date="2014-01-29T17:26:00Z">
        <w:r w:rsidR="00AA0C42">
          <w:rPr>
            <w:rFonts w:eastAsia="Times New Roman"/>
          </w:rPr>
          <w:t xml:space="preserve">comprise </w:t>
        </w:r>
      </w:ins>
      <w:r w:rsidRPr="00A752AE">
        <w:rPr>
          <w:rFonts w:eastAsia="Times New Roman"/>
        </w:rPr>
        <w:t xml:space="preserve">both biological </w:t>
      </w:r>
      <w:del w:id="203" w:author="Seamus Harris" w:date="2014-01-29T09:56:00Z">
        <w:r w:rsidRPr="00A752AE" w:rsidDel="006A49ED">
          <w:rPr>
            <w:rFonts w:eastAsia="Times New Roman"/>
          </w:rPr>
          <w:delText xml:space="preserve">variation </w:delText>
        </w:r>
      </w:del>
      <w:r w:rsidRPr="00A752AE">
        <w:rPr>
          <w:rFonts w:eastAsia="Times New Roman"/>
        </w:rPr>
        <w:t>and technical variation, i.e.</w:t>
      </w:r>
      <w:r w:rsidRPr="00A752AE">
        <w:rPr>
          <w:rFonts w:eastAsia="Times New Roman"/>
          <w:color w:val="800000"/>
        </w:rPr>
        <w:t>\</w:t>
      </w:r>
      <w:r w:rsidRPr="00A752AE">
        <w:rPr>
          <w:rFonts w:eastAsia="Times New Roman"/>
        </w:rPr>
        <w:t xml:space="preserve"> the biological variation will be confounded with the measurement error. This multiple measurement</w:t>
      </w:r>
      <w:del w:id="204" w:author="Seamus Harris" w:date="2014-01-29T09:56:00Z">
        <w:r w:rsidRPr="00A752AE" w:rsidDel="006A49ED">
          <w:rPr>
            <w:rFonts w:eastAsia="Times New Roman"/>
          </w:rPr>
          <w:delText>s</w:delText>
        </w:r>
      </w:del>
      <w:r w:rsidRPr="00A752AE">
        <w:rPr>
          <w:rFonts w:eastAsia="Times New Roman"/>
        </w:rPr>
        <w:t xml:space="preserve"> is also known as </w:t>
      </w:r>
      <w:r w:rsidRPr="00A752AE">
        <w:rPr>
          <w:rFonts w:eastAsia="Times New Roman"/>
          <w:color w:val="800000"/>
        </w:rPr>
        <w:t>\</w:t>
      </w:r>
      <w:proofErr w:type="spellStart"/>
      <w:r w:rsidRPr="00A752AE">
        <w:rPr>
          <w:rFonts w:eastAsia="Times New Roman"/>
          <w:color w:val="800000"/>
        </w:rPr>
        <w:t>emph</w:t>
      </w:r>
      <w:proofErr w:type="spellEnd"/>
      <w:r w:rsidRPr="00A752AE">
        <w:rPr>
          <w:rFonts w:eastAsia="Times New Roman"/>
        </w:rPr>
        <w:t>{technical replication}, i.e.</w:t>
      </w:r>
      <w:r w:rsidRPr="00A752AE">
        <w:rPr>
          <w:rFonts w:eastAsia="Times New Roman"/>
          <w:color w:val="800000"/>
        </w:rPr>
        <w:t>\</w:t>
      </w:r>
      <w:r w:rsidRPr="00A752AE">
        <w:rPr>
          <w:rFonts w:eastAsia="Times New Roman"/>
        </w:rPr>
        <w:t xml:space="preserve"> measuring the </w:t>
      </w:r>
      <w:r w:rsidRPr="00A752AE">
        <w:rPr>
          <w:rFonts w:eastAsia="Times New Roman"/>
          <w:u w:val="single"/>
        </w:rPr>
        <w:t>subsamples</w:t>
      </w:r>
      <w:r w:rsidRPr="00A752AE">
        <w:rPr>
          <w:rFonts w:eastAsia="Times New Roman"/>
        </w:rPr>
        <w:t xml:space="preserve"> from each Phase 1 biological sample. </w:t>
      </w:r>
      <w:r w:rsidRPr="00A752AE">
        <w:rPr>
          <w:rFonts w:eastAsia="Times New Roman"/>
          <w:color w:val="800000"/>
        </w:rPr>
        <w:t>\cite</w:t>
      </w:r>
      <w:r w:rsidRPr="00A752AE">
        <w:rPr>
          <w:rFonts w:eastAsia="Times New Roman"/>
        </w:rPr>
        <w:t>{</w:t>
      </w:r>
      <w:r w:rsidRPr="00A752AE">
        <w:rPr>
          <w:rFonts w:eastAsia="Times New Roman"/>
          <w:u w:val="single"/>
        </w:rPr>
        <w:t>McIntyre1955</w:t>
      </w:r>
      <w:r w:rsidRPr="00A752AE">
        <w:rPr>
          <w:rFonts w:eastAsia="Times New Roman"/>
        </w:rPr>
        <w:t xml:space="preserve">} stated </w:t>
      </w:r>
      <w:ins w:id="205" w:author="Seamus Harris" w:date="2014-01-29T09:58:00Z">
        <w:r w:rsidR="006A49ED">
          <w:rPr>
            <w:rFonts w:eastAsia="Times New Roman"/>
          </w:rPr>
          <w:t xml:space="preserve">that </w:t>
        </w:r>
      </w:ins>
      <w:r w:rsidRPr="00A752AE">
        <w:rPr>
          <w:rFonts w:eastAsia="Times New Roman"/>
        </w:rPr>
        <w:t>this replication is only required if the Phase 2 experiment introduce</w:t>
      </w:r>
      <w:ins w:id="206" w:author="Seamus Harris" w:date="2014-01-29T09:58:00Z">
        <w:r w:rsidR="006A49ED">
          <w:rPr>
            <w:rFonts w:eastAsia="Times New Roman"/>
          </w:rPr>
          <w:t>s</w:t>
        </w:r>
      </w:ins>
      <w:r w:rsidRPr="00A752AE">
        <w:rPr>
          <w:rFonts w:eastAsia="Times New Roman"/>
        </w:rPr>
        <w:t xml:space="preserve"> large and uncontrollable variation. For the light treatment example mentioned above, each treatment is replicated four times in Phase 1. Additionally, each sample in the Phase 1 experiment is measured four times in the Phase 2 experiment. Thus, both types of replication are used in the light treatment experiment. </w:t>
      </w: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A752AE">
        <w:rPr>
          <w:rFonts w:eastAsia="Times New Roman"/>
        </w:rPr>
        <w:t xml:space="preserve">The construction of the ANOVA table with EMS is shown to </w:t>
      </w:r>
      <w:del w:id="207" w:author="Seamus Harris" w:date="2014-01-29T09:59:00Z">
        <w:r w:rsidRPr="00A752AE" w:rsidDel="006A49ED">
          <w:rPr>
            <w:rFonts w:eastAsia="Times New Roman"/>
          </w:rPr>
          <w:delText xml:space="preserve">be useful to </w:delText>
        </w:r>
      </w:del>
      <w:ins w:id="208" w:author="Seamus Harris" w:date="2014-01-29T09:59:00Z">
        <w:r w:rsidR="006A49ED">
          <w:rPr>
            <w:rFonts w:eastAsia="Times New Roman"/>
          </w:rPr>
          <w:t xml:space="preserve">usefully </w:t>
        </w:r>
      </w:ins>
      <w:r w:rsidRPr="00A752AE">
        <w:rPr>
          <w:rFonts w:eastAsia="Times New Roman"/>
        </w:rPr>
        <w:t xml:space="preserve">illustrate the linear combination of the variance components because it allows the estimation of the error variance for the treatment effects. </w:t>
      </w:r>
      <w:r w:rsidRPr="00A752AE">
        <w:rPr>
          <w:rFonts w:eastAsia="Times New Roman"/>
          <w:color w:val="800000"/>
        </w:rPr>
        <w:t>\cite</w:t>
      </w:r>
      <w:r w:rsidRPr="00A752AE">
        <w:rPr>
          <w:rFonts w:eastAsia="Times New Roman"/>
        </w:rPr>
        <w:t>{</w:t>
      </w:r>
      <w:r w:rsidRPr="00A752AE">
        <w:rPr>
          <w:rFonts w:eastAsia="Times New Roman"/>
          <w:u w:val="single"/>
        </w:rPr>
        <w:t>McIntyre1955</w:t>
      </w:r>
      <w:r w:rsidRPr="00A752AE">
        <w:rPr>
          <w:rFonts w:eastAsia="Times New Roman"/>
        </w:rPr>
        <w:t xml:space="preserve">} discussed three further observations using these error variances and based on the light treatment experiment. First, he demonstrated that if the Phase 1 design </w:t>
      </w:r>
      <w:del w:id="209" w:author="Seamus Harris" w:date="2014-01-29T10:00:00Z">
        <w:r w:rsidRPr="00A752AE" w:rsidDel="006A49ED">
          <w:rPr>
            <w:rFonts w:eastAsia="Times New Roman"/>
          </w:rPr>
          <w:delText>stays the same, but</w:delText>
        </w:r>
      </w:del>
      <w:ins w:id="210" w:author="Seamus Harris" w:date="2014-01-29T10:00:00Z">
        <w:r w:rsidR="006A49ED">
          <w:rPr>
            <w:rFonts w:eastAsia="Times New Roman"/>
          </w:rPr>
          <w:t>remains unchanged while</w:t>
        </w:r>
      </w:ins>
      <w:r w:rsidRPr="00A752AE">
        <w:rPr>
          <w:rFonts w:eastAsia="Times New Roman"/>
        </w:rPr>
        <w:t xml:space="preserve"> the Phase 2 design is modified, the error variances for the treatment comparisons </w:t>
      </w:r>
      <w:commentRangeStart w:id="211"/>
      <w:del w:id="212" w:author="Seamus Harris" w:date="2014-01-29T10:00:00Z">
        <w:r w:rsidRPr="00A752AE" w:rsidDel="006A49ED">
          <w:rPr>
            <w:rFonts w:eastAsia="Times New Roman"/>
          </w:rPr>
          <w:delText>becomes different than before</w:delText>
        </w:r>
      </w:del>
      <w:ins w:id="213" w:author="Seamus Harris" w:date="2014-01-29T10:00:00Z">
        <w:r w:rsidR="006A49ED">
          <w:rPr>
            <w:rFonts w:eastAsia="Times New Roman"/>
          </w:rPr>
          <w:t>change</w:t>
        </w:r>
        <w:commentRangeEnd w:id="211"/>
        <w:r w:rsidR="006A49ED">
          <w:rPr>
            <w:rStyle w:val="CommentReference"/>
          </w:rPr>
          <w:commentReference w:id="211"/>
        </w:r>
      </w:ins>
      <w:r w:rsidRPr="00A752AE">
        <w:rPr>
          <w:rFonts w:eastAsia="Times New Roman"/>
        </w:rPr>
        <w:t xml:space="preserve">. This is because the different designs cause different combinations of the variance components. Second, if the design is modified to have more technical replicates, the error variance for the treatment effects can be reduced, but the time required to complete the experiment is increased. Third, </w:t>
      </w:r>
      <w:ins w:id="214" w:author="Seamus Harris" w:date="2014-01-29T10:01:00Z">
        <w:r w:rsidR="006A49ED">
          <w:rPr>
            <w:rFonts w:eastAsia="Times New Roman"/>
          </w:rPr>
          <w:t xml:space="preserve">if </w:t>
        </w:r>
      </w:ins>
      <w:r w:rsidRPr="00A752AE">
        <w:rPr>
          <w:rFonts w:eastAsia="Times New Roman"/>
        </w:rPr>
        <w:t xml:space="preserve">the design is modified to </w:t>
      </w:r>
      <w:del w:id="215" w:author="Seamus Harris" w:date="2014-01-29T10:01:00Z">
        <w:r w:rsidRPr="00A752AE" w:rsidDel="006A49ED">
          <w:rPr>
            <w:rFonts w:eastAsia="Times New Roman"/>
          </w:rPr>
          <w:delText xml:space="preserve">have no </w:delText>
        </w:r>
      </w:del>
      <w:ins w:id="216" w:author="Seamus Harris" w:date="2014-01-29T10:01:00Z">
        <w:r w:rsidR="006A49ED">
          <w:rPr>
            <w:rFonts w:eastAsia="Times New Roman"/>
          </w:rPr>
          <w:t xml:space="preserve">eliminate </w:t>
        </w:r>
      </w:ins>
      <w:r w:rsidRPr="00A752AE">
        <w:rPr>
          <w:rFonts w:eastAsia="Times New Roman"/>
        </w:rPr>
        <w:t xml:space="preserve">biological replication, the error variance for the treatment effects </w:t>
      </w:r>
      <w:del w:id="217" w:author="Seamus Harris" w:date="2014-01-29T10:01:00Z">
        <w:r w:rsidRPr="00A752AE" w:rsidDel="006A49ED">
          <w:rPr>
            <w:rFonts w:eastAsia="Times New Roman"/>
          </w:rPr>
          <w:delText>will be inflates</w:delText>
        </w:r>
      </w:del>
      <w:ins w:id="218" w:author="Seamus Harris" w:date="2014-01-29T10:01:00Z">
        <w:r w:rsidR="006A49ED">
          <w:rPr>
            <w:rFonts w:eastAsia="Times New Roman"/>
          </w:rPr>
          <w:t>increases</w:t>
        </w:r>
      </w:ins>
      <w:r w:rsidRPr="00A752AE">
        <w:rPr>
          <w:rFonts w:eastAsia="Times New Roman"/>
        </w:rPr>
        <w:t xml:space="preserve">. This is because the error variance includes the variation among leaves from single plants from both the Phase 1 and 2 experiments. </w:t>
      </w: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A752AE">
        <w:rPr>
          <w:rFonts w:eastAsia="Times New Roman"/>
          <w:b/>
          <w:bCs/>
          <w:color w:val="0000CC"/>
        </w:rPr>
        <w:t>\section{New ANOVA by \cite{</w:t>
      </w:r>
      <w:r w:rsidRPr="00A752AE">
        <w:rPr>
          <w:rFonts w:eastAsia="Times New Roman"/>
          <w:b/>
          <w:bCs/>
          <w:color w:val="0000CC"/>
          <w:u w:val="single"/>
        </w:rPr>
        <w:t>Curnow1959</w:t>
      </w:r>
      <w:r w:rsidRPr="00A752AE">
        <w:rPr>
          <w:rFonts w:eastAsia="Times New Roman"/>
          <w:b/>
          <w:bCs/>
          <w:color w:val="0000CC"/>
        </w:rPr>
        <w:t>}}</w:t>
      </w: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A752AE">
        <w:rPr>
          <w:rFonts w:eastAsia="Times New Roman"/>
          <w:color w:val="800000"/>
        </w:rPr>
        <w:t>\cite</w:t>
      </w:r>
      <w:r w:rsidRPr="00A752AE">
        <w:rPr>
          <w:rFonts w:eastAsia="Times New Roman"/>
        </w:rPr>
        <w:t>{</w:t>
      </w:r>
      <w:r w:rsidRPr="00A752AE">
        <w:rPr>
          <w:rFonts w:eastAsia="Times New Roman"/>
          <w:u w:val="single"/>
        </w:rPr>
        <w:t>Curnow1959</w:t>
      </w:r>
      <w:r w:rsidRPr="00A752AE">
        <w:rPr>
          <w:rFonts w:eastAsia="Times New Roman"/>
        </w:rPr>
        <w:t xml:space="preserve">} revisited </w:t>
      </w:r>
      <w:del w:id="219" w:author="Seamus Harris" w:date="2014-01-29T10:01:00Z">
        <w:r w:rsidRPr="00A752AE" w:rsidDel="006A49ED">
          <w:rPr>
            <w:rFonts w:eastAsia="Times New Roman"/>
          </w:rPr>
          <w:delText xml:space="preserve">the </w:delText>
        </w:r>
      </w:del>
      <w:r w:rsidRPr="00A752AE">
        <w:rPr>
          <w:rFonts w:eastAsia="Times New Roman"/>
          <w:color w:val="800000"/>
        </w:rPr>
        <w:t>\</w:t>
      </w:r>
      <w:proofErr w:type="spellStart"/>
      <w:r w:rsidRPr="00A752AE">
        <w:rPr>
          <w:rFonts w:eastAsia="Times New Roman"/>
          <w:color w:val="800000"/>
        </w:rPr>
        <w:t>citeauthor</w:t>
      </w:r>
      <w:proofErr w:type="spellEnd"/>
      <w:r w:rsidRPr="00A752AE">
        <w:rPr>
          <w:rFonts w:eastAsia="Times New Roman"/>
        </w:rPr>
        <w:t>{</w:t>
      </w:r>
      <w:r w:rsidRPr="00A752AE">
        <w:rPr>
          <w:rFonts w:eastAsia="Times New Roman"/>
          <w:u w:val="single"/>
        </w:rPr>
        <w:t>McIntyre1955</w:t>
      </w:r>
      <w:r w:rsidRPr="00A752AE">
        <w:rPr>
          <w:rFonts w:eastAsia="Times New Roman"/>
        </w:rPr>
        <w:t xml:space="preserve">}'s light treatment experiment and </w:t>
      </w:r>
      <w:del w:id="220" w:author="Seamus Harris" w:date="2014-01-29T10:01:00Z">
        <w:r w:rsidRPr="00A752AE" w:rsidDel="006A49ED">
          <w:rPr>
            <w:rFonts w:eastAsia="Times New Roman"/>
          </w:rPr>
          <w:delText xml:space="preserve">produced </w:delText>
        </w:r>
      </w:del>
      <w:ins w:id="221" w:author="Seamus Harris" w:date="2014-01-29T10:01:00Z">
        <w:r w:rsidR="006A49ED">
          <w:rPr>
            <w:rFonts w:eastAsia="Times New Roman"/>
          </w:rPr>
          <w:t xml:space="preserve">designed </w:t>
        </w:r>
      </w:ins>
      <w:r w:rsidRPr="00A752AE">
        <w:rPr>
          <w:rFonts w:eastAsia="Times New Roman"/>
        </w:rPr>
        <w:t xml:space="preserve">a new ANOVA table. The new ANOVA table is better than that presented by </w:t>
      </w:r>
      <w:r w:rsidRPr="00A752AE">
        <w:rPr>
          <w:rFonts w:eastAsia="Times New Roman"/>
          <w:color w:val="800000"/>
        </w:rPr>
        <w:t>\cite</w:t>
      </w:r>
      <w:r w:rsidRPr="00A752AE">
        <w:rPr>
          <w:rFonts w:eastAsia="Times New Roman"/>
        </w:rPr>
        <w:t>{</w:t>
      </w:r>
      <w:r w:rsidRPr="00A752AE">
        <w:rPr>
          <w:rFonts w:eastAsia="Times New Roman"/>
          <w:u w:val="single"/>
        </w:rPr>
        <w:t>McIntyre1955</w:t>
      </w:r>
      <w:r w:rsidRPr="00A752AE">
        <w:rPr>
          <w:rFonts w:eastAsia="Times New Roman"/>
        </w:rPr>
        <w:t>}, because it shows the decomposition of the total sum of squares (SS) into each source of variation associated with each experimental treatment/block factor. Table~</w:t>
      </w:r>
      <w:r w:rsidRPr="00A752AE">
        <w:rPr>
          <w:rFonts w:eastAsia="Times New Roman"/>
          <w:color w:val="800000"/>
        </w:rPr>
        <w:t>\</w:t>
      </w:r>
      <w:proofErr w:type="gramStart"/>
      <w:r w:rsidRPr="00A752AE">
        <w:rPr>
          <w:rFonts w:eastAsia="Times New Roman"/>
          <w:color w:val="800000"/>
        </w:rPr>
        <w:t>ref</w:t>
      </w:r>
      <w:r w:rsidRPr="00A752AE">
        <w:rPr>
          <w:rFonts w:eastAsia="Times New Roman"/>
        </w:rPr>
        <w:t>{</w:t>
      </w:r>
      <w:proofErr w:type="gramEnd"/>
      <w:r w:rsidRPr="00A752AE">
        <w:rPr>
          <w:rFonts w:eastAsia="Times New Roman"/>
        </w:rPr>
        <w:t>tab:</w:t>
      </w:r>
      <w:r w:rsidRPr="00A752AE">
        <w:rPr>
          <w:rFonts w:eastAsia="Times New Roman"/>
          <w:u w:val="single"/>
        </w:rPr>
        <w:t>Curnow1959</w:t>
      </w:r>
      <w:r w:rsidRPr="00A752AE">
        <w:rPr>
          <w:rFonts w:eastAsia="Times New Roman"/>
        </w:rPr>
        <w:t xml:space="preserve">}, </w:t>
      </w:r>
      <w:ins w:id="222" w:author="Seamus Harris" w:date="2014-01-29T10:02:00Z">
        <w:r w:rsidR="006A49ED">
          <w:rPr>
            <w:rFonts w:eastAsia="Times New Roman"/>
          </w:rPr>
          <w:t xml:space="preserve">which includes </w:t>
        </w:r>
      </w:ins>
      <w:del w:id="223" w:author="Seamus Harris" w:date="2014-01-29T10:02:00Z">
        <w:r w:rsidRPr="00A752AE" w:rsidDel="006A49ED">
          <w:rPr>
            <w:rFonts w:eastAsia="Times New Roman"/>
          </w:rPr>
          <w:delText xml:space="preserve">with </w:delText>
        </w:r>
      </w:del>
      <w:r w:rsidRPr="00A752AE">
        <w:rPr>
          <w:rFonts w:eastAsia="Times New Roman"/>
        </w:rPr>
        <w:t xml:space="preserve">only the treatment and residual SS, shows </w:t>
      </w:r>
      <w:ins w:id="224" w:author="Seamus Harris" w:date="2014-01-29T17:28:00Z">
        <w:r w:rsidR="00AF4276">
          <w:rPr>
            <w:rFonts w:eastAsia="Times New Roman"/>
          </w:rPr>
          <w:t xml:space="preserve">that </w:t>
        </w:r>
      </w:ins>
      <w:r w:rsidRPr="00A752AE">
        <w:rPr>
          <w:rFonts w:eastAsia="Times New Roman"/>
        </w:rPr>
        <w:t>the treatment effects can be estimate</w:t>
      </w:r>
      <w:ins w:id="225" w:author="Seamus Harris" w:date="2014-01-29T10:02:00Z">
        <w:r w:rsidR="006A49ED">
          <w:rPr>
            <w:rFonts w:eastAsia="Times New Roman"/>
          </w:rPr>
          <w:t>d</w:t>
        </w:r>
      </w:ins>
      <w:del w:id="226" w:author="Seamus Harris" w:date="2014-01-29T10:02:00Z">
        <w:r w:rsidRPr="00A752AE" w:rsidDel="006A49ED">
          <w:rPr>
            <w:rFonts w:eastAsia="Times New Roman"/>
          </w:rPr>
          <w:delText>s</w:delText>
        </w:r>
      </w:del>
      <w:r w:rsidRPr="00A752AE">
        <w:rPr>
          <w:rFonts w:eastAsia="Times New Roman"/>
        </w:rPr>
        <w:t xml:space="preserve"> </w:t>
      </w:r>
      <w:del w:id="227" w:author="Seamus Harris" w:date="2014-01-29T12:10:00Z">
        <w:r w:rsidRPr="00A752AE" w:rsidDel="00815B86">
          <w:rPr>
            <w:rFonts w:eastAsia="Times New Roman"/>
          </w:rPr>
          <w:delText xml:space="preserve">in the </w:delText>
        </w:r>
      </w:del>
      <w:commentRangeStart w:id="228"/>
      <w:del w:id="229" w:author="Seamus Harris" w:date="2014-01-29T12:14:00Z">
        <w:r w:rsidRPr="00A752AE" w:rsidDel="00815B86">
          <w:rPr>
            <w:rFonts w:eastAsia="Times New Roman"/>
          </w:rPr>
          <w:delText xml:space="preserve">either </w:delText>
        </w:r>
      </w:del>
      <w:ins w:id="230" w:author="Seamus Harris" w:date="2014-01-29T12:14:00Z">
        <w:r w:rsidR="00815B86">
          <w:rPr>
            <w:rFonts w:eastAsia="Times New Roman"/>
          </w:rPr>
          <w:t>both</w:t>
        </w:r>
        <w:r w:rsidR="00815B86" w:rsidRPr="00A752AE">
          <w:rPr>
            <w:rFonts w:eastAsia="Times New Roman"/>
          </w:rPr>
          <w:t xml:space="preserve"> </w:t>
        </w:r>
      </w:ins>
      <w:r w:rsidRPr="00A752AE">
        <w:rPr>
          <w:rFonts w:eastAsia="Times New Roman"/>
        </w:rPr>
        <w:t xml:space="preserve">Between and Within Leaves </w:t>
      </w:r>
      <w:commentRangeEnd w:id="228"/>
      <w:r w:rsidR="00815B86">
        <w:rPr>
          <w:rStyle w:val="CommentReference"/>
        </w:rPr>
        <w:commentReference w:id="228"/>
      </w:r>
      <w:r w:rsidRPr="00A752AE">
        <w:rPr>
          <w:rFonts w:eastAsia="Times New Roman"/>
        </w:rPr>
        <w:t xml:space="preserve">in Assay Plants. The components in EMS are </w:t>
      </w:r>
      <w:r w:rsidRPr="00A752AE">
        <w:rPr>
          <w:rFonts w:eastAsia="Times New Roman"/>
          <w:color w:val="008000"/>
        </w:rPr>
        <w:t>$\sigma</w:t>
      </w:r>
      <w:proofErr w:type="gramStart"/>
      <w:r w:rsidRPr="00A752AE">
        <w:rPr>
          <w:rFonts w:eastAsia="Times New Roman"/>
          <w:color w:val="008000"/>
        </w:rPr>
        <w:t>_{</w:t>
      </w:r>
      <w:proofErr w:type="gramEnd"/>
      <w:r w:rsidRPr="00A752AE">
        <w:rPr>
          <w:rFonts w:eastAsia="Times New Roman"/>
          <w:color w:val="008000"/>
        </w:rPr>
        <w:t>\epsilon}^2$</w:t>
      </w:r>
      <w:r w:rsidRPr="00A752AE">
        <w:rPr>
          <w:rFonts w:eastAsia="Times New Roman"/>
        </w:rPr>
        <w:t xml:space="preserve"> which denotes the variation between halves within leaves of assay plants, </w:t>
      </w:r>
      <w:r w:rsidRPr="00A752AE">
        <w:rPr>
          <w:rFonts w:eastAsia="Times New Roman"/>
          <w:color w:val="008000"/>
        </w:rPr>
        <w:t>$\sigma_{\Delta}$</w:t>
      </w:r>
      <w:r w:rsidRPr="00A752AE">
        <w:rPr>
          <w:rFonts w:eastAsia="Times New Roman"/>
        </w:rPr>
        <w:t xml:space="preserve"> which denotes the variation between leaves in assay plants, </w:t>
      </w:r>
      <w:r w:rsidRPr="00A752AE">
        <w:rPr>
          <w:rFonts w:eastAsia="Times New Roman"/>
          <w:color w:val="008000"/>
        </w:rPr>
        <w:t>$\sigma_{L}$</w:t>
      </w:r>
      <w:r w:rsidRPr="00A752AE">
        <w:rPr>
          <w:rFonts w:eastAsia="Times New Roman"/>
        </w:rPr>
        <w:t xml:space="preserve"> which denotes the variation between leaves in test plants and </w:t>
      </w:r>
      <w:r w:rsidRPr="00A752AE">
        <w:rPr>
          <w:rFonts w:eastAsia="Times New Roman"/>
          <w:color w:val="008000"/>
        </w:rPr>
        <w:t>$\theta$</w:t>
      </w:r>
      <w:r w:rsidRPr="00A752AE">
        <w:rPr>
          <w:rFonts w:eastAsia="Times New Roman"/>
        </w:rPr>
        <w:t xml:space="preserve"> </w:t>
      </w:r>
      <w:ins w:id="231" w:author="Seamus Harris" w:date="2014-01-29T12:15:00Z">
        <w:r w:rsidR="00815B86">
          <w:rPr>
            <w:rFonts w:eastAsia="Times New Roman"/>
          </w:rPr>
          <w:t xml:space="preserve">which </w:t>
        </w:r>
      </w:ins>
      <w:r w:rsidRPr="00A752AE">
        <w:rPr>
          <w:rFonts w:eastAsia="Times New Roman"/>
        </w:rPr>
        <w:t xml:space="preserve">is the differences between the treatments. The first estimate of </w:t>
      </w:r>
      <w:ins w:id="232" w:author="Seamus Harris" w:date="2014-01-29T12:15:00Z">
        <w:r w:rsidR="00815B86">
          <w:rPr>
            <w:rFonts w:eastAsia="Times New Roman"/>
          </w:rPr>
          <w:t xml:space="preserve">the </w:t>
        </w:r>
      </w:ins>
      <w:r w:rsidRPr="00A752AE">
        <w:rPr>
          <w:rFonts w:eastAsia="Times New Roman"/>
        </w:rPr>
        <w:t xml:space="preserve">treatment effects contains </w:t>
      </w:r>
      <w:r w:rsidRPr="00A752AE">
        <w:rPr>
          <w:rFonts w:eastAsia="Times New Roman"/>
          <w:color w:val="008000"/>
        </w:rPr>
        <w:t>$\sigma</w:t>
      </w:r>
      <w:proofErr w:type="gramStart"/>
      <w:r w:rsidRPr="00A752AE">
        <w:rPr>
          <w:rFonts w:eastAsia="Times New Roman"/>
          <w:color w:val="008000"/>
        </w:rPr>
        <w:t>_{</w:t>
      </w:r>
      <w:proofErr w:type="gramEnd"/>
      <w:r w:rsidRPr="00A752AE">
        <w:rPr>
          <w:rFonts w:eastAsia="Times New Roman"/>
          <w:color w:val="008000"/>
        </w:rPr>
        <w:t>\Delta}^2$</w:t>
      </w:r>
      <w:r w:rsidRPr="00A752AE">
        <w:rPr>
          <w:rFonts w:eastAsia="Times New Roman"/>
        </w:rPr>
        <w:t xml:space="preserve">, whereas the second estimate does not. </w:t>
      </w:r>
      <w:r w:rsidRPr="00A752AE">
        <w:rPr>
          <w:rFonts w:eastAsia="Times New Roman"/>
          <w:color w:val="800000"/>
        </w:rPr>
        <w:t>\cite</w:t>
      </w:r>
      <w:r w:rsidRPr="00A752AE">
        <w:rPr>
          <w:rFonts w:eastAsia="Times New Roman"/>
        </w:rPr>
        <w:t>{</w:t>
      </w:r>
      <w:r w:rsidRPr="00A752AE">
        <w:rPr>
          <w:rFonts w:eastAsia="Times New Roman"/>
          <w:u w:val="single"/>
        </w:rPr>
        <w:t>Curnow1959</w:t>
      </w:r>
      <w:r w:rsidRPr="00A752AE">
        <w:rPr>
          <w:rFonts w:eastAsia="Times New Roman"/>
        </w:rPr>
        <w:t xml:space="preserve">} labels these first and second estimations of the treatment effects </w:t>
      </w:r>
      <w:del w:id="233" w:author="Seamus Harris" w:date="2014-01-29T12:15:00Z">
        <w:r w:rsidRPr="00A752AE" w:rsidDel="00815B86">
          <w:rPr>
            <w:rFonts w:eastAsia="Times New Roman"/>
          </w:rPr>
          <w:delText xml:space="preserve">as </w:delText>
        </w:r>
      </w:del>
      <w:r w:rsidRPr="00A752AE">
        <w:rPr>
          <w:rFonts w:eastAsia="Times New Roman"/>
          <w:color w:val="800000"/>
        </w:rPr>
        <w:t>\</w:t>
      </w:r>
      <w:proofErr w:type="spellStart"/>
      <w:r w:rsidRPr="00A752AE">
        <w:rPr>
          <w:rFonts w:eastAsia="Times New Roman"/>
          <w:color w:val="800000"/>
        </w:rPr>
        <w:t>emph</w:t>
      </w:r>
      <w:proofErr w:type="spellEnd"/>
      <w:r w:rsidRPr="00A752AE">
        <w:rPr>
          <w:rFonts w:eastAsia="Times New Roman"/>
        </w:rPr>
        <w:t xml:space="preserve">{sums} and </w:t>
      </w:r>
      <w:r w:rsidRPr="00A752AE">
        <w:rPr>
          <w:rFonts w:eastAsia="Times New Roman"/>
          <w:color w:val="800000"/>
        </w:rPr>
        <w:t>\</w:t>
      </w:r>
      <w:proofErr w:type="spellStart"/>
      <w:r w:rsidRPr="00A752AE">
        <w:rPr>
          <w:rFonts w:eastAsia="Times New Roman"/>
          <w:color w:val="800000"/>
        </w:rPr>
        <w:t>emph</w:t>
      </w:r>
      <w:proofErr w:type="spellEnd"/>
      <w:r w:rsidRPr="00A752AE">
        <w:rPr>
          <w:rFonts w:eastAsia="Times New Roman"/>
        </w:rPr>
        <w:t xml:space="preserve">{differences} analyses, respectively, which are equivalent to </w:t>
      </w:r>
      <w:r w:rsidRPr="00A752AE">
        <w:rPr>
          <w:rFonts w:eastAsia="Times New Roman"/>
          <w:color w:val="800000"/>
        </w:rPr>
        <w:t>\</w:t>
      </w:r>
      <w:proofErr w:type="spellStart"/>
      <w:r w:rsidRPr="00A752AE">
        <w:rPr>
          <w:rFonts w:eastAsia="Times New Roman"/>
          <w:color w:val="800000"/>
        </w:rPr>
        <w:t>emph</w:t>
      </w:r>
      <w:proofErr w:type="spellEnd"/>
      <w:r w:rsidRPr="00A752AE">
        <w:rPr>
          <w:rFonts w:eastAsia="Times New Roman"/>
        </w:rPr>
        <w:t xml:space="preserve">{inter} and </w:t>
      </w:r>
      <w:r w:rsidRPr="00A752AE">
        <w:rPr>
          <w:rFonts w:eastAsia="Times New Roman"/>
          <w:color w:val="800000"/>
        </w:rPr>
        <w:t>\</w:t>
      </w:r>
      <w:proofErr w:type="spellStart"/>
      <w:r w:rsidRPr="00A752AE">
        <w:rPr>
          <w:rFonts w:eastAsia="Times New Roman"/>
          <w:color w:val="800000"/>
        </w:rPr>
        <w:t>emph</w:t>
      </w:r>
      <w:proofErr w:type="spellEnd"/>
      <w:r w:rsidRPr="00A752AE">
        <w:rPr>
          <w:rFonts w:eastAsia="Times New Roman"/>
        </w:rPr>
        <w:t xml:space="preserve">{intra}-block </w:t>
      </w:r>
      <w:proofErr w:type="spellStart"/>
      <w:r w:rsidRPr="00A752AE">
        <w:rPr>
          <w:rFonts w:eastAsia="Times New Roman"/>
        </w:rPr>
        <w:t>analyses</w:t>
      </w:r>
      <w:del w:id="234" w:author="Seamus Harris" w:date="2014-01-29T17:30:00Z">
        <w:r w:rsidRPr="00A752AE" w:rsidDel="00FD3C31">
          <w:rPr>
            <w:rFonts w:eastAsia="Times New Roman"/>
          </w:rPr>
          <w:delText>, respectively</w:delText>
        </w:r>
      </w:del>
      <w:r w:rsidRPr="00A752AE">
        <w:rPr>
          <w:rFonts w:eastAsia="Times New Roman"/>
        </w:rPr>
        <w:t xml:space="preserve">. </w:t>
      </w:r>
      <w:r w:rsidRPr="00A752AE">
        <w:rPr>
          <w:rFonts w:eastAsia="Times New Roman"/>
          <w:color w:val="800000"/>
        </w:rPr>
        <w:t>\cite</w:t>
      </w:r>
      <w:r w:rsidRPr="00A752AE">
        <w:rPr>
          <w:rFonts w:eastAsia="Times New Roman"/>
        </w:rPr>
        <w:t>{</w:t>
      </w:r>
      <w:r w:rsidRPr="00A752AE">
        <w:rPr>
          <w:rFonts w:eastAsia="Times New Roman"/>
          <w:u w:val="single"/>
        </w:rPr>
        <w:t>Cur</w:t>
      </w:r>
      <w:proofErr w:type="spellEnd"/>
      <w:r w:rsidRPr="00A752AE">
        <w:rPr>
          <w:rFonts w:eastAsia="Times New Roman"/>
          <w:u w:val="single"/>
        </w:rPr>
        <w:t>now1959</w:t>
      </w:r>
      <w:r w:rsidRPr="00A752AE">
        <w:rPr>
          <w:rFonts w:eastAsia="Times New Roman"/>
        </w:rPr>
        <w:t xml:space="preserve">} then showed how to combine the inter- and intra-block analyses using the weights computed from the variance of treatment estimates. </w:t>
      </w: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A752AE">
        <w:rPr>
          <w:rFonts w:eastAsia="Times New Roman"/>
        </w:rPr>
        <w:t xml:space="preserve"> </w:t>
      </w: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A752AE">
        <w:rPr>
          <w:rFonts w:eastAsia="Times New Roman"/>
        </w:rPr>
        <w:t xml:space="preserve"> </w:t>
      </w:r>
      <w:r w:rsidRPr="00A752AE">
        <w:rPr>
          <w:rFonts w:eastAsia="Times New Roman"/>
          <w:color w:val="0000CC"/>
        </w:rPr>
        <w:t>\begin</w:t>
      </w:r>
      <w:r w:rsidRPr="00A752AE">
        <w:rPr>
          <w:rFonts w:eastAsia="Times New Roman"/>
        </w:rPr>
        <w:t>{table}[ht]</w:t>
      </w: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A752AE">
        <w:rPr>
          <w:rFonts w:eastAsia="Times New Roman"/>
        </w:rPr>
        <w:t xml:space="preserve"> </w:t>
      </w:r>
      <w:r w:rsidRPr="00A752AE">
        <w:rPr>
          <w:rFonts w:eastAsia="Times New Roman"/>
          <w:color w:val="800000"/>
        </w:rPr>
        <w:t>\</w:t>
      </w:r>
      <w:proofErr w:type="spellStart"/>
      <w:r w:rsidRPr="00A752AE">
        <w:rPr>
          <w:rFonts w:eastAsia="Times New Roman"/>
          <w:color w:val="800000"/>
        </w:rPr>
        <w:t>centering</w:t>
      </w:r>
      <w:proofErr w:type="spellEnd"/>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A752AE">
        <w:rPr>
          <w:rFonts w:eastAsia="Times New Roman"/>
        </w:rPr>
        <w:t xml:space="preserve"> </w:t>
      </w:r>
      <w:r w:rsidRPr="00A752AE">
        <w:rPr>
          <w:rFonts w:eastAsia="Times New Roman"/>
          <w:color w:val="800000"/>
        </w:rPr>
        <w:t>\caption</w:t>
      </w:r>
      <w:r w:rsidRPr="00A752AE">
        <w:rPr>
          <w:rFonts w:eastAsia="Times New Roman"/>
        </w:rPr>
        <w:t xml:space="preserve">{Partial theoretical ANOVA table by </w:t>
      </w:r>
      <w:r w:rsidRPr="00A752AE">
        <w:rPr>
          <w:rFonts w:eastAsia="Times New Roman"/>
          <w:color w:val="800000"/>
        </w:rPr>
        <w:t>\</w:t>
      </w:r>
      <w:proofErr w:type="gramStart"/>
      <w:r w:rsidRPr="00A752AE">
        <w:rPr>
          <w:rFonts w:eastAsia="Times New Roman"/>
          <w:color w:val="800000"/>
        </w:rPr>
        <w:t>cite</w:t>
      </w:r>
      <w:r w:rsidRPr="00A752AE">
        <w:rPr>
          <w:rFonts w:eastAsia="Times New Roman"/>
        </w:rPr>
        <w:t>{</w:t>
      </w:r>
      <w:proofErr w:type="gramEnd"/>
      <w:r w:rsidRPr="00A752AE">
        <w:rPr>
          <w:rFonts w:eastAsia="Times New Roman"/>
          <w:u w:val="single"/>
        </w:rPr>
        <w:t>Curnow1959</w:t>
      </w:r>
      <w:r w:rsidRPr="00A752AE">
        <w:rPr>
          <w:rFonts w:eastAsia="Times New Roman"/>
        </w:rPr>
        <w:t>}.}</w:t>
      </w: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A752AE">
        <w:rPr>
          <w:rFonts w:eastAsia="Times New Roman"/>
        </w:rPr>
        <w:t xml:space="preserve"> </w:t>
      </w:r>
      <w:r w:rsidRPr="00A752AE">
        <w:rPr>
          <w:rFonts w:eastAsia="Times New Roman"/>
          <w:color w:val="0000CC"/>
        </w:rPr>
        <w:t>\begin</w:t>
      </w:r>
      <w:r w:rsidRPr="00A752AE">
        <w:rPr>
          <w:rFonts w:eastAsia="Times New Roman"/>
        </w:rPr>
        <w:t>{tabular}{</w:t>
      </w:r>
      <w:proofErr w:type="spellStart"/>
      <w:r w:rsidRPr="00A752AE">
        <w:rPr>
          <w:rFonts w:eastAsia="Times New Roman"/>
          <w:u w:val="single"/>
        </w:rPr>
        <w:t>lrl</w:t>
      </w:r>
      <w:proofErr w:type="spellEnd"/>
      <w:r w:rsidRPr="00A752AE">
        <w:rPr>
          <w:rFonts w:eastAsia="Times New Roman"/>
        </w:rPr>
        <w:t xml:space="preserve">} </w:t>
      </w: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A752AE">
        <w:rPr>
          <w:rFonts w:eastAsia="Times New Roman"/>
        </w:rPr>
        <w:t xml:space="preserve"> </w:t>
      </w:r>
      <w:r w:rsidRPr="00A752AE">
        <w:rPr>
          <w:rFonts w:eastAsia="Times New Roman"/>
          <w:color w:val="800000"/>
        </w:rPr>
        <w:t>\</w:t>
      </w:r>
      <w:proofErr w:type="spellStart"/>
      <w:r w:rsidRPr="00A752AE">
        <w:rPr>
          <w:rFonts w:eastAsia="Times New Roman"/>
          <w:color w:val="800000"/>
        </w:rPr>
        <w:t>toprule</w:t>
      </w:r>
      <w:proofErr w:type="spellEnd"/>
      <w:r w:rsidRPr="00A752AE">
        <w:rPr>
          <w:rFonts w:eastAsia="Times New Roman"/>
        </w:rPr>
        <w:t xml:space="preserve"> </w:t>
      </w: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A752AE">
        <w:rPr>
          <w:rFonts w:eastAsia="Times New Roman"/>
        </w:rPr>
        <w:t xml:space="preserve"> </w:t>
      </w:r>
      <w:r w:rsidRPr="00A752AE">
        <w:rPr>
          <w:rFonts w:eastAsia="Times New Roman"/>
          <w:color w:val="800000"/>
        </w:rPr>
        <w:t>\multicolumn</w:t>
      </w:r>
      <w:r w:rsidRPr="00A752AE">
        <w:rPr>
          <w:rFonts w:eastAsia="Times New Roman"/>
        </w:rPr>
        <w:t>{1}{l}{</w:t>
      </w:r>
      <w:r w:rsidRPr="00A752AE">
        <w:rPr>
          <w:rFonts w:eastAsia="Times New Roman"/>
          <w:color w:val="800000"/>
        </w:rPr>
        <w:t>\</w:t>
      </w:r>
      <w:proofErr w:type="spellStart"/>
      <w:r w:rsidRPr="00A752AE">
        <w:rPr>
          <w:rFonts w:eastAsia="Times New Roman"/>
          <w:color w:val="800000"/>
        </w:rPr>
        <w:t>textbf</w:t>
      </w:r>
      <w:proofErr w:type="spellEnd"/>
      <w:r w:rsidRPr="00A752AE">
        <w:rPr>
          <w:rFonts w:eastAsia="Times New Roman"/>
        </w:rPr>
        <w:t xml:space="preserve">{Source of Variation}} &amp; </w:t>
      </w:r>
      <w:r w:rsidRPr="00A752AE">
        <w:rPr>
          <w:rFonts w:eastAsia="Times New Roman"/>
          <w:color w:val="800000"/>
        </w:rPr>
        <w:t>\multicolumn</w:t>
      </w:r>
      <w:r w:rsidRPr="00A752AE">
        <w:rPr>
          <w:rFonts w:eastAsia="Times New Roman"/>
        </w:rPr>
        <w:t>{1}{l}{</w:t>
      </w:r>
      <w:r w:rsidRPr="00A752AE">
        <w:rPr>
          <w:rFonts w:eastAsia="Times New Roman"/>
          <w:color w:val="800000"/>
        </w:rPr>
        <w:t>\</w:t>
      </w:r>
      <w:proofErr w:type="spellStart"/>
      <w:r w:rsidRPr="00A752AE">
        <w:rPr>
          <w:rFonts w:eastAsia="Times New Roman"/>
          <w:color w:val="800000"/>
        </w:rPr>
        <w:t>textbf</w:t>
      </w:r>
      <w:proofErr w:type="spellEnd"/>
      <w:r w:rsidRPr="00A752AE">
        <w:rPr>
          <w:rFonts w:eastAsia="Times New Roman"/>
        </w:rPr>
        <w:t xml:space="preserve">{DF}} &amp; </w:t>
      </w:r>
      <w:r w:rsidRPr="00A752AE">
        <w:rPr>
          <w:rFonts w:eastAsia="Times New Roman"/>
          <w:color w:val="800000"/>
        </w:rPr>
        <w:t>\multicolumn</w:t>
      </w:r>
      <w:r w:rsidRPr="00A752AE">
        <w:rPr>
          <w:rFonts w:eastAsia="Times New Roman"/>
        </w:rPr>
        <w:t>{1}{l}{</w:t>
      </w:r>
      <w:r w:rsidRPr="00A752AE">
        <w:rPr>
          <w:rFonts w:eastAsia="Times New Roman"/>
          <w:color w:val="800000"/>
        </w:rPr>
        <w:t>\</w:t>
      </w:r>
      <w:proofErr w:type="spellStart"/>
      <w:r w:rsidRPr="00A752AE">
        <w:rPr>
          <w:rFonts w:eastAsia="Times New Roman"/>
          <w:color w:val="800000"/>
        </w:rPr>
        <w:t>textbf</w:t>
      </w:r>
      <w:proofErr w:type="spellEnd"/>
      <w:r w:rsidRPr="00A752AE">
        <w:rPr>
          <w:rFonts w:eastAsia="Times New Roman"/>
        </w:rPr>
        <w:t>{EMS}}</w:t>
      </w:r>
      <w:r w:rsidRPr="00A752AE">
        <w:rPr>
          <w:rFonts w:eastAsia="Times New Roman"/>
          <w:color w:val="800000"/>
        </w:rPr>
        <w:t>\\</w:t>
      </w:r>
      <w:r w:rsidRPr="00A752AE">
        <w:rPr>
          <w:rFonts w:eastAsia="Times New Roman"/>
        </w:rPr>
        <w:t xml:space="preserve"> </w:t>
      </w: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A752AE">
        <w:rPr>
          <w:rFonts w:eastAsia="Times New Roman"/>
        </w:rPr>
        <w:t xml:space="preserve"> </w:t>
      </w:r>
      <w:r w:rsidRPr="00A752AE">
        <w:rPr>
          <w:rFonts w:eastAsia="Times New Roman"/>
          <w:color w:val="800000"/>
        </w:rPr>
        <w:t>\</w:t>
      </w:r>
      <w:proofErr w:type="spellStart"/>
      <w:r w:rsidRPr="00A752AE">
        <w:rPr>
          <w:rFonts w:eastAsia="Times New Roman"/>
          <w:color w:val="800000"/>
        </w:rPr>
        <w:t>midrule</w:t>
      </w:r>
      <w:proofErr w:type="spellEnd"/>
      <w:r w:rsidRPr="00A752AE">
        <w:rPr>
          <w:rFonts w:eastAsia="Times New Roman"/>
        </w:rPr>
        <w:t xml:space="preserve"> </w:t>
      </w: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A752AE">
        <w:rPr>
          <w:rFonts w:eastAsia="Times New Roman"/>
        </w:rPr>
        <w:t xml:space="preserve"> Between Leaves in Assay Plants &amp; &amp; </w:t>
      </w:r>
      <w:r w:rsidRPr="00A752AE">
        <w:rPr>
          <w:rFonts w:eastAsia="Times New Roman"/>
          <w:color w:val="800000"/>
        </w:rPr>
        <w:t>\\</w:t>
      </w:r>
      <w:r w:rsidRPr="00A752AE">
        <w:rPr>
          <w:rFonts w:eastAsia="Times New Roman"/>
        </w:rPr>
        <w:t xml:space="preserve"> </w:t>
      </w: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A752AE">
        <w:rPr>
          <w:rFonts w:eastAsia="Times New Roman"/>
        </w:rPr>
        <w:t xml:space="preserve"> </w:t>
      </w:r>
      <w:r w:rsidRPr="00A752AE">
        <w:rPr>
          <w:rFonts w:eastAsia="Times New Roman"/>
          <w:color w:val="800000"/>
        </w:rPr>
        <w:t>\quad</w:t>
      </w:r>
      <w:r w:rsidRPr="00A752AE">
        <w:rPr>
          <w:rFonts w:eastAsia="Times New Roman"/>
        </w:rPr>
        <w:t xml:space="preserve"> Treatment &amp; </w:t>
      </w:r>
      <w:r w:rsidRPr="00A752AE">
        <w:rPr>
          <w:rFonts w:eastAsia="Times New Roman"/>
          <w:color w:val="008000"/>
        </w:rPr>
        <w:t>$3$</w:t>
      </w:r>
      <w:r w:rsidRPr="00A752AE">
        <w:rPr>
          <w:rFonts w:eastAsia="Times New Roman"/>
        </w:rPr>
        <w:t xml:space="preserve"> &amp; </w:t>
      </w:r>
      <w:r w:rsidRPr="00A752AE">
        <w:rPr>
          <w:rFonts w:eastAsia="Times New Roman"/>
          <w:color w:val="008000"/>
        </w:rPr>
        <w:t>$\sigma</w:t>
      </w:r>
      <w:proofErr w:type="gramStart"/>
      <w:r w:rsidRPr="00A752AE">
        <w:rPr>
          <w:rFonts w:eastAsia="Times New Roman"/>
          <w:color w:val="008000"/>
        </w:rPr>
        <w:t>_{</w:t>
      </w:r>
      <w:proofErr w:type="gramEnd"/>
      <w:r w:rsidRPr="00A752AE">
        <w:rPr>
          <w:rFonts w:eastAsia="Times New Roman"/>
          <w:color w:val="008000"/>
        </w:rPr>
        <w:t>\epsilon}^2 + 2\sigma_{\Delta}^2 + 2\sigma_{L}^2 + 16\theta$</w:t>
      </w:r>
      <w:r w:rsidRPr="00A752AE">
        <w:rPr>
          <w:rFonts w:eastAsia="Times New Roman"/>
        </w:rPr>
        <w:t xml:space="preserve"> </w:t>
      </w:r>
      <w:r w:rsidRPr="00A752AE">
        <w:rPr>
          <w:rFonts w:eastAsia="Times New Roman"/>
          <w:color w:val="800000"/>
        </w:rPr>
        <w:t>\\</w:t>
      </w:r>
      <w:r w:rsidRPr="00A752AE">
        <w:rPr>
          <w:rFonts w:eastAsia="Times New Roman"/>
        </w:rPr>
        <w:t xml:space="preserve"> </w:t>
      </w: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A752AE">
        <w:rPr>
          <w:rFonts w:eastAsia="Times New Roman"/>
        </w:rPr>
        <w:t xml:space="preserve"> </w:t>
      </w:r>
      <w:r w:rsidRPr="00A752AE">
        <w:rPr>
          <w:rFonts w:eastAsia="Times New Roman"/>
          <w:color w:val="800000"/>
        </w:rPr>
        <w:t>\quad</w:t>
      </w:r>
      <w:r w:rsidRPr="00A752AE">
        <w:rPr>
          <w:rFonts w:eastAsia="Times New Roman"/>
        </w:rPr>
        <w:t xml:space="preserve"> Residual &amp; </w:t>
      </w:r>
      <w:r w:rsidRPr="00A752AE">
        <w:rPr>
          <w:rFonts w:eastAsia="Times New Roman"/>
          <w:color w:val="008000"/>
        </w:rPr>
        <w:t>$15$</w:t>
      </w:r>
      <w:r w:rsidRPr="00A752AE">
        <w:rPr>
          <w:rFonts w:eastAsia="Times New Roman"/>
        </w:rPr>
        <w:t xml:space="preserve"> &amp; </w:t>
      </w:r>
      <w:r w:rsidRPr="00A752AE">
        <w:rPr>
          <w:rFonts w:eastAsia="Times New Roman"/>
          <w:color w:val="008000"/>
        </w:rPr>
        <w:t>$\sigma</w:t>
      </w:r>
      <w:proofErr w:type="gramStart"/>
      <w:r w:rsidRPr="00A752AE">
        <w:rPr>
          <w:rFonts w:eastAsia="Times New Roman"/>
          <w:color w:val="008000"/>
        </w:rPr>
        <w:t>_{</w:t>
      </w:r>
      <w:proofErr w:type="gramEnd"/>
      <w:r w:rsidRPr="00A752AE">
        <w:rPr>
          <w:rFonts w:eastAsia="Times New Roman"/>
          <w:color w:val="008000"/>
        </w:rPr>
        <w:t>\epsilon}^2 + 2\sigma_{\Delta}^2 + 2\sigma_{L}^2$</w:t>
      </w:r>
      <w:r w:rsidRPr="00A752AE">
        <w:rPr>
          <w:rFonts w:eastAsia="Times New Roman"/>
        </w:rPr>
        <w:t xml:space="preserve"> </w:t>
      </w:r>
      <w:r w:rsidRPr="00A752AE">
        <w:rPr>
          <w:rFonts w:eastAsia="Times New Roman"/>
          <w:color w:val="800000"/>
        </w:rPr>
        <w:t>\\</w:t>
      </w:r>
      <w:r w:rsidRPr="00A752AE">
        <w:rPr>
          <w:rFonts w:eastAsia="Times New Roman"/>
        </w:rPr>
        <w:t xml:space="preserve">  </w:t>
      </w:r>
      <w:r w:rsidRPr="00A752AE">
        <w:rPr>
          <w:rFonts w:eastAsia="Times New Roman"/>
          <w:color w:val="800000"/>
        </w:rPr>
        <w:t>\</w:t>
      </w:r>
      <w:proofErr w:type="spellStart"/>
      <w:r w:rsidRPr="00A752AE">
        <w:rPr>
          <w:rFonts w:eastAsia="Times New Roman"/>
          <w:color w:val="800000"/>
        </w:rPr>
        <w:t>hline</w:t>
      </w:r>
      <w:proofErr w:type="spellEnd"/>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A752AE">
        <w:rPr>
          <w:rFonts w:eastAsia="Times New Roman"/>
        </w:rPr>
        <w:t xml:space="preserve"> Within Leaves in Assay Plants &amp; &amp; </w:t>
      </w:r>
      <w:r w:rsidRPr="00A752AE">
        <w:rPr>
          <w:rFonts w:eastAsia="Times New Roman"/>
          <w:color w:val="800000"/>
        </w:rPr>
        <w:t>\\</w:t>
      </w: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A752AE">
        <w:rPr>
          <w:rFonts w:eastAsia="Times New Roman"/>
        </w:rPr>
        <w:t xml:space="preserve"> </w:t>
      </w:r>
      <w:r w:rsidRPr="00A752AE">
        <w:rPr>
          <w:rFonts w:eastAsia="Times New Roman"/>
          <w:color w:val="800000"/>
        </w:rPr>
        <w:t>\quad</w:t>
      </w:r>
      <w:r w:rsidRPr="00A752AE">
        <w:rPr>
          <w:rFonts w:eastAsia="Times New Roman"/>
        </w:rPr>
        <w:t xml:space="preserve"> Treatment &amp; </w:t>
      </w:r>
      <w:r w:rsidRPr="00A752AE">
        <w:rPr>
          <w:rFonts w:eastAsia="Times New Roman"/>
          <w:color w:val="008000"/>
        </w:rPr>
        <w:t>$3$</w:t>
      </w:r>
      <w:r w:rsidRPr="00A752AE">
        <w:rPr>
          <w:rFonts w:eastAsia="Times New Roman"/>
        </w:rPr>
        <w:t xml:space="preserve"> &amp; </w:t>
      </w:r>
      <w:r w:rsidRPr="00A752AE">
        <w:rPr>
          <w:rFonts w:eastAsia="Times New Roman"/>
          <w:color w:val="008000"/>
        </w:rPr>
        <w:t>$\sigma</w:t>
      </w:r>
      <w:proofErr w:type="gramStart"/>
      <w:r w:rsidRPr="00A752AE">
        <w:rPr>
          <w:rFonts w:eastAsia="Times New Roman"/>
          <w:color w:val="008000"/>
        </w:rPr>
        <w:t>_{</w:t>
      </w:r>
      <w:proofErr w:type="gramEnd"/>
      <w:r w:rsidRPr="00A752AE">
        <w:rPr>
          <w:rFonts w:eastAsia="Times New Roman"/>
          <w:color w:val="008000"/>
        </w:rPr>
        <w:t>\epsilon}^2 +  2\sigma_{L}^2 + 16\theta$</w:t>
      </w:r>
      <w:r w:rsidRPr="00A752AE">
        <w:rPr>
          <w:rFonts w:eastAsia="Times New Roman"/>
        </w:rPr>
        <w:t xml:space="preserve"> </w:t>
      </w:r>
      <w:r w:rsidRPr="00A752AE">
        <w:rPr>
          <w:rFonts w:eastAsia="Times New Roman"/>
          <w:color w:val="800000"/>
        </w:rPr>
        <w:t>\\</w:t>
      </w:r>
      <w:r w:rsidRPr="00A752AE">
        <w:rPr>
          <w:rFonts w:eastAsia="Times New Roman"/>
        </w:rPr>
        <w:t xml:space="preserve"> </w:t>
      </w: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A752AE">
        <w:rPr>
          <w:rFonts w:eastAsia="Times New Roman"/>
        </w:rPr>
        <w:t xml:space="preserve"> </w:t>
      </w:r>
      <w:r w:rsidRPr="00A752AE">
        <w:rPr>
          <w:rFonts w:eastAsia="Times New Roman"/>
          <w:color w:val="800000"/>
        </w:rPr>
        <w:t>\quad</w:t>
      </w:r>
      <w:r w:rsidRPr="00A752AE">
        <w:rPr>
          <w:rFonts w:eastAsia="Times New Roman"/>
        </w:rPr>
        <w:t xml:space="preserve"> Residual &amp; </w:t>
      </w:r>
      <w:r w:rsidRPr="00A752AE">
        <w:rPr>
          <w:rFonts w:eastAsia="Times New Roman"/>
          <w:color w:val="008000"/>
        </w:rPr>
        <w:t>$15$</w:t>
      </w:r>
      <w:r w:rsidRPr="00A752AE">
        <w:rPr>
          <w:rFonts w:eastAsia="Times New Roman"/>
        </w:rPr>
        <w:t xml:space="preserve"> &amp; </w:t>
      </w:r>
      <w:r w:rsidRPr="00A752AE">
        <w:rPr>
          <w:rFonts w:eastAsia="Times New Roman"/>
          <w:color w:val="008000"/>
        </w:rPr>
        <w:t>$\sigma</w:t>
      </w:r>
      <w:proofErr w:type="gramStart"/>
      <w:r w:rsidRPr="00A752AE">
        <w:rPr>
          <w:rFonts w:eastAsia="Times New Roman"/>
          <w:color w:val="008000"/>
        </w:rPr>
        <w:t>_{</w:t>
      </w:r>
      <w:proofErr w:type="gramEnd"/>
      <w:r w:rsidRPr="00A752AE">
        <w:rPr>
          <w:rFonts w:eastAsia="Times New Roman"/>
          <w:color w:val="008000"/>
        </w:rPr>
        <w:t>\epsilon}^2 +  2\sigma_{L}^2 $</w:t>
      </w:r>
      <w:r w:rsidRPr="00A752AE">
        <w:rPr>
          <w:rFonts w:eastAsia="Times New Roman"/>
        </w:rPr>
        <w:t xml:space="preserve"> </w:t>
      </w:r>
      <w:r w:rsidRPr="00A752AE">
        <w:rPr>
          <w:rFonts w:eastAsia="Times New Roman"/>
          <w:color w:val="800000"/>
        </w:rPr>
        <w:t>\\</w:t>
      </w:r>
      <w:r w:rsidRPr="00A752AE">
        <w:rPr>
          <w:rFonts w:eastAsia="Times New Roman"/>
        </w:rPr>
        <w:t xml:space="preserve">  </w:t>
      </w: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A752AE">
        <w:rPr>
          <w:rFonts w:eastAsia="Times New Roman"/>
        </w:rPr>
        <w:t xml:space="preserve"> </w:t>
      </w:r>
      <w:r w:rsidRPr="00A752AE">
        <w:rPr>
          <w:rFonts w:eastAsia="Times New Roman"/>
          <w:color w:val="800000"/>
        </w:rPr>
        <w:t>\</w:t>
      </w:r>
      <w:proofErr w:type="spellStart"/>
      <w:r w:rsidRPr="00A752AE">
        <w:rPr>
          <w:rFonts w:eastAsia="Times New Roman"/>
          <w:color w:val="800000"/>
        </w:rPr>
        <w:t>bottomrule</w:t>
      </w:r>
      <w:proofErr w:type="spellEnd"/>
      <w:r w:rsidRPr="00A752AE">
        <w:rPr>
          <w:rFonts w:eastAsia="Times New Roman"/>
        </w:rPr>
        <w:t xml:space="preserve"> </w:t>
      </w: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A752AE">
        <w:rPr>
          <w:rFonts w:eastAsia="Times New Roman"/>
        </w:rPr>
        <w:t xml:space="preserve"> </w:t>
      </w:r>
      <w:r w:rsidRPr="00A752AE">
        <w:rPr>
          <w:rFonts w:eastAsia="Times New Roman"/>
          <w:color w:val="0000CC"/>
        </w:rPr>
        <w:t>\end</w:t>
      </w:r>
      <w:r w:rsidRPr="00A752AE">
        <w:rPr>
          <w:rFonts w:eastAsia="Times New Roman"/>
        </w:rPr>
        <w:t>{tabular}</w:t>
      </w: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A752AE">
        <w:rPr>
          <w:rFonts w:eastAsia="Times New Roman"/>
        </w:rPr>
        <w:t xml:space="preserve"> </w:t>
      </w:r>
      <w:r w:rsidRPr="00A752AE">
        <w:rPr>
          <w:rFonts w:eastAsia="Times New Roman"/>
          <w:b/>
          <w:bCs/>
          <w:color w:val="0000CC"/>
        </w:rPr>
        <w:t>\label{tab:Curnow1959}</w:t>
      </w:r>
      <w:r w:rsidRPr="00A752AE">
        <w:rPr>
          <w:rFonts w:eastAsia="Times New Roman"/>
        </w:rPr>
        <w:t xml:space="preserve"> </w:t>
      </w: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A752AE">
        <w:rPr>
          <w:rFonts w:eastAsia="Times New Roman"/>
        </w:rPr>
        <w:t xml:space="preserve"> </w:t>
      </w:r>
      <w:r w:rsidRPr="00A752AE">
        <w:rPr>
          <w:rFonts w:eastAsia="Times New Roman"/>
          <w:color w:val="0000CC"/>
        </w:rPr>
        <w:t>\end</w:t>
      </w:r>
      <w:r w:rsidRPr="00A752AE">
        <w:rPr>
          <w:rFonts w:eastAsia="Times New Roman"/>
        </w:rPr>
        <w:t xml:space="preserve">{table} </w:t>
      </w: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A752AE">
        <w:rPr>
          <w:rFonts w:eastAsia="Times New Roman"/>
        </w:rPr>
        <w:t xml:space="preserve"> </w:t>
      </w: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del w:id="235" w:author="Seamus Harris" w:date="2014-01-29T12:16:00Z">
        <w:r w:rsidRPr="00A752AE" w:rsidDel="00815B86">
          <w:rPr>
            <w:rFonts w:eastAsia="Times New Roman"/>
          </w:rPr>
          <w:delText>Contrasting to</w:delText>
        </w:r>
      </w:del>
      <w:ins w:id="236" w:author="Seamus Harris" w:date="2014-01-29T12:17:00Z">
        <w:r w:rsidR="00815B86">
          <w:rPr>
            <w:rFonts w:eastAsia="Times New Roman"/>
          </w:rPr>
          <w:t>In contrast with</w:t>
        </w:r>
      </w:ins>
      <w:r w:rsidRPr="00A752AE">
        <w:rPr>
          <w:rFonts w:eastAsia="Times New Roman"/>
        </w:rPr>
        <w:t xml:space="preserve"> </w:t>
      </w:r>
      <w:del w:id="237" w:author="Seamus Harris" w:date="2014-01-29T12:17:00Z">
        <w:r w:rsidRPr="00A752AE" w:rsidDel="00815B86">
          <w:rPr>
            <w:rFonts w:eastAsia="Times New Roman"/>
          </w:rPr>
          <w:delText xml:space="preserve">the </w:delText>
        </w:r>
      </w:del>
      <w:r w:rsidRPr="00A752AE">
        <w:rPr>
          <w:rFonts w:eastAsia="Times New Roman"/>
          <w:color w:val="800000"/>
        </w:rPr>
        <w:t>\cite</w:t>
      </w:r>
      <w:r w:rsidRPr="00A752AE">
        <w:rPr>
          <w:rFonts w:eastAsia="Times New Roman"/>
        </w:rPr>
        <w:t>{</w:t>
      </w:r>
      <w:r w:rsidRPr="00A752AE">
        <w:rPr>
          <w:rFonts w:eastAsia="Times New Roman"/>
          <w:u w:val="single"/>
        </w:rPr>
        <w:t>McIntyre1955</w:t>
      </w:r>
      <w:r w:rsidRPr="00A752AE">
        <w:rPr>
          <w:rFonts w:eastAsia="Times New Roman"/>
        </w:rPr>
        <w:t xml:space="preserve">}, </w:t>
      </w:r>
      <w:ins w:id="238" w:author="Seamus Harris" w:date="2014-01-29T12:17:00Z">
        <w:r w:rsidR="00815B86">
          <w:rPr>
            <w:rFonts w:eastAsia="Times New Roman"/>
          </w:rPr>
          <w:t xml:space="preserve">who </w:t>
        </w:r>
      </w:ins>
      <w:del w:id="239" w:author="Seamus Harris" w:date="2014-01-29T12:17:00Z">
        <w:r w:rsidRPr="00A752AE" w:rsidDel="00815B86">
          <w:rPr>
            <w:rFonts w:eastAsia="Times New Roman"/>
          </w:rPr>
          <w:delText xml:space="preserve">because </w:delText>
        </w:r>
        <w:r w:rsidRPr="00A752AE" w:rsidDel="00815B86">
          <w:rPr>
            <w:rFonts w:eastAsia="Times New Roman"/>
            <w:color w:val="800000"/>
          </w:rPr>
          <w:delText>\cite</w:delText>
        </w:r>
        <w:r w:rsidRPr="00A752AE" w:rsidDel="00815B86">
          <w:rPr>
            <w:rFonts w:eastAsia="Times New Roman"/>
          </w:rPr>
          <w:delText>{</w:delText>
        </w:r>
        <w:r w:rsidRPr="00A752AE" w:rsidDel="00815B86">
          <w:rPr>
            <w:rFonts w:eastAsia="Times New Roman"/>
            <w:u w:val="single"/>
          </w:rPr>
          <w:delText>McIntyre1955</w:delText>
        </w:r>
        <w:r w:rsidRPr="00A752AE" w:rsidDel="00815B86">
          <w:rPr>
            <w:rFonts w:eastAsia="Times New Roman"/>
          </w:rPr>
          <w:delText xml:space="preserve">} </w:delText>
        </w:r>
      </w:del>
      <w:r w:rsidRPr="00A752AE">
        <w:rPr>
          <w:rFonts w:eastAsia="Times New Roman"/>
        </w:rPr>
        <w:t xml:space="preserve">performed the </w:t>
      </w:r>
      <w:commentRangeStart w:id="240"/>
      <w:proofErr w:type="spellStart"/>
      <w:r w:rsidRPr="00A752AE">
        <w:rPr>
          <w:rFonts w:eastAsia="Times New Roman"/>
        </w:rPr>
        <w:t>unweighed</w:t>
      </w:r>
      <w:proofErr w:type="spellEnd"/>
      <w:r w:rsidRPr="00A752AE">
        <w:rPr>
          <w:rFonts w:eastAsia="Times New Roman"/>
        </w:rPr>
        <w:t xml:space="preserve"> </w:t>
      </w:r>
      <w:commentRangeEnd w:id="240"/>
      <w:r w:rsidR="00815B86">
        <w:rPr>
          <w:rStyle w:val="CommentReference"/>
        </w:rPr>
        <w:commentReference w:id="240"/>
      </w:r>
      <w:r w:rsidRPr="00A752AE">
        <w:rPr>
          <w:rFonts w:eastAsia="Times New Roman"/>
        </w:rPr>
        <w:t xml:space="preserve">pooled estimation, the estimations of treatment in the Between and Within Leaves in Assay Plants are </w:t>
      </w:r>
      <w:del w:id="241" w:author="Seamus Harris" w:date="2014-01-29T12:17:00Z">
        <w:r w:rsidRPr="00A752AE" w:rsidDel="00815B86">
          <w:rPr>
            <w:rFonts w:eastAsia="Times New Roman"/>
          </w:rPr>
          <w:delText xml:space="preserve">shown to </w:delText>
        </w:r>
      </w:del>
      <w:del w:id="242" w:author="Seamus Harris" w:date="2014-01-29T12:18:00Z">
        <w:r w:rsidRPr="00A752AE" w:rsidDel="00815B86">
          <w:rPr>
            <w:rFonts w:eastAsia="Times New Roman"/>
          </w:rPr>
          <w:delText xml:space="preserve">be </w:delText>
        </w:r>
      </w:del>
      <w:r w:rsidRPr="00A752AE">
        <w:rPr>
          <w:rFonts w:eastAsia="Times New Roman"/>
        </w:rPr>
        <w:t>combined in the ANOVA table in Table~</w:t>
      </w:r>
      <w:r w:rsidRPr="00A752AE">
        <w:rPr>
          <w:rFonts w:eastAsia="Times New Roman"/>
          <w:color w:val="800000"/>
        </w:rPr>
        <w:t>\</w:t>
      </w:r>
      <w:proofErr w:type="gramStart"/>
      <w:r w:rsidRPr="00A752AE">
        <w:rPr>
          <w:rFonts w:eastAsia="Times New Roman"/>
          <w:color w:val="800000"/>
        </w:rPr>
        <w:t>ref</w:t>
      </w:r>
      <w:r w:rsidRPr="00A752AE">
        <w:rPr>
          <w:rFonts w:eastAsia="Times New Roman"/>
        </w:rPr>
        <w:t>{</w:t>
      </w:r>
      <w:proofErr w:type="gramEnd"/>
      <w:r w:rsidRPr="00A752AE">
        <w:rPr>
          <w:rFonts w:eastAsia="Times New Roman"/>
        </w:rPr>
        <w:t>tab:</w:t>
      </w:r>
      <w:r w:rsidRPr="00A752AE">
        <w:rPr>
          <w:rFonts w:eastAsia="Times New Roman"/>
          <w:u w:val="single"/>
        </w:rPr>
        <w:t>McIntyre1955</w:t>
      </w:r>
      <w:r w:rsidRPr="00A752AE">
        <w:rPr>
          <w:rFonts w:eastAsia="Times New Roman"/>
        </w:rPr>
        <w:t xml:space="preserve">}. </w:t>
      </w: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A752AE">
        <w:rPr>
          <w:rFonts w:eastAsia="Times New Roman"/>
        </w:rPr>
        <w:t xml:space="preserve">The total degrees of freedom (DF) of the light treatment experiment is 127, </w:t>
      </w:r>
      <w:del w:id="243" w:author="Seamus Harris" w:date="2014-01-29T12:18:00Z">
        <w:r w:rsidRPr="00A752AE" w:rsidDel="00815B86">
          <w:rPr>
            <w:rFonts w:eastAsia="Times New Roman"/>
          </w:rPr>
          <w:delText>however,</w:delText>
        </w:r>
      </w:del>
      <w:ins w:id="244" w:author="Seamus Harris" w:date="2014-01-29T12:18:00Z">
        <w:r w:rsidR="00815B86">
          <w:rPr>
            <w:rFonts w:eastAsia="Times New Roman"/>
          </w:rPr>
          <w:t>but</w:t>
        </w:r>
      </w:ins>
      <w:r w:rsidRPr="00A752AE">
        <w:rPr>
          <w:rFonts w:eastAsia="Times New Roman"/>
        </w:rPr>
        <w:t xml:space="preserve"> the total DF from </w:t>
      </w:r>
      <w:ins w:id="245" w:author="Seamus Harris" w:date="2014-01-29T12:18:00Z">
        <w:r w:rsidR="00815B86">
          <w:rPr>
            <w:rFonts w:eastAsia="Times New Roman"/>
          </w:rPr>
          <w:t xml:space="preserve">the </w:t>
        </w:r>
      </w:ins>
      <w:r w:rsidRPr="00A752AE">
        <w:rPr>
          <w:rFonts w:eastAsia="Times New Roman"/>
        </w:rPr>
        <w:t xml:space="preserve">original ANOVA table by </w:t>
      </w:r>
      <w:r w:rsidRPr="00A752AE">
        <w:rPr>
          <w:rFonts w:eastAsia="Times New Roman"/>
          <w:color w:val="800000"/>
        </w:rPr>
        <w:t>\cite</w:t>
      </w:r>
      <w:r w:rsidRPr="00A752AE">
        <w:rPr>
          <w:rFonts w:eastAsia="Times New Roman"/>
        </w:rPr>
        <w:t>{</w:t>
      </w:r>
      <w:r w:rsidRPr="00A752AE">
        <w:rPr>
          <w:rFonts w:eastAsia="Times New Roman"/>
          <w:u w:val="single"/>
        </w:rPr>
        <w:t>McIntyre1955</w:t>
      </w:r>
      <w:r w:rsidRPr="00A752AE">
        <w:rPr>
          <w:rFonts w:eastAsia="Times New Roman"/>
        </w:rPr>
        <w:t xml:space="preserve">} is 155, which is </w:t>
      </w:r>
      <w:del w:id="246" w:author="Seamus Harris" w:date="2014-01-29T12:18:00Z">
        <w:r w:rsidRPr="00A752AE" w:rsidDel="00815B86">
          <w:rPr>
            <w:rFonts w:eastAsia="Times New Roman"/>
          </w:rPr>
          <w:delText xml:space="preserve">not </w:delText>
        </w:r>
      </w:del>
      <w:ins w:id="247" w:author="Seamus Harris" w:date="2014-01-29T12:18:00Z">
        <w:r w:rsidR="00815B86">
          <w:rPr>
            <w:rFonts w:eastAsia="Times New Roman"/>
          </w:rPr>
          <w:t>in</w:t>
        </w:r>
      </w:ins>
      <w:r w:rsidRPr="00A752AE">
        <w:rPr>
          <w:rFonts w:eastAsia="Times New Roman"/>
        </w:rPr>
        <w:t xml:space="preserve">correct. </w:t>
      </w:r>
      <w:del w:id="248" w:author="Seamus Harris" w:date="2014-01-29T12:18:00Z">
        <w:r w:rsidRPr="00A752AE" w:rsidDel="00815B86">
          <w:rPr>
            <w:rFonts w:eastAsia="Times New Roman"/>
          </w:rPr>
          <w:delText>In a</w:delText>
        </w:r>
      </w:del>
      <w:ins w:id="249" w:author="Seamus Harris" w:date="2014-01-29T12:18:00Z">
        <w:r w:rsidR="00815B86">
          <w:rPr>
            <w:rFonts w:eastAsia="Times New Roman"/>
          </w:rPr>
          <w:t>A</w:t>
        </w:r>
      </w:ins>
      <w:r w:rsidRPr="00A752AE">
        <w:rPr>
          <w:rFonts w:eastAsia="Times New Roman"/>
        </w:rPr>
        <w:t>ddition</w:t>
      </w:r>
      <w:ins w:id="250" w:author="Seamus Harris" w:date="2014-01-29T12:18:00Z">
        <w:r w:rsidR="00815B86">
          <w:rPr>
            <w:rFonts w:eastAsia="Times New Roman"/>
          </w:rPr>
          <w:t>ally</w:t>
        </w:r>
      </w:ins>
      <w:r w:rsidRPr="00A752AE">
        <w:rPr>
          <w:rFonts w:eastAsia="Times New Roman"/>
        </w:rPr>
        <w:t xml:space="preserve">, </w:t>
      </w:r>
      <w:r w:rsidRPr="00A752AE">
        <w:rPr>
          <w:rFonts w:eastAsia="Times New Roman"/>
          <w:color w:val="800000"/>
        </w:rPr>
        <w:t>\cite</w:t>
      </w:r>
      <w:r w:rsidRPr="00A752AE">
        <w:rPr>
          <w:rFonts w:eastAsia="Times New Roman"/>
        </w:rPr>
        <w:t>{</w:t>
      </w:r>
      <w:r w:rsidRPr="00A752AE">
        <w:rPr>
          <w:rFonts w:eastAsia="Times New Roman"/>
          <w:u w:val="single"/>
        </w:rPr>
        <w:t>McIntyre1955</w:t>
      </w:r>
      <w:r w:rsidRPr="00A752AE">
        <w:rPr>
          <w:rFonts w:eastAsia="Times New Roman"/>
        </w:rPr>
        <w:t xml:space="preserve">} also omitted the 3 DF for the </w:t>
      </w:r>
      <w:proofErr w:type="spellStart"/>
      <w:r w:rsidRPr="00A752AE">
        <w:rPr>
          <w:rFonts w:eastAsia="Times New Roman"/>
          <w:u w:val="single"/>
        </w:rPr>
        <w:t>Greaco</w:t>
      </w:r>
      <w:proofErr w:type="spellEnd"/>
      <w:r w:rsidRPr="00A752AE">
        <w:rPr>
          <w:rFonts w:eastAsia="Times New Roman"/>
        </w:rPr>
        <w:t xml:space="preserve">-Latin Squares in the original ANOVA table. Therefore, the new ANOVA table by </w:t>
      </w:r>
      <w:r w:rsidRPr="00A752AE">
        <w:rPr>
          <w:rFonts w:eastAsia="Times New Roman"/>
          <w:color w:val="800000"/>
        </w:rPr>
        <w:t>\cite</w:t>
      </w:r>
      <w:r w:rsidRPr="00A752AE">
        <w:rPr>
          <w:rFonts w:eastAsia="Times New Roman"/>
        </w:rPr>
        <w:t>{</w:t>
      </w:r>
      <w:r w:rsidRPr="00A752AE">
        <w:rPr>
          <w:rFonts w:eastAsia="Times New Roman"/>
          <w:u w:val="single"/>
        </w:rPr>
        <w:t>Curnow1959</w:t>
      </w:r>
      <w:r w:rsidRPr="00A752AE">
        <w:rPr>
          <w:rFonts w:eastAsia="Times New Roman"/>
        </w:rPr>
        <w:t xml:space="preserve">} </w:t>
      </w:r>
      <w:del w:id="251" w:author="Seamus Harris" w:date="2014-01-29T12:18:00Z">
        <w:r w:rsidRPr="00A752AE" w:rsidDel="00815B86">
          <w:rPr>
            <w:rFonts w:eastAsia="Times New Roman"/>
          </w:rPr>
          <w:delText xml:space="preserve">had taken </w:delText>
        </w:r>
      </w:del>
      <w:ins w:id="252" w:author="Seamus Harris" w:date="2014-01-29T12:18:00Z">
        <w:r w:rsidR="00815B86">
          <w:rPr>
            <w:rFonts w:eastAsia="Times New Roman"/>
          </w:rPr>
          <w:t xml:space="preserve">took </w:t>
        </w:r>
      </w:ins>
      <w:r w:rsidRPr="00A752AE">
        <w:rPr>
          <w:rFonts w:eastAsia="Times New Roman"/>
        </w:rPr>
        <w:t xml:space="preserve">account </w:t>
      </w:r>
      <w:ins w:id="253" w:author="Seamus Harris" w:date="2014-01-29T17:31:00Z">
        <w:r w:rsidR="00FD3C31">
          <w:rPr>
            <w:rFonts w:eastAsia="Times New Roman"/>
          </w:rPr>
          <w:t xml:space="preserve">of </w:t>
        </w:r>
      </w:ins>
      <w:r w:rsidRPr="00A752AE">
        <w:rPr>
          <w:rFonts w:eastAsia="Times New Roman"/>
        </w:rPr>
        <w:t xml:space="preserve">all 127 DF from the light treatment experiment, </w:t>
      </w:r>
      <w:del w:id="254" w:author="Seamus Harris" w:date="2014-01-29T12:19:00Z">
        <w:r w:rsidRPr="00A752AE" w:rsidDel="00815B86">
          <w:rPr>
            <w:rFonts w:eastAsia="Times New Roman"/>
          </w:rPr>
          <w:delText xml:space="preserve">which </w:delText>
        </w:r>
      </w:del>
      <w:ins w:id="255" w:author="Seamus Harris" w:date="2014-01-29T12:19:00Z">
        <w:r w:rsidR="00815B86">
          <w:rPr>
            <w:rFonts w:eastAsia="Times New Roman"/>
          </w:rPr>
          <w:t xml:space="preserve">and thus </w:t>
        </w:r>
      </w:ins>
      <w:r w:rsidRPr="00A752AE">
        <w:rPr>
          <w:rFonts w:eastAsia="Times New Roman"/>
        </w:rPr>
        <w:t xml:space="preserve">provides a first step towards developing a better analytical procedure for the two-phase experiments. </w:t>
      </w: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A752AE">
        <w:rPr>
          <w:rFonts w:eastAsia="Times New Roman"/>
        </w:rPr>
        <w:t xml:space="preserve"> </w:t>
      </w: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A752AE">
        <w:rPr>
          <w:rFonts w:eastAsia="Times New Roman"/>
          <w:color w:val="0000CC"/>
        </w:rPr>
        <w:t>\begin</w:t>
      </w:r>
      <w:r w:rsidRPr="00A752AE">
        <w:rPr>
          <w:rFonts w:eastAsia="Times New Roman"/>
        </w:rPr>
        <w:t>{table}[ht]</w:t>
      </w: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A752AE">
        <w:rPr>
          <w:rFonts w:eastAsia="Times New Roman"/>
          <w:color w:val="800000"/>
        </w:rPr>
        <w:t>\</w:t>
      </w:r>
      <w:proofErr w:type="spellStart"/>
      <w:r w:rsidRPr="00A752AE">
        <w:rPr>
          <w:rFonts w:eastAsia="Times New Roman"/>
          <w:color w:val="800000"/>
        </w:rPr>
        <w:t>centering</w:t>
      </w:r>
      <w:proofErr w:type="spellEnd"/>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A752AE">
        <w:rPr>
          <w:rFonts w:eastAsia="Times New Roman"/>
          <w:color w:val="800000"/>
        </w:rPr>
        <w:t>\caption</w:t>
      </w:r>
      <w:r w:rsidRPr="00A752AE">
        <w:rPr>
          <w:rFonts w:eastAsia="Times New Roman"/>
        </w:rPr>
        <w:t xml:space="preserve">{Partial theoretical ANOVA table by </w:t>
      </w:r>
      <w:r w:rsidRPr="00A752AE">
        <w:rPr>
          <w:rFonts w:eastAsia="Times New Roman"/>
          <w:color w:val="800000"/>
        </w:rPr>
        <w:t>\</w:t>
      </w:r>
      <w:proofErr w:type="gramStart"/>
      <w:r w:rsidRPr="00A752AE">
        <w:rPr>
          <w:rFonts w:eastAsia="Times New Roman"/>
          <w:color w:val="800000"/>
        </w:rPr>
        <w:t>cite</w:t>
      </w:r>
      <w:r w:rsidRPr="00A752AE">
        <w:rPr>
          <w:rFonts w:eastAsia="Times New Roman"/>
        </w:rPr>
        <w:t>{</w:t>
      </w:r>
      <w:proofErr w:type="gramEnd"/>
      <w:r w:rsidRPr="00A752AE">
        <w:rPr>
          <w:rFonts w:eastAsia="Times New Roman"/>
          <w:u w:val="single"/>
        </w:rPr>
        <w:t>McIntyre1955</w:t>
      </w:r>
      <w:r w:rsidRPr="00A752AE">
        <w:rPr>
          <w:rFonts w:eastAsia="Times New Roman"/>
        </w:rPr>
        <w:t>}.}</w:t>
      </w: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A752AE">
        <w:rPr>
          <w:rFonts w:eastAsia="Times New Roman"/>
          <w:color w:val="0000CC"/>
        </w:rPr>
        <w:t>\begin</w:t>
      </w:r>
      <w:r w:rsidRPr="00A752AE">
        <w:rPr>
          <w:rFonts w:eastAsia="Times New Roman"/>
        </w:rPr>
        <w:t>{tabular}{</w:t>
      </w:r>
      <w:proofErr w:type="spellStart"/>
      <w:r w:rsidRPr="00A752AE">
        <w:rPr>
          <w:rFonts w:eastAsia="Times New Roman"/>
          <w:u w:val="single"/>
        </w:rPr>
        <w:t>lrl</w:t>
      </w:r>
      <w:proofErr w:type="spellEnd"/>
      <w:r w:rsidRPr="00A752AE">
        <w:rPr>
          <w:rFonts w:eastAsia="Times New Roman"/>
        </w:rPr>
        <w:t xml:space="preserve">} </w:t>
      </w: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A752AE">
        <w:rPr>
          <w:rFonts w:eastAsia="Times New Roman"/>
          <w:color w:val="800000"/>
        </w:rPr>
        <w:t>\</w:t>
      </w:r>
      <w:proofErr w:type="spellStart"/>
      <w:r w:rsidRPr="00A752AE">
        <w:rPr>
          <w:rFonts w:eastAsia="Times New Roman"/>
          <w:color w:val="800000"/>
        </w:rPr>
        <w:t>toprule</w:t>
      </w:r>
      <w:proofErr w:type="spellEnd"/>
      <w:r w:rsidRPr="00A752AE">
        <w:rPr>
          <w:rFonts w:eastAsia="Times New Roman"/>
        </w:rPr>
        <w:t xml:space="preserve"> </w:t>
      </w: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A752AE">
        <w:rPr>
          <w:rFonts w:eastAsia="Times New Roman"/>
          <w:color w:val="800000"/>
        </w:rPr>
        <w:t>\multicolumn</w:t>
      </w:r>
      <w:r w:rsidRPr="00A752AE">
        <w:rPr>
          <w:rFonts w:eastAsia="Times New Roman"/>
        </w:rPr>
        <w:t>{1}{l}{</w:t>
      </w:r>
      <w:r w:rsidRPr="00A752AE">
        <w:rPr>
          <w:rFonts w:eastAsia="Times New Roman"/>
          <w:color w:val="800000"/>
        </w:rPr>
        <w:t>\</w:t>
      </w:r>
      <w:proofErr w:type="spellStart"/>
      <w:r w:rsidRPr="00A752AE">
        <w:rPr>
          <w:rFonts w:eastAsia="Times New Roman"/>
          <w:color w:val="800000"/>
        </w:rPr>
        <w:t>textbf</w:t>
      </w:r>
      <w:proofErr w:type="spellEnd"/>
      <w:r w:rsidRPr="00A752AE">
        <w:rPr>
          <w:rFonts w:eastAsia="Times New Roman"/>
        </w:rPr>
        <w:t xml:space="preserve">{Source of Variation}} &amp; </w:t>
      </w:r>
      <w:r w:rsidRPr="00A752AE">
        <w:rPr>
          <w:rFonts w:eastAsia="Times New Roman"/>
          <w:color w:val="800000"/>
        </w:rPr>
        <w:t>\multicolumn</w:t>
      </w:r>
      <w:r w:rsidRPr="00A752AE">
        <w:rPr>
          <w:rFonts w:eastAsia="Times New Roman"/>
        </w:rPr>
        <w:t>{1}{l}{</w:t>
      </w:r>
      <w:r w:rsidRPr="00A752AE">
        <w:rPr>
          <w:rFonts w:eastAsia="Times New Roman"/>
          <w:color w:val="800000"/>
        </w:rPr>
        <w:t>\</w:t>
      </w:r>
      <w:proofErr w:type="spellStart"/>
      <w:r w:rsidRPr="00A752AE">
        <w:rPr>
          <w:rFonts w:eastAsia="Times New Roman"/>
          <w:color w:val="800000"/>
        </w:rPr>
        <w:t>textbf</w:t>
      </w:r>
      <w:proofErr w:type="spellEnd"/>
      <w:r w:rsidRPr="00A752AE">
        <w:rPr>
          <w:rFonts w:eastAsia="Times New Roman"/>
        </w:rPr>
        <w:t xml:space="preserve">{DF}} &amp; </w:t>
      </w:r>
      <w:r w:rsidRPr="00A752AE">
        <w:rPr>
          <w:rFonts w:eastAsia="Times New Roman"/>
          <w:color w:val="800000"/>
        </w:rPr>
        <w:t>\multicolumn</w:t>
      </w:r>
      <w:r w:rsidRPr="00A752AE">
        <w:rPr>
          <w:rFonts w:eastAsia="Times New Roman"/>
        </w:rPr>
        <w:t>{1}{l}{</w:t>
      </w:r>
      <w:r w:rsidRPr="00A752AE">
        <w:rPr>
          <w:rFonts w:eastAsia="Times New Roman"/>
          <w:color w:val="800000"/>
        </w:rPr>
        <w:t>\</w:t>
      </w:r>
      <w:proofErr w:type="spellStart"/>
      <w:r w:rsidRPr="00A752AE">
        <w:rPr>
          <w:rFonts w:eastAsia="Times New Roman"/>
          <w:color w:val="800000"/>
        </w:rPr>
        <w:t>textbf</w:t>
      </w:r>
      <w:proofErr w:type="spellEnd"/>
      <w:r w:rsidRPr="00A752AE">
        <w:rPr>
          <w:rFonts w:eastAsia="Times New Roman"/>
        </w:rPr>
        <w:t>{EMS}}</w:t>
      </w:r>
      <w:r w:rsidRPr="00A752AE">
        <w:rPr>
          <w:rFonts w:eastAsia="Times New Roman"/>
          <w:color w:val="800000"/>
        </w:rPr>
        <w:t>\\</w:t>
      </w:r>
      <w:r w:rsidRPr="00A752AE">
        <w:rPr>
          <w:rFonts w:eastAsia="Times New Roman"/>
        </w:rPr>
        <w:t xml:space="preserve"> </w:t>
      </w: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A752AE">
        <w:rPr>
          <w:rFonts w:eastAsia="Times New Roman"/>
          <w:color w:val="800000"/>
        </w:rPr>
        <w:t>\</w:t>
      </w:r>
      <w:proofErr w:type="spellStart"/>
      <w:r w:rsidRPr="00A752AE">
        <w:rPr>
          <w:rFonts w:eastAsia="Times New Roman"/>
          <w:color w:val="800000"/>
        </w:rPr>
        <w:t>midrule</w:t>
      </w:r>
      <w:proofErr w:type="spellEnd"/>
      <w:r w:rsidRPr="00A752AE">
        <w:rPr>
          <w:rFonts w:eastAsia="Times New Roman"/>
        </w:rPr>
        <w:t xml:space="preserve"> </w:t>
      </w: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A752AE">
        <w:rPr>
          <w:rFonts w:eastAsia="Times New Roman"/>
        </w:rPr>
        <w:t xml:space="preserve">Treatment &amp; </w:t>
      </w:r>
      <w:r w:rsidRPr="00A752AE">
        <w:rPr>
          <w:rFonts w:eastAsia="Times New Roman"/>
          <w:color w:val="008000"/>
        </w:rPr>
        <w:t>$3$</w:t>
      </w:r>
      <w:r w:rsidRPr="00A752AE">
        <w:rPr>
          <w:rFonts w:eastAsia="Times New Roman"/>
        </w:rPr>
        <w:t xml:space="preserve"> &amp; </w:t>
      </w:r>
      <w:r w:rsidRPr="00A752AE">
        <w:rPr>
          <w:rFonts w:eastAsia="Times New Roman"/>
          <w:color w:val="008000"/>
        </w:rPr>
        <w:t>$\sigma</w:t>
      </w:r>
      <w:proofErr w:type="gramStart"/>
      <w:r w:rsidRPr="00A752AE">
        <w:rPr>
          <w:rFonts w:eastAsia="Times New Roman"/>
          <w:color w:val="008000"/>
        </w:rPr>
        <w:t>_{</w:t>
      </w:r>
      <w:proofErr w:type="gramEnd"/>
      <w:r w:rsidRPr="00A752AE">
        <w:rPr>
          <w:rFonts w:eastAsia="Times New Roman"/>
          <w:color w:val="008000"/>
        </w:rPr>
        <w:t>\epsilon}^2 + \sigma_{\Delta}^2 + 4\sigma_{L}^2 + 32\theta$</w:t>
      </w:r>
      <w:r w:rsidRPr="00A752AE">
        <w:rPr>
          <w:rFonts w:eastAsia="Times New Roman"/>
        </w:rPr>
        <w:t xml:space="preserve"> </w:t>
      </w:r>
      <w:r w:rsidRPr="00A752AE">
        <w:rPr>
          <w:rFonts w:eastAsia="Times New Roman"/>
          <w:color w:val="800000"/>
        </w:rPr>
        <w:t>\\</w:t>
      </w:r>
      <w:r w:rsidRPr="00A752AE">
        <w:rPr>
          <w:rFonts w:eastAsia="Times New Roman"/>
        </w:rPr>
        <w:t xml:space="preserve"> </w:t>
      </w: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A752AE">
        <w:rPr>
          <w:rFonts w:eastAsia="Times New Roman"/>
        </w:rPr>
        <w:t xml:space="preserve">Residual &amp; </w:t>
      </w:r>
      <w:r w:rsidRPr="00A752AE">
        <w:rPr>
          <w:rFonts w:eastAsia="Times New Roman"/>
          <w:color w:val="008000"/>
        </w:rPr>
        <w:t>$15$</w:t>
      </w:r>
      <w:r w:rsidRPr="00A752AE">
        <w:rPr>
          <w:rFonts w:eastAsia="Times New Roman"/>
        </w:rPr>
        <w:t xml:space="preserve"> &amp; </w:t>
      </w:r>
      <w:r w:rsidRPr="00A752AE">
        <w:rPr>
          <w:rFonts w:eastAsia="Times New Roman"/>
          <w:color w:val="008000"/>
        </w:rPr>
        <w:t>$\sigma</w:t>
      </w:r>
      <w:proofErr w:type="gramStart"/>
      <w:r w:rsidRPr="00A752AE">
        <w:rPr>
          <w:rFonts w:eastAsia="Times New Roman"/>
          <w:color w:val="008000"/>
        </w:rPr>
        <w:t>_{</w:t>
      </w:r>
      <w:proofErr w:type="gramEnd"/>
      <w:r w:rsidRPr="00A752AE">
        <w:rPr>
          <w:rFonts w:eastAsia="Times New Roman"/>
          <w:color w:val="008000"/>
        </w:rPr>
        <w:t>\epsilon}^2 + \sigma_{\Delta}^2 + 4\sigma_{L}^2$</w:t>
      </w:r>
      <w:r w:rsidRPr="00A752AE">
        <w:rPr>
          <w:rFonts w:eastAsia="Times New Roman"/>
        </w:rPr>
        <w:t xml:space="preserve"> </w:t>
      </w:r>
      <w:r w:rsidRPr="00A752AE">
        <w:rPr>
          <w:rFonts w:eastAsia="Times New Roman"/>
          <w:color w:val="800000"/>
        </w:rPr>
        <w:t>\\</w:t>
      </w:r>
      <w:r w:rsidRPr="00A752AE">
        <w:rPr>
          <w:rFonts w:eastAsia="Times New Roman"/>
        </w:rPr>
        <w:t xml:space="preserve">  </w:t>
      </w: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A752AE">
        <w:rPr>
          <w:rFonts w:eastAsia="Times New Roman"/>
          <w:color w:val="800000"/>
        </w:rPr>
        <w:t>\</w:t>
      </w:r>
      <w:proofErr w:type="spellStart"/>
      <w:r w:rsidRPr="00A752AE">
        <w:rPr>
          <w:rFonts w:eastAsia="Times New Roman"/>
          <w:color w:val="800000"/>
        </w:rPr>
        <w:t>bottomrule</w:t>
      </w:r>
      <w:proofErr w:type="spellEnd"/>
      <w:r w:rsidRPr="00A752AE">
        <w:rPr>
          <w:rFonts w:eastAsia="Times New Roman"/>
        </w:rPr>
        <w:t xml:space="preserve"> </w:t>
      </w: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A752AE">
        <w:rPr>
          <w:rFonts w:eastAsia="Times New Roman"/>
          <w:color w:val="0000CC"/>
        </w:rPr>
        <w:t>\end</w:t>
      </w:r>
      <w:r w:rsidRPr="00A752AE">
        <w:rPr>
          <w:rFonts w:eastAsia="Times New Roman"/>
        </w:rPr>
        <w:t>{tabular}</w:t>
      </w: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A752AE">
        <w:rPr>
          <w:rFonts w:eastAsia="Times New Roman"/>
          <w:b/>
          <w:bCs/>
          <w:color w:val="0000CC"/>
        </w:rPr>
        <w:t>\label{tab:McIntyre1955}</w:t>
      </w:r>
      <w:r w:rsidRPr="00A752AE">
        <w:rPr>
          <w:rFonts w:eastAsia="Times New Roman"/>
        </w:rPr>
        <w:t xml:space="preserve"> </w:t>
      </w: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A752AE">
        <w:rPr>
          <w:rFonts w:eastAsia="Times New Roman"/>
          <w:color w:val="0000CC"/>
        </w:rPr>
        <w:t>\end</w:t>
      </w:r>
      <w:r w:rsidRPr="00A752AE">
        <w:rPr>
          <w:rFonts w:eastAsia="Times New Roman"/>
        </w:rPr>
        <w:t xml:space="preserve">{table} </w:t>
      </w: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A752AE">
        <w:rPr>
          <w:rFonts w:eastAsia="Times New Roman"/>
          <w:b/>
          <w:bCs/>
          <w:color w:val="0000CC"/>
        </w:rPr>
        <w:t>\section{Non-orthogonal block structure in the two-phase experiment}</w:t>
      </w: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A752AE">
        <w:rPr>
          <w:rFonts w:eastAsia="Times New Roman"/>
          <w:color w:val="800000"/>
        </w:rPr>
        <w:t>\cite</w:t>
      </w:r>
      <w:r w:rsidRPr="00A752AE">
        <w:rPr>
          <w:rFonts w:eastAsia="Times New Roman"/>
        </w:rPr>
        <w:t>{</w:t>
      </w:r>
      <w:r w:rsidRPr="00A752AE">
        <w:rPr>
          <w:rFonts w:eastAsia="Times New Roman"/>
          <w:u w:val="single"/>
        </w:rPr>
        <w:t>Wood1988</w:t>
      </w:r>
      <w:r w:rsidRPr="00A752AE">
        <w:rPr>
          <w:rFonts w:eastAsia="Times New Roman"/>
        </w:rPr>
        <w:t xml:space="preserve">} discussed the non-orthogonal block structure of the two-phase experiments, which occurs when the block factor from the Phase 1 experiment is confounded with </w:t>
      </w:r>
      <w:del w:id="256" w:author="Seamus Harris" w:date="2014-01-29T12:19:00Z">
        <w:r w:rsidRPr="00A752AE" w:rsidDel="00815B86">
          <w:rPr>
            <w:rFonts w:eastAsia="Times New Roman"/>
          </w:rPr>
          <w:delText xml:space="preserve">the block factor </w:delText>
        </w:r>
      </w:del>
      <w:ins w:id="257" w:author="Seamus Harris" w:date="2014-01-29T12:19:00Z">
        <w:r w:rsidR="00815B86">
          <w:rPr>
            <w:rFonts w:eastAsia="Times New Roman"/>
          </w:rPr>
          <w:t xml:space="preserve">that </w:t>
        </w:r>
      </w:ins>
      <w:r w:rsidRPr="00A752AE">
        <w:rPr>
          <w:rFonts w:eastAsia="Times New Roman"/>
        </w:rPr>
        <w:t xml:space="preserve">from the Phase 2 experiment. The </w:t>
      </w:r>
      <w:proofErr w:type="spellStart"/>
      <w:r w:rsidRPr="00A752AE">
        <w:rPr>
          <w:rFonts w:eastAsia="Times New Roman"/>
        </w:rPr>
        <w:t>orthogonality</w:t>
      </w:r>
      <w:proofErr w:type="spellEnd"/>
      <w:r w:rsidRPr="00A752AE">
        <w:rPr>
          <w:rFonts w:eastAsia="Times New Roman"/>
        </w:rPr>
        <w:t xml:space="preserve"> can be measured by the </w:t>
      </w:r>
      <w:r w:rsidRPr="00A752AE">
        <w:rPr>
          <w:rFonts w:eastAsia="Times New Roman"/>
          <w:color w:val="800000"/>
        </w:rPr>
        <w:t>\</w:t>
      </w:r>
      <w:proofErr w:type="spellStart"/>
      <w:r w:rsidRPr="00A752AE">
        <w:rPr>
          <w:rFonts w:eastAsia="Times New Roman"/>
          <w:color w:val="800000"/>
        </w:rPr>
        <w:t>emph</w:t>
      </w:r>
      <w:proofErr w:type="spellEnd"/>
      <w:r w:rsidRPr="00A752AE">
        <w:rPr>
          <w:rFonts w:eastAsia="Times New Roman"/>
        </w:rPr>
        <w:t xml:space="preserve">{efficiency factor} which is the proportion of treatment information presented for the intra-block analysis </w:t>
      </w:r>
      <w:r w:rsidRPr="00A752AE">
        <w:rPr>
          <w:rFonts w:eastAsia="Times New Roman"/>
          <w:color w:val="800000"/>
        </w:rPr>
        <w:t>\</w:t>
      </w:r>
      <w:proofErr w:type="spellStart"/>
      <w:proofErr w:type="gramStart"/>
      <w:r w:rsidRPr="00A752AE">
        <w:rPr>
          <w:rFonts w:eastAsia="Times New Roman"/>
          <w:color w:val="800000"/>
        </w:rPr>
        <w:t>citep</w:t>
      </w:r>
      <w:proofErr w:type="spellEnd"/>
      <w:r w:rsidRPr="00A752AE">
        <w:rPr>
          <w:rFonts w:eastAsia="Times New Roman"/>
        </w:rPr>
        <w:t>{</w:t>
      </w:r>
      <w:proofErr w:type="gramEnd"/>
      <w:r w:rsidRPr="00A752AE">
        <w:rPr>
          <w:rFonts w:eastAsia="Times New Roman"/>
          <w:u w:val="single"/>
        </w:rPr>
        <w:t>Yates1936</w:t>
      </w:r>
      <w:r w:rsidRPr="00A752AE">
        <w:rPr>
          <w:rFonts w:eastAsia="Times New Roman"/>
        </w:rPr>
        <w:t xml:space="preserve">}. </w:t>
      </w:r>
      <w:del w:id="258" w:author="Seamus Harris" w:date="2014-01-29T12:20:00Z">
        <w:r w:rsidRPr="00A752AE" w:rsidDel="00815B86">
          <w:rPr>
            <w:rFonts w:eastAsia="Times New Roman"/>
          </w:rPr>
          <w:delText>Thus, t</w:delText>
        </w:r>
      </w:del>
      <w:ins w:id="259" w:author="Seamus Harris" w:date="2014-01-29T12:20:00Z">
        <w:r w:rsidR="00815B86">
          <w:rPr>
            <w:rFonts w:eastAsia="Times New Roman"/>
          </w:rPr>
          <w:t>T</w:t>
        </w:r>
      </w:ins>
      <w:r w:rsidRPr="00A752AE">
        <w:rPr>
          <w:rFonts w:eastAsia="Times New Roman"/>
        </w:rPr>
        <w:t xml:space="preserve">he efficiency factor </w:t>
      </w:r>
      <w:ins w:id="260" w:author="Seamus Harris" w:date="2014-01-29T12:20:00Z">
        <w:r w:rsidR="00815B86">
          <w:rPr>
            <w:rFonts w:eastAsia="Times New Roman"/>
          </w:rPr>
          <w:t xml:space="preserve">thus </w:t>
        </w:r>
      </w:ins>
      <w:r w:rsidRPr="00A752AE">
        <w:rPr>
          <w:rFonts w:eastAsia="Times New Roman"/>
        </w:rPr>
        <w:t xml:space="preserve">should also be used to measure the block information for cases involving non-orthogonal block structure as shown by </w:t>
      </w:r>
      <w:r w:rsidRPr="00A752AE">
        <w:rPr>
          <w:rFonts w:eastAsia="Times New Roman"/>
          <w:color w:val="800000"/>
        </w:rPr>
        <w:t>\</w:t>
      </w:r>
      <w:proofErr w:type="spellStart"/>
      <w:proofErr w:type="gramStart"/>
      <w:r w:rsidRPr="00A752AE">
        <w:rPr>
          <w:rFonts w:eastAsia="Times New Roman"/>
          <w:color w:val="800000"/>
        </w:rPr>
        <w:t>citep</w:t>
      </w:r>
      <w:proofErr w:type="spellEnd"/>
      <w:r w:rsidRPr="00A752AE">
        <w:rPr>
          <w:rFonts w:eastAsia="Times New Roman"/>
        </w:rPr>
        <w:t>{</w:t>
      </w:r>
      <w:proofErr w:type="gramEnd"/>
      <w:r w:rsidRPr="00A752AE">
        <w:rPr>
          <w:rFonts w:eastAsia="Times New Roman"/>
          <w:u w:val="single"/>
        </w:rPr>
        <w:t>Wood1988</w:t>
      </w:r>
      <w:r w:rsidRPr="00A752AE">
        <w:rPr>
          <w:rFonts w:eastAsia="Times New Roman"/>
        </w:rPr>
        <w:t xml:space="preserve">}. </w:t>
      </w: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A752AE">
        <w:rPr>
          <w:rFonts w:eastAsia="Times New Roman"/>
        </w:rPr>
        <w:t xml:space="preserve">This thesis </w:t>
      </w:r>
      <w:del w:id="261" w:author="Seamus Harris" w:date="2014-01-29T12:20:00Z">
        <w:r w:rsidRPr="00A752AE" w:rsidDel="00815B86">
          <w:rPr>
            <w:rFonts w:eastAsia="Times New Roman"/>
          </w:rPr>
          <w:delText xml:space="preserve">will look study </w:delText>
        </w:r>
      </w:del>
      <w:ins w:id="262" w:author="Seamus Harris" w:date="2014-01-29T12:20:00Z">
        <w:r w:rsidR="00815B86">
          <w:rPr>
            <w:rFonts w:eastAsia="Times New Roman"/>
          </w:rPr>
          <w:t xml:space="preserve">studies </w:t>
        </w:r>
      </w:ins>
      <w:r w:rsidRPr="00A752AE">
        <w:rPr>
          <w:rFonts w:eastAsia="Times New Roman"/>
        </w:rPr>
        <w:t xml:space="preserve">both the non-orthogonal block and treatment structures, which can occur in two different ways. The first is that the DF of block effects from the Phase 1 experiment </w:t>
      </w:r>
      <w:proofErr w:type="gramStart"/>
      <w:r w:rsidRPr="00A752AE">
        <w:rPr>
          <w:rFonts w:eastAsia="Times New Roman"/>
        </w:rPr>
        <w:t>are</w:t>
      </w:r>
      <w:proofErr w:type="gramEnd"/>
      <w:r w:rsidRPr="00A752AE">
        <w:rPr>
          <w:rFonts w:eastAsia="Times New Roman"/>
        </w:rPr>
        <w:t xml:space="preserve"> split into inter- and intra-blocks. This can be shown in the ANOVA table given by </w:t>
      </w:r>
      <w:r w:rsidRPr="00A752AE">
        <w:rPr>
          <w:rFonts w:eastAsia="Times New Roman"/>
          <w:color w:val="800000"/>
        </w:rPr>
        <w:t>\cite</w:t>
      </w:r>
      <w:r w:rsidRPr="00A752AE">
        <w:rPr>
          <w:rFonts w:eastAsia="Times New Roman"/>
        </w:rPr>
        <w:t>{</w:t>
      </w:r>
      <w:r w:rsidRPr="00A752AE">
        <w:rPr>
          <w:rFonts w:eastAsia="Times New Roman"/>
          <w:u w:val="single"/>
        </w:rPr>
        <w:t>Curnow1959</w:t>
      </w:r>
      <w:r w:rsidRPr="00A752AE">
        <w:rPr>
          <w:rFonts w:eastAsia="Times New Roman"/>
        </w:rPr>
        <w:t xml:space="preserve">} where the </w:t>
      </w:r>
      <w:del w:id="263" w:author="Seamus Harris" w:date="2014-01-29T12:20:00Z">
        <w:r w:rsidRPr="00A752AE" w:rsidDel="00815B86">
          <w:rPr>
            <w:rFonts w:eastAsia="Times New Roman"/>
          </w:rPr>
          <w:delText xml:space="preserve">total of </w:delText>
        </w:r>
      </w:del>
      <w:r w:rsidRPr="00A752AE">
        <w:rPr>
          <w:rFonts w:eastAsia="Times New Roman"/>
        </w:rPr>
        <w:t xml:space="preserve">6 DF associated with the leaf positions of the test plants </w:t>
      </w:r>
      <w:del w:id="264" w:author="Seamus Harris" w:date="2014-01-29T17:56:00Z">
        <w:r w:rsidRPr="00A752AE" w:rsidDel="00E803ED">
          <w:rPr>
            <w:rFonts w:eastAsia="Times New Roman"/>
          </w:rPr>
          <w:delText xml:space="preserve">is </w:delText>
        </w:r>
      </w:del>
      <w:ins w:id="265" w:author="Seamus Harris" w:date="2014-01-29T17:56:00Z">
        <w:r w:rsidR="00E803ED">
          <w:rPr>
            <w:rFonts w:eastAsia="Times New Roman"/>
          </w:rPr>
          <w:t>are</w:t>
        </w:r>
        <w:r w:rsidR="00E803ED" w:rsidRPr="00A752AE">
          <w:rPr>
            <w:rFonts w:eastAsia="Times New Roman"/>
          </w:rPr>
          <w:t xml:space="preserve"> </w:t>
        </w:r>
      </w:ins>
      <w:r w:rsidRPr="00A752AE">
        <w:rPr>
          <w:rFonts w:eastAsia="Times New Roman"/>
        </w:rPr>
        <w:t xml:space="preserve">split into two SS, both estimated with 3 DF. </w:t>
      </w:r>
      <w:del w:id="266" w:author="Seamus Harris" w:date="2014-01-29T12:23:00Z">
        <w:r w:rsidRPr="00A752AE" w:rsidDel="00AF45CB">
          <w:rPr>
            <w:rFonts w:eastAsia="Times New Roman"/>
          </w:rPr>
          <w:delText xml:space="preserve">This </w:delText>
        </w:r>
      </w:del>
      <w:ins w:id="267" w:author="Seamus Harris" w:date="2014-01-29T12:23:00Z">
        <w:r w:rsidR="00AF45CB">
          <w:rPr>
            <w:rFonts w:eastAsia="Times New Roman"/>
          </w:rPr>
          <w:t xml:space="preserve">The </w:t>
        </w:r>
      </w:ins>
      <w:r w:rsidRPr="00A752AE">
        <w:rPr>
          <w:rFonts w:eastAsia="Times New Roman"/>
        </w:rPr>
        <w:t xml:space="preserve">first SS is confounded with the whole leaves of the assay plants </w:t>
      </w:r>
      <w:del w:id="268" w:author="Seamus Harris" w:date="2014-01-29T12:23:00Z">
        <w:r w:rsidRPr="00A752AE" w:rsidDel="00AF45CB">
          <w:rPr>
            <w:rFonts w:eastAsia="Times New Roman"/>
          </w:rPr>
          <w:delText xml:space="preserve">and </w:delText>
        </w:r>
      </w:del>
      <w:ins w:id="269" w:author="Seamus Harris" w:date="2014-01-29T12:23:00Z">
        <w:r w:rsidR="00AF45CB">
          <w:rPr>
            <w:rFonts w:eastAsia="Times New Roman"/>
          </w:rPr>
          <w:t xml:space="preserve">while </w:t>
        </w:r>
      </w:ins>
      <w:r w:rsidRPr="00A752AE">
        <w:rPr>
          <w:rFonts w:eastAsia="Times New Roman"/>
        </w:rPr>
        <w:t xml:space="preserve">the second is orthogonal to them. The efficiency factor for both SS can be shown to be 1. The second origin is that the DF of block effects from the Phase 1 experiment </w:t>
      </w:r>
      <w:proofErr w:type="gramStart"/>
      <w:r w:rsidRPr="00A752AE">
        <w:rPr>
          <w:rFonts w:eastAsia="Times New Roman"/>
        </w:rPr>
        <w:t>remain</w:t>
      </w:r>
      <w:proofErr w:type="gramEnd"/>
      <w:r w:rsidRPr="00A752AE">
        <w:rPr>
          <w:rFonts w:eastAsia="Times New Roman"/>
        </w:rPr>
        <w:t xml:space="preserve"> intact. This can be shown in the artificial example by </w:t>
      </w:r>
      <w:r w:rsidRPr="00A752AE">
        <w:rPr>
          <w:rFonts w:eastAsia="Times New Roman"/>
          <w:color w:val="800000"/>
        </w:rPr>
        <w:t>\cite</w:t>
      </w:r>
      <w:r w:rsidRPr="00A752AE">
        <w:rPr>
          <w:rFonts w:eastAsia="Times New Roman"/>
        </w:rPr>
        <w:t>{</w:t>
      </w:r>
      <w:r w:rsidRPr="00A752AE">
        <w:rPr>
          <w:rFonts w:eastAsia="Times New Roman"/>
          <w:u w:val="single"/>
        </w:rPr>
        <w:t>Wood1988</w:t>
      </w:r>
      <w:r w:rsidRPr="00A752AE">
        <w:rPr>
          <w:rFonts w:eastAsia="Times New Roman"/>
        </w:rPr>
        <w:t>} presented in Table~</w:t>
      </w:r>
      <w:r w:rsidRPr="00A752AE">
        <w:rPr>
          <w:rFonts w:eastAsia="Times New Roman"/>
          <w:color w:val="800000"/>
        </w:rPr>
        <w:t>\</w:t>
      </w:r>
      <w:proofErr w:type="gramStart"/>
      <w:r w:rsidRPr="00A752AE">
        <w:rPr>
          <w:rFonts w:eastAsia="Times New Roman"/>
          <w:color w:val="800000"/>
        </w:rPr>
        <w:t>ref</w:t>
      </w:r>
      <w:r w:rsidRPr="00A752AE">
        <w:rPr>
          <w:rFonts w:eastAsia="Times New Roman"/>
        </w:rPr>
        <w:t>{</w:t>
      </w:r>
      <w:proofErr w:type="gramEnd"/>
      <w:r w:rsidRPr="00A752AE">
        <w:rPr>
          <w:rFonts w:eastAsia="Times New Roman"/>
        </w:rPr>
        <w:t>tab:</w:t>
      </w:r>
      <w:r w:rsidRPr="00A752AE">
        <w:rPr>
          <w:rFonts w:eastAsia="Times New Roman"/>
          <w:u w:val="single"/>
        </w:rPr>
        <w:t>Wood1988</w:t>
      </w:r>
      <w:r w:rsidRPr="00A752AE">
        <w:rPr>
          <w:rFonts w:eastAsia="Times New Roman"/>
        </w:rPr>
        <w:t xml:space="preserve">}. In the ANOVA, all three DF associated with the units SS of the Phase 1 experiment are estimated in both </w:t>
      </w:r>
      <w:ins w:id="270" w:author="Seamus Harris" w:date="2014-01-29T12:23:00Z">
        <w:r w:rsidR="00AF45CB">
          <w:rPr>
            <w:rFonts w:eastAsia="Times New Roman"/>
          </w:rPr>
          <w:t xml:space="preserve">the </w:t>
        </w:r>
      </w:ins>
      <w:proofErr w:type="gramStart"/>
      <w:r w:rsidRPr="00A752AE">
        <w:rPr>
          <w:rFonts w:eastAsia="Times New Roman"/>
        </w:rPr>
        <w:t>Between</w:t>
      </w:r>
      <w:proofErr w:type="gramEnd"/>
      <w:r w:rsidRPr="00A752AE">
        <w:rPr>
          <w:rFonts w:eastAsia="Times New Roman"/>
        </w:rPr>
        <w:t xml:space="preserve"> and Within Blocks. The separation for this case is then measured using the efficiency factor. Both types of confounding should be minimised, because they can affect </w:t>
      </w:r>
      <w:ins w:id="271" w:author="Seamus Harris" w:date="2014-01-29T17:57:00Z">
        <w:r w:rsidR="00E803ED">
          <w:rPr>
            <w:rFonts w:eastAsia="Times New Roman"/>
          </w:rPr>
          <w:t xml:space="preserve">the conduct of </w:t>
        </w:r>
      </w:ins>
      <w:del w:id="272" w:author="Seamus Harris" w:date="2014-01-29T12:24:00Z">
        <w:r w:rsidRPr="00A752AE" w:rsidDel="00AF45CB">
          <w:rPr>
            <w:rFonts w:eastAsia="Times New Roman"/>
          </w:rPr>
          <w:delText xml:space="preserve">on </w:delText>
        </w:r>
      </w:del>
      <w:del w:id="273" w:author="Seamus Harris" w:date="2014-01-29T17:57:00Z">
        <w:r w:rsidRPr="00A752AE" w:rsidDel="00E803ED">
          <w:rPr>
            <w:rFonts w:eastAsia="Times New Roman"/>
          </w:rPr>
          <w:delText xml:space="preserve">how </w:delText>
        </w:r>
      </w:del>
      <w:r w:rsidRPr="00A752AE">
        <w:rPr>
          <w:rFonts w:eastAsia="Times New Roman"/>
        </w:rPr>
        <w:t>the test for the treatment effects</w:t>
      </w:r>
      <w:del w:id="274" w:author="Seamus Harris" w:date="2014-01-29T17:57:00Z">
        <w:r w:rsidRPr="00A752AE" w:rsidDel="00E803ED">
          <w:rPr>
            <w:rFonts w:eastAsia="Times New Roman"/>
          </w:rPr>
          <w:delText xml:space="preserve"> is conducted</w:delText>
        </w:r>
      </w:del>
      <w:r w:rsidRPr="00A752AE">
        <w:rPr>
          <w:rFonts w:eastAsia="Times New Roman"/>
        </w:rPr>
        <w:t xml:space="preserve">. Chapters 3 and 4 describe the methods </w:t>
      </w:r>
      <w:del w:id="275" w:author="Seamus Harris" w:date="2014-01-29T12:24:00Z">
        <w:r w:rsidRPr="00A752AE" w:rsidDel="00AF45CB">
          <w:rPr>
            <w:rFonts w:eastAsia="Times New Roman"/>
          </w:rPr>
          <w:delText xml:space="preserve">in </w:delText>
        </w:r>
      </w:del>
      <w:ins w:id="276" w:author="Seamus Harris" w:date="2014-01-29T12:24:00Z">
        <w:r w:rsidR="00AF45CB">
          <w:rPr>
            <w:rFonts w:eastAsia="Times New Roman"/>
          </w:rPr>
          <w:t xml:space="preserve">used to </w:t>
        </w:r>
      </w:ins>
      <w:r w:rsidRPr="00A752AE">
        <w:rPr>
          <w:rFonts w:eastAsia="Times New Roman"/>
        </w:rPr>
        <w:t>find</w:t>
      </w:r>
      <w:del w:id="277" w:author="Seamus Harris" w:date="2014-01-29T12:24:00Z">
        <w:r w:rsidRPr="00A752AE" w:rsidDel="00AF45CB">
          <w:rPr>
            <w:rFonts w:eastAsia="Times New Roman"/>
          </w:rPr>
          <w:delText>ing</w:delText>
        </w:r>
      </w:del>
      <w:r w:rsidRPr="00A752AE">
        <w:rPr>
          <w:rFonts w:eastAsia="Times New Roman"/>
        </w:rPr>
        <w:t xml:space="preserve"> the optimal design </w:t>
      </w:r>
      <w:ins w:id="278" w:author="Seamus Harris" w:date="2014-01-29T12:24:00Z">
        <w:r w:rsidR="00AF45CB">
          <w:rPr>
            <w:rFonts w:eastAsia="Times New Roman"/>
          </w:rPr>
          <w:t xml:space="preserve">and also remain </w:t>
        </w:r>
      </w:ins>
      <w:del w:id="279" w:author="Seamus Harris" w:date="2014-01-29T12:24:00Z">
        <w:r w:rsidRPr="00A752AE" w:rsidDel="00AF45CB">
          <w:rPr>
            <w:rFonts w:eastAsia="Times New Roman"/>
          </w:rPr>
          <w:delText xml:space="preserve">while </w:delText>
        </w:r>
      </w:del>
      <w:r w:rsidRPr="00A752AE">
        <w:rPr>
          <w:rFonts w:eastAsia="Times New Roman"/>
        </w:rPr>
        <w:t xml:space="preserve">aware </w:t>
      </w:r>
      <w:ins w:id="280" w:author="Seamus Harris" w:date="2014-01-29T12:24:00Z">
        <w:r w:rsidR="00AF45CB">
          <w:rPr>
            <w:rFonts w:eastAsia="Times New Roman"/>
          </w:rPr>
          <w:t xml:space="preserve">of </w:t>
        </w:r>
      </w:ins>
      <w:r w:rsidRPr="00A752AE">
        <w:rPr>
          <w:rFonts w:eastAsia="Times New Roman"/>
        </w:rPr>
        <w:t xml:space="preserve">the issues in the non-orthogonal block structures and how they affect the ANOVA. </w:t>
      </w: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A752AE">
        <w:rPr>
          <w:rFonts w:eastAsia="Times New Roman"/>
          <w:color w:val="0000CC"/>
        </w:rPr>
        <w:t>\begin</w:t>
      </w:r>
      <w:r w:rsidRPr="00A752AE">
        <w:rPr>
          <w:rFonts w:eastAsia="Times New Roman"/>
        </w:rPr>
        <w:t>{table}[ht]</w:t>
      </w: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A752AE">
        <w:rPr>
          <w:rFonts w:eastAsia="Times New Roman"/>
          <w:color w:val="800000"/>
        </w:rPr>
        <w:t>\</w:t>
      </w:r>
      <w:proofErr w:type="spellStart"/>
      <w:r w:rsidRPr="00A752AE">
        <w:rPr>
          <w:rFonts w:eastAsia="Times New Roman"/>
          <w:color w:val="800000"/>
        </w:rPr>
        <w:t>centering</w:t>
      </w:r>
      <w:proofErr w:type="spellEnd"/>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A752AE">
        <w:rPr>
          <w:rFonts w:eastAsia="Times New Roman"/>
          <w:color w:val="800000"/>
        </w:rPr>
        <w:t>\caption</w:t>
      </w:r>
      <w:r w:rsidRPr="00A752AE">
        <w:rPr>
          <w:rFonts w:eastAsia="Times New Roman"/>
        </w:rPr>
        <w:t xml:space="preserve">{Phase 2 design showing the allocation of Phase 1 units to Phase 2 blocks in the artificial example by </w:t>
      </w:r>
      <w:r w:rsidRPr="00A752AE">
        <w:rPr>
          <w:rFonts w:eastAsia="Times New Roman"/>
          <w:color w:val="800000"/>
        </w:rPr>
        <w:t>\</w:t>
      </w:r>
      <w:proofErr w:type="gramStart"/>
      <w:r w:rsidRPr="00A752AE">
        <w:rPr>
          <w:rFonts w:eastAsia="Times New Roman"/>
          <w:color w:val="800000"/>
        </w:rPr>
        <w:t>cite</w:t>
      </w:r>
      <w:r w:rsidRPr="00A752AE">
        <w:rPr>
          <w:rFonts w:eastAsia="Times New Roman"/>
        </w:rPr>
        <w:t>{</w:t>
      </w:r>
      <w:proofErr w:type="gramEnd"/>
      <w:r w:rsidRPr="00A752AE">
        <w:rPr>
          <w:rFonts w:eastAsia="Times New Roman"/>
          <w:u w:val="single"/>
        </w:rPr>
        <w:t>Wood1988</w:t>
      </w:r>
      <w:r w:rsidRPr="00A752AE">
        <w:rPr>
          <w:rFonts w:eastAsia="Times New Roman"/>
        </w:rPr>
        <w:t>}.}</w:t>
      </w: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A752AE">
        <w:rPr>
          <w:rFonts w:eastAsia="Times New Roman"/>
          <w:color w:val="0000CC"/>
        </w:rPr>
        <w:t>\begin</w:t>
      </w:r>
      <w:r w:rsidRPr="00A752AE">
        <w:rPr>
          <w:rFonts w:eastAsia="Times New Roman"/>
        </w:rPr>
        <w:t>{tabular}{</w:t>
      </w:r>
      <w:proofErr w:type="spellStart"/>
      <w:r w:rsidRPr="00A752AE">
        <w:rPr>
          <w:rFonts w:eastAsia="Times New Roman"/>
          <w:u w:val="single"/>
        </w:rPr>
        <w:t>ccccc</w:t>
      </w:r>
      <w:proofErr w:type="spellEnd"/>
      <w:r w:rsidRPr="00A752AE">
        <w:rPr>
          <w:rFonts w:eastAsia="Times New Roman"/>
        </w:rPr>
        <w:t xml:space="preserve">} </w:t>
      </w: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A752AE">
        <w:rPr>
          <w:rFonts w:eastAsia="Times New Roman"/>
          <w:color w:val="800000"/>
        </w:rPr>
        <w:t>\bf</w:t>
      </w:r>
      <w:r w:rsidRPr="00A752AE">
        <w:rPr>
          <w:rFonts w:eastAsia="Times New Roman"/>
        </w:rPr>
        <w:t xml:space="preserve"> Block &amp; 1 &amp; 2 &amp; 3 &amp; 4 </w:t>
      </w:r>
      <w:r w:rsidRPr="00A752AE">
        <w:rPr>
          <w:rFonts w:eastAsia="Times New Roman"/>
          <w:color w:val="800000"/>
        </w:rPr>
        <w:t>\\</w:t>
      </w:r>
      <w:r w:rsidRPr="00A752AE">
        <w:rPr>
          <w:rFonts w:eastAsia="Times New Roman"/>
        </w:rPr>
        <w:t xml:space="preserve"> </w:t>
      </w:r>
      <w:r w:rsidRPr="00A752AE">
        <w:rPr>
          <w:rFonts w:eastAsia="Times New Roman"/>
          <w:color w:val="800000"/>
        </w:rPr>
        <w:t>\</w:t>
      </w:r>
      <w:proofErr w:type="spellStart"/>
      <w:r w:rsidRPr="00A752AE">
        <w:rPr>
          <w:rFonts w:eastAsia="Times New Roman"/>
          <w:color w:val="800000"/>
        </w:rPr>
        <w:t>hline</w:t>
      </w:r>
      <w:proofErr w:type="spellEnd"/>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A752AE">
        <w:rPr>
          <w:rFonts w:eastAsia="Times New Roman"/>
        </w:rPr>
        <w:t xml:space="preserve">&amp; 1 &amp; 2 &amp; 3 &amp; 4 </w:t>
      </w:r>
      <w:r w:rsidRPr="00A752AE">
        <w:rPr>
          <w:rFonts w:eastAsia="Times New Roman"/>
          <w:color w:val="800000"/>
        </w:rPr>
        <w:t>\\</w:t>
      </w:r>
      <w:r w:rsidRPr="00A752AE">
        <w:rPr>
          <w:rFonts w:eastAsia="Times New Roman"/>
        </w:rPr>
        <w:t xml:space="preserve">  </w:t>
      </w: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A752AE">
        <w:rPr>
          <w:rFonts w:eastAsia="Times New Roman"/>
        </w:rPr>
        <w:t xml:space="preserve">&amp; 1 &amp; 2 &amp; 3 &amp; 4 </w:t>
      </w:r>
      <w:r w:rsidRPr="00A752AE">
        <w:rPr>
          <w:rFonts w:eastAsia="Times New Roman"/>
          <w:color w:val="800000"/>
        </w:rPr>
        <w:t>\\</w:t>
      </w:r>
      <w:r w:rsidRPr="00A752AE">
        <w:rPr>
          <w:rFonts w:eastAsia="Times New Roman"/>
        </w:rPr>
        <w:t xml:space="preserve">  </w:t>
      </w: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A752AE">
        <w:rPr>
          <w:rFonts w:eastAsia="Times New Roman"/>
        </w:rPr>
        <w:t xml:space="preserve">&amp; 2 &amp; 3 &amp; 4 &amp; 1 </w:t>
      </w:r>
      <w:r w:rsidRPr="00A752AE">
        <w:rPr>
          <w:rFonts w:eastAsia="Times New Roman"/>
          <w:color w:val="800000"/>
        </w:rPr>
        <w:t>\\</w:t>
      </w:r>
      <w:r w:rsidRPr="00A752AE">
        <w:rPr>
          <w:rFonts w:eastAsia="Times New Roman"/>
        </w:rPr>
        <w:t xml:space="preserve">   </w:t>
      </w:r>
      <w:r w:rsidRPr="00A752AE">
        <w:rPr>
          <w:rFonts w:eastAsia="Times New Roman"/>
          <w:color w:val="800000"/>
        </w:rPr>
        <w:t>\</w:t>
      </w:r>
      <w:proofErr w:type="spellStart"/>
      <w:r w:rsidRPr="00A752AE">
        <w:rPr>
          <w:rFonts w:eastAsia="Times New Roman"/>
          <w:color w:val="800000"/>
        </w:rPr>
        <w:t>hline</w:t>
      </w:r>
      <w:proofErr w:type="spellEnd"/>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A752AE">
        <w:rPr>
          <w:rFonts w:eastAsia="Times New Roman"/>
          <w:color w:val="0000CC"/>
        </w:rPr>
        <w:t>\end</w:t>
      </w:r>
      <w:r w:rsidRPr="00A752AE">
        <w:rPr>
          <w:rFonts w:eastAsia="Times New Roman"/>
        </w:rPr>
        <w:t xml:space="preserve">{tabular} </w:t>
      </w: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A752AE">
        <w:rPr>
          <w:rFonts w:eastAsia="Times New Roman"/>
          <w:b/>
          <w:bCs/>
          <w:color w:val="0000CC"/>
        </w:rPr>
        <w:t>\label{tab:Wood1988}</w:t>
      </w: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A752AE">
        <w:rPr>
          <w:rFonts w:eastAsia="Times New Roman"/>
          <w:color w:val="0000CC"/>
        </w:rPr>
        <w:t>\end</w:t>
      </w:r>
      <w:r w:rsidRPr="00A752AE">
        <w:rPr>
          <w:rFonts w:eastAsia="Times New Roman"/>
        </w:rPr>
        <w:t>{table}</w:t>
      </w: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A752AE">
        <w:rPr>
          <w:rFonts w:eastAsia="Times New Roman"/>
          <w:b/>
          <w:bCs/>
          <w:color w:val="0000CC"/>
        </w:rPr>
        <w:t>\section{Constructing the analysis of variance table}</w:t>
      </w: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A752AE">
        <w:rPr>
          <w:rFonts w:eastAsia="Times New Roman"/>
          <w:b/>
          <w:bCs/>
          <w:color w:val="0000CC"/>
        </w:rPr>
        <w:t>\label{sec:Brien1983}</w:t>
      </w: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proofErr w:type="gramStart"/>
      <w:r w:rsidRPr="00A752AE">
        <w:rPr>
          <w:rFonts w:eastAsia="Times New Roman"/>
        </w:rPr>
        <w:t>Neither</w:t>
      </w:r>
      <w:proofErr w:type="gramEnd"/>
      <w:r w:rsidRPr="00A752AE">
        <w:rPr>
          <w:rFonts w:eastAsia="Times New Roman"/>
        </w:rPr>
        <w:t xml:space="preserve"> </w:t>
      </w:r>
      <w:del w:id="281" w:author="Seamus Harris" w:date="2014-01-29T12:28:00Z">
        <w:r w:rsidRPr="00A752AE" w:rsidDel="00AF45CB">
          <w:rPr>
            <w:rFonts w:eastAsia="Times New Roman"/>
          </w:rPr>
          <w:delText xml:space="preserve">the </w:delText>
        </w:r>
      </w:del>
      <w:r w:rsidRPr="00A752AE">
        <w:rPr>
          <w:rFonts w:eastAsia="Times New Roman"/>
          <w:color w:val="800000"/>
        </w:rPr>
        <w:t>\cite</w:t>
      </w:r>
      <w:r w:rsidRPr="00A752AE">
        <w:rPr>
          <w:rFonts w:eastAsia="Times New Roman"/>
        </w:rPr>
        <w:t>{</w:t>
      </w:r>
      <w:r w:rsidRPr="00A752AE">
        <w:rPr>
          <w:rFonts w:eastAsia="Times New Roman"/>
          <w:u w:val="single"/>
        </w:rPr>
        <w:t>McIntyre1955</w:t>
      </w:r>
      <w:r w:rsidRPr="00A752AE">
        <w:rPr>
          <w:rFonts w:eastAsia="Times New Roman"/>
        </w:rPr>
        <w:t xml:space="preserve">} nor </w:t>
      </w:r>
      <w:r w:rsidRPr="00A752AE">
        <w:rPr>
          <w:rFonts w:eastAsia="Times New Roman"/>
          <w:color w:val="800000"/>
        </w:rPr>
        <w:t>\cite</w:t>
      </w:r>
      <w:r w:rsidRPr="00A752AE">
        <w:rPr>
          <w:rFonts w:eastAsia="Times New Roman"/>
        </w:rPr>
        <w:t>{</w:t>
      </w:r>
      <w:r w:rsidRPr="00A752AE">
        <w:rPr>
          <w:rFonts w:eastAsia="Times New Roman"/>
          <w:u w:val="single"/>
        </w:rPr>
        <w:t>Curnow1959</w:t>
      </w:r>
      <w:r w:rsidRPr="00A752AE">
        <w:rPr>
          <w:rFonts w:eastAsia="Times New Roman"/>
        </w:rPr>
        <w:t xml:space="preserve">} </w:t>
      </w:r>
      <w:del w:id="282" w:author="Seamus Harris" w:date="2014-01-29T12:28:00Z">
        <w:r w:rsidRPr="00A752AE" w:rsidDel="00AF45CB">
          <w:rPr>
            <w:rFonts w:eastAsia="Times New Roman"/>
          </w:rPr>
          <w:delText xml:space="preserve">mentioned </w:delText>
        </w:r>
      </w:del>
      <w:ins w:id="283" w:author="Seamus Harris" w:date="2014-01-29T12:28:00Z">
        <w:r w:rsidR="00AF45CB">
          <w:rPr>
            <w:rFonts w:eastAsia="Times New Roman"/>
          </w:rPr>
          <w:t xml:space="preserve">described </w:t>
        </w:r>
      </w:ins>
      <w:r w:rsidRPr="00A752AE">
        <w:rPr>
          <w:rFonts w:eastAsia="Times New Roman"/>
        </w:rPr>
        <w:t xml:space="preserve">how their ANOVA tables were determined. </w:t>
      </w:r>
      <w:r w:rsidRPr="00A752AE">
        <w:rPr>
          <w:rFonts w:eastAsia="Times New Roman"/>
          <w:color w:val="800000"/>
        </w:rPr>
        <w:t>\cite</w:t>
      </w:r>
      <w:r w:rsidRPr="00A752AE">
        <w:rPr>
          <w:rFonts w:eastAsia="Times New Roman"/>
        </w:rPr>
        <w:t>{</w:t>
      </w:r>
      <w:r w:rsidRPr="00A752AE">
        <w:rPr>
          <w:rFonts w:eastAsia="Times New Roman"/>
          <w:u w:val="single"/>
        </w:rPr>
        <w:t>Brien1983</w:t>
      </w:r>
      <w:r w:rsidRPr="00A752AE">
        <w:rPr>
          <w:rFonts w:eastAsia="Times New Roman"/>
        </w:rPr>
        <w:t>} thus presented a generalised procedure for determining the ANOVA table for both single-phase and two-phase experiment</w:t>
      </w:r>
      <w:ins w:id="284" w:author="Seamus Harris" w:date="2014-01-29T12:28:00Z">
        <w:r w:rsidR="00AF45CB">
          <w:rPr>
            <w:rFonts w:eastAsia="Times New Roman"/>
          </w:rPr>
          <w:t>s</w:t>
        </w:r>
      </w:ins>
      <w:r w:rsidRPr="00A752AE">
        <w:rPr>
          <w:rFonts w:eastAsia="Times New Roman"/>
        </w:rPr>
        <w:t xml:space="preserve">. Notably, the presented ANOVA consists only </w:t>
      </w:r>
      <w:ins w:id="285" w:author="Seamus Harris" w:date="2014-01-29T12:28:00Z">
        <w:r w:rsidR="00AF45CB">
          <w:rPr>
            <w:rFonts w:eastAsia="Times New Roman"/>
          </w:rPr>
          <w:t xml:space="preserve">of </w:t>
        </w:r>
      </w:ins>
      <w:r w:rsidRPr="00A752AE">
        <w:rPr>
          <w:rFonts w:eastAsia="Times New Roman"/>
        </w:rPr>
        <w:t xml:space="preserve">the decomposition of the total DF into each source of variation, without the EMS. This section briefly describes the procedure presented by </w:t>
      </w:r>
      <w:r w:rsidRPr="00A752AE">
        <w:rPr>
          <w:rFonts w:eastAsia="Times New Roman"/>
          <w:color w:val="800000"/>
        </w:rPr>
        <w:t>\cite</w:t>
      </w:r>
      <w:r w:rsidRPr="00A752AE">
        <w:rPr>
          <w:rFonts w:eastAsia="Times New Roman"/>
        </w:rPr>
        <w:t>{</w:t>
      </w:r>
      <w:r w:rsidRPr="00A752AE">
        <w:rPr>
          <w:rFonts w:eastAsia="Times New Roman"/>
          <w:u w:val="single"/>
        </w:rPr>
        <w:t>Brien1983</w:t>
      </w:r>
      <w:r w:rsidRPr="00A752AE">
        <w:rPr>
          <w:rFonts w:eastAsia="Times New Roman"/>
        </w:rPr>
        <w:t>} and</w:t>
      </w:r>
      <w:del w:id="286" w:author="Seamus Harris" w:date="2014-01-29T12:28:00Z">
        <w:r w:rsidRPr="00A752AE" w:rsidDel="00AF45CB">
          <w:rPr>
            <w:rFonts w:eastAsia="Times New Roman"/>
          </w:rPr>
          <w:delText>,</w:delText>
        </w:r>
      </w:del>
      <w:r w:rsidRPr="00A752AE">
        <w:rPr>
          <w:rFonts w:eastAsia="Times New Roman"/>
        </w:rPr>
        <w:t xml:space="preserve"> </w:t>
      </w:r>
      <w:del w:id="287" w:author="Seamus Harris" w:date="2014-01-29T12:28:00Z">
        <w:r w:rsidRPr="00A752AE" w:rsidDel="00AF45CB">
          <w:rPr>
            <w:rFonts w:eastAsia="Times New Roman"/>
          </w:rPr>
          <w:delText xml:space="preserve">in the process, </w:delText>
        </w:r>
      </w:del>
      <w:ins w:id="288" w:author="Seamus Harris" w:date="2014-01-29T12:28:00Z">
        <w:r w:rsidR="00AF45CB">
          <w:rPr>
            <w:rFonts w:eastAsia="Times New Roman"/>
          </w:rPr>
          <w:t xml:space="preserve">simultaneously </w:t>
        </w:r>
      </w:ins>
      <w:r w:rsidRPr="00A752AE">
        <w:rPr>
          <w:rFonts w:eastAsia="Times New Roman"/>
        </w:rPr>
        <w:t>introduce</w:t>
      </w:r>
      <w:ins w:id="289" w:author="Seamus Harris" w:date="2014-01-29T12:28:00Z">
        <w:r w:rsidR="00AF45CB">
          <w:rPr>
            <w:rFonts w:eastAsia="Times New Roman"/>
          </w:rPr>
          <w:t>s</w:t>
        </w:r>
      </w:ins>
      <w:del w:id="290" w:author="Seamus Harris" w:date="2014-01-29T12:28:00Z">
        <w:r w:rsidRPr="00A752AE" w:rsidDel="00AF45CB">
          <w:rPr>
            <w:rFonts w:eastAsia="Times New Roman"/>
          </w:rPr>
          <w:delText>d</w:delText>
        </w:r>
      </w:del>
      <w:r w:rsidRPr="00A752AE">
        <w:rPr>
          <w:rFonts w:eastAsia="Times New Roman"/>
        </w:rPr>
        <w:t xml:space="preserve"> some basic terminologies </w:t>
      </w:r>
      <w:del w:id="291" w:author="Seamus Harris" w:date="2014-01-29T12:29:00Z">
        <w:r w:rsidRPr="00A752AE" w:rsidDel="00AF45CB">
          <w:rPr>
            <w:rFonts w:eastAsia="Times New Roman"/>
          </w:rPr>
          <w:delText xml:space="preserve">of </w:delText>
        </w:r>
      </w:del>
      <w:ins w:id="292" w:author="Seamus Harris" w:date="2014-01-29T12:29:00Z">
        <w:r w:rsidR="00AF45CB">
          <w:rPr>
            <w:rFonts w:eastAsia="Times New Roman"/>
          </w:rPr>
          <w:t>used in</w:t>
        </w:r>
        <w:r w:rsidR="00AF45CB" w:rsidRPr="00A752AE">
          <w:rPr>
            <w:rFonts w:eastAsia="Times New Roman"/>
          </w:rPr>
          <w:t xml:space="preserve"> </w:t>
        </w:r>
      </w:ins>
      <w:r w:rsidRPr="00A752AE">
        <w:rPr>
          <w:rFonts w:eastAsia="Times New Roman"/>
        </w:rPr>
        <w:t>experimental design.</w:t>
      </w: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A752AE">
        <w:rPr>
          <w:rFonts w:eastAsia="Times New Roman"/>
        </w:rPr>
        <w:t xml:space="preserve">Before constructing the ANOVA table, the overall structure of the experiment must be determined. The first step is to identify the treatment and block factors in the experiment and the observational unit. The observational unit is the smallest </w:t>
      </w:r>
      <w:ins w:id="293" w:author="Seamus Harris" w:date="2014-01-29T17:59:00Z">
        <w:r w:rsidR="00E803ED">
          <w:rPr>
            <w:rFonts w:eastAsia="Times New Roman"/>
          </w:rPr>
          <w:t xml:space="preserve">measured </w:t>
        </w:r>
      </w:ins>
      <w:del w:id="294" w:author="Seamus Harris" w:date="2014-01-29T12:29:00Z">
        <w:r w:rsidRPr="00A752AE" w:rsidDel="00AF45CB">
          <w:rPr>
            <w:rFonts w:eastAsia="Times New Roman"/>
          </w:rPr>
          <w:delText xml:space="preserve">portion </w:delText>
        </w:r>
      </w:del>
      <w:ins w:id="295" w:author="Seamus Harris" w:date="2014-01-29T12:29:00Z">
        <w:r w:rsidR="00AF45CB">
          <w:rPr>
            <w:rFonts w:eastAsia="Times New Roman"/>
          </w:rPr>
          <w:t>quantit</w:t>
        </w:r>
      </w:ins>
      <w:ins w:id="296" w:author="Seamus Harris" w:date="2014-01-29T17:59:00Z">
        <w:r w:rsidR="00E803ED">
          <w:rPr>
            <w:rFonts w:eastAsia="Times New Roman"/>
          </w:rPr>
          <w:t>y</w:t>
        </w:r>
      </w:ins>
      <w:ins w:id="297" w:author="Seamus Harris" w:date="2014-01-29T12:29:00Z">
        <w:r w:rsidR="00AF45CB">
          <w:rPr>
            <w:rFonts w:eastAsia="Times New Roman"/>
          </w:rPr>
          <w:t xml:space="preserve"> </w:t>
        </w:r>
      </w:ins>
      <w:r w:rsidRPr="00A752AE">
        <w:rPr>
          <w:rFonts w:eastAsia="Times New Roman"/>
        </w:rPr>
        <w:t xml:space="preserve">of experimental material </w:t>
      </w:r>
      <w:del w:id="298" w:author="Seamus Harris" w:date="2014-01-29T12:29:00Z">
        <w:r w:rsidRPr="00A752AE" w:rsidDel="00AF45CB">
          <w:rPr>
            <w:rFonts w:eastAsia="Times New Roman"/>
          </w:rPr>
          <w:delText xml:space="preserve">on which a measurement is made </w:delText>
        </w:r>
      </w:del>
      <w:r w:rsidRPr="00A752AE">
        <w:rPr>
          <w:rFonts w:eastAsia="Times New Roman"/>
          <w:color w:val="800000"/>
        </w:rPr>
        <w:t>\</w:t>
      </w:r>
      <w:proofErr w:type="gramStart"/>
      <w:r w:rsidRPr="00A752AE">
        <w:rPr>
          <w:rFonts w:eastAsia="Times New Roman"/>
          <w:color w:val="800000"/>
        </w:rPr>
        <w:t>cite</w:t>
      </w:r>
      <w:r w:rsidRPr="00A752AE">
        <w:rPr>
          <w:rFonts w:eastAsia="Times New Roman"/>
        </w:rPr>
        <w:t>{</w:t>
      </w:r>
      <w:proofErr w:type="gramEnd"/>
      <w:r w:rsidRPr="00A752AE">
        <w:rPr>
          <w:rFonts w:eastAsia="Times New Roman"/>
          <w:u w:val="single"/>
        </w:rPr>
        <w:t>Bailey2008</w:t>
      </w:r>
      <w:r w:rsidRPr="00A752AE">
        <w:rPr>
          <w:rFonts w:eastAsia="Times New Roman"/>
        </w:rPr>
        <w:t xml:space="preserve">}. The second step is to divide the factors into different sets, which </w:t>
      </w:r>
      <w:r w:rsidRPr="00A752AE">
        <w:rPr>
          <w:rFonts w:eastAsia="Times New Roman"/>
          <w:color w:val="800000"/>
        </w:rPr>
        <w:t>\cite</w:t>
      </w:r>
      <w:r w:rsidRPr="00A752AE">
        <w:rPr>
          <w:rFonts w:eastAsia="Times New Roman"/>
        </w:rPr>
        <w:t>{</w:t>
      </w:r>
      <w:r w:rsidRPr="00A752AE">
        <w:rPr>
          <w:rFonts w:eastAsia="Times New Roman"/>
          <w:u w:val="single"/>
        </w:rPr>
        <w:t>Bailey2008</w:t>
      </w:r>
      <w:r w:rsidRPr="00A752AE">
        <w:rPr>
          <w:rFonts w:eastAsia="Times New Roman"/>
        </w:rPr>
        <w:t xml:space="preserve">} called </w:t>
      </w:r>
      <w:r w:rsidRPr="00A752AE">
        <w:rPr>
          <w:rFonts w:eastAsia="Times New Roman"/>
          <w:color w:val="800000"/>
        </w:rPr>
        <w:t>\</w:t>
      </w:r>
      <w:proofErr w:type="spellStart"/>
      <w:proofErr w:type="gramStart"/>
      <w:r w:rsidRPr="00A752AE">
        <w:rPr>
          <w:rFonts w:eastAsia="Times New Roman"/>
          <w:color w:val="800000"/>
        </w:rPr>
        <w:t>emph</w:t>
      </w:r>
      <w:proofErr w:type="spellEnd"/>
      <w:r w:rsidRPr="00A752AE">
        <w:rPr>
          <w:rFonts w:eastAsia="Times New Roman"/>
        </w:rPr>
        <w:t>{</w:t>
      </w:r>
      <w:proofErr w:type="gramEnd"/>
      <w:r w:rsidRPr="00A752AE">
        <w:rPr>
          <w:rFonts w:eastAsia="Times New Roman"/>
        </w:rPr>
        <w:t xml:space="preserve">tiers}. The first tier consists of the factors that jointly identify the observational unit in the absence of randomisation. </w:t>
      </w:r>
      <w:r w:rsidRPr="00A752AE">
        <w:rPr>
          <w:rFonts w:eastAsia="Times New Roman"/>
          <w:color w:val="800000"/>
        </w:rPr>
        <w:t>\</w:t>
      </w:r>
      <w:proofErr w:type="spellStart"/>
      <w:r w:rsidRPr="00A752AE">
        <w:rPr>
          <w:rFonts w:eastAsia="Times New Roman"/>
          <w:color w:val="800000"/>
        </w:rPr>
        <w:t>emph</w:t>
      </w:r>
      <w:proofErr w:type="spellEnd"/>
      <w:r w:rsidRPr="00A752AE">
        <w:rPr>
          <w:rFonts w:eastAsia="Times New Roman"/>
        </w:rPr>
        <w:t xml:space="preserve">{Randomisation} is an important concept in the experimental design that involves the assignment of one set of objects to another. The main purpose of randomisation is to enable researchers to obtain a data set with minimal systematic bias. </w:t>
      </w:r>
      <w:r w:rsidRPr="00A752AE">
        <w:rPr>
          <w:rFonts w:eastAsia="Times New Roman"/>
          <w:color w:val="800000"/>
        </w:rPr>
        <w:t>\cite</w:t>
      </w:r>
      <w:r w:rsidRPr="00A752AE">
        <w:rPr>
          <w:rFonts w:eastAsia="Times New Roman"/>
        </w:rPr>
        <w:t>{</w:t>
      </w:r>
      <w:r w:rsidRPr="00A752AE">
        <w:rPr>
          <w:rFonts w:eastAsia="Times New Roman"/>
          <w:u w:val="single"/>
        </w:rPr>
        <w:t>Nelder1965A</w:t>
      </w:r>
      <w:r w:rsidRPr="00A752AE">
        <w:rPr>
          <w:rFonts w:eastAsia="Times New Roman"/>
        </w:rPr>
        <w:t>} also referred to these</w:t>
      </w:r>
      <w:ins w:id="299" w:author="Seamus Harris" w:date="2014-01-29T12:32:00Z">
        <w:r w:rsidR="00AF7A1E">
          <w:rPr>
            <w:rFonts w:eastAsia="Times New Roman"/>
          </w:rPr>
          <w:t xml:space="preserve"> first tier factors</w:t>
        </w:r>
      </w:ins>
      <w:r w:rsidRPr="00A752AE">
        <w:rPr>
          <w:rFonts w:eastAsia="Times New Roman"/>
        </w:rPr>
        <w:t xml:space="preserve"> as </w:t>
      </w:r>
      <w:r w:rsidRPr="00A752AE">
        <w:rPr>
          <w:rFonts w:eastAsia="Times New Roman"/>
          <w:color w:val="800000"/>
        </w:rPr>
        <w:t>\</w:t>
      </w:r>
      <w:proofErr w:type="spellStart"/>
      <w:r w:rsidRPr="00A752AE">
        <w:rPr>
          <w:rFonts w:eastAsia="Times New Roman"/>
          <w:color w:val="800000"/>
        </w:rPr>
        <w:t>emph</w:t>
      </w:r>
      <w:proofErr w:type="spellEnd"/>
      <w:r w:rsidRPr="00A752AE">
        <w:rPr>
          <w:rFonts w:eastAsia="Times New Roman"/>
        </w:rPr>
        <w:t xml:space="preserve">{block} factors. The second tier factors are those level combinations that are directly associated with </w:t>
      </w:r>
      <w:commentRangeStart w:id="300"/>
      <w:del w:id="301" w:author="Seamus Harris" w:date="2014-01-29T18:01:00Z">
        <w:r w:rsidRPr="00A752AE" w:rsidDel="00E803ED">
          <w:rPr>
            <w:rFonts w:eastAsia="Times New Roman"/>
          </w:rPr>
          <w:delText xml:space="preserve">those level combinations of </w:delText>
        </w:r>
      </w:del>
      <w:commentRangeEnd w:id="300"/>
      <w:r w:rsidR="00E803ED">
        <w:rPr>
          <w:rStyle w:val="CommentReference"/>
        </w:rPr>
        <w:commentReference w:id="300"/>
      </w:r>
      <w:r w:rsidRPr="00A752AE">
        <w:rPr>
          <w:rFonts w:eastAsia="Times New Roman"/>
        </w:rPr>
        <w:t xml:space="preserve">the factors at the first tier based on the randomisation. </w:t>
      </w:r>
      <w:proofErr w:type="gramStart"/>
      <w:r w:rsidRPr="00A752AE">
        <w:rPr>
          <w:rFonts w:eastAsia="Times New Roman"/>
        </w:rPr>
        <w:t>The</w:t>
      </w:r>
      <w:proofErr w:type="gramEnd"/>
      <w:r w:rsidRPr="00A752AE">
        <w:rPr>
          <w:rFonts w:eastAsia="Times New Roman"/>
        </w:rPr>
        <w:t xml:space="preserve"> </w:t>
      </w:r>
      <w:ins w:id="302" w:author="Seamus Harris" w:date="2014-01-29T12:32:00Z">
        <w:r w:rsidR="00AF7A1E">
          <w:rPr>
            <w:rFonts w:eastAsia="Times New Roman"/>
          </w:rPr>
          <w:t xml:space="preserve">second tier </w:t>
        </w:r>
      </w:ins>
      <w:r w:rsidRPr="00A752AE">
        <w:rPr>
          <w:rFonts w:eastAsia="Times New Roman"/>
        </w:rPr>
        <w:t xml:space="preserve">factors </w:t>
      </w:r>
      <w:del w:id="303" w:author="Seamus Harris" w:date="2014-01-29T12:32:00Z">
        <w:r w:rsidRPr="00A752AE" w:rsidDel="00AF7A1E">
          <w:rPr>
            <w:rFonts w:eastAsia="Times New Roman"/>
          </w:rPr>
          <w:delText xml:space="preserve">in the second tier </w:delText>
        </w:r>
      </w:del>
      <w:ins w:id="304" w:author="Seamus Harris" w:date="2014-01-29T12:32:00Z">
        <w:r w:rsidR="00AF7A1E">
          <w:rPr>
            <w:rFonts w:eastAsia="Times New Roman"/>
          </w:rPr>
          <w:t xml:space="preserve">thus </w:t>
        </w:r>
      </w:ins>
      <w:r w:rsidRPr="00A752AE">
        <w:rPr>
          <w:rFonts w:eastAsia="Times New Roman"/>
        </w:rPr>
        <w:t>are</w:t>
      </w:r>
      <w:del w:id="305" w:author="Seamus Harris" w:date="2014-01-29T12:32:00Z">
        <w:r w:rsidRPr="00A752AE" w:rsidDel="00AF7A1E">
          <w:rPr>
            <w:rFonts w:eastAsia="Times New Roman"/>
          </w:rPr>
          <w:delText>,</w:delText>
        </w:r>
      </w:del>
      <w:r w:rsidRPr="00A752AE">
        <w:rPr>
          <w:rFonts w:eastAsia="Times New Roman"/>
        </w:rPr>
        <w:t xml:space="preserve"> </w:t>
      </w:r>
      <w:del w:id="306" w:author="Seamus Harris" w:date="2014-01-29T12:32:00Z">
        <w:r w:rsidRPr="00A752AE" w:rsidDel="00AF7A1E">
          <w:rPr>
            <w:rFonts w:eastAsia="Times New Roman"/>
          </w:rPr>
          <w:delText xml:space="preserve">therefore, </w:delText>
        </w:r>
      </w:del>
      <w:r w:rsidRPr="00A752AE">
        <w:rPr>
          <w:rFonts w:eastAsia="Times New Roman"/>
        </w:rPr>
        <w:t xml:space="preserve">what </w:t>
      </w:r>
      <w:r w:rsidRPr="00A752AE">
        <w:rPr>
          <w:rFonts w:eastAsia="Times New Roman"/>
          <w:color w:val="800000"/>
        </w:rPr>
        <w:t>\cite</w:t>
      </w:r>
      <w:r w:rsidRPr="00A752AE">
        <w:rPr>
          <w:rFonts w:eastAsia="Times New Roman"/>
        </w:rPr>
        <w:t>{</w:t>
      </w:r>
      <w:r w:rsidRPr="00A752AE">
        <w:rPr>
          <w:rFonts w:eastAsia="Times New Roman"/>
          <w:u w:val="single"/>
        </w:rPr>
        <w:t>Nelder1965B</w:t>
      </w:r>
      <w:r w:rsidRPr="00A752AE">
        <w:rPr>
          <w:rFonts w:eastAsia="Times New Roman"/>
        </w:rPr>
        <w:t xml:space="preserve">} </w:t>
      </w:r>
      <w:del w:id="307" w:author="Seamus Harris" w:date="2014-01-29T12:32:00Z">
        <w:r w:rsidRPr="00A752AE" w:rsidDel="00AF7A1E">
          <w:rPr>
            <w:rFonts w:eastAsia="Times New Roman"/>
          </w:rPr>
          <w:delText xml:space="preserve">referred to as </w:delText>
        </w:r>
      </w:del>
      <w:ins w:id="308" w:author="Seamus Harris" w:date="2014-01-29T12:32:00Z">
        <w:r w:rsidR="00AF7A1E">
          <w:rPr>
            <w:rFonts w:eastAsia="Times New Roman"/>
          </w:rPr>
          <w:t xml:space="preserve">termed </w:t>
        </w:r>
      </w:ins>
      <w:r w:rsidRPr="00A752AE">
        <w:rPr>
          <w:rFonts w:eastAsia="Times New Roman"/>
          <w:color w:val="800000"/>
        </w:rPr>
        <w:t>\</w:t>
      </w:r>
      <w:proofErr w:type="spellStart"/>
      <w:r w:rsidRPr="00A752AE">
        <w:rPr>
          <w:rFonts w:eastAsia="Times New Roman"/>
          <w:color w:val="800000"/>
        </w:rPr>
        <w:t>emph</w:t>
      </w:r>
      <w:proofErr w:type="spellEnd"/>
      <w:r w:rsidRPr="00A752AE">
        <w:rPr>
          <w:rFonts w:eastAsia="Times New Roman"/>
        </w:rPr>
        <w:t xml:space="preserve">{treatment} factors. The smallest unit in the first tier to which the treatment can be applied is also known as </w:t>
      </w:r>
      <w:ins w:id="309" w:author="Seamus Harris" w:date="2014-01-29T12:32:00Z">
        <w:r w:rsidR="00AF7A1E">
          <w:rPr>
            <w:rFonts w:eastAsia="Times New Roman"/>
          </w:rPr>
          <w:t xml:space="preserve">the </w:t>
        </w:r>
      </w:ins>
      <w:r w:rsidRPr="00A752AE">
        <w:rPr>
          <w:rFonts w:eastAsia="Times New Roman"/>
          <w:color w:val="800000"/>
        </w:rPr>
        <w:t>\</w:t>
      </w:r>
      <w:proofErr w:type="spellStart"/>
      <w:r w:rsidRPr="00A752AE">
        <w:rPr>
          <w:rFonts w:eastAsia="Times New Roman"/>
          <w:color w:val="800000"/>
        </w:rPr>
        <w:t>emph</w:t>
      </w:r>
      <w:proofErr w:type="spellEnd"/>
      <w:r w:rsidRPr="00A752AE">
        <w:rPr>
          <w:rFonts w:eastAsia="Times New Roman"/>
        </w:rPr>
        <w:t xml:space="preserve">{experimental unit}. The last step is to determine the relationships between the factors within each tier. </w:t>
      </w:r>
      <w:r w:rsidRPr="00A752AE">
        <w:rPr>
          <w:rFonts w:eastAsia="Times New Roman"/>
          <w:color w:val="800000"/>
        </w:rPr>
        <w:t>\cite</w:t>
      </w:r>
      <w:r w:rsidRPr="00A752AE">
        <w:rPr>
          <w:rFonts w:eastAsia="Times New Roman"/>
        </w:rPr>
        <w:t>{</w:t>
      </w:r>
      <w:r w:rsidRPr="00A752AE">
        <w:rPr>
          <w:rFonts w:eastAsia="Times New Roman"/>
          <w:u w:val="single"/>
        </w:rPr>
        <w:t>Wilkinson1973</w:t>
      </w:r>
      <w:r w:rsidRPr="00A752AE">
        <w:rPr>
          <w:rFonts w:eastAsia="Times New Roman"/>
        </w:rPr>
        <w:t xml:space="preserve">} developed a symbolic syntax </w:t>
      </w:r>
      <w:del w:id="310" w:author="Seamus Harris" w:date="2014-01-29T18:02:00Z">
        <w:r w:rsidRPr="00A752AE" w:rsidDel="00E803ED">
          <w:rPr>
            <w:rFonts w:eastAsia="Times New Roman"/>
          </w:rPr>
          <w:delText xml:space="preserve">for </w:delText>
        </w:r>
      </w:del>
      <w:ins w:id="311" w:author="Seamus Harris" w:date="2014-01-29T18:02:00Z">
        <w:r w:rsidR="00E803ED">
          <w:rPr>
            <w:rFonts w:eastAsia="Times New Roman"/>
          </w:rPr>
          <w:t xml:space="preserve">to </w:t>
        </w:r>
      </w:ins>
      <w:r w:rsidRPr="00A752AE">
        <w:rPr>
          <w:rFonts w:eastAsia="Times New Roman"/>
        </w:rPr>
        <w:t>represent</w:t>
      </w:r>
      <w:del w:id="312" w:author="Seamus Harris" w:date="2014-01-29T18:02:00Z">
        <w:r w:rsidRPr="00A752AE" w:rsidDel="00E803ED">
          <w:rPr>
            <w:rFonts w:eastAsia="Times New Roman"/>
          </w:rPr>
          <w:delText>ing</w:delText>
        </w:r>
      </w:del>
      <w:r w:rsidRPr="00A752AE">
        <w:rPr>
          <w:rFonts w:eastAsia="Times New Roman"/>
        </w:rPr>
        <w:t xml:space="preserve"> the block and treatment structures in an experiment. </w:t>
      </w:r>
      <w:r w:rsidRPr="00A752AE">
        <w:rPr>
          <w:rFonts w:eastAsia="Times New Roman"/>
          <w:color w:val="800000"/>
        </w:rPr>
        <w:t>\cite</w:t>
      </w:r>
      <w:r w:rsidRPr="00A752AE">
        <w:rPr>
          <w:rFonts w:eastAsia="Times New Roman"/>
        </w:rPr>
        <w:t>{</w:t>
      </w:r>
      <w:r w:rsidRPr="00A752AE">
        <w:rPr>
          <w:rFonts w:eastAsia="Times New Roman"/>
          <w:u w:val="single"/>
        </w:rPr>
        <w:t>Brien1999</w:t>
      </w:r>
      <w:r w:rsidRPr="00A752AE">
        <w:rPr>
          <w:rFonts w:eastAsia="Times New Roman"/>
        </w:rPr>
        <w:t xml:space="preserve">} termed this representation a </w:t>
      </w:r>
      <w:r w:rsidRPr="00A752AE">
        <w:rPr>
          <w:rFonts w:eastAsia="Times New Roman"/>
          <w:color w:val="800000"/>
        </w:rPr>
        <w:t>\</w:t>
      </w:r>
      <w:proofErr w:type="spellStart"/>
      <w:r w:rsidRPr="00A752AE">
        <w:rPr>
          <w:rFonts w:eastAsia="Times New Roman"/>
          <w:color w:val="800000"/>
        </w:rPr>
        <w:t>emph</w:t>
      </w:r>
      <w:proofErr w:type="spellEnd"/>
      <w:r w:rsidRPr="00A752AE">
        <w:rPr>
          <w:rFonts w:eastAsia="Times New Roman"/>
        </w:rPr>
        <w:t xml:space="preserve">{structure formula}. </w:t>
      </w:r>
      <w:r w:rsidRPr="00A752AE">
        <w:rPr>
          <w:rFonts w:eastAsia="Times New Roman"/>
          <w:color w:val="800000"/>
        </w:rPr>
        <w:t>\</w:t>
      </w:r>
      <w:proofErr w:type="spellStart"/>
      <w:r w:rsidRPr="00A752AE">
        <w:rPr>
          <w:rFonts w:eastAsia="Times New Roman"/>
          <w:color w:val="800000"/>
        </w:rPr>
        <w:t>citeauthor</w:t>
      </w:r>
      <w:proofErr w:type="spellEnd"/>
      <w:r w:rsidRPr="00A752AE">
        <w:rPr>
          <w:rFonts w:eastAsia="Times New Roman"/>
        </w:rPr>
        <w:t>{</w:t>
      </w:r>
      <w:r w:rsidRPr="00A752AE">
        <w:rPr>
          <w:rFonts w:eastAsia="Times New Roman"/>
          <w:u w:val="single"/>
        </w:rPr>
        <w:t>Wilkinson1973</w:t>
      </w:r>
      <w:r w:rsidRPr="00A752AE">
        <w:rPr>
          <w:rFonts w:eastAsia="Times New Roman"/>
        </w:rPr>
        <w:t xml:space="preserve">}'s syntax was originally developed to generate and analyse the ANOVA models in the </w:t>
      </w:r>
      <w:proofErr w:type="spellStart"/>
      <w:r w:rsidRPr="00A752AE">
        <w:rPr>
          <w:rFonts w:eastAsia="Times New Roman"/>
          <w:u w:val="single"/>
        </w:rPr>
        <w:t>GenStat</w:t>
      </w:r>
      <w:proofErr w:type="spellEnd"/>
      <w:r w:rsidRPr="00A752AE">
        <w:rPr>
          <w:rFonts w:eastAsia="Times New Roman"/>
        </w:rPr>
        <w:t xml:space="preserve"> statistical analysis program, </w:t>
      </w:r>
      <w:del w:id="313" w:author="Seamus Harris" w:date="2014-01-29T12:33:00Z">
        <w:r w:rsidRPr="00A752AE" w:rsidDel="00AF7A1E">
          <w:rPr>
            <w:rFonts w:eastAsia="Times New Roman"/>
          </w:rPr>
          <w:delText xml:space="preserve">although it </w:delText>
        </w:r>
      </w:del>
      <w:ins w:id="314" w:author="Seamus Harris" w:date="2014-01-29T12:33:00Z">
        <w:r w:rsidR="00AF7A1E">
          <w:rPr>
            <w:rFonts w:eastAsia="Times New Roman"/>
          </w:rPr>
          <w:t xml:space="preserve">but </w:t>
        </w:r>
      </w:ins>
      <w:r w:rsidRPr="00A752AE">
        <w:rPr>
          <w:rFonts w:eastAsia="Times New Roman"/>
        </w:rPr>
        <w:t xml:space="preserve">is now widely used in many statistical packages. Two basic operations described by </w:t>
      </w:r>
      <w:r w:rsidRPr="00A752AE">
        <w:rPr>
          <w:rFonts w:eastAsia="Times New Roman"/>
          <w:color w:val="800000"/>
        </w:rPr>
        <w:t>\cite</w:t>
      </w:r>
      <w:r w:rsidRPr="00A752AE">
        <w:rPr>
          <w:rFonts w:eastAsia="Times New Roman"/>
        </w:rPr>
        <w:t>{</w:t>
      </w:r>
      <w:r w:rsidRPr="00A752AE">
        <w:rPr>
          <w:rFonts w:eastAsia="Times New Roman"/>
          <w:u w:val="single"/>
        </w:rPr>
        <w:t>Wilkinson1973</w:t>
      </w:r>
      <w:r w:rsidRPr="00A752AE">
        <w:rPr>
          <w:rFonts w:eastAsia="Times New Roman"/>
        </w:rPr>
        <w:t xml:space="preserve">} are used to represent block and treatment structures, namely </w:t>
      </w:r>
      <w:r w:rsidRPr="00A752AE">
        <w:rPr>
          <w:rFonts w:eastAsia="Times New Roman"/>
          <w:color w:val="800000"/>
        </w:rPr>
        <w:t>\</w:t>
      </w:r>
      <w:proofErr w:type="spellStart"/>
      <w:r w:rsidRPr="00A752AE">
        <w:rPr>
          <w:rFonts w:eastAsia="Times New Roman"/>
          <w:color w:val="800000"/>
        </w:rPr>
        <w:t>emph</w:t>
      </w:r>
      <w:proofErr w:type="spellEnd"/>
      <w:r w:rsidRPr="00A752AE">
        <w:rPr>
          <w:rFonts w:eastAsia="Times New Roman"/>
        </w:rPr>
        <w:t xml:space="preserve">{crossing} denoted by an asterisk, </w:t>
      </w:r>
      <w:r w:rsidRPr="00A752AE">
        <w:rPr>
          <w:rFonts w:eastAsia="Times New Roman"/>
          <w:color w:val="008000"/>
        </w:rPr>
        <w:t>$*$</w:t>
      </w:r>
      <w:r w:rsidRPr="00A752AE">
        <w:rPr>
          <w:rFonts w:eastAsia="Times New Roman"/>
        </w:rPr>
        <w:t xml:space="preserve">, and </w:t>
      </w:r>
      <w:r w:rsidRPr="00A752AE">
        <w:rPr>
          <w:rFonts w:eastAsia="Times New Roman"/>
          <w:color w:val="800000"/>
        </w:rPr>
        <w:t>\</w:t>
      </w:r>
      <w:proofErr w:type="spellStart"/>
      <w:r w:rsidRPr="00A752AE">
        <w:rPr>
          <w:rFonts w:eastAsia="Times New Roman"/>
          <w:color w:val="800000"/>
        </w:rPr>
        <w:t>emph</w:t>
      </w:r>
      <w:proofErr w:type="spellEnd"/>
      <w:r w:rsidRPr="00A752AE">
        <w:rPr>
          <w:rFonts w:eastAsia="Times New Roman"/>
        </w:rPr>
        <w:t xml:space="preserve">{nesting}, denoted by a slash, </w:t>
      </w:r>
      <w:r w:rsidRPr="00A752AE">
        <w:rPr>
          <w:rFonts w:eastAsia="Times New Roman"/>
          <w:color w:val="008000"/>
        </w:rPr>
        <w:t>$/$</w:t>
      </w:r>
      <w:r w:rsidRPr="00A752AE">
        <w:rPr>
          <w:rFonts w:eastAsia="Times New Roman"/>
        </w:rPr>
        <w:t xml:space="preserve">. </w:t>
      </w: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A752AE">
        <w:rPr>
          <w:rFonts w:eastAsia="Times New Roman"/>
        </w:rPr>
        <w:t xml:space="preserve">Two-phase experiments involve three tiers of factors, two </w:t>
      </w:r>
      <w:del w:id="315" w:author="Seamus Harris" w:date="2014-01-29T12:34:00Z">
        <w:r w:rsidRPr="00A752AE" w:rsidDel="00AF7A1E">
          <w:rPr>
            <w:rFonts w:eastAsia="Times New Roman"/>
          </w:rPr>
          <w:delText xml:space="preserve">tiers </w:delText>
        </w:r>
      </w:del>
      <w:r w:rsidRPr="00A752AE">
        <w:rPr>
          <w:rFonts w:eastAsia="Times New Roman"/>
        </w:rPr>
        <w:t xml:space="preserve">of block factors and one </w:t>
      </w:r>
      <w:del w:id="316" w:author="Seamus Harris" w:date="2014-01-29T12:34:00Z">
        <w:r w:rsidRPr="00A752AE" w:rsidDel="00AF7A1E">
          <w:rPr>
            <w:rFonts w:eastAsia="Times New Roman"/>
          </w:rPr>
          <w:delText xml:space="preserve">tier </w:delText>
        </w:r>
      </w:del>
      <w:r w:rsidRPr="00A752AE">
        <w:rPr>
          <w:rFonts w:eastAsia="Times New Roman"/>
        </w:rPr>
        <w:t xml:space="preserve">of treatment factors. Consequently, two-phase experiments are also known as </w:t>
      </w:r>
      <w:r w:rsidRPr="00A752AE">
        <w:rPr>
          <w:rFonts w:eastAsia="Times New Roman"/>
          <w:color w:val="800000"/>
        </w:rPr>
        <w:t>\</w:t>
      </w:r>
      <w:proofErr w:type="spellStart"/>
      <w:r w:rsidRPr="00A752AE">
        <w:rPr>
          <w:rFonts w:eastAsia="Times New Roman"/>
          <w:color w:val="800000"/>
        </w:rPr>
        <w:t>emph</w:t>
      </w:r>
      <w:proofErr w:type="spellEnd"/>
      <w:r w:rsidRPr="00A752AE">
        <w:rPr>
          <w:rFonts w:eastAsia="Times New Roman"/>
        </w:rPr>
        <w:t xml:space="preserve">{multi-tiered experiments}. Tiers 1 and 2 comprise block factors from the Phase 2 and 1 experiments, respectively. Tier 3 contains the treatment factors of the overall experiments.  </w:t>
      </w: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A752AE">
        <w:rPr>
          <w:rFonts w:eastAsia="Times New Roman"/>
        </w:rPr>
        <w:t xml:space="preserve">The ANOVA table can be obtained once the structural formula for every tier of the experiment is determined. The first step is to expand the structure formulae for each tier, which yields a set of terms based on the rules described by </w:t>
      </w:r>
      <w:r w:rsidRPr="00A752AE">
        <w:rPr>
          <w:rFonts w:eastAsia="Times New Roman"/>
          <w:color w:val="800000"/>
        </w:rPr>
        <w:t>\</w:t>
      </w:r>
      <w:proofErr w:type="gramStart"/>
      <w:r w:rsidRPr="00A752AE">
        <w:rPr>
          <w:rFonts w:eastAsia="Times New Roman"/>
          <w:color w:val="800000"/>
        </w:rPr>
        <w:t>cite</w:t>
      </w:r>
      <w:r w:rsidRPr="00A752AE">
        <w:rPr>
          <w:rFonts w:eastAsia="Times New Roman"/>
        </w:rPr>
        <w:t>{</w:t>
      </w:r>
      <w:proofErr w:type="gramEnd"/>
      <w:r w:rsidRPr="00A752AE">
        <w:rPr>
          <w:rFonts w:eastAsia="Times New Roman"/>
          <w:u w:val="single"/>
        </w:rPr>
        <w:t>Wilkinson1973</w:t>
      </w:r>
      <w:r w:rsidRPr="00A752AE">
        <w:rPr>
          <w:rFonts w:eastAsia="Times New Roman"/>
        </w:rPr>
        <w:t xml:space="preserve">}. The terms from the first tier form an initial structure of the ANOVA table. Meanwhile, the terms from the second tier are included in the table under the terms of the first tier with indentation, and only if the two terms from different tiers are confounded. The confounding between the terms can be examined using the contrasts generated from each term. The two-phase experiment includes an additional tier. Therefore, the terms from tier 3 are grouped with those </w:t>
      </w:r>
      <w:del w:id="317" w:author="Seamus Harris" w:date="2014-01-29T12:46:00Z">
        <w:r w:rsidRPr="00A752AE" w:rsidDel="00786370">
          <w:rPr>
            <w:rFonts w:eastAsia="Times New Roman"/>
          </w:rPr>
          <w:delText xml:space="preserve">of </w:delText>
        </w:r>
      </w:del>
      <w:ins w:id="318" w:author="Seamus Harris" w:date="2014-01-29T12:46:00Z">
        <w:r w:rsidR="00786370">
          <w:rPr>
            <w:rFonts w:eastAsia="Times New Roman"/>
          </w:rPr>
          <w:t>from</w:t>
        </w:r>
        <w:r w:rsidR="00786370" w:rsidRPr="00A752AE">
          <w:rPr>
            <w:rFonts w:eastAsia="Times New Roman"/>
          </w:rPr>
          <w:t xml:space="preserve"> </w:t>
        </w:r>
      </w:ins>
      <w:r w:rsidRPr="00A752AE">
        <w:rPr>
          <w:rFonts w:eastAsia="Times New Roman"/>
        </w:rPr>
        <w:t xml:space="preserve">tiers 1 or 2, with another indentation </w:t>
      </w:r>
      <w:del w:id="319" w:author="Seamus Harris" w:date="2014-01-29T12:47:00Z">
        <w:r w:rsidRPr="00A752AE" w:rsidDel="00786370">
          <w:rPr>
            <w:rFonts w:eastAsia="Times New Roman"/>
          </w:rPr>
          <w:delText xml:space="preserve">if </w:delText>
        </w:r>
      </w:del>
      <w:ins w:id="320" w:author="Seamus Harris" w:date="2014-01-29T12:47:00Z">
        <w:r w:rsidR="00786370">
          <w:rPr>
            <w:rFonts w:eastAsia="Times New Roman"/>
          </w:rPr>
          <w:t xml:space="preserve">in the event of </w:t>
        </w:r>
      </w:ins>
      <w:r w:rsidRPr="00A752AE">
        <w:rPr>
          <w:rFonts w:eastAsia="Times New Roman"/>
        </w:rPr>
        <w:t xml:space="preserve">confounding </w:t>
      </w:r>
      <w:del w:id="321" w:author="Seamus Harris" w:date="2014-01-29T12:47:00Z">
        <w:r w:rsidRPr="00A752AE" w:rsidDel="00786370">
          <w:rPr>
            <w:rFonts w:eastAsia="Times New Roman"/>
          </w:rPr>
          <w:delText xml:space="preserve">occurs </w:delText>
        </w:r>
      </w:del>
      <w:r w:rsidRPr="00A752AE">
        <w:rPr>
          <w:rFonts w:eastAsia="Times New Roman"/>
        </w:rPr>
        <w:t xml:space="preserve">between </w:t>
      </w:r>
      <w:del w:id="322" w:author="Seamus Harris" w:date="2014-01-29T12:46:00Z">
        <w:r w:rsidRPr="00A752AE" w:rsidDel="00786370">
          <w:rPr>
            <w:rFonts w:eastAsia="Times New Roman"/>
          </w:rPr>
          <w:delText xml:space="preserve">the </w:delText>
        </w:r>
      </w:del>
      <w:r w:rsidRPr="00A752AE">
        <w:rPr>
          <w:rFonts w:eastAsia="Times New Roman"/>
        </w:rPr>
        <w:t xml:space="preserve">terms from the </w:t>
      </w:r>
      <w:del w:id="323" w:author="Seamus Harris" w:date="2014-01-29T12:48:00Z">
        <w:r w:rsidRPr="00A752AE" w:rsidDel="00786370">
          <w:rPr>
            <w:rFonts w:eastAsia="Times New Roman"/>
          </w:rPr>
          <w:delText xml:space="preserve">two different </w:delText>
        </w:r>
      </w:del>
      <w:ins w:id="324" w:author="Seamus Harris" w:date="2014-01-29T12:48:00Z">
        <w:r w:rsidR="00786370">
          <w:rPr>
            <w:rFonts w:eastAsia="Times New Roman"/>
          </w:rPr>
          <w:t xml:space="preserve">pair of grouped </w:t>
        </w:r>
      </w:ins>
      <w:r w:rsidRPr="00A752AE">
        <w:rPr>
          <w:rFonts w:eastAsia="Times New Roman"/>
        </w:rPr>
        <w:t xml:space="preserve">tiers. </w:t>
      </w: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commentRangeStart w:id="325"/>
      <w:r w:rsidRPr="00A752AE">
        <w:rPr>
          <w:rFonts w:eastAsia="Times New Roman"/>
        </w:rPr>
        <w:t xml:space="preserve">Using </w:t>
      </w:r>
      <w:commentRangeEnd w:id="325"/>
      <w:r w:rsidR="00786370">
        <w:rPr>
          <w:rStyle w:val="CommentReference"/>
        </w:rPr>
        <w:commentReference w:id="325"/>
      </w:r>
      <w:r w:rsidRPr="00A752AE">
        <w:rPr>
          <w:rFonts w:eastAsia="Times New Roman"/>
        </w:rPr>
        <w:t xml:space="preserve">a wine-evaluation experiment described by </w:t>
      </w:r>
      <w:r w:rsidRPr="00A752AE">
        <w:rPr>
          <w:rFonts w:eastAsia="Times New Roman"/>
          <w:color w:val="800000"/>
        </w:rPr>
        <w:t>\cite</w:t>
      </w:r>
      <w:r w:rsidRPr="00A752AE">
        <w:rPr>
          <w:rFonts w:eastAsia="Times New Roman"/>
        </w:rPr>
        <w:t>{</w:t>
      </w:r>
      <w:r w:rsidRPr="00A752AE">
        <w:rPr>
          <w:rFonts w:eastAsia="Times New Roman"/>
          <w:u w:val="single"/>
        </w:rPr>
        <w:t>Brien1983</w:t>
      </w:r>
      <w:r w:rsidRPr="00A752AE">
        <w:rPr>
          <w:rFonts w:eastAsia="Times New Roman"/>
        </w:rPr>
        <w:t xml:space="preserve">}, the factors of </w:t>
      </w:r>
      <w:ins w:id="326" w:author="Seamus Harris" w:date="2014-01-29T12:48:00Z">
        <w:r w:rsidR="00786370">
          <w:rPr>
            <w:rFonts w:eastAsia="Times New Roman"/>
          </w:rPr>
          <w:t xml:space="preserve">the </w:t>
        </w:r>
      </w:ins>
      <w:r w:rsidRPr="00A752AE">
        <w:rPr>
          <w:rFonts w:eastAsia="Times New Roman"/>
        </w:rPr>
        <w:t xml:space="preserve">field experiment are Blocks, Plots and Treatments with </w:t>
      </w:r>
      <w:r w:rsidRPr="00A752AE">
        <w:rPr>
          <w:rFonts w:eastAsia="Times New Roman"/>
          <w:color w:val="008000"/>
        </w:rPr>
        <w:t>$b$</w:t>
      </w:r>
      <w:r w:rsidRPr="00A752AE">
        <w:rPr>
          <w:rFonts w:eastAsia="Times New Roman"/>
        </w:rPr>
        <w:t xml:space="preserve">, </w:t>
      </w:r>
      <w:r w:rsidRPr="00A752AE">
        <w:rPr>
          <w:rFonts w:eastAsia="Times New Roman"/>
          <w:color w:val="008000"/>
        </w:rPr>
        <w:t>$p$</w:t>
      </w:r>
      <w:r w:rsidRPr="00A752AE">
        <w:rPr>
          <w:rFonts w:eastAsia="Times New Roman"/>
        </w:rPr>
        <w:t xml:space="preserve"> and </w:t>
      </w:r>
      <w:r w:rsidRPr="00A752AE">
        <w:rPr>
          <w:rFonts w:eastAsia="Times New Roman"/>
          <w:color w:val="008000"/>
        </w:rPr>
        <w:t>$p$</w:t>
      </w:r>
      <w:r w:rsidRPr="00A752AE">
        <w:rPr>
          <w:rFonts w:eastAsia="Times New Roman"/>
        </w:rPr>
        <w:t xml:space="preserve"> levels, respectively. The factors of </w:t>
      </w:r>
      <w:ins w:id="327" w:author="Seamus Harris" w:date="2014-01-29T12:50:00Z">
        <w:r w:rsidR="00786370">
          <w:rPr>
            <w:rFonts w:eastAsia="Times New Roman"/>
          </w:rPr>
          <w:t xml:space="preserve">the </w:t>
        </w:r>
      </w:ins>
      <w:r w:rsidRPr="00A752AE">
        <w:rPr>
          <w:rFonts w:eastAsia="Times New Roman"/>
        </w:rPr>
        <w:t xml:space="preserve">tasting experiment are Tasters and Sittings with </w:t>
      </w:r>
      <w:r w:rsidRPr="00A752AE">
        <w:rPr>
          <w:rFonts w:eastAsia="Times New Roman"/>
          <w:color w:val="008000"/>
        </w:rPr>
        <w:t>$t$</w:t>
      </w:r>
      <w:r w:rsidRPr="00A752AE">
        <w:rPr>
          <w:rFonts w:eastAsia="Times New Roman"/>
        </w:rPr>
        <w:t xml:space="preserve"> and </w:t>
      </w:r>
      <w:r w:rsidRPr="00A752AE">
        <w:rPr>
          <w:rFonts w:eastAsia="Times New Roman"/>
          <w:color w:val="008000"/>
        </w:rPr>
        <w:t>$</w:t>
      </w:r>
      <w:proofErr w:type="spellStart"/>
      <w:r w:rsidRPr="00A752AE">
        <w:rPr>
          <w:rFonts w:eastAsia="Times New Roman"/>
          <w:color w:val="008000"/>
        </w:rPr>
        <w:t>bp</w:t>
      </w:r>
      <w:proofErr w:type="spellEnd"/>
      <w:r w:rsidRPr="00A752AE">
        <w:rPr>
          <w:rFonts w:eastAsia="Times New Roman"/>
          <w:color w:val="008000"/>
        </w:rPr>
        <w:t>$</w:t>
      </w:r>
      <w:r w:rsidRPr="00A752AE">
        <w:rPr>
          <w:rFonts w:eastAsia="Times New Roman"/>
        </w:rPr>
        <w:t xml:space="preserve"> levels, respectively. The observational unit is the wine given to a taster at a particular sitting. The level combination of Taster and Sitting factors cannot be randomised; thus, Taster and Sitting factors formed the first tier. The level of Block and Plot factors combination </w:t>
      </w:r>
      <w:del w:id="328" w:author="Seamus Harris" w:date="2014-01-29T12:49:00Z">
        <w:r w:rsidRPr="00A752AE" w:rsidDel="00786370">
          <w:rPr>
            <w:rFonts w:eastAsia="Times New Roman"/>
          </w:rPr>
          <w:delText xml:space="preserve">are to be </w:delText>
        </w:r>
      </w:del>
      <w:ins w:id="329" w:author="Seamus Harris" w:date="2014-01-29T12:50:00Z">
        <w:r w:rsidR="00786370">
          <w:rPr>
            <w:rFonts w:eastAsia="Times New Roman"/>
          </w:rPr>
          <w:t xml:space="preserve">is </w:t>
        </w:r>
      </w:ins>
      <w:r w:rsidRPr="00A752AE">
        <w:rPr>
          <w:rFonts w:eastAsia="Times New Roman"/>
        </w:rPr>
        <w:t xml:space="preserve">randomised to sittings within each taster; thus, the Block and Plot factors formed the second tier. Finally, the treatment is </w:t>
      </w:r>
      <w:del w:id="330" w:author="Seamus Harris" w:date="2014-01-29T12:52:00Z">
        <w:r w:rsidRPr="00A752AE" w:rsidDel="00786370">
          <w:rPr>
            <w:rFonts w:eastAsia="Times New Roman"/>
          </w:rPr>
          <w:delText xml:space="preserve">to be </w:delText>
        </w:r>
      </w:del>
      <w:r w:rsidRPr="00A752AE">
        <w:rPr>
          <w:rFonts w:eastAsia="Times New Roman"/>
        </w:rPr>
        <w:t xml:space="preserve">randomised to the plots within each block; thus, the treatment factor forms the third tier. </w:t>
      </w:r>
      <w:commentRangeStart w:id="331"/>
      <w:r w:rsidRPr="00A752AE">
        <w:rPr>
          <w:rFonts w:eastAsia="Times New Roman"/>
        </w:rPr>
        <w:t xml:space="preserve">The structure formulae of Phase 2 and 1 block </w:t>
      </w:r>
      <w:commentRangeEnd w:id="331"/>
      <w:r w:rsidR="00786370">
        <w:rPr>
          <w:rStyle w:val="CommentReference"/>
        </w:rPr>
        <w:commentReference w:id="331"/>
      </w:r>
      <w:r w:rsidRPr="00A752AE">
        <w:rPr>
          <w:rFonts w:eastAsia="Times New Roman"/>
        </w:rPr>
        <w:t>and the treatment tiers can then be written as</w:t>
      </w: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A752AE">
        <w:rPr>
          <w:rFonts w:eastAsia="Times New Roman"/>
          <w:color w:val="0000CC"/>
        </w:rPr>
        <w:t>\begin</w:t>
      </w:r>
      <w:r w:rsidRPr="00A752AE">
        <w:rPr>
          <w:rFonts w:eastAsia="Times New Roman"/>
        </w:rPr>
        <w:t>{</w:t>
      </w:r>
      <w:proofErr w:type="spellStart"/>
      <w:r w:rsidRPr="00A752AE">
        <w:rPr>
          <w:rFonts w:eastAsia="Times New Roman"/>
        </w:rPr>
        <w:t>eqnarray</w:t>
      </w:r>
      <w:proofErr w:type="spellEnd"/>
      <w:r w:rsidRPr="00A752AE">
        <w:rPr>
          <w:rFonts w:eastAsia="Times New Roman"/>
        </w:rPr>
        <w:t>}</w:t>
      </w: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A752AE">
        <w:rPr>
          <w:rFonts w:eastAsia="Times New Roman"/>
          <w:b/>
          <w:bCs/>
          <w:color w:val="0000CC"/>
        </w:rPr>
        <w:t>\label{eq:stru1}</w:t>
      </w:r>
      <w:r w:rsidRPr="00A752AE">
        <w:rPr>
          <w:rFonts w:eastAsia="Times New Roman"/>
        </w:rPr>
        <w:t>&amp;&amp;</w:t>
      </w:r>
      <w:r w:rsidRPr="00A752AE">
        <w:rPr>
          <w:rFonts w:eastAsia="Times New Roman"/>
          <w:color w:val="800000"/>
        </w:rPr>
        <w:t>\</w:t>
      </w:r>
      <w:proofErr w:type="spellStart"/>
      <w:r w:rsidRPr="00A752AE">
        <w:rPr>
          <w:rFonts w:eastAsia="Times New Roman"/>
          <w:color w:val="800000"/>
        </w:rPr>
        <w:t>mathrm</w:t>
      </w:r>
      <w:proofErr w:type="spellEnd"/>
      <w:r w:rsidRPr="00A752AE">
        <w:rPr>
          <w:rFonts w:eastAsia="Times New Roman"/>
        </w:rPr>
        <w:t>{Taster/Sitting},</w:t>
      </w:r>
      <w:r w:rsidRPr="00A752AE">
        <w:rPr>
          <w:rFonts w:eastAsia="Times New Roman"/>
          <w:color w:val="800000"/>
        </w:rPr>
        <w:t>\\</w:t>
      </w: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A752AE">
        <w:rPr>
          <w:rFonts w:eastAsia="Times New Roman"/>
          <w:b/>
          <w:bCs/>
          <w:color w:val="0000CC"/>
        </w:rPr>
        <w:t>\label{eq:stru2}</w:t>
      </w:r>
      <w:r w:rsidRPr="00A752AE">
        <w:rPr>
          <w:rFonts w:eastAsia="Times New Roman"/>
        </w:rPr>
        <w:t>&amp;&amp;</w:t>
      </w:r>
      <w:r w:rsidRPr="00A752AE">
        <w:rPr>
          <w:rFonts w:eastAsia="Times New Roman"/>
          <w:color w:val="800000"/>
        </w:rPr>
        <w:t>\</w:t>
      </w:r>
      <w:proofErr w:type="spellStart"/>
      <w:r w:rsidRPr="00A752AE">
        <w:rPr>
          <w:rFonts w:eastAsia="Times New Roman"/>
          <w:color w:val="800000"/>
        </w:rPr>
        <w:t>mathrm</w:t>
      </w:r>
      <w:proofErr w:type="spellEnd"/>
      <w:r w:rsidRPr="00A752AE">
        <w:rPr>
          <w:rFonts w:eastAsia="Times New Roman"/>
        </w:rPr>
        <w:t>{Block/Plot}</w:t>
      </w: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A752AE">
        <w:rPr>
          <w:rFonts w:eastAsia="Times New Roman"/>
          <w:color w:val="0000CC"/>
        </w:rPr>
        <w:t>\end</w:t>
      </w:r>
      <w:r w:rsidRPr="00A752AE">
        <w:rPr>
          <w:rFonts w:eastAsia="Times New Roman"/>
        </w:rPr>
        <w:t>{</w:t>
      </w:r>
      <w:proofErr w:type="spellStart"/>
      <w:r w:rsidRPr="00A752AE">
        <w:rPr>
          <w:rFonts w:eastAsia="Times New Roman"/>
        </w:rPr>
        <w:t>eqnarray</w:t>
      </w:r>
      <w:proofErr w:type="spellEnd"/>
      <w:r w:rsidRPr="00A752AE">
        <w:rPr>
          <w:rFonts w:eastAsia="Times New Roman"/>
        </w:rPr>
        <w:t>}</w:t>
      </w: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proofErr w:type="gramStart"/>
      <w:r w:rsidRPr="00A752AE">
        <w:rPr>
          <w:rFonts w:eastAsia="Times New Roman"/>
        </w:rPr>
        <w:t>and</w:t>
      </w:r>
      <w:proofErr w:type="gramEnd"/>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A752AE">
        <w:rPr>
          <w:rFonts w:eastAsia="Times New Roman"/>
          <w:color w:val="0000CC"/>
        </w:rPr>
        <w:t>\begin</w:t>
      </w:r>
      <w:r w:rsidRPr="00A752AE">
        <w:rPr>
          <w:rFonts w:eastAsia="Times New Roman"/>
        </w:rPr>
        <w:t>{equation}</w:t>
      </w:r>
      <w:r w:rsidRPr="00A752AE">
        <w:rPr>
          <w:rFonts w:eastAsia="Times New Roman"/>
          <w:color w:val="008000"/>
        </w:rPr>
        <w:t>\</w:t>
      </w:r>
      <w:r w:rsidRPr="00A752AE">
        <w:rPr>
          <w:rFonts w:eastAsia="Times New Roman"/>
          <w:b/>
          <w:bCs/>
          <w:color w:val="0000CC"/>
        </w:rPr>
        <w:t>label{eq:stru3}</w:t>
      </w: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A752AE">
        <w:rPr>
          <w:rFonts w:eastAsia="Times New Roman"/>
          <w:color w:val="008000"/>
        </w:rPr>
        <w:t>\</w:t>
      </w:r>
      <w:proofErr w:type="spellStart"/>
      <w:r w:rsidRPr="00A752AE">
        <w:rPr>
          <w:rFonts w:eastAsia="Times New Roman"/>
          <w:color w:val="008000"/>
        </w:rPr>
        <w:t>mathrm</w:t>
      </w:r>
      <w:proofErr w:type="spellEnd"/>
      <w:r w:rsidRPr="00A752AE">
        <w:rPr>
          <w:rFonts w:eastAsia="Times New Roman"/>
          <w:color w:val="008000"/>
        </w:rPr>
        <w:t>{Treatment.}</w:t>
      </w: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A752AE">
        <w:rPr>
          <w:rFonts w:eastAsia="Times New Roman"/>
          <w:color w:val="0000CC"/>
        </w:rPr>
        <w:t>\end</w:t>
      </w:r>
      <w:r w:rsidRPr="00A752AE">
        <w:rPr>
          <w:rFonts w:eastAsia="Times New Roman"/>
        </w:rPr>
        <w:t>{equation}</w:t>
      </w: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A752AE">
        <w:rPr>
          <w:rFonts w:eastAsia="Times New Roman"/>
        </w:rPr>
        <w:t>The structure formulae in (</w:t>
      </w:r>
      <w:r w:rsidRPr="00A752AE">
        <w:rPr>
          <w:rFonts w:eastAsia="Times New Roman"/>
          <w:color w:val="800000"/>
        </w:rPr>
        <w:t>\ref</w:t>
      </w:r>
      <w:r w:rsidRPr="00A752AE">
        <w:rPr>
          <w:rFonts w:eastAsia="Times New Roman"/>
        </w:rPr>
        <w:t>{</w:t>
      </w:r>
      <w:r w:rsidRPr="00A752AE">
        <w:rPr>
          <w:rFonts w:eastAsia="Times New Roman"/>
          <w:u w:val="single"/>
        </w:rPr>
        <w:t>eq</w:t>
      </w:r>
      <w:r w:rsidRPr="00A752AE">
        <w:rPr>
          <w:rFonts w:eastAsia="Times New Roman"/>
        </w:rPr>
        <w:t>:</w:t>
      </w:r>
      <w:r w:rsidRPr="00A752AE">
        <w:rPr>
          <w:rFonts w:eastAsia="Times New Roman"/>
          <w:u w:val="single"/>
        </w:rPr>
        <w:t>stru1</w:t>
      </w:r>
      <w:r w:rsidRPr="00A752AE">
        <w:rPr>
          <w:rFonts w:eastAsia="Times New Roman"/>
        </w:rPr>
        <w:t>}) and (</w:t>
      </w:r>
      <w:r w:rsidRPr="00A752AE">
        <w:rPr>
          <w:rFonts w:eastAsia="Times New Roman"/>
          <w:color w:val="800000"/>
        </w:rPr>
        <w:t>\ref</w:t>
      </w:r>
      <w:r w:rsidRPr="00A752AE">
        <w:rPr>
          <w:rFonts w:eastAsia="Times New Roman"/>
        </w:rPr>
        <w:t>{</w:t>
      </w:r>
      <w:r w:rsidRPr="00A752AE">
        <w:rPr>
          <w:rFonts w:eastAsia="Times New Roman"/>
          <w:u w:val="single"/>
        </w:rPr>
        <w:t>eq</w:t>
      </w:r>
      <w:r w:rsidRPr="00A752AE">
        <w:rPr>
          <w:rFonts w:eastAsia="Times New Roman"/>
        </w:rPr>
        <w:t>:</w:t>
      </w:r>
      <w:r w:rsidRPr="00A752AE">
        <w:rPr>
          <w:rFonts w:eastAsia="Times New Roman"/>
          <w:u w:val="single"/>
        </w:rPr>
        <w:t>stru2</w:t>
      </w:r>
      <w:r w:rsidRPr="00A752AE">
        <w:rPr>
          <w:rFonts w:eastAsia="Times New Roman"/>
        </w:rPr>
        <w:t xml:space="preserve">}) can then be expanded to </w:t>
      </w: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A752AE">
        <w:rPr>
          <w:rFonts w:eastAsia="Times New Roman"/>
          <w:color w:val="0000CC"/>
        </w:rPr>
        <w:t>\begin</w:t>
      </w:r>
      <w:r w:rsidRPr="00A752AE">
        <w:rPr>
          <w:rFonts w:eastAsia="Times New Roman"/>
        </w:rPr>
        <w:t>{equation}</w:t>
      </w:r>
      <w:r w:rsidRPr="00A752AE">
        <w:rPr>
          <w:rFonts w:eastAsia="Times New Roman"/>
          <w:color w:val="008000"/>
        </w:rPr>
        <w:t>\</w:t>
      </w:r>
      <w:r w:rsidRPr="00A752AE">
        <w:rPr>
          <w:rFonts w:eastAsia="Times New Roman"/>
          <w:b/>
          <w:bCs/>
          <w:color w:val="0000CC"/>
        </w:rPr>
        <w:t>label{eq:stru1expanded}</w:t>
      </w: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A752AE">
        <w:rPr>
          <w:rFonts w:eastAsia="Times New Roman"/>
          <w:color w:val="008000"/>
        </w:rPr>
        <w:t>\</w:t>
      </w:r>
      <w:proofErr w:type="spellStart"/>
      <w:r w:rsidRPr="00A752AE">
        <w:rPr>
          <w:rFonts w:eastAsia="Times New Roman"/>
          <w:color w:val="008000"/>
        </w:rPr>
        <w:t>mathrm</w:t>
      </w:r>
      <w:proofErr w:type="spellEnd"/>
      <w:r w:rsidRPr="00A752AE">
        <w:rPr>
          <w:rFonts w:eastAsia="Times New Roman"/>
          <w:color w:val="008000"/>
        </w:rPr>
        <w:t xml:space="preserve">{Taster + </w:t>
      </w:r>
      <w:proofErr w:type="spellStart"/>
      <w:r w:rsidRPr="00A752AE">
        <w:rPr>
          <w:rFonts w:eastAsia="Times New Roman"/>
          <w:color w:val="008000"/>
        </w:rPr>
        <w:t>Taster.Sitting</w:t>
      </w:r>
      <w:proofErr w:type="spellEnd"/>
      <w:r w:rsidRPr="00A752AE">
        <w:rPr>
          <w:rFonts w:eastAsia="Times New Roman"/>
          <w:color w:val="008000"/>
        </w:rPr>
        <w:t>}</w:t>
      </w: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A752AE">
        <w:rPr>
          <w:rFonts w:eastAsia="Times New Roman"/>
          <w:color w:val="0000CC"/>
        </w:rPr>
        <w:t>\end</w:t>
      </w:r>
      <w:r w:rsidRPr="00A752AE">
        <w:rPr>
          <w:rFonts w:eastAsia="Times New Roman"/>
        </w:rPr>
        <w:t>{equation}</w:t>
      </w: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proofErr w:type="gramStart"/>
      <w:r w:rsidRPr="00A752AE">
        <w:rPr>
          <w:rFonts w:eastAsia="Times New Roman"/>
        </w:rPr>
        <w:t>and</w:t>
      </w:r>
      <w:proofErr w:type="gramEnd"/>
      <w:r w:rsidRPr="00A752AE">
        <w:rPr>
          <w:rFonts w:eastAsia="Times New Roman"/>
        </w:rPr>
        <w:t xml:space="preserve"> </w:t>
      </w: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A752AE">
        <w:rPr>
          <w:rFonts w:eastAsia="Times New Roman"/>
          <w:color w:val="0000CC"/>
        </w:rPr>
        <w:t>\begin</w:t>
      </w:r>
      <w:r w:rsidRPr="00A752AE">
        <w:rPr>
          <w:rFonts w:eastAsia="Times New Roman"/>
        </w:rPr>
        <w:t>{equation}</w:t>
      </w:r>
      <w:r w:rsidRPr="00A752AE">
        <w:rPr>
          <w:rFonts w:eastAsia="Times New Roman"/>
          <w:color w:val="008000"/>
        </w:rPr>
        <w:t>\</w:t>
      </w:r>
      <w:r w:rsidRPr="00A752AE">
        <w:rPr>
          <w:rFonts w:eastAsia="Times New Roman"/>
          <w:b/>
          <w:bCs/>
          <w:color w:val="0000CC"/>
        </w:rPr>
        <w:t>label{eq:stru2expanded}</w:t>
      </w: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A752AE">
        <w:rPr>
          <w:rFonts w:eastAsia="Times New Roman"/>
          <w:color w:val="008000"/>
        </w:rPr>
        <w:t>\</w:t>
      </w:r>
      <w:proofErr w:type="spellStart"/>
      <w:r w:rsidRPr="00A752AE">
        <w:rPr>
          <w:rFonts w:eastAsia="Times New Roman"/>
          <w:color w:val="008000"/>
        </w:rPr>
        <w:t>mathrm</w:t>
      </w:r>
      <w:proofErr w:type="spellEnd"/>
      <w:r w:rsidRPr="00A752AE">
        <w:rPr>
          <w:rFonts w:eastAsia="Times New Roman"/>
          <w:color w:val="008000"/>
        </w:rPr>
        <w:t xml:space="preserve">{Block + </w:t>
      </w:r>
      <w:proofErr w:type="spellStart"/>
      <w:r w:rsidRPr="00A752AE">
        <w:rPr>
          <w:rFonts w:eastAsia="Times New Roman"/>
          <w:color w:val="008000"/>
        </w:rPr>
        <w:t>Block.Plot</w:t>
      </w:r>
      <w:proofErr w:type="spellEnd"/>
      <w:r w:rsidRPr="00A752AE">
        <w:rPr>
          <w:rFonts w:eastAsia="Times New Roman"/>
          <w:color w:val="008000"/>
        </w:rPr>
        <w:t>},</w:t>
      </w: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A752AE">
        <w:rPr>
          <w:rFonts w:eastAsia="Times New Roman"/>
          <w:color w:val="0000CC"/>
        </w:rPr>
        <w:t>\end</w:t>
      </w:r>
      <w:r w:rsidRPr="00A752AE">
        <w:rPr>
          <w:rFonts w:eastAsia="Times New Roman"/>
        </w:rPr>
        <w:t>{equation}</w:t>
      </w: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proofErr w:type="gramStart"/>
      <w:r w:rsidRPr="00A752AE">
        <w:rPr>
          <w:rFonts w:eastAsia="Times New Roman"/>
        </w:rPr>
        <w:t>respectively</w:t>
      </w:r>
      <w:proofErr w:type="gramEnd"/>
      <w:r w:rsidRPr="00A752AE">
        <w:rPr>
          <w:rFonts w:eastAsia="Times New Roman"/>
        </w:rPr>
        <w:t xml:space="preserve">, where </w:t>
      </w:r>
      <w:r w:rsidRPr="00A752AE">
        <w:rPr>
          <w:rFonts w:eastAsia="Times New Roman"/>
          <w:color w:val="008000"/>
        </w:rPr>
        <w:t>$\</w:t>
      </w:r>
      <w:proofErr w:type="spellStart"/>
      <w:r w:rsidRPr="00A752AE">
        <w:rPr>
          <w:rFonts w:eastAsia="Times New Roman"/>
          <w:color w:val="008000"/>
        </w:rPr>
        <w:t>mathrm</w:t>
      </w:r>
      <w:proofErr w:type="spellEnd"/>
      <w:r w:rsidRPr="00A752AE">
        <w:rPr>
          <w:rFonts w:eastAsia="Times New Roman"/>
          <w:color w:val="008000"/>
        </w:rPr>
        <w:t>{</w:t>
      </w:r>
      <w:proofErr w:type="spellStart"/>
      <w:r w:rsidRPr="00A752AE">
        <w:rPr>
          <w:rFonts w:eastAsia="Times New Roman"/>
          <w:color w:val="008000"/>
        </w:rPr>
        <w:t>Taster.Sitting</w:t>
      </w:r>
      <w:proofErr w:type="spellEnd"/>
      <w:r w:rsidRPr="00A752AE">
        <w:rPr>
          <w:rFonts w:eastAsia="Times New Roman"/>
          <w:color w:val="008000"/>
        </w:rPr>
        <w:t>}$</w:t>
      </w:r>
      <w:r w:rsidRPr="00A752AE">
        <w:rPr>
          <w:rFonts w:eastAsia="Times New Roman"/>
        </w:rPr>
        <w:t xml:space="preserve"> and </w:t>
      </w:r>
      <w:r w:rsidRPr="00A752AE">
        <w:rPr>
          <w:rFonts w:eastAsia="Times New Roman"/>
          <w:color w:val="008000"/>
        </w:rPr>
        <w:t>$\</w:t>
      </w:r>
      <w:proofErr w:type="spellStart"/>
      <w:r w:rsidRPr="00A752AE">
        <w:rPr>
          <w:rFonts w:eastAsia="Times New Roman"/>
          <w:color w:val="008000"/>
        </w:rPr>
        <w:t>mathrm</w:t>
      </w:r>
      <w:proofErr w:type="spellEnd"/>
      <w:r w:rsidRPr="00A752AE">
        <w:rPr>
          <w:rFonts w:eastAsia="Times New Roman"/>
          <w:color w:val="008000"/>
        </w:rPr>
        <w:t>{</w:t>
      </w:r>
      <w:proofErr w:type="spellStart"/>
      <w:r w:rsidRPr="00A752AE">
        <w:rPr>
          <w:rFonts w:eastAsia="Times New Roman"/>
          <w:color w:val="008000"/>
        </w:rPr>
        <w:t>Block.Plot</w:t>
      </w:r>
      <w:proofErr w:type="spellEnd"/>
      <w:r w:rsidRPr="00A752AE">
        <w:rPr>
          <w:rFonts w:eastAsia="Times New Roman"/>
          <w:color w:val="008000"/>
        </w:rPr>
        <w:t>}$</w:t>
      </w:r>
      <w:r w:rsidRPr="00A752AE">
        <w:rPr>
          <w:rFonts w:eastAsia="Times New Roman"/>
        </w:rPr>
        <w:t xml:space="preserve"> denote Between Sittings Within Tasters and Between Plots Within Blocks, respectively. After studying the relationship between the terms from two different tiers, the ANOVA table, with only the decomposition of the DF, can be derived and is given in Table~</w:t>
      </w:r>
      <w:r w:rsidRPr="00A752AE">
        <w:rPr>
          <w:rFonts w:eastAsia="Times New Roman"/>
          <w:color w:val="800000"/>
        </w:rPr>
        <w:t>\ref</w:t>
      </w:r>
      <w:r w:rsidRPr="00A752AE">
        <w:rPr>
          <w:rFonts w:eastAsia="Times New Roman"/>
        </w:rPr>
        <w:t>{tab:</w:t>
      </w:r>
      <w:r w:rsidRPr="00A752AE">
        <w:rPr>
          <w:rFonts w:eastAsia="Times New Roman"/>
          <w:u w:val="single"/>
        </w:rPr>
        <w:t>Brien1983</w:t>
      </w:r>
      <w:r w:rsidRPr="00A752AE">
        <w:rPr>
          <w:rFonts w:eastAsia="Times New Roman"/>
        </w:rPr>
        <w:t xml:space="preserve">}. The indention of </w:t>
      </w:r>
      <w:ins w:id="332" w:author="Seamus Harris" w:date="2014-01-29T12:56:00Z">
        <w:r w:rsidR="00786370">
          <w:rPr>
            <w:rFonts w:eastAsia="Times New Roman"/>
          </w:rPr>
          <w:t xml:space="preserve">the </w:t>
        </w:r>
      </w:ins>
      <w:r w:rsidRPr="00A752AE">
        <w:rPr>
          <w:rFonts w:eastAsia="Times New Roman"/>
        </w:rPr>
        <w:t>Treatment line indicate</w:t>
      </w:r>
      <w:ins w:id="333" w:author="Seamus Harris" w:date="2014-01-29T12:56:00Z">
        <w:r w:rsidR="00786370">
          <w:rPr>
            <w:rFonts w:eastAsia="Times New Roman"/>
          </w:rPr>
          <w:t>s</w:t>
        </w:r>
      </w:ins>
      <w:r w:rsidRPr="00A752AE">
        <w:rPr>
          <w:rFonts w:eastAsia="Times New Roman"/>
        </w:rPr>
        <w:t xml:space="preserve"> </w:t>
      </w:r>
      <w:ins w:id="334" w:author="Seamus Harris" w:date="2014-01-29T12:56:00Z">
        <w:r w:rsidR="00786370">
          <w:rPr>
            <w:rFonts w:eastAsia="Times New Roman"/>
          </w:rPr>
          <w:t xml:space="preserve">that </w:t>
        </w:r>
      </w:ins>
      <w:r w:rsidRPr="00A752AE">
        <w:rPr>
          <w:rFonts w:eastAsia="Times New Roman"/>
        </w:rPr>
        <w:t xml:space="preserve">the Treatment is confounded with </w:t>
      </w:r>
      <w:r w:rsidRPr="00A752AE">
        <w:rPr>
          <w:rFonts w:eastAsia="Times New Roman"/>
          <w:color w:val="008000"/>
        </w:rPr>
        <w:t>$\</w:t>
      </w:r>
      <w:proofErr w:type="spellStart"/>
      <w:proofErr w:type="gramStart"/>
      <w:r w:rsidRPr="00A752AE">
        <w:rPr>
          <w:rFonts w:eastAsia="Times New Roman"/>
          <w:color w:val="008000"/>
        </w:rPr>
        <w:t>mathrm</w:t>
      </w:r>
      <w:proofErr w:type="spellEnd"/>
      <w:r w:rsidRPr="00A752AE">
        <w:rPr>
          <w:rFonts w:eastAsia="Times New Roman"/>
          <w:color w:val="008000"/>
        </w:rPr>
        <w:t>{</w:t>
      </w:r>
      <w:proofErr w:type="spellStart"/>
      <w:proofErr w:type="gramEnd"/>
      <w:r w:rsidRPr="00A752AE">
        <w:rPr>
          <w:rFonts w:eastAsia="Times New Roman"/>
          <w:color w:val="008000"/>
        </w:rPr>
        <w:t>Block.Plot</w:t>
      </w:r>
      <w:proofErr w:type="spellEnd"/>
      <w:r w:rsidRPr="00A752AE">
        <w:rPr>
          <w:rFonts w:eastAsia="Times New Roman"/>
          <w:color w:val="008000"/>
        </w:rPr>
        <w:t>}$</w:t>
      </w:r>
      <w:r w:rsidRPr="00A752AE">
        <w:rPr>
          <w:rFonts w:eastAsia="Times New Roman"/>
        </w:rPr>
        <w:t xml:space="preserve">. For a more detailed description of these procedures see </w:t>
      </w:r>
      <w:r w:rsidRPr="00A752AE">
        <w:rPr>
          <w:rFonts w:eastAsia="Times New Roman"/>
          <w:color w:val="800000"/>
        </w:rPr>
        <w:t>\</w:t>
      </w:r>
      <w:proofErr w:type="gramStart"/>
      <w:r w:rsidRPr="00A752AE">
        <w:rPr>
          <w:rFonts w:eastAsia="Times New Roman"/>
          <w:color w:val="800000"/>
        </w:rPr>
        <w:t>cite</w:t>
      </w:r>
      <w:r w:rsidRPr="00A752AE">
        <w:rPr>
          <w:rFonts w:eastAsia="Times New Roman"/>
        </w:rPr>
        <w:t>{</w:t>
      </w:r>
      <w:proofErr w:type="gramEnd"/>
      <w:r w:rsidRPr="00A752AE">
        <w:rPr>
          <w:rFonts w:eastAsia="Times New Roman"/>
          <w:u w:val="single"/>
        </w:rPr>
        <w:t>Brien1983</w:t>
      </w:r>
      <w:r w:rsidRPr="00A752AE">
        <w:rPr>
          <w:rFonts w:eastAsia="Times New Roman"/>
        </w:rPr>
        <w:t>}.</w:t>
      </w: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A752AE">
        <w:rPr>
          <w:rFonts w:eastAsia="Times New Roman"/>
          <w:color w:val="0000CC"/>
        </w:rPr>
        <w:t>\begin</w:t>
      </w:r>
      <w:r w:rsidRPr="00A752AE">
        <w:rPr>
          <w:rFonts w:eastAsia="Times New Roman"/>
        </w:rPr>
        <w:t>{table}[ht]</w:t>
      </w: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A752AE">
        <w:rPr>
          <w:rFonts w:eastAsia="Times New Roman"/>
          <w:color w:val="800000"/>
        </w:rPr>
        <w:t>\</w:t>
      </w:r>
      <w:proofErr w:type="spellStart"/>
      <w:r w:rsidRPr="00A752AE">
        <w:rPr>
          <w:rFonts w:eastAsia="Times New Roman"/>
          <w:color w:val="800000"/>
        </w:rPr>
        <w:t>centering</w:t>
      </w:r>
      <w:proofErr w:type="spellEnd"/>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A752AE">
        <w:rPr>
          <w:rFonts w:eastAsia="Times New Roman"/>
          <w:color w:val="800000"/>
        </w:rPr>
        <w:t>\caption</w:t>
      </w:r>
      <w:r w:rsidRPr="00A752AE">
        <w:rPr>
          <w:rFonts w:eastAsia="Times New Roman"/>
        </w:rPr>
        <w:t xml:space="preserve">{ANOVA table of </w:t>
      </w:r>
      <w:ins w:id="335" w:author="Seamus Harris" w:date="2014-01-29T12:57:00Z">
        <w:r w:rsidR="00BA54D0">
          <w:rPr>
            <w:rFonts w:eastAsia="Times New Roman"/>
          </w:rPr>
          <w:t xml:space="preserve">the </w:t>
        </w:r>
      </w:ins>
      <w:r w:rsidRPr="00A752AE">
        <w:rPr>
          <w:rFonts w:eastAsia="Times New Roman"/>
        </w:rPr>
        <w:t xml:space="preserve">wine-evaluation experiment described by </w:t>
      </w:r>
      <w:r w:rsidRPr="00A752AE">
        <w:rPr>
          <w:rFonts w:eastAsia="Times New Roman"/>
          <w:color w:val="800000"/>
        </w:rPr>
        <w:t>\</w:t>
      </w:r>
      <w:proofErr w:type="gramStart"/>
      <w:r w:rsidRPr="00A752AE">
        <w:rPr>
          <w:rFonts w:eastAsia="Times New Roman"/>
          <w:color w:val="800000"/>
        </w:rPr>
        <w:t>cite</w:t>
      </w:r>
      <w:r w:rsidRPr="00A752AE">
        <w:rPr>
          <w:rFonts w:eastAsia="Times New Roman"/>
        </w:rPr>
        <w:t>{</w:t>
      </w:r>
      <w:proofErr w:type="gramEnd"/>
      <w:r w:rsidRPr="00A752AE">
        <w:rPr>
          <w:rFonts w:eastAsia="Times New Roman"/>
          <w:u w:val="single"/>
        </w:rPr>
        <w:t>Brien1983</w:t>
      </w:r>
      <w:r w:rsidRPr="00A752AE">
        <w:rPr>
          <w:rFonts w:eastAsia="Times New Roman"/>
        </w:rPr>
        <w:t>}.}</w:t>
      </w: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A752AE">
        <w:rPr>
          <w:rFonts w:eastAsia="Times New Roman"/>
          <w:color w:val="0000CC"/>
        </w:rPr>
        <w:t>\begin</w:t>
      </w:r>
      <w:r w:rsidRPr="00A752AE">
        <w:rPr>
          <w:rFonts w:eastAsia="Times New Roman"/>
        </w:rPr>
        <w:t>{tabular}{</w:t>
      </w:r>
      <w:proofErr w:type="spellStart"/>
      <w:r w:rsidRPr="00A752AE">
        <w:rPr>
          <w:rFonts w:eastAsia="Times New Roman"/>
          <w:u w:val="single"/>
        </w:rPr>
        <w:t>lrl</w:t>
      </w:r>
      <w:proofErr w:type="spellEnd"/>
      <w:r w:rsidRPr="00A752AE">
        <w:rPr>
          <w:rFonts w:eastAsia="Times New Roman"/>
        </w:rPr>
        <w:t xml:space="preserve">} </w:t>
      </w: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A752AE">
        <w:rPr>
          <w:rFonts w:eastAsia="Times New Roman"/>
          <w:color w:val="800000"/>
        </w:rPr>
        <w:t>\</w:t>
      </w:r>
      <w:proofErr w:type="spellStart"/>
      <w:r w:rsidRPr="00A752AE">
        <w:rPr>
          <w:rFonts w:eastAsia="Times New Roman"/>
          <w:color w:val="800000"/>
        </w:rPr>
        <w:t>toprule</w:t>
      </w:r>
      <w:proofErr w:type="spellEnd"/>
      <w:r w:rsidRPr="00A752AE">
        <w:rPr>
          <w:rFonts w:eastAsia="Times New Roman"/>
        </w:rPr>
        <w:t xml:space="preserve"> </w:t>
      </w: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A752AE">
        <w:rPr>
          <w:rFonts w:eastAsia="Times New Roman"/>
          <w:color w:val="800000"/>
        </w:rPr>
        <w:t>\multicolumn</w:t>
      </w:r>
      <w:r w:rsidRPr="00A752AE">
        <w:rPr>
          <w:rFonts w:eastAsia="Times New Roman"/>
        </w:rPr>
        <w:t>{1}{l}{</w:t>
      </w:r>
      <w:r w:rsidRPr="00A752AE">
        <w:rPr>
          <w:rFonts w:eastAsia="Times New Roman"/>
          <w:color w:val="800000"/>
        </w:rPr>
        <w:t>\</w:t>
      </w:r>
      <w:proofErr w:type="spellStart"/>
      <w:r w:rsidRPr="00A752AE">
        <w:rPr>
          <w:rFonts w:eastAsia="Times New Roman"/>
          <w:color w:val="800000"/>
        </w:rPr>
        <w:t>textbf</w:t>
      </w:r>
      <w:proofErr w:type="spellEnd"/>
      <w:r w:rsidRPr="00A752AE">
        <w:rPr>
          <w:rFonts w:eastAsia="Times New Roman"/>
        </w:rPr>
        <w:t xml:space="preserve">{Source of Variation}} &amp; </w:t>
      </w:r>
      <w:r w:rsidRPr="00A752AE">
        <w:rPr>
          <w:rFonts w:eastAsia="Times New Roman"/>
          <w:color w:val="800000"/>
        </w:rPr>
        <w:t>\multicolumn</w:t>
      </w:r>
      <w:r w:rsidRPr="00A752AE">
        <w:rPr>
          <w:rFonts w:eastAsia="Times New Roman"/>
        </w:rPr>
        <w:t>{1}{l}{</w:t>
      </w:r>
      <w:r w:rsidRPr="00A752AE">
        <w:rPr>
          <w:rFonts w:eastAsia="Times New Roman"/>
          <w:color w:val="800000"/>
        </w:rPr>
        <w:t>\</w:t>
      </w:r>
      <w:proofErr w:type="spellStart"/>
      <w:r w:rsidRPr="00A752AE">
        <w:rPr>
          <w:rFonts w:eastAsia="Times New Roman"/>
          <w:color w:val="800000"/>
        </w:rPr>
        <w:t>textbf</w:t>
      </w:r>
      <w:proofErr w:type="spellEnd"/>
      <w:r w:rsidRPr="00A752AE">
        <w:rPr>
          <w:rFonts w:eastAsia="Times New Roman"/>
        </w:rPr>
        <w:t xml:space="preserve">{DF}} </w:t>
      </w:r>
      <w:r w:rsidRPr="00A752AE">
        <w:rPr>
          <w:rFonts w:eastAsia="Times New Roman"/>
          <w:color w:val="800000"/>
        </w:rPr>
        <w:t>\\</w:t>
      </w:r>
      <w:r w:rsidRPr="00A752AE">
        <w:rPr>
          <w:rFonts w:eastAsia="Times New Roman"/>
        </w:rPr>
        <w:t xml:space="preserve"> </w:t>
      </w: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A752AE">
        <w:rPr>
          <w:rFonts w:eastAsia="Times New Roman"/>
          <w:color w:val="800000"/>
        </w:rPr>
        <w:t>\</w:t>
      </w:r>
      <w:proofErr w:type="spellStart"/>
      <w:r w:rsidRPr="00A752AE">
        <w:rPr>
          <w:rFonts w:eastAsia="Times New Roman"/>
          <w:color w:val="800000"/>
        </w:rPr>
        <w:t>midrule</w:t>
      </w:r>
      <w:proofErr w:type="spellEnd"/>
      <w:r w:rsidRPr="00A752AE">
        <w:rPr>
          <w:rFonts w:eastAsia="Times New Roman"/>
        </w:rPr>
        <w:t xml:space="preserve"> </w:t>
      </w: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A752AE">
        <w:rPr>
          <w:rFonts w:eastAsia="Times New Roman"/>
        </w:rPr>
        <w:t xml:space="preserve">Between Tasters &amp; </w:t>
      </w:r>
      <w:r w:rsidRPr="00A752AE">
        <w:rPr>
          <w:rFonts w:eastAsia="Times New Roman"/>
          <w:color w:val="008000"/>
        </w:rPr>
        <w:t>$t-1</w:t>
      </w:r>
      <w:proofErr w:type="gramStart"/>
      <w:r w:rsidRPr="00A752AE">
        <w:rPr>
          <w:rFonts w:eastAsia="Times New Roman"/>
          <w:color w:val="008000"/>
        </w:rPr>
        <w:t>$</w:t>
      </w:r>
      <w:r w:rsidRPr="00A752AE">
        <w:rPr>
          <w:rFonts w:eastAsia="Times New Roman"/>
        </w:rPr>
        <w:t xml:space="preserve">  </w:t>
      </w:r>
      <w:r w:rsidRPr="00A752AE">
        <w:rPr>
          <w:rFonts w:eastAsia="Times New Roman"/>
          <w:color w:val="800000"/>
        </w:rPr>
        <w:t>\</w:t>
      </w:r>
      <w:proofErr w:type="gramEnd"/>
      <w:r w:rsidRPr="00A752AE">
        <w:rPr>
          <w:rFonts w:eastAsia="Times New Roman"/>
          <w:color w:val="800000"/>
        </w:rPr>
        <w:t>\</w:t>
      </w:r>
      <w:r w:rsidRPr="00A752AE">
        <w:rPr>
          <w:rFonts w:eastAsia="Times New Roman"/>
        </w:rPr>
        <w:t xml:space="preserve"> </w:t>
      </w: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A752AE">
        <w:rPr>
          <w:rFonts w:eastAsia="Times New Roman"/>
        </w:rPr>
        <w:t xml:space="preserve">Between Sittings Within Tasters &amp; </w:t>
      </w:r>
      <w:r w:rsidRPr="00A752AE">
        <w:rPr>
          <w:rFonts w:eastAsia="Times New Roman"/>
          <w:color w:val="008000"/>
        </w:rPr>
        <w:t>$</w:t>
      </w:r>
      <w:proofErr w:type="gramStart"/>
      <w:r w:rsidRPr="00A752AE">
        <w:rPr>
          <w:rFonts w:eastAsia="Times New Roman"/>
          <w:color w:val="008000"/>
        </w:rPr>
        <w:t>t(</w:t>
      </w:r>
      <w:proofErr w:type="gramEnd"/>
      <w:r w:rsidRPr="00A752AE">
        <w:rPr>
          <w:rFonts w:eastAsia="Times New Roman"/>
          <w:color w:val="008000"/>
        </w:rPr>
        <w:t>bp-1)$</w:t>
      </w:r>
      <w:r w:rsidRPr="00A752AE">
        <w:rPr>
          <w:rFonts w:eastAsia="Times New Roman"/>
        </w:rPr>
        <w:t xml:space="preserve"> </w:t>
      </w:r>
      <w:r w:rsidRPr="00A752AE">
        <w:rPr>
          <w:rFonts w:eastAsia="Times New Roman"/>
          <w:color w:val="800000"/>
        </w:rPr>
        <w:t>\\</w:t>
      </w:r>
      <w:r w:rsidRPr="00A752AE">
        <w:rPr>
          <w:rFonts w:eastAsia="Times New Roman"/>
        </w:rPr>
        <w:t xml:space="preserve">  </w:t>
      </w: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A752AE">
        <w:rPr>
          <w:rFonts w:eastAsia="Times New Roman"/>
          <w:color w:val="800000"/>
        </w:rPr>
        <w:t>\quad</w:t>
      </w:r>
      <w:r w:rsidRPr="00A752AE">
        <w:rPr>
          <w:rFonts w:eastAsia="Times New Roman"/>
        </w:rPr>
        <w:t xml:space="preserve"> Between </w:t>
      </w:r>
      <w:proofErr w:type="gramStart"/>
      <w:r w:rsidRPr="00A752AE">
        <w:rPr>
          <w:rFonts w:eastAsia="Times New Roman"/>
        </w:rPr>
        <w:t>Blocks  &amp;</w:t>
      </w:r>
      <w:proofErr w:type="gramEnd"/>
      <w:r w:rsidRPr="00A752AE">
        <w:rPr>
          <w:rFonts w:eastAsia="Times New Roman"/>
        </w:rPr>
        <w:t xml:space="preserve"> </w:t>
      </w:r>
      <w:r w:rsidRPr="00A752AE">
        <w:rPr>
          <w:rFonts w:eastAsia="Times New Roman"/>
          <w:color w:val="008000"/>
        </w:rPr>
        <w:t>$b-1$</w:t>
      </w:r>
      <w:r w:rsidRPr="00A752AE">
        <w:rPr>
          <w:rFonts w:eastAsia="Times New Roman"/>
        </w:rPr>
        <w:t xml:space="preserve">  </w:t>
      </w:r>
      <w:r w:rsidRPr="00A752AE">
        <w:rPr>
          <w:rFonts w:eastAsia="Times New Roman"/>
          <w:color w:val="800000"/>
        </w:rPr>
        <w:t>\\</w:t>
      </w:r>
      <w:r w:rsidRPr="00A752AE">
        <w:rPr>
          <w:rFonts w:eastAsia="Times New Roman"/>
        </w:rPr>
        <w:t xml:space="preserve"> </w:t>
      </w: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A752AE">
        <w:rPr>
          <w:rFonts w:eastAsia="Times New Roman"/>
          <w:color w:val="800000"/>
        </w:rPr>
        <w:t>\quad</w:t>
      </w:r>
      <w:r w:rsidRPr="00A752AE">
        <w:rPr>
          <w:rFonts w:eastAsia="Times New Roman"/>
        </w:rPr>
        <w:t xml:space="preserve"> Between Plots Within Blocks &amp; </w:t>
      </w:r>
      <w:r w:rsidRPr="00A752AE">
        <w:rPr>
          <w:rFonts w:eastAsia="Times New Roman"/>
          <w:color w:val="008000"/>
        </w:rPr>
        <w:t>$</w:t>
      </w:r>
      <w:proofErr w:type="gramStart"/>
      <w:r w:rsidRPr="00A752AE">
        <w:rPr>
          <w:rFonts w:eastAsia="Times New Roman"/>
          <w:color w:val="008000"/>
        </w:rPr>
        <w:t>b(</w:t>
      </w:r>
      <w:proofErr w:type="gramEnd"/>
      <w:r w:rsidRPr="00A752AE">
        <w:rPr>
          <w:rFonts w:eastAsia="Times New Roman"/>
          <w:color w:val="008000"/>
        </w:rPr>
        <w:t>p-1)$</w:t>
      </w:r>
      <w:r w:rsidRPr="00A752AE">
        <w:rPr>
          <w:rFonts w:eastAsia="Times New Roman"/>
        </w:rPr>
        <w:t xml:space="preserve"> </w:t>
      </w:r>
      <w:r w:rsidRPr="00A752AE">
        <w:rPr>
          <w:rFonts w:eastAsia="Times New Roman"/>
          <w:color w:val="800000"/>
        </w:rPr>
        <w:t>\\</w:t>
      </w:r>
      <w:r w:rsidRPr="00A752AE">
        <w:rPr>
          <w:rFonts w:eastAsia="Times New Roman"/>
        </w:rPr>
        <w:t xml:space="preserve"> </w:t>
      </w: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A752AE">
        <w:rPr>
          <w:rFonts w:eastAsia="Times New Roman"/>
          <w:color w:val="800000"/>
        </w:rPr>
        <w:t>\quad</w:t>
      </w:r>
      <w:r w:rsidRPr="00A752AE">
        <w:rPr>
          <w:rFonts w:eastAsia="Times New Roman"/>
        </w:rPr>
        <w:t xml:space="preserve"> </w:t>
      </w:r>
      <w:r w:rsidRPr="00A752AE">
        <w:rPr>
          <w:rFonts w:eastAsia="Times New Roman"/>
          <w:color w:val="800000"/>
        </w:rPr>
        <w:t>\quad</w:t>
      </w:r>
      <w:r w:rsidRPr="00A752AE">
        <w:rPr>
          <w:rFonts w:eastAsia="Times New Roman"/>
        </w:rPr>
        <w:t xml:space="preserve"> Treatment &amp; </w:t>
      </w:r>
      <w:r w:rsidRPr="00A752AE">
        <w:rPr>
          <w:rFonts w:eastAsia="Times New Roman"/>
          <w:color w:val="008000"/>
        </w:rPr>
        <w:t>$p-1</w:t>
      </w:r>
      <w:proofErr w:type="gramStart"/>
      <w:r w:rsidRPr="00A752AE">
        <w:rPr>
          <w:rFonts w:eastAsia="Times New Roman"/>
          <w:color w:val="008000"/>
        </w:rPr>
        <w:t>$</w:t>
      </w:r>
      <w:r w:rsidRPr="00A752AE">
        <w:rPr>
          <w:rFonts w:eastAsia="Times New Roman"/>
        </w:rPr>
        <w:t xml:space="preserve">  </w:t>
      </w:r>
      <w:r w:rsidRPr="00A752AE">
        <w:rPr>
          <w:rFonts w:eastAsia="Times New Roman"/>
          <w:color w:val="800000"/>
        </w:rPr>
        <w:t>\</w:t>
      </w:r>
      <w:proofErr w:type="gramEnd"/>
      <w:r w:rsidRPr="00A752AE">
        <w:rPr>
          <w:rFonts w:eastAsia="Times New Roman"/>
          <w:color w:val="800000"/>
        </w:rPr>
        <w:t>\</w:t>
      </w:r>
      <w:r w:rsidRPr="00A752AE">
        <w:rPr>
          <w:rFonts w:eastAsia="Times New Roman"/>
        </w:rPr>
        <w:t xml:space="preserve"> </w:t>
      </w: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A752AE">
        <w:rPr>
          <w:rFonts w:eastAsia="Times New Roman"/>
          <w:color w:val="800000"/>
        </w:rPr>
        <w:t>\quad</w:t>
      </w:r>
      <w:r w:rsidRPr="00A752AE">
        <w:rPr>
          <w:rFonts w:eastAsia="Times New Roman"/>
        </w:rPr>
        <w:t xml:space="preserve"> </w:t>
      </w:r>
      <w:r w:rsidRPr="00A752AE">
        <w:rPr>
          <w:rFonts w:eastAsia="Times New Roman"/>
          <w:color w:val="800000"/>
        </w:rPr>
        <w:t>\quad</w:t>
      </w:r>
      <w:r w:rsidRPr="00A752AE">
        <w:rPr>
          <w:rFonts w:eastAsia="Times New Roman"/>
        </w:rPr>
        <w:t xml:space="preserve"> Residual &amp; </w:t>
      </w:r>
      <w:r w:rsidRPr="00A752AE">
        <w:rPr>
          <w:rFonts w:eastAsia="Times New Roman"/>
          <w:color w:val="008000"/>
        </w:rPr>
        <w:t>$(b-1</w:t>
      </w:r>
      <w:proofErr w:type="gramStart"/>
      <w:r w:rsidRPr="00A752AE">
        <w:rPr>
          <w:rFonts w:eastAsia="Times New Roman"/>
          <w:color w:val="008000"/>
        </w:rPr>
        <w:t>)(</w:t>
      </w:r>
      <w:proofErr w:type="gramEnd"/>
      <w:r w:rsidRPr="00A752AE">
        <w:rPr>
          <w:rFonts w:eastAsia="Times New Roman"/>
          <w:color w:val="008000"/>
        </w:rPr>
        <w:t>p-1)$</w:t>
      </w:r>
      <w:r w:rsidRPr="00A752AE">
        <w:rPr>
          <w:rFonts w:eastAsia="Times New Roman"/>
        </w:rPr>
        <w:t xml:space="preserve"> </w:t>
      </w:r>
      <w:r w:rsidRPr="00A752AE">
        <w:rPr>
          <w:rFonts w:eastAsia="Times New Roman"/>
          <w:color w:val="800000"/>
        </w:rPr>
        <w:t>\\</w:t>
      </w:r>
      <w:r w:rsidRPr="00A752AE">
        <w:rPr>
          <w:rFonts w:eastAsia="Times New Roman"/>
        </w:rPr>
        <w:t xml:space="preserve"> </w:t>
      </w: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A752AE">
        <w:rPr>
          <w:rFonts w:eastAsia="Times New Roman"/>
          <w:color w:val="800000"/>
        </w:rPr>
        <w:t>\quad</w:t>
      </w:r>
      <w:r w:rsidRPr="00A752AE">
        <w:rPr>
          <w:rFonts w:eastAsia="Times New Roman"/>
        </w:rPr>
        <w:t xml:space="preserve"> Residual &amp; </w:t>
      </w:r>
      <w:r w:rsidRPr="00A752AE">
        <w:rPr>
          <w:rFonts w:eastAsia="Times New Roman"/>
          <w:color w:val="008000"/>
        </w:rPr>
        <w:t>$(bp-1</w:t>
      </w:r>
      <w:proofErr w:type="gramStart"/>
      <w:r w:rsidRPr="00A752AE">
        <w:rPr>
          <w:rFonts w:eastAsia="Times New Roman"/>
          <w:color w:val="008000"/>
        </w:rPr>
        <w:t>)(</w:t>
      </w:r>
      <w:proofErr w:type="gramEnd"/>
      <w:r w:rsidRPr="00A752AE">
        <w:rPr>
          <w:rFonts w:eastAsia="Times New Roman"/>
          <w:color w:val="008000"/>
        </w:rPr>
        <w:t>t-1)$</w:t>
      </w:r>
      <w:r w:rsidRPr="00A752AE">
        <w:rPr>
          <w:rFonts w:eastAsia="Times New Roman"/>
        </w:rPr>
        <w:t xml:space="preserve"> </w:t>
      </w:r>
      <w:r w:rsidRPr="00A752AE">
        <w:rPr>
          <w:rFonts w:eastAsia="Times New Roman"/>
          <w:color w:val="800000"/>
        </w:rPr>
        <w:t>\\</w:t>
      </w:r>
      <w:r w:rsidRPr="00A752AE">
        <w:rPr>
          <w:rFonts w:eastAsia="Times New Roman"/>
        </w:rPr>
        <w:t xml:space="preserve"> </w:t>
      </w: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A752AE">
        <w:rPr>
          <w:rFonts w:eastAsia="Times New Roman"/>
          <w:color w:val="800000"/>
        </w:rPr>
        <w:t>\</w:t>
      </w:r>
      <w:proofErr w:type="spellStart"/>
      <w:r w:rsidRPr="00A752AE">
        <w:rPr>
          <w:rFonts w:eastAsia="Times New Roman"/>
          <w:color w:val="800000"/>
        </w:rPr>
        <w:t>bottomrule</w:t>
      </w:r>
      <w:proofErr w:type="spellEnd"/>
      <w:r w:rsidRPr="00A752AE">
        <w:rPr>
          <w:rFonts w:eastAsia="Times New Roman"/>
        </w:rPr>
        <w:t xml:space="preserve"> </w:t>
      </w: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A752AE">
        <w:rPr>
          <w:rFonts w:eastAsia="Times New Roman"/>
          <w:color w:val="0000CC"/>
        </w:rPr>
        <w:t>\end</w:t>
      </w:r>
      <w:r w:rsidRPr="00A752AE">
        <w:rPr>
          <w:rFonts w:eastAsia="Times New Roman"/>
        </w:rPr>
        <w:t>{tabular}</w:t>
      </w: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A752AE">
        <w:rPr>
          <w:rFonts w:eastAsia="Times New Roman"/>
          <w:b/>
          <w:bCs/>
          <w:color w:val="0000CC"/>
        </w:rPr>
        <w:t>\label{tab:Brien1983}</w:t>
      </w:r>
      <w:r w:rsidRPr="00A752AE">
        <w:rPr>
          <w:rFonts w:eastAsia="Times New Roman"/>
        </w:rPr>
        <w:t xml:space="preserve"> </w:t>
      </w: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A752AE">
        <w:rPr>
          <w:rFonts w:eastAsia="Times New Roman"/>
          <w:color w:val="0000CC"/>
        </w:rPr>
        <w:t>\end</w:t>
      </w:r>
      <w:r w:rsidRPr="00A752AE">
        <w:rPr>
          <w:rFonts w:eastAsia="Times New Roman"/>
        </w:rPr>
        <w:t xml:space="preserve">{table} </w:t>
      </w: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A752AE">
        <w:rPr>
          <w:rFonts w:eastAsia="Times New Roman"/>
          <w:color w:val="800000"/>
        </w:rPr>
        <w:t>\cite</w:t>
      </w:r>
      <w:r w:rsidRPr="00A752AE">
        <w:rPr>
          <w:rFonts w:eastAsia="Times New Roman"/>
        </w:rPr>
        <w:t>{</w:t>
      </w:r>
      <w:r w:rsidRPr="00A752AE">
        <w:rPr>
          <w:rFonts w:eastAsia="Times New Roman"/>
          <w:u w:val="single"/>
        </w:rPr>
        <w:t>Brien1983</w:t>
      </w:r>
      <w:r w:rsidRPr="00A752AE">
        <w:rPr>
          <w:rFonts w:eastAsia="Times New Roman"/>
        </w:rPr>
        <w:t xml:space="preserve">} concluded by expressing </w:t>
      </w:r>
      <w:del w:id="336" w:author="Seamus Harris" w:date="2014-01-29T12:57:00Z">
        <w:r w:rsidRPr="00A752AE" w:rsidDel="00BA54D0">
          <w:rPr>
            <w:rFonts w:eastAsia="Times New Roman"/>
          </w:rPr>
          <w:delText xml:space="preserve">the idea </w:delText>
        </w:r>
      </w:del>
      <w:r w:rsidRPr="00A752AE">
        <w:rPr>
          <w:rFonts w:eastAsia="Times New Roman"/>
        </w:rPr>
        <w:t xml:space="preserve">that the randomisation between the factors of different tiers can alter the relationships among factors within each tier. Consider, for instance, an experiment arranged in a row-column design; the relationship between the Row and Column factors </w:t>
      </w:r>
      <w:del w:id="337" w:author="Seamus Harris" w:date="2014-01-29T12:57:00Z">
        <w:r w:rsidRPr="00A752AE" w:rsidDel="00BA54D0">
          <w:rPr>
            <w:rFonts w:eastAsia="Times New Roman"/>
          </w:rPr>
          <w:delText xml:space="preserve">are </w:delText>
        </w:r>
      </w:del>
      <w:ins w:id="338" w:author="Seamus Harris" w:date="2014-01-29T12:57:00Z">
        <w:r w:rsidR="00BA54D0">
          <w:rPr>
            <w:rFonts w:eastAsia="Times New Roman"/>
          </w:rPr>
          <w:t xml:space="preserve">is </w:t>
        </w:r>
      </w:ins>
      <w:r w:rsidRPr="00A752AE">
        <w:rPr>
          <w:rFonts w:eastAsia="Times New Roman"/>
          <w:color w:val="800000"/>
        </w:rPr>
        <w:t>\</w:t>
      </w:r>
      <w:proofErr w:type="spellStart"/>
      <w:proofErr w:type="gramStart"/>
      <w:r w:rsidRPr="00A752AE">
        <w:rPr>
          <w:rFonts w:eastAsia="Times New Roman"/>
          <w:color w:val="800000"/>
        </w:rPr>
        <w:t>emph</w:t>
      </w:r>
      <w:proofErr w:type="spellEnd"/>
      <w:r w:rsidRPr="00A752AE">
        <w:rPr>
          <w:rFonts w:eastAsia="Times New Roman"/>
        </w:rPr>
        <w:t>{</w:t>
      </w:r>
      <w:proofErr w:type="gramEnd"/>
      <w:r w:rsidRPr="00A752AE">
        <w:rPr>
          <w:rFonts w:eastAsia="Times New Roman"/>
        </w:rPr>
        <w:t xml:space="preserve">crossed}. Consider the plots as the observational units, then suppose a randomised complete block design is to be superimposed on the plots, with treatment being randomised to the plots within each row. </w:t>
      </w:r>
      <w:del w:id="339" w:author="Seamus Harris" w:date="2014-01-29T18:06:00Z">
        <w:r w:rsidRPr="00A752AE" w:rsidDel="00E803ED">
          <w:rPr>
            <w:rFonts w:eastAsia="Times New Roman"/>
          </w:rPr>
          <w:delText>Consequently, t</w:delText>
        </w:r>
      </w:del>
      <w:ins w:id="340" w:author="Seamus Harris" w:date="2014-01-29T18:06:00Z">
        <w:r w:rsidR="00E803ED">
          <w:rPr>
            <w:rFonts w:eastAsia="Times New Roman"/>
          </w:rPr>
          <w:t>T</w:t>
        </w:r>
      </w:ins>
      <w:r w:rsidRPr="00A752AE">
        <w:rPr>
          <w:rFonts w:eastAsia="Times New Roman"/>
        </w:rPr>
        <w:t xml:space="preserve">he treatment factor </w:t>
      </w:r>
      <w:ins w:id="341" w:author="Seamus Harris" w:date="2014-01-29T18:06:00Z">
        <w:r w:rsidR="00E803ED">
          <w:rPr>
            <w:rFonts w:eastAsia="Times New Roman"/>
          </w:rPr>
          <w:t xml:space="preserve">then </w:t>
        </w:r>
      </w:ins>
      <w:r w:rsidRPr="00A752AE">
        <w:rPr>
          <w:rFonts w:eastAsia="Times New Roman"/>
        </w:rPr>
        <w:t xml:space="preserve">becomes confounded with the column factor and the relationship between the row and column factors becomes </w:t>
      </w:r>
      <w:r w:rsidRPr="00A752AE">
        <w:rPr>
          <w:rFonts w:eastAsia="Times New Roman"/>
          <w:color w:val="800000"/>
        </w:rPr>
        <w:t>\</w:t>
      </w:r>
      <w:proofErr w:type="spellStart"/>
      <w:proofErr w:type="gramStart"/>
      <w:r w:rsidRPr="00A752AE">
        <w:rPr>
          <w:rFonts w:eastAsia="Times New Roman"/>
          <w:color w:val="800000"/>
        </w:rPr>
        <w:t>emph</w:t>
      </w:r>
      <w:proofErr w:type="spellEnd"/>
      <w:r w:rsidRPr="00A752AE">
        <w:rPr>
          <w:rFonts w:eastAsia="Times New Roman"/>
        </w:rPr>
        <w:t>{</w:t>
      </w:r>
      <w:proofErr w:type="gramEnd"/>
      <w:r w:rsidRPr="00A752AE">
        <w:rPr>
          <w:rFonts w:eastAsia="Times New Roman"/>
        </w:rPr>
        <w:t xml:space="preserve">nested}. Therefore, the experimental structure depends on both the innate physical structure of the experimental material and on how the randomisation is employed. </w:t>
      </w: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A752AE">
        <w:rPr>
          <w:rFonts w:eastAsia="Times New Roman"/>
          <w:b/>
          <w:bCs/>
          <w:color w:val="0000CC"/>
        </w:rPr>
        <w:t>\section{Complex two-phase experiments}\</w:t>
      </w:r>
      <w:proofErr w:type="gramStart"/>
      <w:r w:rsidRPr="00A752AE">
        <w:rPr>
          <w:rFonts w:eastAsia="Times New Roman"/>
          <w:b/>
          <w:bCs/>
          <w:color w:val="0000CC"/>
        </w:rPr>
        <w:t>label{</w:t>
      </w:r>
      <w:proofErr w:type="gramEnd"/>
      <w:r w:rsidRPr="00A752AE">
        <w:rPr>
          <w:rFonts w:eastAsia="Times New Roman"/>
          <w:b/>
          <w:bCs/>
          <w:color w:val="0000CC"/>
        </w:rPr>
        <w:t>sec:Brien1999}</w:t>
      </w: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A752AE">
        <w:rPr>
          <w:rFonts w:eastAsia="Times New Roman"/>
        </w:rPr>
        <w:t xml:space="preserve">A crucial aspect of the complex two-phase experiment is that at least one term in the structure formula of </w:t>
      </w:r>
      <w:ins w:id="342" w:author="Seamus Harris" w:date="2014-01-29T13:19:00Z">
        <w:r w:rsidR="00DE1E12">
          <w:rPr>
            <w:rFonts w:eastAsia="Times New Roman"/>
          </w:rPr>
          <w:t xml:space="preserve">the </w:t>
        </w:r>
      </w:ins>
      <w:r w:rsidRPr="00A752AE">
        <w:rPr>
          <w:rFonts w:eastAsia="Times New Roman"/>
        </w:rPr>
        <w:t xml:space="preserve">third tier is non-orthogonal to the </w:t>
      </w:r>
      <w:del w:id="343" w:author="Seamus Harris" w:date="2014-01-29T13:19:00Z">
        <w:r w:rsidRPr="00A752AE" w:rsidDel="00DE1E12">
          <w:rPr>
            <w:rFonts w:eastAsia="Times New Roman"/>
          </w:rPr>
          <w:delText xml:space="preserve">more than one </w:delText>
        </w:r>
      </w:del>
      <w:ins w:id="344" w:author="Seamus Harris" w:date="2014-01-29T13:19:00Z">
        <w:r w:rsidR="00DE1E12">
          <w:rPr>
            <w:rFonts w:eastAsia="Times New Roman"/>
          </w:rPr>
          <w:t xml:space="preserve">multiple </w:t>
        </w:r>
      </w:ins>
      <w:r w:rsidRPr="00A752AE">
        <w:rPr>
          <w:rFonts w:eastAsia="Times New Roman"/>
        </w:rPr>
        <w:t xml:space="preserve">terms in the structure formula of </w:t>
      </w:r>
      <w:ins w:id="345" w:author="Seamus Harris" w:date="2014-01-29T13:19:00Z">
        <w:r w:rsidR="00DE1E12">
          <w:rPr>
            <w:rFonts w:eastAsia="Times New Roman"/>
          </w:rPr>
          <w:t xml:space="preserve">the </w:t>
        </w:r>
      </w:ins>
      <w:r w:rsidRPr="00A752AE">
        <w:rPr>
          <w:rFonts w:eastAsia="Times New Roman"/>
        </w:rPr>
        <w:t xml:space="preserve">second tier which themselves are non-orthogonal to terms in the structure formula of </w:t>
      </w:r>
      <w:ins w:id="346" w:author="Seamus Harris" w:date="2014-01-29T13:19:00Z">
        <w:r w:rsidR="00DE1E12">
          <w:rPr>
            <w:rFonts w:eastAsia="Times New Roman"/>
          </w:rPr>
          <w:t xml:space="preserve">the </w:t>
        </w:r>
      </w:ins>
      <w:r w:rsidRPr="00A752AE">
        <w:rPr>
          <w:rFonts w:eastAsia="Times New Roman"/>
        </w:rPr>
        <w:t xml:space="preserve">first tier. Thus, there are two sets of </w:t>
      </w:r>
      <w:del w:id="347" w:author="Seamus Harris" w:date="2014-01-29T13:19:00Z">
        <w:r w:rsidRPr="00A752AE" w:rsidDel="00DE1E12">
          <w:rPr>
            <w:rFonts w:eastAsia="Times New Roman"/>
          </w:rPr>
          <w:delText xml:space="preserve"> </w:delText>
        </w:r>
      </w:del>
      <w:r w:rsidRPr="00A752AE">
        <w:rPr>
          <w:rFonts w:eastAsia="Times New Roman"/>
        </w:rPr>
        <w:t>efficiency factors, denote</w:t>
      </w:r>
      <w:ins w:id="348" w:author="Seamus Harris" w:date="2014-01-29T13:19:00Z">
        <w:r w:rsidR="00DE1E12">
          <w:rPr>
            <w:rFonts w:eastAsia="Times New Roman"/>
          </w:rPr>
          <w:t>d</w:t>
        </w:r>
      </w:ins>
      <w:r w:rsidRPr="00A752AE">
        <w:rPr>
          <w:rFonts w:eastAsia="Times New Roman"/>
        </w:rPr>
        <w:t xml:space="preserve"> by </w:t>
      </w:r>
      <w:r w:rsidRPr="00A752AE">
        <w:rPr>
          <w:rFonts w:eastAsia="Times New Roman"/>
          <w:color w:val="008000"/>
        </w:rPr>
        <w:t>$E$</w:t>
      </w:r>
      <w:r w:rsidRPr="00A752AE">
        <w:rPr>
          <w:rFonts w:eastAsia="Times New Roman"/>
        </w:rPr>
        <w:t xml:space="preserve">, to describe the non-orthogonal relationship between the terms of different tiers, as mentioned by </w:t>
      </w:r>
      <w:r w:rsidRPr="00A752AE">
        <w:rPr>
          <w:rFonts w:eastAsia="Times New Roman"/>
          <w:color w:val="800000"/>
        </w:rPr>
        <w:t>\</w:t>
      </w:r>
      <w:proofErr w:type="gramStart"/>
      <w:r w:rsidRPr="00A752AE">
        <w:rPr>
          <w:rFonts w:eastAsia="Times New Roman"/>
          <w:color w:val="800000"/>
        </w:rPr>
        <w:t>cite</w:t>
      </w:r>
      <w:r w:rsidRPr="00A752AE">
        <w:rPr>
          <w:rFonts w:eastAsia="Times New Roman"/>
        </w:rPr>
        <w:t>{</w:t>
      </w:r>
      <w:proofErr w:type="gramEnd"/>
      <w:r w:rsidRPr="00A752AE">
        <w:rPr>
          <w:rFonts w:eastAsia="Times New Roman"/>
          <w:u w:val="single"/>
        </w:rPr>
        <w:t>Wood1988</w:t>
      </w:r>
      <w:r w:rsidRPr="00A752AE">
        <w:rPr>
          <w:rFonts w:eastAsia="Times New Roman"/>
        </w:rPr>
        <w:t xml:space="preserve">}. </w:t>
      </w: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A752AE">
        <w:rPr>
          <w:rFonts w:eastAsia="Times New Roman"/>
        </w:rPr>
        <w:t xml:space="preserve">The procedures described in </w:t>
      </w:r>
      <w:r w:rsidRPr="00A752AE">
        <w:rPr>
          <w:rFonts w:eastAsia="Times New Roman"/>
          <w:color w:val="800000"/>
        </w:rPr>
        <w:t>\cite</w:t>
      </w:r>
      <w:r w:rsidRPr="00A752AE">
        <w:rPr>
          <w:rFonts w:eastAsia="Times New Roman"/>
        </w:rPr>
        <w:t>{</w:t>
      </w:r>
      <w:r w:rsidRPr="00A752AE">
        <w:rPr>
          <w:rFonts w:eastAsia="Times New Roman"/>
          <w:u w:val="single"/>
        </w:rPr>
        <w:t>Brien1983</w:t>
      </w:r>
      <w:r w:rsidRPr="00A752AE">
        <w:rPr>
          <w:rFonts w:eastAsia="Times New Roman"/>
        </w:rPr>
        <w:t xml:space="preserve">} to construct the ANOVA table only provide the decomposition of the total DF. </w:t>
      </w:r>
      <w:r w:rsidRPr="00A752AE">
        <w:rPr>
          <w:rFonts w:eastAsia="Times New Roman"/>
          <w:color w:val="800000"/>
        </w:rPr>
        <w:t>\cite</w:t>
      </w:r>
      <w:r w:rsidRPr="00A752AE">
        <w:rPr>
          <w:rFonts w:eastAsia="Times New Roman"/>
        </w:rPr>
        <w:t>{</w:t>
      </w:r>
      <w:r w:rsidRPr="00A752AE">
        <w:rPr>
          <w:rFonts w:eastAsia="Times New Roman"/>
          <w:u w:val="single"/>
        </w:rPr>
        <w:t>Brien1999</w:t>
      </w:r>
      <w:r w:rsidRPr="00A752AE">
        <w:rPr>
          <w:rFonts w:eastAsia="Times New Roman"/>
        </w:rPr>
        <w:t xml:space="preserve">} thus described an algorithm using two types of </w:t>
      </w:r>
      <w:r w:rsidRPr="00A752AE">
        <w:rPr>
          <w:rFonts w:eastAsia="Times New Roman"/>
          <w:color w:val="800000"/>
        </w:rPr>
        <w:t>\</w:t>
      </w:r>
      <w:proofErr w:type="spellStart"/>
      <w:r w:rsidRPr="00A752AE">
        <w:rPr>
          <w:rFonts w:eastAsia="Times New Roman"/>
          <w:color w:val="800000"/>
        </w:rPr>
        <w:t>emph</w:t>
      </w:r>
      <w:proofErr w:type="spellEnd"/>
      <w:r w:rsidRPr="00A752AE">
        <w:rPr>
          <w:rFonts w:eastAsia="Times New Roman"/>
        </w:rPr>
        <w:t xml:space="preserve">{sweeping} operations to construct the ANOVA table which provides the estimation of the effects for each source of variation for any single- or two-phase experiment. </w:t>
      </w: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A752AE">
        <w:rPr>
          <w:rFonts w:eastAsia="Times New Roman"/>
        </w:rPr>
        <w:t>The field experiment described in Section~</w:t>
      </w:r>
      <w:r w:rsidRPr="00A752AE">
        <w:rPr>
          <w:rFonts w:eastAsia="Times New Roman"/>
          <w:color w:val="800000"/>
        </w:rPr>
        <w:t>\</w:t>
      </w:r>
      <w:proofErr w:type="gramStart"/>
      <w:r w:rsidRPr="00A752AE">
        <w:rPr>
          <w:rFonts w:eastAsia="Times New Roman"/>
          <w:color w:val="800000"/>
        </w:rPr>
        <w:t>ref</w:t>
      </w:r>
      <w:r w:rsidRPr="00A752AE">
        <w:rPr>
          <w:rFonts w:eastAsia="Times New Roman"/>
        </w:rPr>
        <w:t>{</w:t>
      </w:r>
      <w:proofErr w:type="gramEnd"/>
      <w:r w:rsidRPr="00A752AE">
        <w:rPr>
          <w:rFonts w:eastAsia="Times New Roman"/>
        </w:rPr>
        <w:t>sec:</w:t>
      </w:r>
      <w:r w:rsidRPr="00A752AE">
        <w:rPr>
          <w:rFonts w:eastAsia="Times New Roman"/>
          <w:u w:val="single"/>
        </w:rPr>
        <w:t>Brien1983</w:t>
      </w:r>
      <w:r w:rsidRPr="00A752AE">
        <w:rPr>
          <w:rFonts w:eastAsia="Times New Roman"/>
        </w:rPr>
        <w:t xml:space="preserve">} is used to demonstrate the sweeping operations. The factor of this experiment consists of </w:t>
      </w:r>
      <w:del w:id="349" w:author="Seamus Harris" w:date="2014-01-29T13:20:00Z">
        <w:r w:rsidRPr="00A752AE" w:rsidDel="00DE1E12">
          <w:rPr>
            <w:rFonts w:eastAsia="Times New Roman"/>
          </w:rPr>
          <w:delText xml:space="preserve">are </w:delText>
        </w:r>
      </w:del>
      <w:r w:rsidRPr="00A752AE">
        <w:rPr>
          <w:rFonts w:eastAsia="Times New Roman"/>
        </w:rPr>
        <w:t xml:space="preserve">Blocks, Plots and Treatments with </w:t>
      </w:r>
      <w:r w:rsidRPr="00A752AE">
        <w:rPr>
          <w:rFonts w:eastAsia="Times New Roman"/>
          <w:color w:val="008000"/>
        </w:rPr>
        <w:t>$b$</w:t>
      </w:r>
      <w:r w:rsidRPr="00A752AE">
        <w:rPr>
          <w:rFonts w:eastAsia="Times New Roman"/>
        </w:rPr>
        <w:t xml:space="preserve">, </w:t>
      </w:r>
      <w:r w:rsidRPr="00A752AE">
        <w:rPr>
          <w:rFonts w:eastAsia="Times New Roman"/>
          <w:color w:val="008000"/>
        </w:rPr>
        <w:t>$p$</w:t>
      </w:r>
      <w:r w:rsidRPr="00A752AE">
        <w:rPr>
          <w:rFonts w:eastAsia="Times New Roman"/>
        </w:rPr>
        <w:t xml:space="preserve"> and </w:t>
      </w:r>
      <w:r w:rsidRPr="00A752AE">
        <w:rPr>
          <w:rFonts w:eastAsia="Times New Roman"/>
          <w:color w:val="008000"/>
        </w:rPr>
        <w:t>$p$</w:t>
      </w:r>
      <w:r w:rsidRPr="00A752AE">
        <w:rPr>
          <w:rFonts w:eastAsia="Times New Roman"/>
        </w:rPr>
        <w:t xml:space="preserve"> levels, respectively. The expanded structure formulae of the block and treatment tiers are given in (</w:t>
      </w:r>
      <w:r w:rsidRPr="00A752AE">
        <w:rPr>
          <w:rFonts w:eastAsia="Times New Roman"/>
          <w:color w:val="800000"/>
        </w:rPr>
        <w:t>\ref</w:t>
      </w:r>
      <w:r w:rsidRPr="00A752AE">
        <w:rPr>
          <w:rFonts w:eastAsia="Times New Roman"/>
        </w:rPr>
        <w:t>{</w:t>
      </w:r>
      <w:r w:rsidRPr="00A752AE">
        <w:rPr>
          <w:rFonts w:eastAsia="Times New Roman"/>
          <w:u w:val="single"/>
        </w:rPr>
        <w:t>eq</w:t>
      </w:r>
      <w:r w:rsidRPr="00A752AE">
        <w:rPr>
          <w:rFonts w:eastAsia="Times New Roman"/>
        </w:rPr>
        <w:t>:</w:t>
      </w:r>
      <w:r w:rsidRPr="00A752AE">
        <w:rPr>
          <w:rFonts w:eastAsia="Times New Roman"/>
          <w:u w:val="single"/>
        </w:rPr>
        <w:t>stru2expanded</w:t>
      </w:r>
      <w:r w:rsidRPr="00A752AE">
        <w:rPr>
          <w:rFonts w:eastAsia="Times New Roman"/>
        </w:rPr>
        <w:t>}) and (</w:t>
      </w:r>
      <w:r w:rsidRPr="00A752AE">
        <w:rPr>
          <w:rFonts w:eastAsia="Times New Roman"/>
          <w:color w:val="800000"/>
        </w:rPr>
        <w:t>\ref</w:t>
      </w:r>
      <w:r w:rsidRPr="00A752AE">
        <w:rPr>
          <w:rFonts w:eastAsia="Times New Roman"/>
        </w:rPr>
        <w:t>{</w:t>
      </w:r>
      <w:r w:rsidRPr="00A752AE">
        <w:rPr>
          <w:rFonts w:eastAsia="Times New Roman"/>
          <w:u w:val="single"/>
        </w:rPr>
        <w:t>eq</w:t>
      </w:r>
      <w:r w:rsidRPr="00A752AE">
        <w:rPr>
          <w:rFonts w:eastAsia="Times New Roman"/>
        </w:rPr>
        <w:t>:</w:t>
      </w:r>
      <w:r w:rsidRPr="00A752AE">
        <w:rPr>
          <w:rFonts w:eastAsia="Times New Roman"/>
          <w:u w:val="single"/>
        </w:rPr>
        <w:t>stru3</w:t>
      </w:r>
      <w:r w:rsidRPr="00A752AE">
        <w:rPr>
          <w:rFonts w:eastAsia="Times New Roman"/>
        </w:rPr>
        <w:t xml:space="preserve">}), respectively. For this experiment to be </w:t>
      </w:r>
      <w:del w:id="350" w:author="Seamus Harris" w:date="2014-01-29T13:20:00Z">
        <w:r w:rsidRPr="00A752AE" w:rsidDel="00DE1E12">
          <w:rPr>
            <w:rFonts w:eastAsia="Times New Roman"/>
          </w:rPr>
          <w:delText xml:space="preserve">a </w:delText>
        </w:r>
      </w:del>
      <w:r w:rsidRPr="00A752AE">
        <w:rPr>
          <w:rFonts w:eastAsia="Times New Roman"/>
        </w:rPr>
        <w:t>complex</w:t>
      </w:r>
      <w:del w:id="351" w:author="Seamus Harris" w:date="2014-01-29T13:20:00Z">
        <w:r w:rsidRPr="00A752AE" w:rsidDel="00DE1E12">
          <w:rPr>
            <w:rFonts w:eastAsia="Times New Roman"/>
          </w:rPr>
          <w:delText xml:space="preserve"> experiment</w:delText>
        </w:r>
      </w:del>
      <w:r w:rsidRPr="00A752AE">
        <w:rPr>
          <w:rFonts w:eastAsia="Times New Roman"/>
        </w:rPr>
        <w:t>, the Treatment term in (</w:t>
      </w:r>
      <w:r w:rsidRPr="00A752AE">
        <w:rPr>
          <w:rFonts w:eastAsia="Times New Roman"/>
          <w:color w:val="800000"/>
        </w:rPr>
        <w:t>\ref</w:t>
      </w:r>
      <w:r w:rsidRPr="00A752AE">
        <w:rPr>
          <w:rFonts w:eastAsia="Times New Roman"/>
        </w:rPr>
        <w:t>{</w:t>
      </w:r>
      <w:r w:rsidRPr="00A752AE">
        <w:rPr>
          <w:rFonts w:eastAsia="Times New Roman"/>
          <w:u w:val="single"/>
        </w:rPr>
        <w:t>eq</w:t>
      </w:r>
      <w:r w:rsidRPr="00A752AE">
        <w:rPr>
          <w:rFonts w:eastAsia="Times New Roman"/>
        </w:rPr>
        <w:t>:</w:t>
      </w:r>
      <w:r w:rsidRPr="00A752AE">
        <w:rPr>
          <w:rFonts w:eastAsia="Times New Roman"/>
          <w:u w:val="single"/>
        </w:rPr>
        <w:t>stru3</w:t>
      </w:r>
      <w:r w:rsidRPr="00A752AE">
        <w:rPr>
          <w:rFonts w:eastAsia="Times New Roman"/>
        </w:rPr>
        <w:t xml:space="preserve">}) </w:t>
      </w:r>
      <w:del w:id="352" w:author="Seamus Harris" w:date="2014-01-29T13:20:00Z">
        <w:r w:rsidRPr="00A752AE" w:rsidDel="00DE1E12">
          <w:rPr>
            <w:rFonts w:eastAsia="Times New Roman"/>
          </w:rPr>
          <w:delText xml:space="preserve">has to </w:delText>
        </w:r>
      </w:del>
      <w:ins w:id="353" w:author="Seamus Harris" w:date="2014-01-29T13:20:00Z">
        <w:r w:rsidR="00DE1E12">
          <w:rPr>
            <w:rFonts w:eastAsia="Times New Roman"/>
          </w:rPr>
          <w:t xml:space="preserve">must </w:t>
        </w:r>
      </w:ins>
      <w:r w:rsidRPr="00A752AE">
        <w:rPr>
          <w:rFonts w:eastAsia="Times New Roman"/>
        </w:rPr>
        <w:t xml:space="preserve">be non-orthogonal to the Block term in </w:t>
      </w:r>
      <w:del w:id="354" w:author="Seamus Harris" w:date="2014-01-29T18:07:00Z">
        <w:r w:rsidRPr="00A752AE" w:rsidDel="00671D66">
          <w:rPr>
            <w:rFonts w:eastAsia="Times New Roman"/>
          </w:rPr>
          <w:delText xml:space="preserve"> </w:delText>
        </w:r>
      </w:del>
      <w:r w:rsidRPr="00A752AE">
        <w:rPr>
          <w:rFonts w:eastAsia="Times New Roman"/>
        </w:rPr>
        <w:t>(</w:t>
      </w:r>
      <w:r w:rsidRPr="00A752AE">
        <w:rPr>
          <w:rFonts w:eastAsia="Times New Roman"/>
          <w:color w:val="800000"/>
        </w:rPr>
        <w:t>\ref</w:t>
      </w:r>
      <w:r w:rsidRPr="00A752AE">
        <w:rPr>
          <w:rFonts w:eastAsia="Times New Roman"/>
        </w:rPr>
        <w:t>{</w:t>
      </w:r>
      <w:r w:rsidRPr="00A752AE">
        <w:rPr>
          <w:rFonts w:eastAsia="Times New Roman"/>
          <w:u w:val="single"/>
        </w:rPr>
        <w:t>eq</w:t>
      </w:r>
      <w:r w:rsidRPr="00A752AE">
        <w:rPr>
          <w:rFonts w:eastAsia="Times New Roman"/>
        </w:rPr>
        <w:t>:</w:t>
      </w:r>
      <w:r w:rsidRPr="00A752AE">
        <w:rPr>
          <w:rFonts w:eastAsia="Times New Roman"/>
          <w:u w:val="single"/>
        </w:rPr>
        <w:t>stru2expanded</w:t>
      </w:r>
      <w:r w:rsidRPr="00A752AE">
        <w:rPr>
          <w:rFonts w:eastAsia="Times New Roman"/>
        </w:rPr>
        <w:t>}), which is an example of balance</w:t>
      </w:r>
      <w:ins w:id="355" w:author="Seamus Harris" w:date="2014-01-29T13:21:00Z">
        <w:r w:rsidR="00DE1E12">
          <w:rPr>
            <w:rFonts w:eastAsia="Times New Roman"/>
          </w:rPr>
          <w:t>d</w:t>
        </w:r>
      </w:ins>
      <w:r w:rsidRPr="00A752AE">
        <w:rPr>
          <w:rFonts w:eastAsia="Times New Roman"/>
        </w:rPr>
        <w:t xml:space="preserve"> incomplete block design. </w:t>
      </w: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A752AE">
        <w:rPr>
          <w:rFonts w:eastAsia="Times New Roman"/>
        </w:rPr>
        <w:t xml:space="preserve">The sweeping operations were introduced by </w:t>
      </w:r>
      <w:r w:rsidRPr="00A752AE">
        <w:rPr>
          <w:rFonts w:eastAsia="Times New Roman"/>
          <w:color w:val="800000"/>
        </w:rPr>
        <w:t>\cite</w:t>
      </w:r>
      <w:r w:rsidRPr="00A752AE">
        <w:rPr>
          <w:rFonts w:eastAsia="Times New Roman"/>
        </w:rPr>
        <w:t>{</w:t>
      </w:r>
      <w:r w:rsidRPr="00A752AE">
        <w:rPr>
          <w:rFonts w:eastAsia="Times New Roman"/>
          <w:u w:val="single"/>
        </w:rPr>
        <w:t>Wilkinson1970</w:t>
      </w:r>
      <w:r w:rsidRPr="00A752AE">
        <w:rPr>
          <w:rFonts w:eastAsia="Times New Roman"/>
        </w:rPr>
        <w:t xml:space="preserve">} and </w:t>
      </w:r>
      <w:r w:rsidRPr="00A752AE">
        <w:rPr>
          <w:rFonts w:eastAsia="Times New Roman"/>
          <w:color w:val="800000"/>
        </w:rPr>
        <w:t>\</w:t>
      </w:r>
      <w:proofErr w:type="gramStart"/>
      <w:r w:rsidRPr="00A752AE">
        <w:rPr>
          <w:rFonts w:eastAsia="Times New Roman"/>
          <w:color w:val="800000"/>
        </w:rPr>
        <w:t>cite</w:t>
      </w:r>
      <w:r w:rsidRPr="00A752AE">
        <w:rPr>
          <w:rFonts w:eastAsia="Times New Roman"/>
        </w:rPr>
        <w:t>{</w:t>
      </w:r>
      <w:proofErr w:type="gramEnd"/>
      <w:r w:rsidRPr="00A752AE">
        <w:rPr>
          <w:rFonts w:eastAsia="Times New Roman"/>
          <w:u w:val="single"/>
        </w:rPr>
        <w:t>Payne1977</w:t>
      </w:r>
      <w:r w:rsidRPr="00A752AE">
        <w:rPr>
          <w:rFonts w:eastAsia="Times New Roman"/>
        </w:rPr>
        <w:t>}. Every experiment generate</w:t>
      </w:r>
      <w:ins w:id="356" w:author="Seamus Harris" w:date="2014-01-29T13:21:00Z">
        <w:r w:rsidR="00DE1E12">
          <w:rPr>
            <w:rFonts w:eastAsia="Times New Roman"/>
          </w:rPr>
          <w:t>s</w:t>
        </w:r>
      </w:ins>
      <w:r w:rsidRPr="00A752AE">
        <w:rPr>
          <w:rFonts w:eastAsia="Times New Roman"/>
        </w:rPr>
        <w:t xml:space="preserve"> </w:t>
      </w:r>
      <w:del w:id="357" w:author="Seamus Harris" w:date="2014-01-29T13:22:00Z">
        <w:r w:rsidRPr="00A752AE" w:rsidDel="00DE1E12">
          <w:rPr>
            <w:rFonts w:eastAsia="Times New Roman"/>
          </w:rPr>
          <w:delText xml:space="preserve">of </w:delText>
        </w:r>
      </w:del>
      <w:r w:rsidRPr="00A752AE">
        <w:rPr>
          <w:rFonts w:eastAsia="Times New Roman"/>
          <w:color w:val="008000"/>
        </w:rPr>
        <w:t>$n$</w:t>
      </w:r>
      <w:r w:rsidRPr="00A752AE">
        <w:rPr>
          <w:rFonts w:eastAsia="Times New Roman"/>
        </w:rPr>
        <w:t xml:space="preserve"> responses which can be viewed as a data vector, commonly denoted by </w:t>
      </w:r>
      <w:r w:rsidRPr="00A752AE">
        <w:rPr>
          <w:rFonts w:eastAsia="Times New Roman"/>
          <w:color w:val="008000"/>
        </w:rPr>
        <w:t>$\</w:t>
      </w:r>
      <w:proofErr w:type="spellStart"/>
      <w:r w:rsidRPr="00A752AE">
        <w:rPr>
          <w:rFonts w:eastAsia="Times New Roman"/>
          <w:color w:val="008000"/>
        </w:rPr>
        <w:t>bm</w:t>
      </w:r>
      <w:proofErr w:type="spellEnd"/>
      <w:r w:rsidRPr="00A752AE">
        <w:rPr>
          <w:rFonts w:eastAsia="Times New Roman"/>
          <w:color w:val="008000"/>
        </w:rPr>
        <w:t>{y</w:t>
      </w:r>
      <w:proofErr w:type="gramStart"/>
      <w:r w:rsidRPr="00A752AE">
        <w:rPr>
          <w:rFonts w:eastAsia="Times New Roman"/>
          <w:color w:val="008000"/>
        </w:rPr>
        <w:t>}$</w:t>
      </w:r>
      <w:proofErr w:type="gramEnd"/>
      <w:r w:rsidRPr="00A752AE">
        <w:rPr>
          <w:rFonts w:eastAsia="Times New Roman"/>
        </w:rPr>
        <w:t xml:space="preserve">, with length </w:t>
      </w:r>
      <w:del w:id="358" w:author="Seamus Harris" w:date="2014-01-29T13:22:00Z">
        <w:r w:rsidRPr="00A752AE" w:rsidDel="00DE1E12">
          <w:rPr>
            <w:rFonts w:eastAsia="Times New Roman"/>
          </w:rPr>
          <w:delText xml:space="preserve">of </w:delText>
        </w:r>
      </w:del>
      <w:r w:rsidRPr="00A752AE">
        <w:rPr>
          <w:rFonts w:eastAsia="Times New Roman"/>
          <w:color w:val="008000"/>
        </w:rPr>
        <w:t>$n$</w:t>
      </w:r>
      <w:r w:rsidRPr="00A752AE">
        <w:rPr>
          <w:rFonts w:eastAsia="Times New Roman"/>
        </w:rPr>
        <w:t xml:space="preserve"> in the </w:t>
      </w:r>
      <w:r w:rsidRPr="00A752AE">
        <w:rPr>
          <w:rFonts w:eastAsia="Times New Roman"/>
          <w:color w:val="008000"/>
        </w:rPr>
        <w:t>$n$</w:t>
      </w:r>
      <w:r w:rsidRPr="00A752AE">
        <w:rPr>
          <w:rFonts w:eastAsia="Times New Roman"/>
        </w:rPr>
        <w:t xml:space="preserve">-dimensional space </w:t>
      </w:r>
      <w:r w:rsidRPr="00A752AE">
        <w:rPr>
          <w:rFonts w:eastAsia="Times New Roman"/>
          <w:color w:val="800000"/>
        </w:rPr>
        <w:t>\</w:t>
      </w:r>
      <w:proofErr w:type="spellStart"/>
      <w:r w:rsidRPr="00A752AE">
        <w:rPr>
          <w:rFonts w:eastAsia="Times New Roman"/>
          <w:color w:val="800000"/>
        </w:rPr>
        <w:t>citep</w:t>
      </w:r>
      <w:proofErr w:type="spellEnd"/>
      <w:r w:rsidRPr="00A752AE">
        <w:rPr>
          <w:rFonts w:eastAsia="Times New Roman"/>
        </w:rPr>
        <w:t>{</w:t>
      </w:r>
      <w:r w:rsidRPr="00A752AE">
        <w:rPr>
          <w:rFonts w:eastAsia="Times New Roman"/>
          <w:u w:val="single"/>
        </w:rPr>
        <w:t>Payne1977</w:t>
      </w:r>
      <w:r w:rsidRPr="00A752AE">
        <w:rPr>
          <w:rFonts w:eastAsia="Times New Roman"/>
        </w:rPr>
        <w:t xml:space="preserve">}. The standard sweeping operation </w:t>
      </w:r>
      <w:del w:id="359" w:author="Seamus Harris" w:date="2014-01-29T13:22:00Z">
        <w:r w:rsidRPr="00A752AE" w:rsidDel="00DE1E12">
          <w:rPr>
            <w:rFonts w:eastAsia="Times New Roman"/>
          </w:rPr>
          <w:delText xml:space="preserve">is to </w:delText>
        </w:r>
      </w:del>
      <w:r w:rsidRPr="00A752AE">
        <w:rPr>
          <w:rFonts w:eastAsia="Times New Roman"/>
        </w:rPr>
        <w:t>estimate</w:t>
      </w:r>
      <w:ins w:id="360" w:author="Seamus Harris" w:date="2014-01-29T13:22:00Z">
        <w:r w:rsidR="00DE1E12">
          <w:rPr>
            <w:rFonts w:eastAsia="Times New Roman"/>
          </w:rPr>
          <w:t>s</w:t>
        </w:r>
      </w:ins>
      <w:r w:rsidRPr="00A752AE">
        <w:rPr>
          <w:rFonts w:eastAsia="Times New Roman"/>
        </w:rPr>
        <w:t xml:space="preserve"> the effects of a term from the expanded structure formula and then subtract</w:t>
      </w:r>
      <w:ins w:id="361" w:author="Seamus Harris" w:date="2014-01-29T13:22:00Z">
        <w:r w:rsidR="00DE1E12">
          <w:rPr>
            <w:rFonts w:eastAsia="Times New Roman"/>
          </w:rPr>
          <w:t>s</w:t>
        </w:r>
      </w:ins>
      <w:r w:rsidRPr="00A752AE">
        <w:rPr>
          <w:rFonts w:eastAsia="Times New Roman"/>
        </w:rPr>
        <w:t xml:space="preserve"> them from the current working vector which </w:t>
      </w:r>
      <w:del w:id="362" w:author="Seamus Harris" w:date="2014-01-29T18:08:00Z">
        <w:r w:rsidRPr="00A752AE" w:rsidDel="00671D66">
          <w:rPr>
            <w:rFonts w:eastAsia="Times New Roman"/>
          </w:rPr>
          <w:delText xml:space="preserve">is </w:delText>
        </w:r>
      </w:del>
      <w:r w:rsidRPr="00A752AE">
        <w:rPr>
          <w:rFonts w:eastAsia="Times New Roman"/>
        </w:rPr>
        <w:t>then become</w:t>
      </w:r>
      <w:ins w:id="363" w:author="Seamus Harris" w:date="2014-01-29T18:08:00Z">
        <w:r w:rsidR="00671D66">
          <w:rPr>
            <w:rFonts w:eastAsia="Times New Roman"/>
          </w:rPr>
          <w:t>s</w:t>
        </w:r>
      </w:ins>
      <w:r w:rsidRPr="00A752AE">
        <w:rPr>
          <w:rFonts w:eastAsia="Times New Roman"/>
        </w:rPr>
        <w:t xml:space="preserve"> the working vector for the next sweep. </w:t>
      </w: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A752AE">
        <w:rPr>
          <w:rFonts w:eastAsia="Times New Roman"/>
        </w:rPr>
        <w:t>The field experiment described in Section~</w:t>
      </w:r>
      <w:r w:rsidRPr="00A752AE">
        <w:rPr>
          <w:rFonts w:eastAsia="Times New Roman"/>
          <w:color w:val="800000"/>
        </w:rPr>
        <w:t>\</w:t>
      </w:r>
      <w:proofErr w:type="gramStart"/>
      <w:r w:rsidRPr="00A752AE">
        <w:rPr>
          <w:rFonts w:eastAsia="Times New Roman"/>
          <w:color w:val="800000"/>
        </w:rPr>
        <w:t>ref</w:t>
      </w:r>
      <w:r w:rsidRPr="00A752AE">
        <w:rPr>
          <w:rFonts w:eastAsia="Times New Roman"/>
        </w:rPr>
        <w:t>{</w:t>
      </w:r>
      <w:proofErr w:type="gramEnd"/>
      <w:r w:rsidRPr="00A752AE">
        <w:rPr>
          <w:rFonts w:eastAsia="Times New Roman"/>
        </w:rPr>
        <w:t>sec:</w:t>
      </w:r>
      <w:r w:rsidRPr="00A752AE">
        <w:rPr>
          <w:rFonts w:eastAsia="Times New Roman"/>
          <w:u w:val="single"/>
        </w:rPr>
        <w:t>Brien1983</w:t>
      </w:r>
      <w:r w:rsidRPr="00A752AE">
        <w:rPr>
          <w:rFonts w:eastAsia="Times New Roman"/>
        </w:rPr>
        <w:t>} is used to demonstrate the sweeping operations. The factor</w:t>
      </w:r>
      <w:ins w:id="364" w:author="Seamus Harris" w:date="2014-01-29T14:19:00Z">
        <w:r w:rsidR="000D06E2">
          <w:rPr>
            <w:rFonts w:eastAsia="Times New Roman"/>
          </w:rPr>
          <w:t>s</w:t>
        </w:r>
      </w:ins>
      <w:r w:rsidRPr="00A752AE">
        <w:rPr>
          <w:rFonts w:eastAsia="Times New Roman"/>
        </w:rPr>
        <w:t xml:space="preserve"> </w:t>
      </w:r>
      <w:del w:id="365" w:author="Seamus Harris" w:date="2014-01-29T14:19:00Z">
        <w:r w:rsidRPr="00A752AE" w:rsidDel="000D06E2">
          <w:rPr>
            <w:rFonts w:eastAsia="Times New Roman"/>
          </w:rPr>
          <w:delText xml:space="preserve">of </w:delText>
        </w:r>
      </w:del>
      <w:r w:rsidRPr="00A752AE">
        <w:rPr>
          <w:rFonts w:eastAsia="Times New Roman"/>
        </w:rPr>
        <w:t xml:space="preserve">this experiment consists of are Blocks, Plots and Treatments with </w:t>
      </w:r>
      <w:r w:rsidRPr="00A752AE">
        <w:rPr>
          <w:rFonts w:eastAsia="Times New Roman"/>
          <w:color w:val="008000"/>
        </w:rPr>
        <w:t>$b$</w:t>
      </w:r>
      <w:r w:rsidRPr="00A752AE">
        <w:rPr>
          <w:rFonts w:eastAsia="Times New Roman"/>
        </w:rPr>
        <w:t xml:space="preserve">, </w:t>
      </w:r>
      <w:r w:rsidRPr="00A752AE">
        <w:rPr>
          <w:rFonts w:eastAsia="Times New Roman"/>
          <w:color w:val="008000"/>
        </w:rPr>
        <w:t>$p$</w:t>
      </w:r>
      <w:r w:rsidRPr="00A752AE">
        <w:rPr>
          <w:rFonts w:eastAsia="Times New Roman"/>
        </w:rPr>
        <w:t xml:space="preserve"> and </w:t>
      </w:r>
      <w:r w:rsidRPr="00A752AE">
        <w:rPr>
          <w:rFonts w:eastAsia="Times New Roman"/>
          <w:color w:val="008000"/>
        </w:rPr>
        <w:t>$p$</w:t>
      </w:r>
      <w:r w:rsidRPr="00A752AE">
        <w:rPr>
          <w:rFonts w:eastAsia="Times New Roman"/>
        </w:rPr>
        <w:t xml:space="preserve"> levels, respectively. The expanded structure formulae of the block and treatment tiers are given in (</w:t>
      </w:r>
      <w:r w:rsidRPr="00A752AE">
        <w:rPr>
          <w:rFonts w:eastAsia="Times New Roman"/>
          <w:color w:val="800000"/>
        </w:rPr>
        <w:t>\ref</w:t>
      </w:r>
      <w:r w:rsidRPr="00A752AE">
        <w:rPr>
          <w:rFonts w:eastAsia="Times New Roman"/>
        </w:rPr>
        <w:t>{</w:t>
      </w:r>
      <w:r w:rsidRPr="00A752AE">
        <w:rPr>
          <w:rFonts w:eastAsia="Times New Roman"/>
          <w:u w:val="single"/>
        </w:rPr>
        <w:t>eq</w:t>
      </w:r>
      <w:r w:rsidRPr="00A752AE">
        <w:rPr>
          <w:rFonts w:eastAsia="Times New Roman"/>
        </w:rPr>
        <w:t>:</w:t>
      </w:r>
      <w:r w:rsidRPr="00A752AE">
        <w:rPr>
          <w:rFonts w:eastAsia="Times New Roman"/>
          <w:u w:val="single"/>
        </w:rPr>
        <w:t>stru2expanded</w:t>
      </w:r>
      <w:r w:rsidRPr="00A752AE">
        <w:rPr>
          <w:rFonts w:eastAsia="Times New Roman"/>
        </w:rPr>
        <w:t>}) and (</w:t>
      </w:r>
      <w:r w:rsidRPr="00A752AE">
        <w:rPr>
          <w:rFonts w:eastAsia="Times New Roman"/>
          <w:color w:val="800000"/>
        </w:rPr>
        <w:t>\ref</w:t>
      </w:r>
      <w:r w:rsidRPr="00A752AE">
        <w:rPr>
          <w:rFonts w:eastAsia="Times New Roman"/>
        </w:rPr>
        <w:t>{</w:t>
      </w:r>
      <w:r w:rsidRPr="00A752AE">
        <w:rPr>
          <w:rFonts w:eastAsia="Times New Roman"/>
          <w:u w:val="single"/>
        </w:rPr>
        <w:t>eq</w:t>
      </w:r>
      <w:r w:rsidRPr="00A752AE">
        <w:rPr>
          <w:rFonts w:eastAsia="Times New Roman"/>
        </w:rPr>
        <w:t>:</w:t>
      </w:r>
      <w:r w:rsidRPr="00A752AE">
        <w:rPr>
          <w:rFonts w:eastAsia="Times New Roman"/>
          <w:u w:val="single"/>
        </w:rPr>
        <w:t>stru3</w:t>
      </w:r>
      <w:r w:rsidRPr="00A752AE">
        <w:rPr>
          <w:rFonts w:eastAsia="Times New Roman"/>
        </w:rPr>
        <w:t xml:space="preserve">}), respectively. For </w:t>
      </w:r>
      <w:del w:id="366" w:author="Seamus Harris" w:date="2014-01-29T14:22:00Z">
        <w:r w:rsidRPr="00A752AE" w:rsidDel="000D06E2">
          <w:rPr>
            <w:rFonts w:eastAsia="Times New Roman"/>
          </w:rPr>
          <w:delText xml:space="preserve">this </w:delText>
        </w:r>
      </w:del>
      <w:ins w:id="367" w:author="Seamus Harris" w:date="2014-01-29T14:22:00Z">
        <w:r w:rsidR="000D06E2">
          <w:rPr>
            <w:rFonts w:eastAsia="Times New Roman"/>
          </w:rPr>
          <w:t>the</w:t>
        </w:r>
        <w:r w:rsidR="000D06E2" w:rsidRPr="00A752AE">
          <w:rPr>
            <w:rFonts w:eastAsia="Times New Roman"/>
          </w:rPr>
          <w:t xml:space="preserve"> </w:t>
        </w:r>
      </w:ins>
      <w:r w:rsidRPr="00A752AE">
        <w:rPr>
          <w:rFonts w:eastAsia="Times New Roman"/>
        </w:rPr>
        <w:t xml:space="preserve">experiment to be </w:t>
      </w:r>
      <w:del w:id="368" w:author="Seamus Harris" w:date="2014-01-29T14:21:00Z">
        <w:r w:rsidRPr="00A752AE" w:rsidDel="000D06E2">
          <w:rPr>
            <w:rFonts w:eastAsia="Times New Roman"/>
          </w:rPr>
          <w:delText xml:space="preserve">a </w:delText>
        </w:r>
      </w:del>
      <w:r w:rsidRPr="00A752AE">
        <w:rPr>
          <w:rFonts w:eastAsia="Times New Roman"/>
        </w:rPr>
        <w:t>complex</w:t>
      </w:r>
      <w:del w:id="369" w:author="Seamus Harris" w:date="2014-01-29T14:21:00Z">
        <w:r w:rsidRPr="00A752AE" w:rsidDel="000D06E2">
          <w:rPr>
            <w:rFonts w:eastAsia="Times New Roman"/>
          </w:rPr>
          <w:delText xml:space="preserve"> experiment</w:delText>
        </w:r>
      </w:del>
      <w:r w:rsidRPr="00A752AE">
        <w:rPr>
          <w:rFonts w:eastAsia="Times New Roman"/>
        </w:rPr>
        <w:t xml:space="preserve">, the </w:t>
      </w:r>
      <w:r w:rsidRPr="00A752AE">
        <w:rPr>
          <w:rFonts w:eastAsia="Times New Roman"/>
          <w:color w:val="008000"/>
        </w:rPr>
        <w:t>$\</w:t>
      </w:r>
      <w:proofErr w:type="spellStart"/>
      <w:proofErr w:type="gramStart"/>
      <w:r w:rsidRPr="00A752AE">
        <w:rPr>
          <w:rFonts w:eastAsia="Times New Roman"/>
          <w:color w:val="008000"/>
        </w:rPr>
        <w:t>mathrm</w:t>
      </w:r>
      <w:proofErr w:type="spellEnd"/>
      <w:r w:rsidRPr="00A752AE">
        <w:rPr>
          <w:rFonts w:eastAsia="Times New Roman"/>
          <w:color w:val="008000"/>
        </w:rPr>
        <w:t>{</w:t>
      </w:r>
      <w:proofErr w:type="gramEnd"/>
      <w:r w:rsidRPr="00A752AE">
        <w:rPr>
          <w:rFonts w:eastAsia="Times New Roman"/>
          <w:color w:val="008000"/>
        </w:rPr>
        <w:t>Treatment}$</w:t>
      </w:r>
      <w:r w:rsidRPr="00A752AE">
        <w:rPr>
          <w:rFonts w:eastAsia="Times New Roman"/>
        </w:rPr>
        <w:t xml:space="preserve"> term in (</w:t>
      </w:r>
      <w:r w:rsidRPr="00A752AE">
        <w:rPr>
          <w:rFonts w:eastAsia="Times New Roman"/>
          <w:color w:val="800000"/>
        </w:rPr>
        <w:t>\ref</w:t>
      </w:r>
      <w:r w:rsidRPr="00A752AE">
        <w:rPr>
          <w:rFonts w:eastAsia="Times New Roman"/>
        </w:rPr>
        <w:t>{</w:t>
      </w:r>
      <w:r w:rsidRPr="00A752AE">
        <w:rPr>
          <w:rFonts w:eastAsia="Times New Roman"/>
          <w:u w:val="single"/>
        </w:rPr>
        <w:t>eq</w:t>
      </w:r>
      <w:r w:rsidRPr="00A752AE">
        <w:rPr>
          <w:rFonts w:eastAsia="Times New Roman"/>
        </w:rPr>
        <w:t>:</w:t>
      </w:r>
      <w:r w:rsidRPr="00A752AE">
        <w:rPr>
          <w:rFonts w:eastAsia="Times New Roman"/>
          <w:u w:val="single"/>
        </w:rPr>
        <w:t>stru3</w:t>
      </w:r>
      <w:r w:rsidRPr="00A752AE">
        <w:rPr>
          <w:rFonts w:eastAsia="Times New Roman"/>
        </w:rPr>
        <w:t xml:space="preserve">}) </w:t>
      </w:r>
      <w:del w:id="370" w:author="Seamus Harris" w:date="2014-01-29T14:22:00Z">
        <w:r w:rsidRPr="00A752AE" w:rsidDel="000D06E2">
          <w:rPr>
            <w:rFonts w:eastAsia="Times New Roman"/>
          </w:rPr>
          <w:delText xml:space="preserve">has to </w:delText>
        </w:r>
      </w:del>
      <w:ins w:id="371" w:author="Seamus Harris" w:date="2014-01-29T14:22:00Z">
        <w:r w:rsidR="000D06E2">
          <w:rPr>
            <w:rFonts w:eastAsia="Times New Roman"/>
          </w:rPr>
          <w:t xml:space="preserve">must </w:t>
        </w:r>
      </w:ins>
      <w:r w:rsidRPr="00A752AE">
        <w:rPr>
          <w:rFonts w:eastAsia="Times New Roman"/>
        </w:rPr>
        <w:t xml:space="preserve">be non-orthogonal to both the </w:t>
      </w:r>
      <w:r w:rsidRPr="00A752AE">
        <w:rPr>
          <w:rFonts w:eastAsia="Times New Roman"/>
          <w:color w:val="008000"/>
        </w:rPr>
        <w:t>$\</w:t>
      </w:r>
      <w:proofErr w:type="spellStart"/>
      <w:r w:rsidRPr="00A752AE">
        <w:rPr>
          <w:rFonts w:eastAsia="Times New Roman"/>
          <w:color w:val="008000"/>
        </w:rPr>
        <w:t>mathrm</w:t>
      </w:r>
      <w:proofErr w:type="spellEnd"/>
      <w:r w:rsidRPr="00A752AE">
        <w:rPr>
          <w:rFonts w:eastAsia="Times New Roman"/>
          <w:color w:val="008000"/>
        </w:rPr>
        <w:t>{Block}$</w:t>
      </w:r>
      <w:r w:rsidRPr="00A752AE">
        <w:rPr>
          <w:rFonts w:eastAsia="Times New Roman"/>
        </w:rPr>
        <w:t xml:space="preserve"> and </w:t>
      </w:r>
      <w:r w:rsidRPr="00A752AE">
        <w:rPr>
          <w:rFonts w:eastAsia="Times New Roman"/>
          <w:color w:val="008000"/>
        </w:rPr>
        <w:t>$\</w:t>
      </w:r>
      <w:proofErr w:type="spellStart"/>
      <w:r w:rsidRPr="00A752AE">
        <w:rPr>
          <w:rFonts w:eastAsia="Times New Roman"/>
          <w:color w:val="008000"/>
        </w:rPr>
        <w:t>mathrm</w:t>
      </w:r>
      <w:proofErr w:type="spellEnd"/>
      <w:r w:rsidRPr="00A752AE">
        <w:rPr>
          <w:rFonts w:eastAsia="Times New Roman"/>
          <w:color w:val="008000"/>
        </w:rPr>
        <w:t>{</w:t>
      </w:r>
      <w:proofErr w:type="spellStart"/>
      <w:r w:rsidRPr="00A752AE">
        <w:rPr>
          <w:rFonts w:eastAsia="Times New Roman"/>
          <w:color w:val="008000"/>
        </w:rPr>
        <w:t>Block.Plot</w:t>
      </w:r>
      <w:proofErr w:type="spellEnd"/>
      <w:r w:rsidRPr="00A752AE">
        <w:rPr>
          <w:rFonts w:eastAsia="Times New Roman"/>
          <w:color w:val="008000"/>
        </w:rPr>
        <w:t>}$</w:t>
      </w:r>
      <w:r w:rsidRPr="00A752AE">
        <w:rPr>
          <w:rFonts w:eastAsia="Times New Roman"/>
        </w:rPr>
        <w:t xml:space="preserve"> terms in (</w:t>
      </w:r>
      <w:r w:rsidRPr="00A752AE">
        <w:rPr>
          <w:rFonts w:eastAsia="Times New Roman"/>
          <w:color w:val="800000"/>
        </w:rPr>
        <w:t>\ref</w:t>
      </w:r>
      <w:r w:rsidRPr="00A752AE">
        <w:rPr>
          <w:rFonts w:eastAsia="Times New Roman"/>
        </w:rPr>
        <w:t>{</w:t>
      </w:r>
      <w:r w:rsidRPr="00A752AE">
        <w:rPr>
          <w:rFonts w:eastAsia="Times New Roman"/>
          <w:u w:val="single"/>
        </w:rPr>
        <w:t>eq</w:t>
      </w:r>
      <w:r w:rsidRPr="00A752AE">
        <w:rPr>
          <w:rFonts w:eastAsia="Times New Roman"/>
        </w:rPr>
        <w:t>:</w:t>
      </w:r>
      <w:r w:rsidRPr="00A752AE">
        <w:rPr>
          <w:rFonts w:eastAsia="Times New Roman"/>
          <w:u w:val="single"/>
        </w:rPr>
        <w:t>stru2expanded</w:t>
      </w:r>
      <w:r w:rsidRPr="00A752AE">
        <w:rPr>
          <w:rFonts w:eastAsia="Times New Roman"/>
        </w:rPr>
        <w:t xml:space="preserve">}), </w:t>
      </w:r>
      <w:del w:id="372" w:author="Seamus Harris" w:date="2014-01-29T14:22:00Z">
        <w:r w:rsidRPr="00A752AE" w:rsidDel="000D06E2">
          <w:rPr>
            <w:rFonts w:eastAsia="Times New Roman"/>
          </w:rPr>
          <w:delText xml:space="preserve">which is an example of </w:delText>
        </w:r>
      </w:del>
      <w:ins w:id="373" w:author="Seamus Harris" w:date="2014-01-29T14:22:00Z">
        <w:r w:rsidR="000D06E2">
          <w:rPr>
            <w:rFonts w:eastAsia="Times New Roman"/>
          </w:rPr>
          <w:t xml:space="preserve">demonstrating </w:t>
        </w:r>
      </w:ins>
      <w:r w:rsidRPr="00A752AE">
        <w:rPr>
          <w:rFonts w:eastAsia="Times New Roman"/>
        </w:rPr>
        <w:t>balance</w:t>
      </w:r>
      <w:ins w:id="374" w:author="Seamus Harris" w:date="2014-01-29T14:22:00Z">
        <w:r w:rsidR="000D06E2">
          <w:rPr>
            <w:rFonts w:eastAsia="Times New Roman"/>
          </w:rPr>
          <w:t>d</w:t>
        </w:r>
      </w:ins>
      <w:r w:rsidRPr="00A752AE">
        <w:rPr>
          <w:rFonts w:eastAsia="Times New Roman"/>
        </w:rPr>
        <w:t xml:space="preserve"> incomplete block design. Every experiment </w:t>
      </w:r>
      <w:commentRangeStart w:id="375"/>
      <w:r w:rsidRPr="00A752AE">
        <w:rPr>
          <w:rFonts w:eastAsia="Times New Roman"/>
        </w:rPr>
        <w:t xml:space="preserve">consists of </w:t>
      </w:r>
      <w:commentRangeEnd w:id="375"/>
      <w:r w:rsidR="000D06E2">
        <w:rPr>
          <w:rStyle w:val="CommentReference"/>
        </w:rPr>
        <w:commentReference w:id="375"/>
      </w:r>
      <w:ins w:id="376" w:author="Seamus Harris" w:date="2014-01-29T14:23:00Z">
        <w:r w:rsidR="000D06E2">
          <w:rPr>
            <w:rFonts w:eastAsia="Times New Roman"/>
          </w:rPr>
          <w:t xml:space="preserve">a </w:t>
        </w:r>
      </w:ins>
      <w:r w:rsidRPr="00A752AE">
        <w:rPr>
          <w:rFonts w:eastAsia="Times New Roman"/>
        </w:rPr>
        <w:t xml:space="preserve">grand mean which automatically become part of </w:t>
      </w:r>
      <w:ins w:id="377" w:author="Seamus Harris" w:date="2014-01-29T14:23:00Z">
        <w:r w:rsidR="000D06E2">
          <w:rPr>
            <w:rFonts w:eastAsia="Times New Roman"/>
          </w:rPr>
          <w:t xml:space="preserve">the </w:t>
        </w:r>
      </w:ins>
      <w:r w:rsidRPr="00A752AE">
        <w:rPr>
          <w:rFonts w:eastAsia="Times New Roman"/>
        </w:rPr>
        <w:t xml:space="preserve">structure formulae </w:t>
      </w:r>
      <w:r w:rsidRPr="00A752AE">
        <w:rPr>
          <w:rFonts w:eastAsia="Times New Roman"/>
          <w:color w:val="800000"/>
        </w:rPr>
        <w:t>\</w:t>
      </w:r>
      <w:proofErr w:type="spellStart"/>
      <w:proofErr w:type="gramStart"/>
      <w:r w:rsidRPr="00A752AE">
        <w:rPr>
          <w:rFonts w:eastAsia="Times New Roman"/>
          <w:color w:val="800000"/>
        </w:rPr>
        <w:t>citep</w:t>
      </w:r>
      <w:proofErr w:type="spellEnd"/>
      <w:r w:rsidRPr="00A752AE">
        <w:rPr>
          <w:rFonts w:eastAsia="Times New Roman"/>
        </w:rPr>
        <w:t>{</w:t>
      </w:r>
      <w:proofErr w:type="gramEnd"/>
      <w:r w:rsidRPr="00A752AE">
        <w:rPr>
          <w:rFonts w:eastAsia="Times New Roman"/>
          <w:u w:val="single"/>
        </w:rPr>
        <w:t>Payne1977</w:t>
      </w:r>
      <w:r w:rsidRPr="00A752AE">
        <w:rPr>
          <w:rFonts w:eastAsia="Times New Roman"/>
        </w:rPr>
        <w:t>}. Thus, the first sweep is for the grand mean, i.e.</w:t>
      </w:r>
      <w:r w:rsidRPr="00A752AE">
        <w:rPr>
          <w:rFonts w:eastAsia="Times New Roman"/>
          <w:color w:val="800000"/>
        </w:rPr>
        <w:t>\</w:t>
      </w:r>
      <w:r w:rsidRPr="00A752AE">
        <w:rPr>
          <w:rFonts w:eastAsia="Times New Roman"/>
        </w:rPr>
        <w:t xml:space="preserve"> removing the effects of grand mean, using the </w:t>
      </w:r>
      <w:r w:rsidRPr="00A752AE">
        <w:rPr>
          <w:rFonts w:eastAsia="Times New Roman"/>
          <w:color w:val="800000"/>
        </w:rPr>
        <w:t>\</w:t>
      </w:r>
      <w:proofErr w:type="spellStart"/>
      <w:r w:rsidRPr="00A752AE">
        <w:rPr>
          <w:rFonts w:eastAsia="Times New Roman"/>
          <w:color w:val="800000"/>
        </w:rPr>
        <w:t>emph</w:t>
      </w:r>
      <w:proofErr w:type="spellEnd"/>
      <w:r w:rsidRPr="00A752AE">
        <w:rPr>
          <w:rFonts w:eastAsia="Times New Roman"/>
        </w:rPr>
        <w:t xml:space="preserve">{reanalysis sweep}, which can be expressed by </w:t>
      </w: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A752AE">
        <w:rPr>
          <w:rFonts w:eastAsia="Times New Roman"/>
          <w:color w:val="0000CC"/>
        </w:rPr>
        <w:t>\begin</w:t>
      </w:r>
      <w:r w:rsidRPr="00A752AE">
        <w:rPr>
          <w:rFonts w:eastAsia="Times New Roman"/>
        </w:rPr>
        <w:t>{equation}</w:t>
      </w: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A752AE">
        <w:rPr>
          <w:rFonts w:eastAsia="Times New Roman"/>
          <w:color w:val="008000"/>
        </w:rPr>
        <w:t>\</w:t>
      </w:r>
      <w:proofErr w:type="spellStart"/>
      <w:r w:rsidRPr="00A752AE">
        <w:rPr>
          <w:rFonts w:eastAsia="Times New Roman"/>
          <w:color w:val="008000"/>
        </w:rPr>
        <w:t>mathbf</w:t>
      </w:r>
      <w:proofErr w:type="spellEnd"/>
      <w:r w:rsidRPr="00A752AE">
        <w:rPr>
          <w:rFonts w:eastAsia="Times New Roman"/>
          <w:color w:val="008000"/>
        </w:rPr>
        <w:t>{I} - E_K \</w:t>
      </w:r>
      <w:proofErr w:type="spellStart"/>
      <w:r w:rsidRPr="00A752AE">
        <w:rPr>
          <w:rFonts w:eastAsia="Times New Roman"/>
          <w:color w:val="008000"/>
        </w:rPr>
        <w:t>mathbf</w:t>
      </w:r>
      <w:proofErr w:type="spellEnd"/>
      <w:r w:rsidRPr="00A752AE">
        <w:rPr>
          <w:rFonts w:eastAsia="Times New Roman"/>
          <w:color w:val="008000"/>
        </w:rPr>
        <w:t>{P}_K</w:t>
      </w: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A752AE">
        <w:rPr>
          <w:rFonts w:eastAsia="Times New Roman"/>
          <w:color w:val="0000CC"/>
        </w:rPr>
        <w:t>\end</w:t>
      </w:r>
      <w:r w:rsidRPr="00A752AE">
        <w:rPr>
          <w:rFonts w:eastAsia="Times New Roman"/>
        </w:rPr>
        <w:t>{equation}</w:t>
      </w: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proofErr w:type="gramStart"/>
      <w:r w:rsidRPr="00A752AE">
        <w:rPr>
          <w:rFonts w:eastAsia="Times New Roman"/>
        </w:rPr>
        <w:t>where</w:t>
      </w:r>
      <w:proofErr w:type="gramEnd"/>
      <w:r w:rsidRPr="00A752AE">
        <w:rPr>
          <w:rFonts w:eastAsia="Times New Roman"/>
        </w:rPr>
        <w:t xml:space="preserve"> </w:t>
      </w:r>
      <w:r w:rsidRPr="00A752AE">
        <w:rPr>
          <w:rFonts w:eastAsia="Times New Roman"/>
          <w:color w:val="008000"/>
        </w:rPr>
        <w:t>$\</w:t>
      </w:r>
      <w:proofErr w:type="spellStart"/>
      <w:r w:rsidRPr="00A752AE">
        <w:rPr>
          <w:rFonts w:eastAsia="Times New Roman"/>
          <w:color w:val="008000"/>
        </w:rPr>
        <w:t>mathbf</w:t>
      </w:r>
      <w:proofErr w:type="spellEnd"/>
      <w:r w:rsidRPr="00A752AE">
        <w:rPr>
          <w:rFonts w:eastAsia="Times New Roman"/>
          <w:color w:val="008000"/>
        </w:rPr>
        <w:t>{I}$</w:t>
      </w:r>
      <w:r w:rsidRPr="00A752AE">
        <w:rPr>
          <w:rFonts w:eastAsia="Times New Roman"/>
        </w:rPr>
        <w:t xml:space="preserve"> is the </w:t>
      </w:r>
      <w:r w:rsidRPr="00A752AE">
        <w:rPr>
          <w:rFonts w:eastAsia="Times New Roman"/>
          <w:color w:val="008000"/>
        </w:rPr>
        <w:t>$n \times n$</w:t>
      </w:r>
      <w:r w:rsidRPr="00A752AE">
        <w:rPr>
          <w:rFonts w:eastAsia="Times New Roman"/>
        </w:rPr>
        <w:t xml:space="preserve"> identity matrix, </w:t>
      </w:r>
      <w:ins w:id="378" w:author="Seamus Harris" w:date="2014-01-29T14:24:00Z">
        <w:r w:rsidR="000D06E2">
          <w:rPr>
            <w:rFonts w:eastAsia="Times New Roman"/>
          </w:rPr>
          <w:t xml:space="preserve">while </w:t>
        </w:r>
      </w:ins>
      <w:r w:rsidRPr="00A752AE">
        <w:rPr>
          <w:rFonts w:eastAsia="Times New Roman"/>
          <w:color w:val="008000"/>
        </w:rPr>
        <w:t>$E_{G}$</w:t>
      </w:r>
      <w:r w:rsidRPr="00A752AE">
        <w:rPr>
          <w:rFonts w:eastAsia="Times New Roman"/>
        </w:rPr>
        <w:t xml:space="preserve"> and </w:t>
      </w:r>
      <w:r w:rsidRPr="00A752AE">
        <w:rPr>
          <w:rFonts w:eastAsia="Times New Roman"/>
          <w:color w:val="008000"/>
        </w:rPr>
        <w:t>$\</w:t>
      </w:r>
      <w:proofErr w:type="spellStart"/>
      <w:r w:rsidRPr="00A752AE">
        <w:rPr>
          <w:rFonts w:eastAsia="Times New Roman"/>
          <w:color w:val="008000"/>
        </w:rPr>
        <w:t>mP</w:t>
      </w:r>
      <w:proofErr w:type="spellEnd"/>
      <w:r w:rsidRPr="00A752AE">
        <w:rPr>
          <w:rFonts w:eastAsia="Times New Roman"/>
          <w:color w:val="008000"/>
        </w:rPr>
        <w:t>_{G}$</w:t>
      </w:r>
      <w:r w:rsidRPr="00A752AE">
        <w:rPr>
          <w:rFonts w:eastAsia="Times New Roman"/>
        </w:rPr>
        <w:t xml:space="preserve"> are the efficiency factor and projection matrix associated with the grand mean. The </w:t>
      </w:r>
      <w:r w:rsidRPr="00A752AE">
        <w:rPr>
          <w:rFonts w:eastAsia="Times New Roman"/>
          <w:color w:val="008000"/>
        </w:rPr>
        <w:t>$\</w:t>
      </w:r>
      <w:proofErr w:type="spellStart"/>
      <w:r w:rsidRPr="00A752AE">
        <w:rPr>
          <w:rFonts w:eastAsia="Times New Roman"/>
          <w:color w:val="008000"/>
        </w:rPr>
        <w:t>mP</w:t>
      </w:r>
      <w:proofErr w:type="spellEnd"/>
      <w:proofErr w:type="gramStart"/>
      <w:r w:rsidRPr="00A752AE">
        <w:rPr>
          <w:rFonts w:eastAsia="Times New Roman"/>
          <w:color w:val="008000"/>
        </w:rPr>
        <w:t>_{</w:t>
      </w:r>
      <w:proofErr w:type="gramEnd"/>
      <w:r w:rsidRPr="00A752AE">
        <w:rPr>
          <w:rFonts w:eastAsia="Times New Roman"/>
          <w:color w:val="008000"/>
        </w:rPr>
        <w:t>G}$</w:t>
      </w:r>
      <w:r w:rsidRPr="00A752AE">
        <w:rPr>
          <w:rFonts w:eastAsia="Times New Roman"/>
        </w:rPr>
        <w:t xml:space="preserve"> is given by </w:t>
      </w: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proofErr w:type="gramStart"/>
      <w:r w:rsidRPr="00A752AE">
        <w:rPr>
          <w:rFonts w:eastAsia="Times New Roman"/>
          <w:color w:val="008000"/>
        </w:rPr>
        <w:t>\[</w:t>
      </w:r>
      <w:proofErr w:type="gramEnd"/>
      <w:r w:rsidRPr="00A752AE">
        <w:rPr>
          <w:rFonts w:eastAsia="Times New Roman"/>
          <w:color w:val="008000"/>
        </w:rPr>
        <w:t xml:space="preserve"> {\K}({\K}'{\K})^{-1}{\K}'\]</w:t>
      </w: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proofErr w:type="gramStart"/>
      <w:r w:rsidRPr="00A752AE">
        <w:rPr>
          <w:rFonts w:eastAsia="Times New Roman"/>
        </w:rPr>
        <w:t>where</w:t>
      </w:r>
      <w:proofErr w:type="gramEnd"/>
      <w:r w:rsidRPr="00A752AE">
        <w:rPr>
          <w:rFonts w:eastAsia="Times New Roman"/>
        </w:rPr>
        <w:t xml:space="preserve"> </w:t>
      </w:r>
      <w:r w:rsidRPr="00A752AE">
        <w:rPr>
          <w:rFonts w:eastAsia="Times New Roman"/>
          <w:color w:val="008000"/>
        </w:rPr>
        <w:t>$\K$</w:t>
      </w:r>
      <w:r w:rsidRPr="00A752AE">
        <w:rPr>
          <w:rFonts w:eastAsia="Times New Roman"/>
        </w:rPr>
        <w:t xml:space="preserve"> denote</w:t>
      </w:r>
      <w:ins w:id="379" w:author="Seamus Harris" w:date="2014-01-29T14:24:00Z">
        <w:r w:rsidR="000D06E2">
          <w:rPr>
            <w:rFonts w:eastAsia="Times New Roman"/>
          </w:rPr>
          <w:t>s</w:t>
        </w:r>
      </w:ins>
      <w:ins w:id="380" w:author="Seamus Harris" w:date="2014-01-29T14:25:00Z">
        <w:r w:rsidR="000D06E2">
          <w:rPr>
            <w:rFonts w:eastAsia="Times New Roman"/>
          </w:rPr>
          <w:t xml:space="preserve"> </w:t>
        </w:r>
        <w:commentRangeStart w:id="381"/>
        <w:r w:rsidR="000D06E2">
          <w:rPr>
            <w:rFonts w:eastAsia="Times New Roman"/>
          </w:rPr>
          <w:t>an</w:t>
        </w:r>
      </w:ins>
      <w:r w:rsidRPr="00A752AE">
        <w:rPr>
          <w:rFonts w:eastAsia="Times New Roman"/>
        </w:rPr>
        <w:t xml:space="preserve"> </w:t>
      </w:r>
      <w:commentRangeEnd w:id="381"/>
      <w:r w:rsidR="000D06E2">
        <w:rPr>
          <w:rStyle w:val="CommentReference"/>
        </w:rPr>
        <w:commentReference w:id="381"/>
      </w:r>
      <w:r w:rsidRPr="00A752AE">
        <w:rPr>
          <w:rFonts w:eastAsia="Times New Roman"/>
          <w:color w:val="008000"/>
        </w:rPr>
        <w:t>$n \times n$</w:t>
      </w:r>
      <w:r w:rsidRPr="00A752AE">
        <w:rPr>
          <w:rFonts w:eastAsia="Times New Roman"/>
        </w:rPr>
        <w:t xml:space="preserve"> averaging matrix with all elements equal to </w:t>
      </w:r>
      <w:r w:rsidRPr="00A752AE">
        <w:rPr>
          <w:rFonts w:eastAsia="Times New Roman"/>
          <w:color w:val="008000"/>
        </w:rPr>
        <w:t>${n}^{-1}$</w:t>
      </w:r>
      <w:r w:rsidRPr="00A752AE">
        <w:rPr>
          <w:rFonts w:eastAsia="Times New Roman"/>
        </w:rPr>
        <w:t xml:space="preserve">. </w:t>
      </w:r>
      <w:del w:id="382" w:author="Seamus Harris" w:date="2014-01-29T14:25:00Z">
        <w:r w:rsidRPr="00A752AE" w:rsidDel="000D06E2">
          <w:rPr>
            <w:rFonts w:eastAsia="Times New Roman"/>
          </w:rPr>
          <w:delText>In g</w:delText>
        </w:r>
      </w:del>
      <w:ins w:id="383" w:author="Seamus Harris" w:date="2014-01-29T14:25:00Z">
        <w:r w:rsidR="000D06E2">
          <w:rPr>
            <w:rFonts w:eastAsia="Times New Roman"/>
          </w:rPr>
          <w:t>G</w:t>
        </w:r>
      </w:ins>
      <w:r w:rsidRPr="00A752AE">
        <w:rPr>
          <w:rFonts w:eastAsia="Times New Roman"/>
        </w:rPr>
        <w:t>eneral</w:t>
      </w:r>
      <w:ins w:id="384" w:author="Seamus Harris" w:date="2014-01-29T14:25:00Z">
        <w:r w:rsidR="000D06E2">
          <w:rPr>
            <w:rFonts w:eastAsia="Times New Roman"/>
          </w:rPr>
          <w:t>ly</w:t>
        </w:r>
      </w:ins>
      <w:r w:rsidRPr="00A752AE">
        <w:rPr>
          <w:rFonts w:eastAsia="Times New Roman"/>
        </w:rPr>
        <w:t xml:space="preserve">, the reanalysis sweep is </w:t>
      </w:r>
      <w:ins w:id="385" w:author="Seamus Harris" w:date="2014-01-29T14:25:00Z">
        <w:r w:rsidR="000D06E2">
          <w:rPr>
            <w:rFonts w:eastAsia="Times New Roman"/>
          </w:rPr>
          <w:t xml:space="preserve">intended </w:t>
        </w:r>
      </w:ins>
      <w:r w:rsidRPr="00A752AE">
        <w:rPr>
          <w:rFonts w:eastAsia="Times New Roman"/>
        </w:rPr>
        <w:t xml:space="preserve">to sweep the non-orthogonal terms from the data vector; the sweep to remove the effect of </w:t>
      </w:r>
      <w:ins w:id="386" w:author="Seamus Harris" w:date="2014-01-29T14:25:00Z">
        <w:r w:rsidR="000D06E2">
          <w:rPr>
            <w:rFonts w:eastAsia="Times New Roman"/>
          </w:rPr>
          <w:t xml:space="preserve">the </w:t>
        </w:r>
      </w:ins>
      <w:r w:rsidRPr="00A752AE">
        <w:rPr>
          <w:rFonts w:eastAsia="Times New Roman"/>
        </w:rPr>
        <w:t xml:space="preserve">Block term from the data vector is given by  </w:t>
      </w: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A752AE">
        <w:rPr>
          <w:rFonts w:eastAsia="Times New Roman"/>
          <w:color w:val="008000"/>
        </w:rPr>
        <w:t>\[\</w:t>
      </w:r>
      <w:proofErr w:type="spellStart"/>
      <w:r w:rsidRPr="00A752AE">
        <w:rPr>
          <w:rFonts w:eastAsia="Times New Roman"/>
          <w:color w:val="008000"/>
        </w:rPr>
        <w:t>mathbf</w:t>
      </w:r>
      <w:proofErr w:type="spellEnd"/>
      <w:r w:rsidRPr="00A752AE">
        <w:rPr>
          <w:rFonts w:eastAsia="Times New Roman"/>
          <w:color w:val="008000"/>
        </w:rPr>
        <w:t>{I} - E_B \</w:t>
      </w:r>
      <w:proofErr w:type="spellStart"/>
      <w:r w:rsidRPr="00A752AE">
        <w:rPr>
          <w:rFonts w:eastAsia="Times New Roman"/>
          <w:color w:val="008000"/>
        </w:rPr>
        <w:t>mathbf</w:t>
      </w:r>
      <w:proofErr w:type="spellEnd"/>
      <w:r w:rsidRPr="00A752AE">
        <w:rPr>
          <w:rFonts w:eastAsia="Times New Roman"/>
          <w:color w:val="008000"/>
        </w:rPr>
        <w:t>{P}_B</w:t>
      </w:r>
      <w:proofErr w:type="gramStart"/>
      <w:r w:rsidRPr="00A752AE">
        <w:rPr>
          <w:rFonts w:eastAsia="Times New Roman"/>
          <w:color w:val="008000"/>
        </w:rPr>
        <w:t>,\</w:t>
      </w:r>
      <w:proofErr w:type="gramEnd"/>
      <w:r w:rsidRPr="00A752AE">
        <w:rPr>
          <w:rFonts w:eastAsia="Times New Roman"/>
          <w:color w:val="008000"/>
        </w:rPr>
        <w:t>]</w:t>
      </w: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proofErr w:type="gramStart"/>
      <w:r w:rsidRPr="00A752AE">
        <w:rPr>
          <w:rFonts w:eastAsia="Times New Roman"/>
        </w:rPr>
        <w:t>where</w:t>
      </w:r>
      <w:proofErr w:type="gramEnd"/>
      <w:r w:rsidRPr="00A752AE">
        <w:rPr>
          <w:rFonts w:eastAsia="Times New Roman"/>
        </w:rPr>
        <w:t xml:space="preserve"> </w:t>
      </w:r>
      <w:r w:rsidRPr="00A752AE">
        <w:rPr>
          <w:rFonts w:eastAsia="Times New Roman"/>
          <w:color w:val="008000"/>
        </w:rPr>
        <w:t>$E_{B}$</w:t>
      </w:r>
      <w:r w:rsidRPr="00A752AE">
        <w:rPr>
          <w:rFonts w:eastAsia="Times New Roman"/>
        </w:rPr>
        <w:t xml:space="preserve"> and </w:t>
      </w:r>
      <w:r w:rsidRPr="00A752AE">
        <w:rPr>
          <w:rFonts w:eastAsia="Times New Roman"/>
          <w:color w:val="008000"/>
        </w:rPr>
        <w:t>$\</w:t>
      </w:r>
      <w:proofErr w:type="spellStart"/>
      <w:r w:rsidRPr="00A752AE">
        <w:rPr>
          <w:rFonts w:eastAsia="Times New Roman"/>
          <w:color w:val="008000"/>
        </w:rPr>
        <w:t>mP</w:t>
      </w:r>
      <w:proofErr w:type="spellEnd"/>
      <w:r w:rsidRPr="00A752AE">
        <w:rPr>
          <w:rFonts w:eastAsia="Times New Roman"/>
          <w:color w:val="008000"/>
        </w:rPr>
        <w:t>_{B}$</w:t>
      </w:r>
      <w:r w:rsidRPr="00A752AE">
        <w:rPr>
          <w:rFonts w:eastAsia="Times New Roman"/>
        </w:rPr>
        <w:t xml:space="preserve"> are the efficiency factor and projection matrix associated with the Block term. The second type of sweep operator is the </w:t>
      </w:r>
      <w:r w:rsidRPr="00A752AE">
        <w:rPr>
          <w:rFonts w:eastAsia="Times New Roman"/>
          <w:color w:val="800000"/>
        </w:rPr>
        <w:t>\</w:t>
      </w:r>
      <w:proofErr w:type="spellStart"/>
      <w:r w:rsidRPr="00A752AE">
        <w:rPr>
          <w:rFonts w:eastAsia="Times New Roman"/>
          <w:color w:val="800000"/>
        </w:rPr>
        <w:t>emph</w:t>
      </w:r>
      <w:proofErr w:type="spellEnd"/>
      <w:r w:rsidRPr="00A752AE">
        <w:rPr>
          <w:rFonts w:eastAsia="Times New Roman"/>
        </w:rPr>
        <w:t xml:space="preserve">{pivotal sweep} which is used </w:t>
      </w:r>
      <w:ins w:id="387" w:author="Seamus Harris" w:date="2014-01-29T14:26:00Z">
        <w:r w:rsidR="000D06E2">
          <w:rPr>
            <w:rFonts w:eastAsia="Times New Roman"/>
          </w:rPr>
          <w:t xml:space="preserve">to estimate </w:t>
        </w:r>
      </w:ins>
      <w:del w:id="388" w:author="Seamus Harris" w:date="2014-01-29T14:27:00Z">
        <w:r w:rsidRPr="00A752AE" w:rsidDel="000D06E2">
          <w:rPr>
            <w:rFonts w:eastAsia="Times New Roman"/>
          </w:rPr>
          <w:delText xml:space="preserve">when </w:delText>
        </w:r>
      </w:del>
      <w:r w:rsidRPr="00A752AE">
        <w:rPr>
          <w:rFonts w:eastAsia="Times New Roman"/>
        </w:rPr>
        <w:t>the effects of the associated terms</w:t>
      </w:r>
      <w:del w:id="389" w:author="Seamus Harris" w:date="2014-01-29T14:27:00Z">
        <w:r w:rsidRPr="00A752AE" w:rsidDel="000D06E2">
          <w:rPr>
            <w:rFonts w:eastAsia="Times New Roman"/>
          </w:rPr>
          <w:delText xml:space="preserve"> </w:delText>
        </w:r>
      </w:del>
      <w:del w:id="390" w:author="Seamus Harris" w:date="2014-01-29T14:26:00Z">
        <w:r w:rsidRPr="00A752AE" w:rsidDel="000D06E2">
          <w:rPr>
            <w:rFonts w:eastAsia="Times New Roman"/>
          </w:rPr>
          <w:delText xml:space="preserve">is </w:delText>
        </w:r>
      </w:del>
      <w:del w:id="391" w:author="Seamus Harris" w:date="2014-01-29T14:27:00Z">
        <w:r w:rsidRPr="00A752AE" w:rsidDel="000D06E2">
          <w:rPr>
            <w:rFonts w:eastAsia="Times New Roman"/>
          </w:rPr>
          <w:delText>to be estimated</w:delText>
        </w:r>
      </w:del>
      <w:r w:rsidRPr="00A752AE">
        <w:rPr>
          <w:rFonts w:eastAsia="Times New Roman"/>
        </w:rPr>
        <w:t xml:space="preserve">. Thus, the sweep for estimating the effect of Treatment term is given by  </w:t>
      </w: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A752AE">
        <w:rPr>
          <w:rFonts w:eastAsia="Times New Roman"/>
          <w:color w:val="0000CC"/>
        </w:rPr>
        <w:t>\begin</w:t>
      </w:r>
      <w:r w:rsidRPr="00A752AE">
        <w:rPr>
          <w:rFonts w:eastAsia="Times New Roman"/>
        </w:rPr>
        <w:t>{equation}</w:t>
      </w: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A752AE">
        <w:rPr>
          <w:rFonts w:eastAsia="Times New Roman"/>
          <w:color w:val="008000"/>
        </w:rPr>
        <w:t>E_T \</w:t>
      </w:r>
      <w:proofErr w:type="spellStart"/>
      <w:r w:rsidRPr="00A752AE">
        <w:rPr>
          <w:rFonts w:eastAsia="Times New Roman"/>
          <w:color w:val="008000"/>
        </w:rPr>
        <w:t>mathbf</w:t>
      </w:r>
      <w:proofErr w:type="spellEnd"/>
      <w:r w:rsidRPr="00A752AE">
        <w:rPr>
          <w:rFonts w:eastAsia="Times New Roman"/>
          <w:color w:val="008000"/>
        </w:rPr>
        <w:t>{P}_T,</w:t>
      </w: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A752AE">
        <w:rPr>
          <w:rFonts w:eastAsia="Times New Roman"/>
          <w:color w:val="0000CC"/>
        </w:rPr>
        <w:t>\end</w:t>
      </w:r>
      <w:r w:rsidRPr="00A752AE">
        <w:rPr>
          <w:rFonts w:eastAsia="Times New Roman"/>
        </w:rPr>
        <w:t>{equation}</w:t>
      </w: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proofErr w:type="gramStart"/>
      <w:r w:rsidRPr="00A752AE">
        <w:rPr>
          <w:rFonts w:eastAsia="Times New Roman"/>
        </w:rPr>
        <w:t>where</w:t>
      </w:r>
      <w:proofErr w:type="gramEnd"/>
      <w:r w:rsidRPr="00A752AE">
        <w:rPr>
          <w:rFonts w:eastAsia="Times New Roman"/>
        </w:rPr>
        <w:t xml:space="preserve"> </w:t>
      </w:r>
      <w:r w:rsidRPr="00A752AE">
        <w:rPr>
          <w:rFonts w:eastAsia="Times New Roman"/>
          <w:color w:val="008000"/>
        </w:rPr>
        <w:t>$E_{T}$</w:t>
      </w:r>
      <w:r w:rsidRPr="00A752AE">
        <w:rPr>
          <w:rFonts w:eastAsia="Times New Roman"/>
        </w:rPr>
        <w:t xml:space="preserve"> and </w:t>
      </w:r>
      <w:r w:rsidRPr="00A752AE">
        <w:rPr>
          <w:rFonts w:eastAsia="Times New Roman"/>
          <w:color w:val="008000"/>
        </w:rPr>
        <w:t>$\</w:t>
      </w:r>
      <w:proofErr w:type="spellStart"/>
      <w:r w:rsidRPr="00A752AE">
        <w:rPr>
          <w:rFonts w:eastAsia="Times New Roman"/>
          <w:color w:val="008000"/>
        </w:rPr>
        <w:t>mP</w:t>
      </w:r>
      <w:proofErr w:type="spellEnd"/>
      <w:r w:rsidRPr="00A752AE">
        <w:rPr>
          <w:rFonts w:eastAsia="Times New Roman"/>
          <w:color w:val="008000"/>
        </w:rPr>
        <w:t>_{T}$</w:t>
      </w:r>
      <w:r w:rsidRPr="00A752AE">
        <w:rPr>
          <w:rFonts w:eastAsia="Times New Roman"/>
        </w:rPr>
        <w:t xml:space="preserve"> are the efficiency factor and projection matrix associated with the Treatment term. This sweep is required for the terms of the structure formula for the first (block) tier before performing the same sweep for the terms in </w:t>
      </w:r>
      <w:del w:id="392" w:author="Seamus Harris" w:date="2014-01-29T14:27:00Z">
        <w:r w:rsidRPr="00A752AE" w:rsidDel="000D06E2">
          <w:rPr>
            <w:rFonts w:eastAsia="Times New Roman"/>
          </w:rPr>
          <w:delText xml:space="preserve">of </w:delText>
        </w:r>
      </w:del>
      <w:r w:rsidRPr="00A752AE">
        <w:rPr>
          <w:rFonts w:eastAsia="Times New Roman"/>
        </w:rPr>
        <w:t xml:space="preserve">the structure formula for the second (treatment) tier that are confounded with it. Therefore, the sweeping sequence to estimate the effects of Treatment in Between Blocks for the field experiment is given by </w:t>
      </w: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A752AE">
        <w:rPr>
          <w:rFonts w:eastAsia="Times New Roman"/>
          <w:color w:val="008000"/>
        </w:rPr>
        <w:t>\[E_T \</w:t>
      </w:r>
      <w:proofErr w:type="spellStart"/>
      <w:r w:rsidRPr="00A752AE">
        <w:rPr>
          <w:rFonts w:eastAsia="Times New Roman"/>
          <w:color w:val="008000"/>
        </w:rPr>
        <w:t>mP_T</w:t>
      </w:r>
      <w:proofErr w:type="spellEnd"/>
      <w:r w:rsidRPr="00A752AE">
        <w:rPr>
          <w:rFonts w:eastAsia="Times New Roman"/>
          <w:color w:val="008000"/>
        </w:rPr>
        <w:t xml:space="preserve"> E_B \</w:t>
      </w:r>
      <w:proofErr w:type="spellStart"/>
      <w:r w:rsidRPr="00A752AE">
        <w:rPr>
          <w:rFonts w:eastAsia="Times New Roman"/>
          <w:color w:val="008000"/>
        </w:rPr>
        <w:t>mP_B</w:t>
      </w:r>
      <w:proofErr w:type="spellEnd"/>
      <w:r w:rsidRPr="00A752AE">
        <w:rPr>
          <w:rFonts w:eastAsia="Times New Roman"/>
          <w:color w:val="008000"/>
        </w:rPr>
        <w:t xml:space="preserve"> (\I - E_K \</w:t>
      </w:r>
      <w:proofErr w:type="spellStart"/>
      <w:r w:rsidRPr="00A752AE">
        <w:rPr>
          <w:rFonts w:eastAsia="Times New Roman"/>
          <w:color w:val="008000"/>
        </w:rPr>
        <w:t>mP_G</w:t>
      </w:r>
      <w:proofErr w:type="spellEnd"/>
      <w:r w:rsidRPr="00A752AE">
        <w:rPr>
          <w:rFonts w:eastAsia="Times New Roman"/>
          <w:color w:val="008000"/>
        </w:rPr>
        <w:t>)\</w:t>
      </w:r>
      <w:proofErr w:type="spellStart"/>
      <w:r w:rsidRPr="00A752AE">
        <w:rPr>
          <w:rFonts w:eastAsia="Times New Roman"/>
          <w:color w:val="008000"/>
        </w:rPr>
        <w:t>bm</w:t>
      </w:r>
      <w:proofErr w:type="spellEnd"/>
      <w:r w:rsidRPr="00A752AE">
        <w:rPr>
          <w:rFonts w:eastAsia="Times New Roman"/>
          <w:color w:val="008000"/>
        </w:rPr>
        <w:t>{y}</w:t>
      </w:r>
      <w:proofErr w:type="gramStart"/>
      <w:r w:rsidRPr="00A752AE">
        <w:rPr>
          <w:rFonts w:eastAsia="Times New Roman"/>
          <w:color w:val="008000"/>
        </w:rPr>
        <w:t>,\</w:t>
      </w:r>
      <w:proofErr w:type="gramEnd"/>
      <w:r w:rsidRPr="00A752AE">
        <w:rPr>
          <w:rFonts w:eastAsia="Times New Roman"/>
          <w:color w:val="008000"/>
        </w:rPr>
        <w:t>]</w:t>
      </w:r>
      <w:r w:rsidRPr="00A752AE">
        <w:rPr>
          <w:rFonts w:eastAsia="Times New Roman"/>
        </w:rPr>
        <w:t xml:space="preserve"> </w:t>
      </w: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proofErr w:type="gramStart"/>
      <w:r w:rsidRPr="00A752AE">
        <w:rPr>
          <w:rFonts w:eastAsia="Times New Roman"/>
        </w:rPr>
        <w:t>which</w:t>
      </w:r>
      <w:proofErr w:type="gramEnd"/>
      <w:r w:rsidRPr="00A752AE">
        <w:rPr>
          <w:rFonts w:eastAsia="Times New Roman"/>
        </w:rPr>
        <w:t xml:space="preserve"> consists of two pivotal sweeps for the Treatment and Block terms, because the effects of Treatment </w:t>
      </w:r>
      <w:del w:id="393" w:author="Seamus Harris" w:date="2014-01-29T14:28:00Z">
        <w:r w:rsidRPr="00A752AE" w:rsidDel="000D06E2">
          <w:rPr>
            <w:rFonts w:eastAsia="Times New Roman"/>
          </w:rPr>
          <w:delText xml:space="preserve">is </w:delText>
        </w:r>
      </w:del>
      <w:ins w:id="394" w:author="Seamus Harris" w:date="2014-01-29T14:28:00Z">
        <w:r w:rsidR="000D06E2">
          <w:rPr>
            <w:rFonts w:eastAsia="Times New Roman"/>
          </w:rPr>
          <w:t xml:space="preserve">are </w:t>
        </w:r>
      </w:ins>
      <w:r w:rsidRPr="00A752AE">
        <w:rPr>
          <w:rFonts w:eastAsia="Times New Roman"/>
        </w:rPr>
        <w:t xml:space="preserve">confounded with the Between Blocks, and a reanalysis sweep for the grand mean. The sweeping sequence for the estimation on the other effects of the experiment can also be derived from </w:t>
      </w:r>
      <w:ins w:id="395" w:author="Seamus Harris" w:date="2014-01-29T14:28:00Z">
        <w:r w:rsidR="000D06E2">
          <w:rPr>
            <w:rFonts w:eastAsia="Times New Roman"/>
          </w:rPr>
          <w:t xml:space="preserve">a </w:t>
        </w:r>
      </w:ins>
      <w:r w:rsidRPr="00A752AE">
        <w:rPr>
          <w:rFonts w:eastAsia="Times New Roman"/>
        </w:rPr>
        <w:t xml:space="preserve">combination of the reanalysis and pivotal sweeps. Thus, the ANOVA table can </w:t>
      </w:r>
      <w:del w:id="396" w:author="Seamus Harris" w:date="2014-01-29T14:28:00Z">
        <w:r w:rsidRPr="00A752AE" w:rsidDel="000D06E2">
          <w:rPr>
            <w:rFonts w:eastAsia="Times New Roman"/>
          </w:rPr>
          <w:delText xml:space="preserve">then </w:delText>
        </w:r>
      </w:del>
      <w:r w:rsidRPr="00A752AE">
        <w:rPr>
          <w:rFonts w:eastAsia="Times New Roman"/>
        </w:rPr>
        <w:t xml:space="preserve">be constructed with the effects for each source of variation. </w:t>
      </w: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A752AE">
        <w:rPr>
          <w:rFonts w:eastAsia="Times New Roman"/>
          <w:color w:val="800000"/>
        </w:rPr>
        <w:t>\cite</w:t>
      </w:r>
      <w:r w:rsidRPr="00A752AE">
        <w:rPr>
          <w:rFonts w:eastAsia="Times New Roman"/>
        </w:rPr>
        <w:t>{</w:t>
      </w:r>
      <w:r w:rsidRPr="00A752AE">
        <w:rPr>
          <w:rFonts w:eastAsia="Times New Roman"/>
          <w:u w:val="single"/>
        </w:rPr>
        <w:t>Brien1999</w:t>
      </w:r>
      <w:r w:rsidRPr="00A752AE">
        <w:rPr>
          <w:rFonts w:eastAsia="Times New Roman"/>
        </w:rPr>
        <w:t xml:space="preserve">} extended the sweep algorithm for the two-phase experiment by performing additional sweeps for terms from the structure formula of </w:t>
      </w:r>
      <w:ins w:id="397" w:author="Seamus Harris" w:date="2014-01-29T14:39:00Z">
        <w:r w:rsidR="00BF2BF3">
          <w:rPr>
            <w:rFonts w:eastAsia="Times New Roman"/>
          </w:rPr>
          <w:t xml:space="preserve">the </w:t>
        </w:r>
      </w:ins>
      <w:r w:rsidRPr="00A752AE">
        <w:rPr>
          <w:rFonts w:eastAsia="Times New Roman"/>
        </w:rPr>
        <w:t>third tier. Using the wine-evaluation two-phase experiment described in Section~</w:t>
      </w:r>
      <w:r w:rsidRPr="00A752AE">
        <w:rPr>
          <w:rFonts w:eastAsia="Times New Roman"/>
          <w:color w:val="800000"/>
        </w:rPr>
        <w:t>\</w:t>
      </w:r>
      <w:proofErr w:type="gramStart"/>
      <w:r w:rsidRPr="00A752AE">
        <w:rPr>
          <w:rFonts w:eastAsia="Times New Roman"/>
          <w:color w:val="800000"/>
        </w:rPr>
        <w:t>ref</w:t>
      </w:r>
      <w:r w:rsidRPr="00A752AE">
        <w:rPr>
          <w:rFonts w:eastAsia="Times New Roman"/>
        </w:rPr>
        <w:t>{</w:t>
      </w:r>
      <w:proofErr w:type="gramEnd"/>
      <w:r w:rsidRPr="00A752AE">
        <w:rPr>
          <w:rFonts w:eastAsia="Times New Roman"/>
        </w:rPr>
        <w:t>sec:</w:t>
      </w:r>
      <w:r w:rsidRPr="00A752AE">
        <w:rPr>
          <w:rFonts w:eastAsia="Times New Roman"/>
          <w:u w:val="single"/>
        </w:rPr>
        <w:t>Brien1983</w:t>
      </w:r>
      <w:r w:rsidRPr="00A752AE">
        <w:rPr>
          <w:rFonts w:eastAsia="Times New Roman"/>
        </w:rPr>
        <w:t xml:space="preserve">}, the effects of Treatment in Between Plots Within Blocks and Between Sittings Within Tasters </w:t>
      </w:r>
      <w:del w:id="398" w:author="Seamus Harris" w:date="2014-01-29T14:39:00Z">
        <w:r w:rsidRPr="00A752AE" w:rsidDel="00BF2BF3">
          <w:rPr>
            <w:rFonts w:eastAsia="Times New Roman"/>
          </w:rPr>
          <w:delText xml:space="preserve">is </w:delText>
        </w:r>
      </w:del>
      <w:ins w:id="399" w:author="Seamus Harris" w:date="2014-01-29T14:39:00Z">
        <w:r w:rsidR="00BF2BF3">
          <w:rPr>
            <w:rFonts w:eastAsia="Times New Roman"/>
          </w:rPr>
          <w:t>are</w:t>
        </w:r>
        <w:r w:rsidR="00BF2BF3" w:rsidRPr="00A752AE">
          <w:rPr>
            <w:rFonts w:eastAsia="Times New Roman"/>
          </w:rPr>
          <w:t xml:space="preserve"> </w:t>
        </w:r>
      </w:ins>
      <w:r w:rsidRPr="00A752AE">
        <w:rPr>
          <w:rFonts w:eastAsia="Times New Roman"/>
        </w:rPr>
        <w:t xml:space="preserve">given by </w:t>
      </w: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A752AE">
        <w:rPr>
          <w:rFonts w:eastAsia="Times New Roman"/>
          <w:color w:val="008000"/>
        </w:rPr>
        <w:t>\[\</w:t>
      </w:r>
      <w:proofErr w:type="spellStart"/>
      <w:r w:rsidRPr="00A752AE">
        <w:rPr>
          <w:rFonts w:eastAsia="Times New Roman"/>
          <w:color w:val="008000"/>
        </w:rPr>
        <w:t>mP_T</w:t>
      </w:r>
      <w:proofErr w:type="spellEnd"/>
      <w:r w:rsidRPr="00A752AE">
        <w:rPr>
          <w:rFonts w:eastAsia="Times New Roman"/>
          <w:color w:val="008000"/>
        </w:rPr>
        <w:t xml:space="preserve"> \</w:t>
      </w:r>
      <w:proofErr w:type="spellStart"/>
      <w:r w:rsidRPr="00A752AE">
        <w:rPr>
          <w:rFonts w:eastAsia="Times New Roman"/>
          <w:color w:val="008000"/>
        </w:rPr>
        <w:t>mP_P</w:t>
      </w:r>
      <w:proofErr w:type="spellEnd"/>
      <w:r w:rsidRPr="00A752AE">
        <w:rPr>
          <w:rFonts w:eastAsia="Times New Roman"/>
          <w:color w:val="008000"/>
        </w:rPr>
        <w:t xml:space="preserve"> (\I - \</w:t>
      </w:r>
      <w:proofErr w:type="spellStart"/>
      <w:r w:rsidRPr="00A752AE">
        <w:rPr>
          <w:rFonts w:eastAsia="Times New Roman"/>
          <w:color w:val="008000"/>
        </w:rPr>
        <w:t>mP_B</w:t>
      </w:r>
      <w:proofErr w:type="spellEnd"/>
      <w:r w:rsidRPr="00A752AE">
        <w:rPr>
          <w:rFonts w:eastAsia="Times New Roman"/>
          <w:color w:val="008000"/>
        </w:rPr>
        <w:t>) \</w:t>
      </w:r>
      <w:proofErr w:type="spellStart"/>
      <w:r w:rsidRPr="00A752AE">
        <w:rPr>
          <w:rFonts w:eastAsia="Times New Roman"/>
          <w:color w:val="008000"/>
        </w:rPr>
        <w:t>mP_S</w:t>
      </w:r>
      <w:proofErr w:type="spellEnd"/>
      <w:r w:rsidRPr="00A752AE">
        <w:rPr>
          <w:rFonts w:eastAsia="Times New Roman"/>
          <w:color w:val="008000"/>
        </w:rPr>
        <w:t xml:space="preserve"> (\I - \</w:t>
      </w:r>
      <w:proofErr w:type="spellStart"/>
      <w:r w:rsidRPr="00A752AE">
        <w:rPr>
          <w:rFonts w:eastAsia="Times New Roman"/>
          <w:color w:val="008000"/>
        </w:rPr>
        <w:t>mP_J</w:t>
      </w:r>
      <w:proofErr w:type="spellEnd"/>
      <w:r w:rsidRPr="00A752AE">
        <w:rPr>
          <w:rFonts w:eastAsia="Times New Roman"/>
          <w:color w:val="008000"/>
        </w:rPr>
        <w:t>) (\I - \</w:t>
      </w:r>
      <w:proofErr w:type="spellStart"/>
      <w:r w:rsidRPr="00A752AE">
        <w:rPr>
          <w:rFonts w:eastAsia="Times New Roman"/>
          <w:color w:val="008000"/>
        </w:rPr>
        <w:t>mP_G</w:t>
      </w:r>
      <w:proofErr w:type="spellEnd"/>
      <w:r w:rsidRPr="00A752AE">
        <w:rPr>
          <w:rFonts w:eastAsia="Times New Roman"/>
          <w:color w:val="008000"/>
        </w:rPr>
        <w:t>)\</w:t>
      </w:r>
      <w:proofErr w:type="spellStart"/>
      <w:r w:rsidRPr="00A752AE">
        <w:rPr>
          <w:rFonts w:eastAsia="Times New Roman"/>
          <w:color w:val="008000"/>
        </w:rPr>
        <w:t>bm</w:t>
      </w:r>
      <w:proofErr w:type="spellEnd"/>
      <w:r w:rsidRPr="00A752AE">
        <w:rPr>
          <w:rFonts w:eastAsia="Times New Roman"/>
          <w:color w:val="008000"/>
        </w:rPr>
        <w:t>{y}, \]</w:t>
      </w: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proofErr w:type="gramStart"/>
      <w:r w:rsidRPr="00A752AE">
        <w:rPr>
          <w:rFonts w:eastAsia="Times New Roman"/>
        </w:rPr>
        <w:t>where</w:t>
      </w:r>
      <w:proofErr w:type="gramEnd"/>
      <w:r w:rsidRPr="00A752AE">
        <w:rPr>
          <w:rFonts w:eastAsia="Times New Roman"/>
        </w:rPr>
        <w:t xml:space="preserve"> </w:t>
      </w:r>
      <w:r w:rsidRPr="00A752AE">
        <w:rPr>
          <w:rFonts w:eastAsia="Times New Roman"/>
          <w:color w:val="008000"/>
        </w:rPr>
        <w:t>$</w:t>
      </w:r>
      <w:proofErr w:type="spellStart"/>
      <w:r w:rsidRPr="00A752AE">
        <w:rPr>
          <w:rFonts w:eastAsia="Times New Roman"/>
          <w:color w:val="008000"/>
        </w:rPr>
        <w:t>mP_P</w:t>
      </w:r>
      <w:proofErr w:type="spellEnd"/>
      <w:r w:rsidRPr="00A752AE">
        <w:rPr>
          <w:rFonts w:eastAsia="Times New Roman"/>
          <w:color w:val="008000"/>
        </w:rPr>
        <w:t>$</w:t>
      </w:r>
      <w:r w:rsidRPr="00A752AE">
        <w:rPr>
          <w:rFonts w:eastAsia="Times New Roman"/>
        </w:rPr>
        <w:t xml:space="preserve">, </w:t>
      </w:r>
      <w:r w:rsidRPr="00A752AE">
        <w:rPr>
          <w:rFonts w:eastAsia="Times New Roman"/>
          <w:color w:val="008000"/>
        </w:rPr>
        <w:t>$</w:t>
      </w:r>
      <w:proofErr w:type="spellStart"/>
      <w:r w:rsidRPr="00A752AE">
        <w:rPr>
          <w:rFonts w:eastAsia="Times New Roman"/>
          <w:color w:val="008000"/>
        </w:rPr>
        <w:t>mP_S</w:t>
      </w:r>
      <w:proofErr w:type="spellEnd"/>
      <w:r w:rsidRPr="00A752AE">
        <w:rPr>
          <w:rFonts w:eastAsia="Times New Roman"/>
          <w:color w:val="008000"/>
        </w:rPr>
        <w:t>$</w:t>
      </w:r>
      <w:r w:rsidRPr="00A752AE">
        <w:rPr>
          <w:rFonts w:eastAsia="Times New Roman"/>
        </w:rPr>
        <w:t xml:space="preserve"> and </w:t>
      </w:r>
      <w:r w:rsidRPr="00A752AE">
        <w:rPr>
          <w:rFonts w:eastAsia="Times New Roman"/>
          <w:color w:val="008000"/>
        </w:rPr>
        <w:t>$</w:t>
      </w:r>
      <w:proofErr w:type="spellStart"/>
      <w:r w:rsidRPr="00A752AE">
        <w:rPr>
          <w:rFonts w:eastAsia="Times New Roman"/>
          <w:color w:val="008000"/>
        </w:rPr>
        <w:t>mP_J</w:t>
      </w:r>
      <w:proofErr w:type="spellEnd"/>
      <w:r w:rsidRPr="00A752AE">
        <w:rPr>
          <w:rFonts w:eastAsia="Times New Roman"/>
          <w:color w:val="008000"/>
        </w:rPr>
        <w:t>$</w:t>
      </w:r>
      <w:r w:rsidRPr="00A752AE">
        <w:rPr>
          <w:rFonts w:eastAsia="Times New Roman"/>
        </w:rPr>
        <w:t xml:space="preserve"> denote the projection matrix associated with Plots, Sittings and Tasters, respectively. Since all block and treatment information</w:t>
      </w:r>
      <w:del w:id="400" w:author="Seamus Harris" w:date="2014-01-29T14:40:00Z">
        <w:r w:rsidRPr="00A752AE" w:rsidDel="00BF2BF3">
          <w:rPr>
            <w:rFonts w:eastAsia="Times New Roman"/>
          </w:rPr>
          <w:delText>s</w:delText>
        </w:r>
      </w:del>
      <w:r w:rsidRPr="00A752AE">
        <w:rPr>
          <w:rFonts w:eastAsia="Times New Roman"/>
        </w:rPr>
        <w:t xml:space="preserve"> </w:t>
      </w:r>
      <w:del w:id="401" w:author="Seamus Harris" w:date="2014-01-29T14:40:00Z">
        <w:r w:rsidRPr="00A752AE" w:rsidDel="00BF2BF3">
          <w:rPr>
            <w:rFonts w:eastAsia="Times New Roman"/>
          </w:rPr>
          <w:delText xml:space="preserve">are </w:delText>
        </w:r>
      </w:del>
      <w:ins w:id="402" w:author="Seamus Harris" w:date="2014-01-29T14:40:00Z">
        <w:r w:rsidR="00BF2BF3">
          <w:rPr>
            <w:rFonts w:eastAsia="Times New Roman"/>
          </w:rPr>
          <w:t xml:space="preserve">is </w:t>
        </w:r>
      </w:ins>
      <w:r w:rsidRPr="00A752AE">
        <w:rPr>
          <w:rFonts w:eastAsia="Times New Roman"/>
        </w:rPr>
        <w:t xml:space="preserve">intact, all the efficiency factors are unity and </w:t>
      </w:r>
      <w:del w:id="403" w:author="Seamus Harris" w:date="2014-01-29T14:40:00Z">
        <w:r w:rsidRPr="00A752AE" w:rsidDel="00BF2BF3">
          <w:rPr>
            <w:rFonts w:eastAsia="Times New Roman"/>
          </w:rPr>
          <w:delText xml:space="preserve">they </w:delText>
        </w:r>
      </w:del>
      <w:r w:rsidRPr="00A752AE">
        <w:rPr>
          <w:rFonts w:eastAsia="Times New Roman"/>
        </w:rPr>
        <w:t xml:space="preserve">are not written in the expression. </w:t>
      </w: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del w:id="404" w:author="Seamus Harris" w:date="2014-01-29T18:11:00Z">
        <w:r w:rsidRPr="00A752AE" w:rsidDel="00671D66">
          <w:rPr>
            <w:rFonts w:eastAsia="Times New Roman"/>
          </w:rPr>
          <w:delText xml:space="preserve">In </w:delText>
        </w:r>
      </w:del>
      <w:ins w:id="405" w:author="Seamus Harris" w:date="2014-01-29T18:11:00Z">
        <w:r w:rsidR="00671D66">
          <w:rPr>
            <w:rFonts w:eastAsia="Times New Roman"/>
          </w:rPr>
          <w:t xml:space="preserve">To </w:t>
        </w:r>
      </w:ins>
      <w:r w:rsidRPr="00A752AE">
        <w:rPr>
          <w:rFonts w:eastAsia="Times New Roman"/>
        </w:rPr>
        <w:t>summar</w:t>
      </w:r>
      <w:ins w:id="406" w:author="Seamus Harris" w:date="2014-01-29T18:11:00Z">
        <w:r w:rsidR="00671D66">
          <w:rPr>
            <w:rFonts w:eastAsia="Times New Roman"/>
          </w:rPr>
          <w:t>ize</w:t>
        </w:r>
      </w:ins>
      <w:del w:id="407" w:author="Seamus Harris" w:date="2014-01-29T18:11:00Z">
        <w:r w:rsidRPr="00A752AE" w:rsidDel="00671D66">
          <w:rPr>
            <w:rFonts w:eastAsia="Times New Roman"/>
          </w:rPr>
          <w:delText>y</w:delText>
        </w:r>
      </w:del>
      <w:r w:rsidRPr="00A752AE">
        <w:rPr>
          <w:rFonts w:eastAsia="Times New Roman"/>
        </w:rPr>
        <w:t xml:space="preserve">, </w:t>
      </w:r>
      <w:r w:rsidRPr="00A752AE">
        <w:rPr>
          <w:rFonts w:eastAsia="Times New Roman"/>
          <w:color w:val="800000"/>
        </w:rPr>
        <w:t>\cite</w:t>
      </w:r>
      <w:r w:rsidRPr="00A752AE">
        <w:rPr>
          <w:rFonts w:eastAsia="Times New Roman"/>
        </w:rPr>
        <w:t>{</w:t>
      </w:r>
      <w:r w:rsidRPr="00A752AE">
        <w:rPr>
          <w:rFonts w:eastAsia="Times New Roman"/>
          <w:u w:val="single"/>
        </w:rPr>
        <w:t>Brien1999</w:t>
      </w:r>
      <w:r w:rsidRPr="00A752AE">
        <w:rPr>
          <w:rFonts w:eastAsia="Times New Roman"/>
        </w:rPr>
        <w:t>} demonstrate</w:t>
      </w:r>
      <w:ins w:id="408" w:author="Seamus Harris" w:date="2014-01-29T18:11:00Z">
        <w:r w:rsidR="00671D66">
          <w:rPr>
            <w:rFonts w:eastAsia="Times New Roman"/>
          </w:rPr>
          <w:t>d</w:t>
        </w:r>
      </w:ins>
      <w:r w:rsidRPr="00A752AE">
        <w:rPr>
          <w:rFonts w:eastAsia="Times New Roman"/>
        </w:rPr>
        <w:t xml:space="preserve"> the </w:t>
      </w:r>
      <w:del w:id="409" w:author="Seamus Harris" w:date="2014-01-29T14:40:00Z">
        <w:r w:rsidRPr="00A752AE" w:rsidDel="00BF2BF3">
          <w:rPr>
            <w:rFonts w:eastAsia="Times New Roman"/>
          </w:rPr>
          <w:delText xml:space="preserve">usage </w:delText>
        </w:r>
      </w:del>
      <w:ins w:id="410" w:author="Seamus Harris" w:date="2014-01-29T14:40:00Z">
        <w:r w:rsidR="00BF2BF3">
          <w:rPr>
            <w:rFonts w:eastAsia="Times New Roman"/>
          </w:rPr>
          <w:t>use</w:t>
        </w:r>
        <w:r w:rsidR="00BF2BF3" w:rsidRPr="00A752AE">
          <w:rPr>
            <w:rFonts w:eastAsia="Times New Roman"/>
          </w:rPr>
          <w:t xml:space="preserve"> </w:t>
        </w:r>
      </w:ins>
      <w:r w:rsidRPr="00A752AE">
        <w:rPr>
          <w:rFonts w:eastAsia="Times New Roman"/>
        </w:rPr>
        <w:t xml:space="preserve">of the reanalysis and pivotal sweep operators to construct the ANOVA table. </w:t>
      </w:r>
      <w:ins w:id="411" w:author="Seamus Harris" w:date="2014-01-29T14:40:00Z">
        <w:r w:rsidR="00BF2BF3">
          <w:rPr>
            <w:rFonts w:eastAsia="Times New Roman"/>
          </w:rPr>
          <w:t xml:space="preserve">Chapter 2 further discusses these </w:t>
        </w:r>
      </w:ins>
      <w:del w:id="412" w:author="Seamus Harris" w:date="2014-01-29T14:40:00Z">
        <w:r w:rsidRPr="00A752AE" w:rsidDel="00BF2BF3">
          <w:rPr>
            <w:rFonts w:eastAsia="Times New Roman"/>
          </w:rPr>
          <w:delText xml:space="preserve">This </w:delText>
        </w:r>
      </w:del>
      <w:r w:rsidRPr="00A752AE">
        <w:rPr>
          <w:rFonts w:eastAsia="Times New Roman"/>
        </w:rPr>
        <w:t xml:space="preserve">methods </w:t>
      </w:r>
      <w:del w:id="413" w:author="Seamus Harris" w:date="2014-01-29T14:40:00Z">
        <w:r w:rsidRPr="00A752AE" w:rsidDel="00BF2BF3">
          <w:rPr>
            <w:rFonts w:eastAsia="Times New Roman"/>
          </w:rPr>
          <w:delText xml:space="preserve">in the </w:delText>
        </w:r>
      </w:del>
      <w:ins w:id="414" w:author="Seamus Harris" w:date="2014-01-29T14:40:00Z">
        <w:r w:rsidR="00BF2BF3">
          <w:rPr>
            <w:rFonts w:eastAsia="Times New Roman"/>
          </w:rPr>
          <w:t xml:space="preserve">of </w:t>
        </w:r>
      </w:ins>
      <w:r w:rsidRPr="00A752AE">
        <w:rPr>
          <w:rFonts w:eastAsia="Times New Roman"/>
        </w:rPr>
        <w:t>construct</w:t>
      </w:r>
      <w:ins w:id="415" w:author="Seamus Harris" w:date="2014-01-29T14:40:00Z">
        <w:r w:rsidR="00BF2BF3">
          <w:rPr>
            <w:rFonts w:eastAsia="Times New Roman"/>
          </w:rPr>
          <w:t>ing</w:t>
        </w:r>
      </w:ins>
      <w:del w:id="416" w:author="Seamus Harris" w:date="2014-01-29T14:40:00Z">
        <w:r w:rsidRPr="00A752AE" w:rsidDel="00BF2BF3">
          <w:rPr>
            <w:rFonts w:eastAsia="Times New Roman"/>
          </w:rPr>
          <w:delText>ion of</w:delText>
        </w:r>
      </w:del>
      <w:r w:rsidRPr="00A752AE">
        <w:rPr>
          <w:rFonts w:eastAsia="Times New Roman"/>
        </w:rPr>
        <w:t xml:space="preserve"> the ANOVA table</w:t>
      </w:r>
      <w:del w:id="417" w:author="Seamus Harris" w:date="2014-01-29T14:41:00Z">
        <w:r w:rsidRPr="00A752AE" w:rsidDel="00BF2BF3">
          <w:rPr>
            <w:rFonts w:eastAsia="Times New Roman"/>
          </w:rPr>
          <w:delText xml:space="preserve"> is further discussed in Chapter 2</w:delText>
        </w:r>
      </w:del>
      <w:r w:rsidRPr="00A752AE">
        <w:rPr>
          <w:rFonts w:eastAsia="Times New Roman"/>
        </w:rPr>
        <w:t>.</w:t>
      </w: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A752AE">
        <w:rPr>
          <w:rFonts w:eastAsia="Times New Roman"/>
          <w:b/>
          <w:bCs/>
          <w:color w:val="0000CC"/>
        </w:rPr>
        <w:t xml:space="preserve">\section{Works by </w:t>
      </w:r>
      <w:r w:rsidRPr="00A752AE">
        <w:rPr>
          <w:rFonts w:eastAsia="Times New Roman"/>
          <w:b/>
          <w:bCs/>
          <w:color w:val="0000CC"/>
          <w:u w:val="single"/>
        </w:rPr>
        <w:t>Brien</w:t>
      </w:r>
      <w:r w:rsidRPr="00A752AE">
        <w:rPr>
          <w:rFonts w:eastAsia="Times New Roman"/>
          <w:b/>
          <w:bCs/>
          <w:color w:val="0000CC"/>
        </w:rPr>
        <w:t xml:space="preserve"> and Bailey}</w:t>
      </w:r>
      <w:r w:rsidRPr="00A752AE">
        <w:rPr>
          <w:rFonts w:eastAsia="Times New Roman"/>
        </w:rPr>
        <w:t xml:space="preserve"> </w:t>
      </w: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A752AE">
        <w:rPr>
          <w:rFonts w:eastAsia="Times New Roman"/>
          <w:color w:val="800000"/>
        </w:rPr>
        <w:t>\cite</w:t>
      </w:r>
      <w:r w:rsidRPr="00A752AE">
        <w:rPr>
          <w:rFonts w:eastAsia="Times New Roman"/>
        </w:rPr>
        <w:t>{</w:t>
      </w:r>
      <w:r w:rsidRPr="00A752AE">
        <w:rPr>
          <w:rFonts w:eastAsia="Times New Roman"/>
          <w:u w:val="single"/>
        </w:rPr>
        <w:t>Brien2006b</w:t>
      </w:r>
      <w:r w:rsidRPr="00A752AE">
        <w:rPr>
          <w:rFonts w:eastAsia="Times New Roman"/>
        </w:rPr>
        <w:t xml:space="preserve">} described how randomisation can be achieved for the multi-tiered experiment, which </w:t>
      </w:r>
      <w:del w:id="418" w:author="Seamus Harris" w:date="2014-01-29T14:41:00Z">
        <w:r w:rsidRPr="00A752AE" w:rsidDel="00BF2BF3">
          <w:rPr>
            <w:rFonts w:eastAsia="Times New Roman"/>
          </w:rPr>
          <w:delText xml:space="preserve">is an experiment consists of </w:delText>
        </w:r>
      </w:del>
      <w:ins w:id="419" w:author="Seamus Harris" w:date="2014-01-29T14:41:00Z">
        <w:r w:rsidR="00BF2BF3">
          <w:rPr>
            <w:rFonts w:eastAsia="Times New Roman"/>
          </w:rPr>
          <w:t xml:space="preserve">involves </w:t>
        </w:r>
      </w:ins>
      <w:r w:rsidRPr="00A752AE">
        <w:rPr>
          <w:rFonts w:eastAsia="Times New Roman"/>
        </w:rPr>
        <w:t xml:space="preserve">at least three tiers of factors. Thus, the multi-tiered experiment also covers the two-phase experiment. As </w:t>
      </w:r>
      <w:r w:rsidRPr="00A752AE">
        <w:rPr>
          <w:rFonts w:eastAsia="Times New Roman"/>
          <w:color w:val="800000"/>
        </w:rPr>
        <w:t>\cite</w:t>
      </w:r>
      <w:r w:rsidRPr="00A752AE">
        <w:rPr>
          <w:rFonts w:eastAsia="Times New Roman"/>
        </w:rPr>
        <w:t>{</w:t>
      </w:r>
      <w:r w:rsidRPr="00A752AE">
        <w:rPr>
          <w:rFonts w:eastAsia="Times New Roman"/>
          <w:u w:val="single"/>
        </w:rPr>
        <w:t>Brien1983</w:t>
      </w:r>
      <w:r w:rsidRPr="00A752AE">
        <w:rPr>
          <w:rFonts w:eastAsia="Times New Roman"/>
        </w:rPr>
        <w:t xml:space="preserve">} pointed out, randomisation can affect the structure of the experiments. For an experiment </w:t>
      </w:r>
      <w:del w:id="420" w:author="Seamus Harris" w:date="2014-01-29T14:41:00Z">
        <w:r w:rsidRPr="00A752AE" w:rsidDel="00BF2BF3">
          <w:rPr>
            <w:rFonts w:eastAsia="Times New Roman"/>
          </w:rPr>
          <w:delText xml:space="preserve">with </w:delText>
        </w:r>
      </w:del>
      <w:ins w:id="421" w:author="Seamus Harris" w:date="2014-01-29T14:41:00Z">
        <w:r w:rsidR="00BF2BF3">
          <w:rPr>
            <w:rFonts w:eastAsia="Times New Roman"/>
          </w:rPr>
          <w:t xml:space="preserve">that involves </w:t>
        </w:r>
      </w:ins>
      <w:r w:rsidRPr="00A752AE">
        <w:rPr>
          <w:rFonts w:eastAsia="Times New Roman"/>
        </w:rPr>
        <w:t xml:space="preserve">three tiers of factors, </w:t>
      </w:r>
      <w:del w:id="422" w:author="Seamus Harris" w:date="2014-01-29T14:41:00Z">
        <w:r w:rsidRPr="00A752AE" w:rsidDel="00BF2BF3">
          <w:rPr>
            <w:rFonts w:eastAsia="Times New Roman"/>
          </w:rPr>
          <w:delText xml:space="preserve">a </w:delText>
        </w:r>
      </w:del>
      <w:r w:rsidRPr="00A752AE">
        <w:rPr>
          <w:rFonts w:eastAsia="Times New Roman"/>
        </w:rPr>
        <w:t xml:space="preserve">randomisation </w:t>
      </w:r>
      <w:del w:id="423" w:author="Seamus Harris" w:date="2014-01-29T14:41:00Z">
        <w:r w:rsidRPr="00A752AE" w:rsidDel="00BF2BF3">
          <w:rPr>
            <w:rFonts w:eastAsia="Times New Roman"/>
          </w:rPr>
          <w:delText xml:space="preserve">procedure </w:delText>
        </w:r>
      </w:del>
      <w:r w:rsidRPr="00A752AE">
        <w:rPr>
          <w:rFonts w:eastAsia="Times New Roman"/>
        </w:rPr>
        <w:t xml:space="preserve">typically </w:t>
      </w:r>
      <w:del w:id="424" w:author="Seamus Harris" w:date="2014-01-29T14:41:00Z">
        <w:r w:rsidRPr="00A752AE" w:rsidDel="00BF2BF3">
          <w:rPr>
            <w:rFonts w:eastAsia="Times New Roman"/>
          </w:rPr>
          <w:delText xml:space="preserve">has to </w:delText>
        </w:r>
      </w:del>
      <w:ins w:id="425" w:author="Seamus Harris" w:date="2014-01-29T14:41:00Z">
        <w:r w:rsidR="00BF2BF3">
          <w:rPr>
            <w:rFonts w:eastAsia="Times New Roman"/>
          </w:rPr>
          <w:t xml:space="preserve">must be </w:t>
        </w:r>
      </w:ins>
      <w:r w:rsidRPr="00A752AE">
        <w:rPr>
          <w:rFonts w:eastAsia="Times New Roman"/>
        </w:rPr>
        <w:t>perform</w:t>
      </w:r>
      <w:ins w:id="426" w:author="Seamus Harris" w:date="2014-01-29T14:41:00Z">
        <w:r w:rsidR="00BF2BF3">
          <w:rPr>
            <w:rFonts w:eastAsia="Times New Roman"/>
          </w:rPr>
          <w:t>ed</w:t>
        </w:r>
      </w:ins>
      <w:r w:rsidRPr="00A752AE">
        <w:rPr>
          <w:rFonts w:eastAsia="Times New Roman"/>
        </w:rPr>
        <w:t xml:space="preserve"> twice: (1) </w:t>
      </w:r>
      <w:ins w:id="427" w:author="Seamus Harris" w:date="2014-01-29T18:22:00Z">
        <w:r w:rsidR="001C7821">
          <w:rPr>
            <w:rFonts w:eastAsia="Times New Roman"/>
          </w:rPr>
          <w:t xml:space="preserve">for the </w:t>
        </w:r>
      </w:ins>
      <w:proofErr w:type="spellStart"/>
      <w:r w:rsidRPr="00A752AE">
        <w:rPr>
          <w:rFonts w:eastAsia="Times New Roman"/>
        </w:rPr>
        <w:t>the</w:t>
      </w:r>
      <w:proofErr w:type="spellEnd"/>
      <w:r w:rsidRPr="00A752AE">
        <w:rPr>
          <w:rFonts w:eastAsia="Times New Roman"/>
        </w:rPr>
        <w:t xml:space="preserve"> allocation of treatments to experimental units in the Phase 1 experiment</w:t>
      </w:r>
      <w:ins w:id="428" w:author="Seamus Harris" w:date="2014-01-29T18:22:00Z">
        <w:r w:rsidR="001C7821">
          <w:rPr>
            <w:rFonts w:eastAsia="Times New Roman"/>
          </w:rPr>
          <w:t>,</w:t>
        </w:r>
      </w:ins>
      <w:r w:rsidRPr="00A752AE">
        <w:rPr>
          <w:rFonts w:eastAsia="Times New Roman"/>
        </w:rPr>
        <w:t xml:space="preserve"> and (2) </w:t>
      </w:r>
      <w:ins w:id="429" w:author="Seamus Harris" w:date="2014-01-29T18:22:00Z">
        <w:r w:rsidR="001C7821">
          <w:rPr>
            <w:rFonts w:eastAsia="Times New Roman"/>
          </w:rPr>
          <w:t xml:space="preserve">for </w:t>
        </w:r>
      </w:ins>
      <w:r w:rsidRPr="00A752AE">
        <w:rPr>
          <w:rFonts w:eastAsia="Times New Roman"/>
        </w:rPr>
        <w:t xml:space="preserve">the allocation of experimental units from the Phase 1 experiment to the experimental units in the Phase 2 experiment. </w:t>
      </w:r>
      <w:del w:id="430" w:author="Seamus Harris" w:date="2014-01-29T14:42:00Z">
        <w:r w:rsidRPr="00A752AE" w:rsidDel="00BF2BF3">
          <w:rPr>
            <w:rFonts w:eastAsia="Times New Roman"/>
          </w:rPr>
          <w:delText>Thus, t</w:delText>
        </w:r>
      </w:del>
      <w:ins w:id="431" w:author="Seamus Harris" w:date="2014-01-29T14:42:00Z">
        <w:r w:rsidR="00BF2BF3">
          <w:rPr>
            <w:rFonts w:eastAsia="Times New Roman"/>
          </w:rPr>
          <w:t>T</w:t>
        </w:r>
      </w:ins>
      <w:r w:rsidRPr="00A752AE">
        <w:rPr>
          <w:rFonts w:eastAsia="Times New Roman"/>
        </w:rPr>
        <w:t xml:space="preserve">he randomisation procedure for the multi-tiered experiment </w:t>
      </w:r>
      <w:ins w:id="432" w:author="Seamus Harris" w:date="2014-01-29T14:42:00Z">
        <w:r w:rsidR="00BF2BF3">
          <w:rPr>
            <w:rFonts w:eastAsia="Times New Roman"/>
          </w:rPr>
          <w:t xml:space="preserve">thus </w:t>
        </w:r>
      </w:ins>
      <w:r w:rsidRPr="00A752AE">
        <w:rPr>
          <w:rFonts w:eastAsia="Times New Roman"/>
        </w:rPr>
        <w:t xml:space="preserve">is termed </w:t>
      </w:r>
      <w:r w:rsidRPr="00A752AE">
        <w:rPr>
          <w:rFonts w:eastAsia="Times New Roman"/>
          <w:color w:val="800000"/>
        </w:rPr>
        <w:t>\</w:t>
      </w:r>
      <w:proofErr w:type="spellStart"/>
      <w:r w:rsidRPr="00A752AE">
        <w:rPr>
          <w:rFonts w:eastAsia="Times New Roman"/>
          <w:color w:val="800000"/>
        </w:rPr>
        <w:t>emph</w:t>
      </w:r>
      <w:proofErr w:type="spellEnd"/>
      <w:r w:rsidRPr="00A752AE">
        <w:rPr>
          <w:rFonts w:eastAsia="Times New Roman"/>
        </w:rPr>
        <w:t xml:space="preserve">{multiple randomisation} </w:t>
      </w:r>
      <w:r w:rsidRPr="00A752AE">
        <w:rPr>
          <w:rFonts w:eastAsia="Times New Roman"/>
          <w:color w:val="800000"/>
        </w:rPr>
        <w:t>\</w:t>
      </w:r>
      <w:proofErr w:type="spellStart"/>
      <w:proofErr w:type="gramStart"/>
      <w:r w:rsidRPr="00A752AE">
        <w:rPr>
          <w:rFonts w:eastAsia="Times New Roman"/>
          <w:color w:val="800000"/>
        </w:rPr>
        <w:t>citep</w:t>
      </w:r>
      <w:proofErr w:type="spellEnd"/>
      <w:r w:rsidRPr="00A752AE">
        <w:rPr>
          <w:rFonts w:eastAsia="Times New Roman"/>
        </w:rPr>
        <w:t>{</w:t>
      </w:r>
      <w:proofErr w:type="gramEnd"/>
      <w:r w:rsidRPr="00A752AE">
        <w:rPr>
          <w:rFonts w:eastAsia="Times New Roman"/>
          <w:u w:val="single"/>
        </w:rPr>
        <w:t>Brien2006b</w:t>
      </w:r>
      <w:r w:rsidRPr="00A752AE">
        <w:rPr>
          <w:rFonts w:eastAsia="Times New Roman"/>
        </w:rPr>
        <w:t xml:space="preserve">}.  </w:t>
      </w: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A752AE">
        <w:rPr>
          <w:rFonts w:eastAsia="Times New Roman"/>
          <w:color w:val="800000"/>
        </w:rPr>
        <w:t>\cite</w:t>
      </w:r>
      <w:r w:rsidRPr="00A752AE">
        <w:rPr>
          <w:rFonts w:eastAsia="Times New Roman"/>
        </w:rPr>
        <w:t>{</w:t>
      </w:r>
      <w:r w:rsidRPr="00A752AE">
        <w:rPr>
          <w:rFonts w:eastAsia="Times New Roman"/>
          <w:u w:val="single"/>
        </w:rPr>
        <w:t>Brien2006b</w:t>
      </w:r>
      <w:r w:rsidRPr="00A752AE">
        <w:rPr>
          <w:rFonts w:eastAsia="Times New Roman"/>
        </w:rPr>
        <w:t xml:space="preserve">} then compared and contrasted six types of multiple randomisation with three tiers of experiments, namely composed, coincident, independent, double, randomised-inclusive and non-randomised-inclusive multiple randomisations. These six multiple randomisations differ in both </w:t>
      </w:r>
      <w:del w:id="433" w:author="Seamus Harris" w:date="2014-01-29T14:42:00Z">
        <w:r w:rsidRPr="00A752AE" w:rsidDel="00BF2BF3">
          <w:rPr>
            <w:rFonts w:eastAsia="Times New Roman"/>
          </w:rPr>
          <w:delText xml:space="preserve">the direction of the </w:delText>
        </w:r>
      </w:del>
      <w:del w:id="434" w:author="Seamus Harris" w:date="2014-01-29T18:22:00Z">
        <w:r w:rsidRPr="00A752AE" w:rsidDel="001C7821">
          <w:rPr>
            <w:rFonts w:eastAsia="Times New Roman"/>
          </w:rPr>
          <w:delText xml:space="preserve">randomisation </w:delText>
        </w:r>
      </w:del>
      <w:ins w:id="435" w:author="Seamus Harris" w:date="2014-01-29T14:42:00Z">
        <w:r w:rsidR="00BF2BF3">
          <w:rPr>
            <w:rFonts w:eastAsia="Times New Roman"/>
          </w:rPr>
          <w:t xml:space="preserve">direction </w:t>
        </w:r>
      </w:ins>
      <w:r w:rsidRPr="00A752AE">
        <w:rPr>
          <w:rFonts w:eastAsia="Times New Roman"/>
        </w:rPr>
        <w:t xml:space="preserve">and </w:t>
      </w:r>
      <w:ins w:id="436" w:author="Seamus Harris" w:date="2014-01-29T18:23:00Z">
        <w:r w:rsidR="001C7821">
          <w:rPr>
            <w:rFonts w:eastAsia="Times New Roman"/>
          </w:rPr>
          <w:t xml:space="preserve">the interaction of </w:t>
        </w:r>
      </w:ins>
      <w:del w:id="437" w:author="Seamus Harris" w:date="2014-01-29T18:23:00Z">
        <w:r w:rsidRPr="00A752AE" w:rsidDel="001C7821">
          <w:rPr>
            <w:rFonts w:eastAsia="Times New Roman"/>
          </w:rPr>
          <w:delText xml:space="preserve">how </w:delText>
        </w:r>
      </w:del>
      <w:del w:id="438" w:author="Seamus Harris" w:date="2014-01-29T14:42:00Z">
        <w:r w:rsidRPr="00A752AE" w:rsidDel="00BF2BF3">
          <w:rPr>
            <w:rFonts w:eastAsia="Times New Roman"/>
          </w:rPr>
          <w:delText xml:space="preserve">the </w:delText>
        </w:r>
      </w:del>
      <w:r w:rsidRPr="00A752AE">
        <w:rPr>
          <w:rFonts w:eastAsia="Times New Roman"/>
        </w:rPr>
        <w:t>factors in different tiers</w:t>
      </w:r>
      <w:del w:id="439" w:author="Seamus Harris" w:date="2014-01-29T18:23:00Z">
        <w:r w:rsidRPr="00A752AE" w:rsidDel="001C7821">
          <w:rPr>
            <w:rFonts w:eastAsia="Times New Roman"/>
          </w:rPr>
          <w:delText xml:space="preserve"> interact with one another</w:delText>
        </w:r>
      </w:del>
      <w:r w:rsidRPr="00A752AE">
        <w:rPr>
          <w:rFonts w:eastAsia="Times New Roman"/>
        </w:rPr>
        <w:t xml:space="preserve">. For a more detailed description of these multiple randomisations see </w:t>
      </w:r>
      <w:r w:rsidRPr="00A752AE">
        <w:rPr>
          <w:rFonts w:eastAsia="Times New Roman"/>
          <w:color w:val="800000"/>
        </w:rPr>
        <w:t>\</w:t>
      </w:r>
      <w:proofErr w:type="gramStart"/>
      <w:r w:rsidRPr="00A752AE">
        <w:rPr>
          <w:rFonts w:eastAsia="Times New Roman"/>
          <w:color w:val="800000"/>
        </w:rPr>
        <w:t>cite</w:t>
      </w:r>
      <w:r w:rsidRPr="00A752AE">
        <w:rPr>
          <w:rFonts w:eastAsia="Times New Roman"/>
        </w:rPr>
        <w:t>{</w:t>
      </w:r>
      <w:proofErr w:type="gramEnd"/>
      <w:r w:rsidRPr="00A752AE">
        <w:rPr>
          <w:rFonts w:eastAsia="Times New Roman"/>
          <w:u w:val="single"/>
        </w:rPr>
        <w:t>Brien2006b</w:t>
      </w:r>
      <w:r w:rsidRPr="00A752AE">
        <w:rPr>
          <w:rFonts w:eastAsia="Times New Roman"/>
        </w:rPr>
        <w:t xml:space="preserve">}.  </w:t>
      </w: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A752AE">
        <w:rPr>
          <w:rFonts w:eastAsia="Times New Roman"/>
          <w:color w:val="800000"/>
        </w:rPr>
        <w:t>\cite</w:t>
      </w:r>
      <w:r w:rsidRPr="00A752AE">
        <w:rPr>
          <w:rFonts w:eastAsia="Times New Roman"/>
        </w:rPr>
        <w:t>{</w:t>
      </w:r>
      <w:r w:rsidRPr="00A752AE">
        <w:rPr>
          <w:rFonts w:eastAsia="Times New Roman"/>
          <w:u w:val="single"/>
        </w:rPr>
        <w:t>Brien2009</w:t>
      </w:r>
      <w:r w:rsidRPr="00A752AE">
        <w:rPr>
          <w:rFonts w:eastAsia="Times New Roman"/>
        </w:rPr>
        <w:t xml:space="preserve">, </w:t>
      </w:r>
      <w:r w:rsidRPr="00A752AE">
        <w:rPr>
          <w:rFonts w:eastAsia="Times New Roman"/>
          <w:u w:val="single"/>
        </w:rPr>
        <w:t>Brien2010</w:t>
      </w:r>
      <w:r w:rsidRPr="00A752AE">
        <w:rPr>
          <w:rFonts w:eastAsia="Times New Roman"/>
        </w:rPr>
        <w:t>} also published two papers on the aspects of orthogonal decomposition of the data space for the multi-tiered experiments with respect to different type</w:t>
      </w:r>
      <w:ins w:id="440" w:author="Seamus Harris" w:date="2014-01-29T14:43:00Z">
        <w:r w:rsidR="00BF2BF3">
          <w:rPr>
            <w:rFonts w:eastAsia="Times New Roman"/>
          </w:rPr>
          <w:t>s</w:t>
        </w:r>
      </w:ins>
      <w:r w:rsidRPr="00A752AE">
        <w:rPr>
          <w:rFonts w:eastAsia="Times New Roman"/>
        </w:rPr>
        <w:t xml:space="preserve"> of multiple </w:t>
      </w:r>
      <w:proofErr w:type="gramStart"/>
      <w:r w:rsidRPr="00A752AE">
        <w:rPr>
          <w:rFonts w:eastAsia="Times New Roman"/>
        </w:rPr>
        <w:t>randomisation</w:t>
      </w:r>
      <w:proofErr w:type="gramEnd"/>
      <w:r w:rsidRPr="00A752AE">
        <w:rPr>
          <w:rFonts w:eastAsia="Times New Roman"/>
        </w:rPr>
        <w:t xml:space="preserve">. </w:t>
      </w: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A752AE">
        <w:rPr>
          <w:rFonts w:eastAsia="Times New Roman"/>
        </w:rPr>
        <w:t>The single-phase field experiment described in Section~</w:t>
      </w:r>
      <w:r w:rsidRPr="00A752AE">
        <w:rPr>
          <w:rFonts w:eastAsia="Times New Roman"/>
          <w:color w:val="800000"/>
        </w:rPr>
        <w:t>\</w:t>
      </w:r>
      <w:proofErr w:type="gramStart"/>
      <w:r w:rsidRPr="00A752AE">
        <w:rPr>
          <w:rFonts w:eastAsia="Times New Roman"/>
          <w:color w:val="800000"/>
        </w:rPr>
        <w:t>ref</w:t>
      </w:r>
      <w:r w:rsidRPr="00A752AE">
        <w:rPr>
          <w:rFonts w:eastAsia="Times New Roman"/>
        </w:rPr>
        <w:t>{</w:t>
      </w:r>
      <w:proofErr w:type="gramEnd"/>
      <w:r w:rsidRPr="00A752AE">
        <w:rPr>
          <w:rFonts w:eastAsia="Times New Roman"/>
        </w:rPr>
        <w:t>sec:</w:t>
      </w:r>
      <w:r w:rsidRPr="00A752AE">
        <w:rPr>
          <w:rFonts w:eastAsia="Times New Roman"/>
          <w:u w:val="single"/>
        </w:rPr>
        <w:t>Brien1983</w:t>
      </w:r>
      <w:r w:rsidRPr="00A752AE">
        <w:rPr>
          <w:rFonts w:eastAsia="Times New Roman"/>
        </w:rPr>
        <w:t xml:space="preserve">} is used to demonstrate the orthogonal decomposition method </w:t>
      </w:r>
      <w:ins w:id="441" w:author="Seamus Harris" w:date="2014-01-29T18:23:00Z">
        <w:r w:rsidR="001C7821">
          <w:rPr>
            <w:rFonts w:eastAsia="Times New Roman"/>
          </w:rPr>
          <w:t xml:space="preserve">developed </w:t>
        </w:r>
      </w:ins>
      <w:r w:rsidRPr="00A752AE">
        <w:rPr>
          <w:rFonts w:eastAsia="Times New Roman"/>
        </w:rPr>
        <w:t xml:space="preserve">by </w:t>
      </w:r>
      <w:r w:rsidRPr="00A752AE">
        <w:rPr>
          <w:rFonts w:eastAsia="Times New Roman"/>
          <w:color w:val="800000"/>
        </w:rPr>
        <w:t>\cite</w:t>
      </w:r>
      <w:r w:rsidRPr="00A752AE">
        <w:rPr>
          <w:rFonts w:eastAsia="Times New Roman"/>
        </w:rPr>
        <w:t>{</w:t>
      </w:r>
      <w:r w:rsidRPr="00A752AE">
        <w:rPr>
          <w:rFonts w:eastAsia="Times New Roman"/>
          <w:u w:val="single"/>
        </w:rPr>
        <w:t>Brien2009</w:t>
      </w:r>
      <w:r w:rsidRPr="00A752AE">
        <w:rPr>
          <w:rFonts w:eastAsia="Times New Roman"/>
        </w:rPr>
        <w:t xml:space="preserve">, </w:t>
      </w:r>
      <w:r w:rsidRPr="00A752AE">
        <w:rPr>
          <w:rFonts w:eastAsia="Times New Roman"/>
          <w:u w:val="single"/>
        </w:rPr>
        <w:t>Brien2010</w:t>
      </w:r>
      <w:r w:rsidRPr="00A752AE">
        <w:rPr>
          <w:rFonts w:eastAsia="Times New Roman"/>
        </w:rPr>
        <w:t xml:space="preserve">}. The </w:t>
      </w:r>
      <w:r w:rsidRPr="00A752AE">
        <w:rPr>
          <w:rFonts w:eastAsia="Times New Roman"/>
          <w:color w:val="008000"/>
        </w:rPr>
        <w:t>$\</w:t>
      </w:r>
      <w:proofErr w:type="spellStart"/>
      <w:proofErr w:type="gramStart"/>
      <w:r w:rsidRPr="00A752AE">
        <w:rPr>
          <w:rFonts w:eastAsia="Times New Roman"/>
          <w:color w:val="008000"/>
        </w:rPr>
        <w:t>mathrm</w:t>
      </w:r>
      <w:proofErr w:type="spellEnd"/>
      <w:r w:rsidRPr="00A752AE">
        <w:rPr>
          <w:rFonts w:eastAsia="Times New Roman"/>
          <w:color w:val="008000"/>
        </w:rPr>
        <w:t>{</w:t>
      </w:r>
      <w:proofErr w:type="gramEnd"/>
      <w:r w:rsidRPr="00A752AE">
        <w:rPr>
          <w:rFonts w:eastAsia="Times New Roman"/>
          <w:color w:val="008000"/>
        </w:rPr>
        <w:t>Treatment}$</w:t>
      </w:r>
      <w:r w:rsidRPr="00A752AE">
        <w:rPr>
          <w:rFonts w:eastAsia="Times New Roman"/>
        </w:rPr>
        <w:t xml:space="preserve"> term in (</w:t>
      </w:r>
      <w:r w:rsidRPr="00A752AE">
        <w:rPr>
          <w:rFonts w:eastAsia="Times New Roman"/>
          <w:color w:val="800000"/>
        </w:rPr>
        <w:t>\ref</w:t>
      </w:r>
      <w:r w:rsidRPr="00A752AE">
        <w:rPr>
          <w:rFonts w:eastAsia="Times New Roman"/>
        </w:rPr>
        <w:t>{</w:t>
      </w:r>
      <w:r w:rsidRPr="00A752AE">
        <w:rPr>
          <w:rFonts w:eastAsia="Times New Roman"/>
          <w:u w:val="single"/>
        </w:rPr>
        <w:t>eq</w:t>
      </w:r>
      <w:r w:rsidRPr="00A752AE">
        <w:rPr>
          <w:rFonts w:eastAsia="Times New Roman"/>
        </w:rPr>
        <w:t>:</w:t>
      </w:r>
      <w:r w:rsidRPr="00A752AE">
        <w:rPr>
          <w:rFonts w:eastAsia="Times New Roman"/>
          <w:u w:val="single"/>
        </w:rPr>
        <w:t>stru3</w:t>
      </w:r>
      <w:r w:rsidRPr="00A752AE">
        <w:rPr>
          <w:rFonts w:eastAsia="Times New Roman"/>
        </w:rPr>
        <w:t xml:space="preserve">}) is again assumed to be non-orthogonal to both the </w:t>
      </w:r>
      <w:r w:rsidRPr="00A752AE">
        <w:rPr>
          <w:rFonts w:eastAsia="Times New Roman"/>
          <w:color w:val="008000"/>
        </w:rPr>
        <w:t>$\</w:t>
      </w:r>
      <w:proofErr w:type="spellStart"/>
      <w:r w:rsidRPr="00A752AE">
        <w:rPr>
          <w:rFonts w:eastAsia="Times New Roman"/>
          <w:color w:val="008000"/>
        </w:rPr>
        <w:t>mathrm</w:t>
      </w:r>
      <w:proofErr w:type="spellEnd"/>
      <w:r w:rsidRPr="00A752AE">
        <w:rPr>
          <w:rFonts w:eastAsia="Times New Roman"/>
          <w:color w:val="008000"/>
        </w:rPr>
        <w:t>{Block}$</w:t>
      </w:r>
      <w:r w:rsidRPr="00A752AE">
        <w:rPr>
          <w:rFonts w:eastAsia="Times New Roman"/>
        </w:rPr>
        <w:t xml:space="preserve"> and </w:t>
      </w:r>
      <w:r w:rsidRPr="00A752AE">
        <w:rPr>
          <w:rFonts w:eastAsia="Times New Roman"/>
          <w:color w:val="008000"/>
        </w:rPr>
        <w:t>$\</w:t>
      </w:r>
      <w:proofErr w:type="spellStart"/>
      <w:r w:rsidRPr="00A752AE">
        <w:rPr>
          <w:rFonts w:eastAsia="Times New Roman"/>
          <w:color w:val="008000"/>
        </w:rPr>
        <w:t>mathrm</w:t>
      </w:r>
      <w:proofErr w:type="spellEnd"/>
      <w:r w:rsidRPr="00A752AE">
        <w:rPr>
          <w:rFonts w:eastAsia="Times New Roman"/>
          <w:color w:val="008000"/>
        </w:rPr>
        <w:t>{</w:t>
      </w:r>
      <w:proofErr w:type="spellStart"/>
      <w:r w:rsidRPr="00A752AE">
        <w:rPr>
          <w:rFonts w:eastAsia="Times New Roman"/>
          <w:color w:val="008000"/>
        </w:rPr>
        <w:t>Block.Plot</w:t>
      </w:r>
      <w:proofErr w:type="spellEnd"/>
      <w:r w:rsidRPr="00A752AE">
        <w:rPr>
          <w:rFonts w:eastAsia="Times New Roman"/>
          <w:color w:val="008000"/>
        </w:rPr>
        <w:t>}$</w:t>
      </w:r>
      <w:r w:rsidRPr="00A752AE">
        <w:rPr>
          <w:rFonts w:eastAsia="Times New Roman"/>
        </w:rPr>
        <w:t xml:space="preserve"> terms in (</w:t>
      </w:r>
      <w:r w:rsidRPr="00A752AE">
        <w:rPr>
          <w:rFonts w:eastAsia="Times New Roman"/>
          <w:color w:val="800000"/>
        </w:rPr>
        <w:t>\ref</w:t>
      </w:r>
      <w:r w:rsidRPr="00A752AE">
        <w:rPr>
          <w:rFonts w:eastAsia="Times New Roman"/>
        </w:rPr>
        <w:t>{</w:t>
      </w:r>
      <w:r w:rsidRPr="00A752AE">
        <w:rPr>
          <w:rFonts w:eastAsia="Times New Roman"/>
          <w:u w:val="single"/>
        </w:rPr>
        <w:t>eq</w:t>
      </w:r>
      <w:r w:rsidRPr="00A752AE">
        <w:rPr>
          <w:rFonts w:eastAsia="Times New Roman"/>
        </w:rPr>
        <w:t>:</w:t>
      </w:r>
      <w:r w:rsidRPr="00A752AE">
        <w:rPr>
          <w:rFonts w:eastAsia="Times New Roman"/>
          <w:u w:val="single"/>
        </w:rPr>
        <w:t>stru2expanded</w:t>
      </w:r>
      <w:r w:rsidRPr="00A752AE">
        <w:rPr>
          <w:rFonts w:eastAsia="Times New Roman"/>
        </w:rPr>
        <w:t xml:space="preserve">}). The two sets of orthogonal projector matrices derived from the structure formulae of </w:t>
      </w:r>
      <w:ins w:id="442" w:author="Seamus Harris" w:date="2014-01-29T14:43:00Z">
        <w:r w:rsidR="00BF2BF3">
          <w:rPr>
            <w:rFonts w:eastAsia="Times New Roman"/>
          </w:rPr>
          <w:t xml:space="preserve">the </w:t>
        </w:r>
      </w:ins>
      <w:r w:rsidRPr="00A752AE">
        <w:rPr>
          <w:rFonts w:eastAsia="Times New Roman"/>
        </w:rPr>
        <w:t xml:space="preserve">first (block) and second (treatment) tiers are denoted by </w:t>
      </w:r>
      <w:r w:rsidRPr="00A752AE">
        <w:rPr>
          <w:rFonts w:eastAsia="Times New Roman"/>
          <w:color w:val="008000"/>
        </w:rPr>
        <w:t>$\</w:t>
      </w:r>
      <w:proofErr w:type="spellStart"/>
      <w:proofErr w:type="gramStart"/>
      <w:r w:rsidRPr="00A752AE">
        <w:rPr>
          <w:rFonts w:eastAsia="Times New Roman"/>
          <w:color w:val="008000"/>
        </w:rPr>
        <w:t>mathcal</w:t>
      </w:r>
      <w:proofErr w:type="spellEnd"/>
      <w:r w:rsidRPr="00A752AE">
        <w:rPr>
          <w:rFonts w:eastAsia="Times New Roman"/>
          <w:color w:val="008000"/>
        </w:rPr>
        <w:t>{</w:t>
      </w:r>
      <w:proofErr w:type="gramEnd"/>
      <w:r w:rsidRPr="00A752AE">
        <w:rPr>
          <w:rFonts w:eastAsia="Times New Roman"/>
          <w:color w:val="008000"/>
        </w:rPr>
        <w:t>Q}_1$</w:t>
      </w:r>
      <w:r w:rsidRPr="00A752AE">
        <w:rPr>
          <w:rFonts w:eastAsia="Times New Roman"/>
        </w:rPr>
        <w:t xml:space="preserve"> and </w:t>
      </w:r>
      <w:r w:rsidRPr="00A752AE">
        <w:rPr>
          <w:rFonts w:eastAsia="Times New Roman"/>
          <w:color w:val="008000"/>
        </w:rPr>
        <w:t>$\</w:t>
      </w:r>
      <w:proofErr w:type="spellStart"/>
      <w:r w:rsidRPr="00A752AE">
        <w:rPr>
          <w:rFonts w:eastAsia="Times New Roman"/>
          <w:color w:val="008000"/>
        </w:rPr>
        <w:t>mathcal</w:t>
      </w:r>
      <w:proofErr w:type="spellEnd"/>
      <w:r w:rsidRPr="00A752AE">
        <w:rPr>
          <w:rFonts w:eastAsia="Times New Roman"/>
          <w:color w:val="008000"/>
        </w:rPr>
        <w:t>{Q}_2$</w:t>
      </w:r>
      <w:r w:rsidRPr="00A752AE">
        <w:rPr>
          <w:rFonts w:eastAsia="Times New Roman"/>
        </w:rPr>
        <w:t xml:space="preserve">, respectively. Each orthogonal projector matrix in </w:t>
      </w:r>
      <w:r w:rsidRPr="00A752AE">
        <w:rPr>
          <w:rFonts w:eastAsia="Times New Roman"/>
          <w:color w:val="008000"/>
        </w:rPr>
        <w:t>$\</w:t>
      </w:r>
      <w:proofErr w:type="spellStart"/>
      <w:proofErr w:type="gramStart"/>
      <w:r w:rsidRPr="00A752AE">
        <w:rPr>
          <w:rFonts w:eastAsia="Times New Roman"/>
          <w:color w:val="008000"/>
        </w:rPr>
        <w:t>mathcal</w:t>
      </w:r>
      <w:proofErr w:type="spellEnd"/>
      <w:r w:rsidRPr="00A752AE">
        <w:rPr>
          <w:rFonts w:eastAsia="Times New Roman"/>
          <w:color w:val="008000"/>
        </w:rPr>
        <w:t>{</w:t>
      </w:r>
      <w:proofErr w:type="gramEnd"/>
      <w:r w:rsidRPr="00A752AE">
        <w:rPr>
          <w:rFonts w:eastAsia="Times New Roman"/>
          <w:color w:val="008000"/>
        </w:rPr>
        <w:t>Q}_1$</w:t>
      </w:r>
      <w:r w:rsidRPr="00A752AE">
        <w:rPr>
          <w:rFonts w:eastAsia="Times New Roman"/>
        </w:rPr>
        <w:t xml:space="preserve"> of the field experiment can be expressed as  </w:t>
      </w: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A752AE">
        <w:rPr>
          <w:rFonts w:eastAsia="Times New Roman"/>
          <w:color w:val="0000CC"/>
        </w:rPr>
        <w:t>\begin</w:t>
      </w:r>
      <w:r w:rsidRPr="00A752AE">
        <w:rPr>
          <w:rFonts w:eastAsia="Times New Roman"/>
        </w:rPr>
        <w:t>{equation}</w:t>
      </w:r>
      <w:r w:rsidRPr="00A752AE">
        <w:rPr>
          <w:rFonts w:eastAsia="Times New Roman"/>
          <w:color w:val="008000"/>
        </w:rPr>
        <w:t>\</w:t>
      </w:r>
      <w:r w:rsidRPr="00A752AE">
        <w:rPr>
          <w:rFonts w:eastAsia="Times New Roman"/>
          <w:b/>
          <w:bCs/>
          <w:color w:val="0000CC"/>
        </w:rPr>
        <w:t>label{</w:t>
      </w:r>
      <w:proofErr w:type="spellStart"/>
      <w:r w:rsidRPr="00A752AE">
        <w:rPr>
          <w:rFonts w:eastAsia="Times New Roman"/>
          <w:b/>
          <w:bCs/>
          <w:color w:val="0000CC"/>
        </w:rPr>
        <w:t>eq:orthField</w:t>
      </w:r>
      <w:proofErr w:type="spellEnd"/>
      <w:r w:rsidRPr="00A752AE">
        <w:rPr>
          <w:rFonts w:eastAsia="Times New Roman"/>
          <w:b/>
          <w:bCs/>
          <w:color w:val="0000CC"/>
        </w:rPr>
        <w:t>}</w:t>
      </w: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A752AE">
        <w:rPr>
          <w:rFonts w:eastAsia="Times New Roman"/>
          <w:color w:val="008000"/>
        </w:rPr>
        <w:t>\{\Q_{G}, \Q_{B}, \Q</w:t>
      </w:r>
      <w:proofErr w:type="gramStart"/>
      <w:r w:rsidRPr="00A752AE">
        <w:rPr>
          <w:rFonts w:eastAsia="Times New Roman"/>
          <w:color w:val="008000"/>
        </w:rPr>
        <w:t>_{</w:t>
      </w:r>
      <w:proofErr w:type="gramEnd"/>
      <w:r w:rsidRPr="00A752AE">
        <w:rPr>
          <w:rFonts w:eastAsia="Times New Roman"/>
          <w:color w:val="008000"/>
        </w:rPr>
        <w:t>P(B)}\}</w:t>
      </w: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A752AE">
        <w:rPr>
          <w:rFonts w:eastAsia="Times New Roman"/>
          <w:color w:val="0000CC"/>
        </w:rPr>
        <w:t>\end</w:t>
      </w:r>
      <w:r w:rsidRPr="00A752AE">
        <w:rPr>
          <w:rFonts w:eastAsia="Times New Roman"/>
        </w:rPr>
        <w:t>{equation}</w:t>
      </w: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proofErr w:type="gramStart"/>
      <w:r w:rsidRPr="00A752AE">
        <w:rPr>
          <w:rFonts w:eastAsia="Times New Roman"/>
        </w:rPr>
        <w:t>where</w:t>
      </w:r>
      <w:proofErr w:type="gramEnd"/>
      <w:r w:rsidRPr="00A752AE">
        <w:rPr>
          <w:rFonts w:eastAsia="Times New Roman"/>
        </w:rPr>
        <w:t xml:space="preserve"> each orthogonal projector matrix can be computed from the projection matrix defined in Section~</w:t>
      </w:r>
      <w:r w:rsidRPr="00A752AE">
        <w:rPr>
          <w:rFonts w:eastAsia="Times New Roman"/>
          <w:color w:val="800000"/>
        </w:rPr>
        <w:t>\ref</w:t>
      </w:r>
      <w:r w:rsidRPr="00A752AE">
        <w:rPr>
          <w:rFonts w:eastAsia="Times New Roman"/>
        </w:rPr>
        <w:t>{sec:</w:t>
      </w:r>
      <w:r w:rsidRPr="00A752AE">
        <w:rPr>
          <w:rFonts w:eastAsia="Times New Roman"/>
          <w:u w:val="single"/>
        </w:rPr>
        <w:t>Brien1999</w:t>
      </w:r>
      <w:r w:rsidRPr="00A752AE">
        <w:rPr>
          <w:rFonts w:eastAsia="Times New Roman"/>
        </w:rPr>
        <w:t>}, i.e.</w:t>
      </w:r>
      <w:r w:rsidRPr="00A752AE">
        <w:rPr>
          <w:rFonts w:eastAsia="Times New Roman"/>
          <w:color w:val="800000"/>
        </w:rPr>
        <w:t>\</w:t>
      </w: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A752AE">
        <w:rPr>
          <w:rFonts w:eastAsia="Times New Roman"/>
          <w:color w:val="008000"/>
        </w:rPr>
        <w:t>$\Q_{G} = \</w:t>
      </w:r>
      <w:proofErr w:type="spellStart"/>
      <w:r w:rsidRPr="00A752AE">
        <w:rPr>
          <w:rFonts w:eastAsia="Times New Roman"/>
          <w:color w:val="008000"/>
        </w:rPr>
        <w:t>mP_G</w:t>
      </w:r>
      <w:proofErr w:type="spellEnd"/>
      <w:r w:rsidRPr="00A752AE">
        <w:rPr>
          <w:rFonts w:eastAsia="Times New Roman"/>
          <w:color w:val="008000"/>
        </w:rPr>
        <w:t>$</w:t>
      </w:r>
      <w:r w:rsidRPr="00A752AE">
        <w:rPr>
          <w:rFonts w:eastAsia="Times New Roman"/>
        </w:rPr>
        <w:t xml:space="preserve">, </w:t>
      </w:r>
      <w:r w:rsidRPr="00A752AE">
        <w:rPr>
          <w:rFonts w:eastAsia="Times New Roman"/>
          <w:color w:val="008000"/>
        </w:rPr>
        <w:t>$\Q_{B} = \</w:t>
      </w:r>
      <w:proofErr w:type="spellStart"/>
      <w:r w:rsidRPr="00A752AE">
        <w:rPr>
          <w:rFonts w:eastAsia="Times New Roman"/>
          <w:color w:val="008000"/>
        </w:rPr>
        <w:t>mP</w:t>
      </w:r>
      <w:proofErr w:type="spellEnd"/>
      <w:r w:rsidRPr="00A752AE">
        <w:rPr>
          <w:rFonts w:eastAsia="Times New Roman"/>
          <w:color w:val="008000"/>
        </w:rPr>
        <w:t>_{B}(\I - \</w:t>
      </w:r>
      <w:proofErr w:type="spellStart"/>
      <w:r w:rsidRPr="00A752AE">
        <w:rPr>
          <w:rFonts w:eastAsia="Times New Roman"/>
          <w:color w:val="008000"/>
        </w:rPr>
        <w:t>mP_G</w:t>
      </w:r>
      <w:proofErr w:type="spellEnd"/>
      <w:r w:rsidRPr="00A752AE">
        <w:rPr>
          <w:rFonts w:eastAsia="Times New Roman"/>
          <w:color w:val="008000"/>
        </w:rPr>
        <w:t>) =  \</w:t>
      </w:r>
      <w:proofErr w:type="spellStart"/>
      <w:r w:rsidRPr="00A752AE">
        <w:rPr>
          <w:rFonts w:eastAsia="Times New Roman"/>
          <w:color w:val="008000"/>
        </w:rPr>
        <w:t>mP</w:t>
      </w:r>
      <w:proofErr w:type="spellEnd"/>
      <w:r w:rsidRPr="00A752AE">
        <w:rPr>
          <w:rFonts w:eastAsia="Times New Roman"/>
          <w:color w:val="008000"/>
        </w:rPr>
        <w:t>_{B} - \</w:t>
      </w:r>
      <w:proofErr w:type="spellStart"/>
      <w:r w:rsidRPr="00A752AE">
        <w:rPr>
          <w:rFonts w:eastAsia="Times New Roman"/>
          <w:color w:val="008000"/>
        </w:rPr>
        <w:t>mP_G</w:t>
      </w:r>
      <w:proofErr w:type="spellEnd"/>
      <w:r w:rsidRPr="00A752AE">
        <w:rPr>
          <w:rFonts w:eastAsia="Times New Roman"/>
          <w:color w:val="008000"/>
        </w:rPr>
        <w:t>$</w:t>
      </w:r>
      <w:r w:rsidRPr="00A752AE">
        <w:rPr>
          <w:rFonts w:eastAsia="Times New Roman"/>
        </w:rPr>
        <w:t xml:space="preserve"> and </w:t>
      </w:r>
      <w:r w:rsidRPr="00A752AE">
        <w:rPr>
          <w:rFonts w:eastAsia="Times New Roman"/>
          <w:color w:val="008000"/>
        </w:rPr>
        <w:t>$\Q_{P(B)} = (\I - \</w:t>
      </w:r>
      <w:proofErr w:type="spellStart"/>
      <w:r w:rsidRPr="00A752AE">
        <w:rPr>
          <w:rFonts w:eastAsia="Times New Roman"/>
          <w:color w:val="008000"/>
        </w:rPr>
        <w:t>mP</w:t>
      </w:r>
      <w:proofErr w:type="spellEnd"/>
      <w:r w:rsidRPr="00A752AE">
        <w:rPr>
          <w:rFonts w:eastAsia="Times New Roman"/>
          <w:color w:val="008000"/>
        </w:rPr>
        <w:t>_{B})(\I - \</w:t>
      </w:r>
      <w:proofErr w:type="spellStart"/>
      <w:r w:rsidRPr="00A752AE">
        <w:rPr>
          <w:rFonts w:eastAsia="Times New Roman"/>
          <w:color w:val="008000"/>
        </w:rPr>
        <w:t>mP_G</w:t>
      </w:r>
      <w:proofErr w:type="spellEnd"/>
      <w:r w:rsidRPr="00A752AE">
        <w:rPr>
          <w:rFonts w:eastAsia="Times New Roman"/>
          <w:color w:val="008000"/>
        </w:rPr>
        <w:t>) = \I  - \</w:t>
      </w:r>
      <w:proofErr w:type="spellStart"/>
      <w:r w:rsidRPr="00A752AE">
        <w:rPr>
          <w:rFonts w:eastAsia="Times New Roman"/>
          <w:color w:val="008000"/>
        </w:rPr>
        <w:t>mP</w:t>
      </w:r>
      <w:proofErr w:type="spellEnd"/>
      <w:r w:rsidRPr="00A752AE">
        <w:rPr>
          <w:rFonts w:eastAsia="Times New Roman"/>
          <w:color w:val="008000"/>
        </w:rPr>
        <w:t>_{B}$</w:t>
      </w:r>
      <w:r w:rsidRPr="00A752AE">
        <w:rPr>
          <w:rFonts w:eastAsia="Times New Roman"/>
        </w:rPr>
        <w:t xml:space="preserve">. Each of these orthogonal projector matrices in </w:t>
      </w:r>
      <w:r w:rsidRPr="00A752AE">
        <w:rPr>
          <w:rFonts w:eastAsia="Times New Roman"/>
          <w:color w:val="008000"/>
        </w:rPr>
        <w:t>$\</w:t>
      </w:r>
      <w:proofErr w:type="spellStart"/>
      <w:proofErr w:type="gramStart"/>
      <w:r w:rsidRPr="00A752AE">
        <w:rPr>
          <w:rFonts w:eastAsia="Times New Roman"/>
          <w:color w:val="008000"/>
        </w:rPr>
        <w:t>mathcal</w:t>
      </w:r>
      <w:proofErr w:type="spellEnd"/>
      <w:r w:rsidRPr="00A752AE">
        <w:rPr>
          <w:rFonts w:eastAsia="Times New Roman"/>
          <w:color w:val="008000"/>
        </w:rPr>
        <w:t>{</w:t>
      </w:r>
      <w:proofErr w:type="gramEnd"/>
      <w:r w:rsidRPr="00A752AE">
        <w:rPr>
          <w:rFonts w:eastAsia="Times New Roman"/>
          <w:color w:val="008000"/>
        </w:rPr>
        <w:t>Q}_1$</w:t>
      </w:r>
      <w:r w:rsidRPr="00A752AE">
        <w:rPr>
          <w:rFonts w:eastAsia="Times New Roman"/>
        </w:rPr>
        <w:t xml:space="preserve"> also corresponds to a </w:t>
      </w:r>
      <w:r w:rsidRPr="00A752AE">
        <w:rPr>
          <w:rFonts w:eastAsia="Times New Roman"/>
          <w:color w:val="800000"/>
        </w:rPr>
        <w:t>\</w:t>
      </w:r>
      <w:proofErr w:type="spellStart"/>
      <w:r w:rsidRPr="00A752AE">
        <w:rPr>
          <w:rFonts w:eastAsia="Times New Roman"/>
          <w:color w:val="800000"/>
        </w:rPr>
        <w:t>emph</w:t>
      </w:r>
      <w:proofErr w:type="spellEnd"/>
      <w:r w:rsidRPr="00A752AE">
        <w:rPr>
          <w:rFonts w:eastAsia="Times New Roman"/>
        </w:rPr>
        <w:t xml:space="preserve">{stratum} in the ANOVA table of the experiment.  </w:t>
      </w: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A752AE">
        <w:rPr>
          <w:rFonts w:eastAsia="Times New Roman"/>
        </w:rPr>
        <w:t xml:space="preserve">The orthogonal projector matrix in </w:t>
      </w:r>
      <w:r w:rsidRPr="00A752AE">
        <w:rPr>
          <w:rFonts w:eastAsia="Times New Roman"/>
          <w:color w:val="008000"/>
        </w:rPr>
        <w:t>$\</w:t>
      </w:r>
      <w:proofErr w:type="spellStart"/>
      <w:proofErr w:type="gramStart"/>
      <w:r w:rsidRPr="00A752AE">
        <w:rPr>
          <w:rFonts w:eastAsia="Times New Roman"/>
          <w:color w:val="008000"/>
        </w:rPr>
        <w:t>mathcal</w:t>
      </w:r>
      <w:proofErr w:type="spellEnd"/>
      <w:r w:rsidRPr="00A752AE">
        <w:rPr>
          <w:rFonts w:eastAsia="Times New Roman"/>
          <w:color w:val="008000"/>
        </w:rPr>
        <w:t>{</w:t>
      </w:r>
      <w:proofErr w:type="gramEnd"/>
      <w:r w:rsidRPr="00A752AE">
        <w:rPr>
          <w:rFonts w:eastAsia="Times New Roman"/>
          <w:color w:val="008000"/>
        </w:rPr>
        <w:t>Q}_2$</w:t>
      </w:r>
      <w:r w:rsidRPr="00A752AE">
        <w:rPr>
          <w:rFonts w:eastAsia="Times New Roman"/>
        </w:rPr>
        <w:t xml:space="preserve"> is then</w:t>
      </w: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A752AE">
        <w:rPr>
          <w:rFonts w:eastAsia="Times New Roman"/>
          <w:color w:val="0000CC"/>
        </w:rPr>
        <w:t>\begin</w:t>
      </w:r>
      <w:r w:rsidRPr="00A752AE">
        <w:rPr>
          <w:rFonts w:eastAsia="Times New Roman"/>
        </w:rPr>
        <w:t>{equation}</w:t>
      </w:r>
      <w:r w:rsidRPr="00A752AE">
        <w:rPr>
          <w:rFonts w:eastAsia="Times New Roman"/>
          <w:color w:val="008000"/>
        </w:rPr>
        <w:t>\</w:t>
      </w:r>
      <w:r w:rsidRPr="00A752AE">
        <w:rPr>
          <w:rFonts w:eastAsia="Times New Roman"/>
          <w:b/>
          <w:bCs/>
          <w:color w:val="0000CC"/>
        </w:rPr>
        <w:t>label{</w:t>
      </w:r>
      <w:proofErr w:type="spellStart"/>
      <w:r w:rsidRPr="00A752AE">
        <w:rPr>
          <w:rFonts w:eastAsia="Times New Roman"/>
          <w:b/>
          <w:bCs/>
          <w:color w:val="0000CC"/>
        </w:rPr>
        <w:t>eq:orthTrt</w:t>
      </w:r>
      <w:proofErr w:type="spellEnd"/>
      <w:r w:rsidRPr="00A752AE">
        <w:rPr>
          <w:rFonts w:eastAsia="Times New Roman"/>
          <w:b/>
          <w:bCs/>
          <w:color w:val="0000CC"/>
        </w:rPr>
        <w:t>}</w:t>
      </w: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A752AE">
        <w:rPr>
          <w:rFonts w:eastAsia="Times New Roman"/>
          <w:color w:val="008000"/>
        </w:rPr>
        <w:t>\{\Q_{G}, \Q_{T}\}</w:t>
      </w: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A752AE">
        <w:rPr>
          <w:rFonts w:eastAsia="Times New Roman"/>
          <w:color w:val="0000CC"/>
        </w:rPr>
        <w:t>\end</w:t>
      </w:r>
      <w:r w:rsidRPr="00A752AE">
        <w:rPr>
          <w:rFonts w:eastAsia="Times New Roman"/>
        </w:rPr>
        <w:t>{equation}</w:t>
      </w: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proofErr w:type="gramStart"/>
      <w:r w:rsidRPr="00A752AE">
        <w:rPr>
          <w:rFonts w:eastAsia="Times New Roman"/>
        </w:rPr>
        <w:t>where</w:t>
      </w:r>
      <w:proofErr w:type="gramEnd"/>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A752AE">
        <w:rPr>
          <w:rFonts w:eastAsia="Times New Roman"/>
          <w:color w:val="008000"/>
        </w:rPr>
        <w:t>$\Q</w:t>
      </w:r>
      <w:proofErr w:type="gramStart"/>
      <w:r w:rsidRPr="00A752AE">
        <w:rPr>
          <w:rFonts w:eastAsia="Times New Roman"/>
          <w:color w:val="008000"/>
        </w:rPr>
        <w:t>_{</w:t>
      </w:r>
      <w:proofErr w:type="gramEnd"/>
      <w:r w:rsidRPr="00A752AE">
        <w:rPr>
          <w:rFonts w:eastAsia="Times New Roman"/>
          <w:color w:val="008000"/>
        </w:rPr>
        <w:t>T} = \</w:t>
      </w:r>
      <w:proofErr w:type="spellStart"/>
      <w:r w:rsidRPr="00A752AE">
        <w:rPr>
          <w:rFonts w:eastAsia="Times New Roman"/>
          <w:color w:val="008000"/>
        </w:rPr>
        <w:t>mP</w:t>
      </w:r>
      <w:proofErr w:type="spellEnd"/>
      <w:r w:rsidRPr="00A752AE">
        <w:rPr>
          <w:rFonts w:eastAsia="Times New Roman"/>
          <w:color w:val="008000"/>
        </w:rPr>
        <w:t>_{T}(\I - \</w:t>
      </w:r>
      <w:proofErr w:type="spellStart"/>
      <w:r w:rsidRPr="00A752AE">
        <w:rPr>
          <w:rFonts w:eastAsia="Times New Roman"/>
          <w:color w:val="008000"/>
        </w:rPr>
        <w:t>mP_G</w:t>
      </w:r>
      <w:proofErr w:type="spellEnd"/>
      <w:r w:rsidRPr="00A752AE">
        <w:rPr>
          <w:rFonts w:eastAsia="Times New Roman"/>
          <w:color w:val="008000"/>
        </w:rPr>
        <w:t>) = \</w:t>
      </w:r>
      <w:proofErr w:type="spellStart"/>
      <w:r w:rsidRPr="00A752AE">
        <w:rPr>
          <w:rFonts w:eastAsia="Times New Roman"/>
          <w:color w:val="008000"/>
        </w:rPr>
        <w:t>mP</w:t>
      </w:r>
      <w:proofErr w:type="spellEnd"/>
      <w:r w:rsidRPr="00A752AE">
        <w:rPr>
          <w:rFonts w:eastAsia="Times New Roman"/>
          <w:color w:val="008000"/>
        </w:rPr>
        <w:t>_{T}- \</w:t>
      </w:r>
      <w:proofErr w:type="spellStart"/>
      <w:r w:rsidRPr="00A752AE">
        <w:rPr>
          <w:rFonts w:eastAsia="Times New Roman"/>
          <w:color w:val="008000"/>
        </w:rPr>
        <w:t>mP_G</w:t>
      </w:r>
      <w:proofErr w:type="spellEnd"/>
      <w:r w:rsidRPr="00A752AE">
        <w:rPr>
          <w:rFonts w:eastAsia="Times New Roman"/>
          <w:color w:val="008000"/>
        </w:rPr>
        <w:t>$</w:t>
      </w:r>
      <w:r w:rsidRPr="00A752AE">
        <w:rPr>
          <w:rFonts w:eastAsia="Times New Roman"/>
        </w:rPr>
        <w:t>.</w:t>
      </w: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A752AE">
        <w:rPr>
          <w:rFonts w:eastAsia="Times New Roman"/>
        </w:rPr>
        <w:t xml:space="preserve">The matrix set </w:t>
      </w:r>
      <w:r w:rsidRPr="00A752AE">
        <w:rPr>
          <w:rFonts w:eastAsia="Times New Roman"/>
          <w:color w:val="008000"/>
        </w:rPr>
        <w:t>$\</w:t>
      </w:r>
      <w:proofErr w:type="spellStart"/>
      <w:proofErr w:type="gramStart"/>
      <w:r w:rsidRPr="00A752AE">
        <w:rPr>
          <w:rFonts w:eastAsia="Times New Roman"/>
          <w:color w:val="008000"/>
        </w:rPr>
        <w:t>mathcal</w:t>
      </w:r>
      <w:proofErr w:type="spellEnd"/>
      <w:r w:rsidRPr="00A752AE">
        <w:rPr>
          <w:rFonts w:eastAsia="Times New Roman"/>
          <w:color w:val="008000"/>
        </w:rPr>
        <w:t>{</w:t>
      </w:r>
      <w:proofErr w:type="gramEnd"/>
      <w:r w:rsidRPr="00A752AE">
        <w:rPr>
          <w:rFonts w:eastAsia="Times New Roman"/>
          <w:color w:val="008000"/>
        </w:rPr>
        <w:t>Q}_1$</w:t>
      </w:r>
      <w:r w:rsidRPr="00A752AE">
        <w:rPr>
          <w:rFonts w:eastAsia="Times New Roman"/>
        </w:rPr>
        <w:t xml:space="preserve"> decomposed by the matrix set </w:t>
      </w:r>
      <w:r w:rsidRPr="00A752AE">
        <w:rPr>
          <w:rFonts w:eastAsia="Times New Roman"/>
          <w:color w:val="008000"/>
        </w:rPr>
        <w:t>$\</w:t>
      </w:r>
      <w:proofErr w:type="spellStart"/>
      <w:r w:rsidRPr="00A752AE">
        <w:rPr>
          <w:rFonts w:eastAsia="Times New Roman"/>
          <w:color w:val="008000"/>
        </w:rPr>
        <w:t>mathcal</w:t>
      </w:r>
      <w:proofErr w:type="spellEnd"/>
      <w:r w:rsidRPr="00A752AE">
        <w:rPr>
          <w:rFonts w:eastAsia="Times New Roman"/>
          <w:color w:val="008000"/>
        </w:rPr>
        <w:t>{Q}_2$</w:t>
      </w:r>
      <w:r w:rsidRPr="00A752AE">
        <w:rPr>
          <w:rFonts w:eastAsia="Times New Roman"/>
        </w:rPr>
        <w:t xml:space="preserve"> is expressed by</w:t>
      </w: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A752AE">
        <w:rPr>
          <w:rFonts w:eastAsia="Times New Roman"/>
          <w:color w:val="0000CC"/>
        </w:rPr>
        <w:t>\begin</w:t>
      </w:r>
      <w:r w:rsidRPr="00A752AE">
        <w:rPr>
          <w:rFonts w:eastAsia="Times New Roman"/>
        </w:rPr>
        <w:t>{equation}</w:t>
      </w:r>
      <w:r w:rsidRPr="00A752AE">
        <w:rPr>
          <w:rFonts w:eastAsia="Times New Roman"/>
          <w:color w:val="008000"/>
        </w:rPr>
        <w:t>\</w:t>
      </w:r>
      <w:r w:rsidRPr="00A752AE">
        <w:rPr>
          <w:rFonts w:eastAsia="Times New Roman"/>
          <w:b/>
          <w:bCs/>
          <w:color w:val="0000CC"/>
        </w:rPr>
        <w:t>label{</w:t>
      </w:r>
      <w:proofErr w:type="spellStart"/>
      <w:r w:rsidRPr="00A752AE">
        <w:rPr>
          <w:rFonts w:eastAsia="Times New Roman"/>
          <w:b/>
          <w:bCs/>
          <w:color w:val="0000CC"/>
        </w:rPr>
        <w:t>eq:decomp</w:t>
      </w:r>
      <w:proofErr w:type="spellEnd"/>
      <w:r w:rsidRPr="00A752AE">
        <w:rPr>
          <w:rFonts w:eastAsia="Times New Roman"/>
          <w:b/>
          <w:bCs/>
          <w:color w:val="0000CC"/>
        </w:rPr>
        <w:t>}</w:t>
      </w: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A752AE">
        <w:rPr>
          <w:rFonts w:eastAsia="Times New Roman"/>
          <w:color w:val="008000"/>
        </w:rPr>
        <w:t>\</w:t>
      </w:r>
      <w:proofErr w:type="spellStart"/>
      <w:r w:rsidRPr="00A752AE">
        <w:rPr>
          <w:rFonts w:eastAsia="Times New Roman"/>
          <w:color w:val="008000"/>
        </w:rPr>
        <w:t>mathcal</w:t>
      </w:r>
      <w:proofErr w:type="spellEnd"/>
      <w:r w:rsidRPr="00A752AE">
        <w:rPr>
          <w:rFonts w:eastAsia="Times New Roman"/>
          <w:color w:val="008000"/>
        </w:rPr>
        <w:t>{Q}_1 \</w:t>
      </w:r>
      <w:proofErr w:type="spellStart"/>
      <w:r w:rsidRPr="00A752AE">
        <w:rPr>
          <w:rFonts w:eastAsia="Times New Roman"/>
          <w:color w:val="008000"/>
        </w:rPr>
        <w:t>rhd</w:t>
      </w:r>
      <w:proofErr w:type="spellEnd"/>
      <w:r w:rsidRPr="00A752AE">
        <w:rPr>
          <w:rFonts w:eastAsia="Times New Roman"/>
          <w:color w:val="008000"/>
        </w:rPr>
        <w:t xml:space="preserve"> \</w:t>
      </w:r>
      <w:proofErr w:type="spellStart"/>
      <w:r w:rsidRPr="00A752AE">
        <w:rPr>
          <w:rFonts w:eastAsia="Times New Roman"/>
          <w:color w:val="008000"/>
        </w:rPr>
        <w:t>mathcal</w:t>
      </w:r>
      <w:proofErr w:type="spellEnd"/>
      <w:r w:rsidRPr="00A752AE">
        <w:rPr>
          <w:rFonts w:eastAsia="Times New Roman"/>
          <w:color w:val="008000"/>
        </w:rPr>
        <w:t>{Q}_2</w:t>
      </w: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A752AE">
        <w:rPr>
          <w:rFonts w:eastAsia="Times New Roman"/>
          <w:color w:val="0000CC"/>
        </w:rPr>
        <w:t>\end</w:t>
      </w:r>
      <w:r w:rsidRPr="00A752AE">
        <w:rPr>
          <w:rFonts w:eastAsia="Times New Roman"/>
        </w:rPr>
        <w:t>{equation}</w:t>
      </w: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proofErr w:type="gramStart"/>
      <w:r w:rsidRPr="00A752AE">
        <w:rPr>
          <w:rFonts w:eastAsia="Times New Roman"/>
        </w:rPr>
        <w:t>which</w:t>
      </w:r>
      <w:proofErr w:type="gramEnd"/>
      <w:r w:rsidRPr="00A752AE">
        <w:rPr>
          <w:rFonts w:eastAsia="Times New Roman"/>
        </w:rPr>
        <w:t xml:space="preserve"> is </w:t>
      </w: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A752AE">
        <w:rPr>
          <w:rFonts w:eastAsia="Times New Roman"/>
          <w:color w:val="0000CC"/>
        </w:rPr>
        <w:t>\begin</w:t>
      </w:r>
      <w:r w:rsidRPr="00A752AE">
        <w:rPr>
          <w:rFonts w:eastAsia="Times New Roman"/>
        </w:rPr>
        <w:t>{equation}</w:t>
      </w:r>
      <w:r w:rsidRPr="00A752AE">
        <w:rPr>
          <w:rFonts w:eastAsia="Times New Roman"/>
          <w:color w:val="008000"/>
        </w:rPr>
        <w:t>\</w:t>
      </w:r>
      <w:r w:rsidRPr="00A752AE">
        <w:rPr>
          <w:rFonts w:eastAsia="Times New Roman"/>
          <w:b/>
          <w:bCs/>
          <w:color w:val="0000CC"/>
        </w:rPr>
        <w:t>label{</w:t>
      </w:r>
      <w:proofErr w:type="spellStart"/>
      <w:r w:rsidRPr="00A752AE">
        <w:rPr>
          <w:rFonts w:eastAsia="Times New Roman"/>
          <w:b/>
          <w:bCs/>
          <w:color w:val="0000CC"/>
        </w:rPr>
        <w:t>eq:decompTerm</w:t>
      </w:r>
      <w:proofErr w:type="spellEnd"/>
      <w:r w:rsidRPr="00A752AE">
        <w:rPr>
          <w:rFonts w:eastAsia="Times New Roman"/>
          <w:b/>
          <w:bCs/>
          <w:color w:val="0000CC"/>
        </w:rPr>
        <w:t>}</w:t>
      </w: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A752AE">
        <w:rPr>
          <w:rFonts w:eastAsia="Times New Roman"/>
          <w:color w:val="008000"/>
        </w:rPr>
        <w:t xml:space="preserve"> \{\Q_{G}, \Q_{B</w:t>
      </w:r>
      <w:proofErr w:type="gramStart"/>
      <w:r w:rsidRPr="00A752AE">
        <w:rPr>
          <w:rFonts w:eastAsia="Times New Roman"/>
          <w:color w:val="008000"/>
        </w:rPr>
        <w:t>}  \</w:t>
      </w:r>
      <w:proofErr w:type="spellStart"/>
      <w:proofErr w:type="gramEnd"/>
      <w:r w:rsidRPr="00A752AE">
        <w:rPr>
          <w:rFonts w:eastAsia="Times New Roman"/>
          <w:color w:val="008000"/>
        </w:rPr>
        <w:t>rhd</w:t>
      </w:r>
      <w:proofErr w:type="spellEnd"/>
      <w:r w:rsidRPr="00A752AE">
        <w:rPr>
          <w:rFonts w:eastAsia="Times New Roman"/>
          <w:color w:val="008000"/>
        </w:rPr>
        <w:t xml:space="preserve"> \Q_{T}, \Q_{B} \</w:t>
      </w:r>
      <w:proofErr w:type="spellStart"/>
      <w:r w:rsidRPr="00A752AE">
        <w:rPr>
          <w:rFonts w:eastAsia="Times New Roman"/>
          <w:color w:val="008000"/>
        </w:rPr>
        <w:t>vdash</w:t>
      </w:r>
      <w:proofErr w:type="spellEnd"/>
      <w:r w:rsidRPr="00A752AE">
        <w:rPr>
          <w:rFonts w:eastAsia="Times New Roman"/>
          <w:color w:val="008000"/>
        </w:rPr>
        <w:t xml:space="preserve"> \</w:t>
      </w:r>
      <w:proofErr w:type="spellStart"/>
      <w:r w:rsidRPr="00A752AE">
        <w:rPr>
          <w:rFonts w:eastAsia="Times New Roman"/>
          <w:color w:val="008000"/>
        </w:rPr>
        <w:t>mathcal</w:t>
      </w:r>
      <w:proofErr w:type="spellEnd"/>
      <w:r w:rsidRPr="00A752AE">
        <w:rPr>
          <w:rFonts w:eastAsia="Times New Roman"/>
          <w:color w:val="008000"/>
        </w:rPr>
        <w:t>{Q}_2, \Q_{P(B)} \</w:t>
      </w:r>
      <w:proofErr w:type="spellStart"/>
      <w:r w:rsidRPr="00A752AE">
        <w:rPr>
          <w:rFonts w:eastAsia="Times New Roman"/>
          <w:color w:val="008000"/>
        </w:rPr>
        <w:t>rhd</w:t>
      </w:r>
      <w:proofErr w:type="spellEnd"/>
      <w:r w:rsidRPr="00A752AE">
        <w:rPr>
          <w:rFonts w:eastAsia="Times New Roman"/>
          <w:color w:val="008000"/>
        </w:rPr>
        <w:t xml:space="preserve"> \Q_{T}, \Q_{P(B)} \</w:t>
      </w:r>
      <w:proofErr w:type="spellStart"/>
      <w:r w:rsidRPr="00A752AE">
        <w:rPr>
          <w:rFonts w:eastAsia="Times New Roman"/>
          <w:color w:val="008000"/>
        </w:rPr>
        <w:t>vdash</w:t>
      </w:r>
      <w:proofErr w:type="spellEnd"/>
      <w:r w:rsidRPr="00A752AE">
        <w:rPr>
          <w:rFonts w:eastAsia="Times New Roman"/>
          <w:color w:val="008000"/>
        </w:rPr>
        <w:t xml:space="preserve"> \</w:t>
      </w:r>
      <w:proofErr w:type="spellStart"/>
      <w:r w:rsidRPr="00A752AE">
        <w:rPr>
          <w:rFonts w:eastAsia="Times New Roman"/>
          <w:color w:val="008000"/>
        </w:rPr>
        <w:t>mathcal</w:t>
      </w:r>
      <w:proofErr w:type="spellEnd"/>
      <w:r w:rsidRPr="00A752AE">
        <w:rPr>
          <w:rFonts w:eastAsia="Times New Roman"/>
          <w:color w:val="008000"/>
        </w:rPr>
        <w:t>{Q}_2\}</w:t>
      </w: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A752AE">
        <w:rPr>
          <w:rFonts w:eastAsia="Times New Roman"/>
          <w:color w:val="0000CC"/>
        </w:rPr>
        <w:t>\end</w:t>
      </w:r>
      <w:r w:rsidRPr="00A752AE">
        <w:rPr>
          <w:rFonts w:eastAsia="Times New Roman"/>
        </w:rPr>
        <w:t>{equation}</w:t>
      </w: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A752AE">
        <w:rPr>
          <w:rFonts w:eastAsia="Times New Roman"/>
        </w:rPr>
        <w:t xml:space="preserve">where </w:t>
      </w:r>
      <w:r w:rsidRPr="00A752AE">
        <w:rPr>
          <w:rFonts w:eastAsia="Times New Roman"/>
          <w:color w:val="008000"/>
        </w:rPr>
        <w:t>$\Q_{B}  \</w:t>
      </w:r>
      <w:proofErr w:type="spellStart"/>
      <w:r w:rsidRPr="00A752AE">
        <w:rPr>
          <w:rFonts w:eastAsia="Times New Roman"/>
          <w:color w:val="008000"/>
        </w:rPr>
        <w:t>rhd</w:t>
      </w:r>
      <w:proofErr w:type="spellEnd"/>
      <w:r w:rsidRPr="00A752AE">
        <w:rPr>
          <w:rFonts w:eastAsia="Times New Roman"/>
          <w:color w:val="008000"/>
        </w:rPr>
        <w:t xml:space="preserve"> \Q_{T}$</w:t>
      </w:r>
      <w:r w:rsidRPr="00A752AE">
        <w:rPr>
          <w:rFonts w:eastAsia="Times New Roman"/>
        </w:rPr>
        <w:t xml:space="preserve"> and  </w:t>
      </w:r>
      <w:r w:rsidRPr="00A752AE">
        <w:rPr>
          <w:rFonts w:eastAsia="Times New Roman"/>
          <w:color w:val="008000"/>
        </w:rPr>
        <w:t>$\Q_{P(B)} \</w:t>
      </w:r>
      <w:proofErr w:type="spellStart"/>
      <w:r w:rsidRPr="00A752AE">
        <w:rPr>
          <w:rFonts w:eastAsia="Times New Roman"/>
          <w:color w:val="008000"/>
        </w:rPr>
        <w:t>rhd</w:t>
      </w:r>
      <w:proofErr w:type="spellEnd"/>
      <w:r w:rsidRPr="00A752AE">
        <w:rPr>
          <w:rFonts w:eastAsia="Times New Roman"/>
          <w:color w:val="008000"/>
        </w:rPr>
        <w:t xml:space="preserve"> \Q_{T}$</w:t>
      </w:r>
      <w:r w:rsidRPr="00A752AE">
        <w:rPr>
          <w:rFonts w:eastAsia="Times New Roman"/>
        </w:rPr>
        <w:t xml:space="preserve"> denote the orthogonal projector matrix for the treatment in </w:t>
      </w:r>
      <w:ins w:id="443" w:author="Seamus Harris" w:date="2014-01-29T14:49:00Z">
        <w:r w:rsidR="00AA7534">
          <w:rPr>
            <w:rFonts w:eastAsia="Times New Roman"/>
          </w:rPr>
          <w:t xml:space="preserve">the </w:t>
        </w:r>
      </w:ins>
      <w:r w:rsidRPr="00A752AE">
        <w:rPr>
          <w:rFonts w:eastAsia="Times New Roman"/>
        </w:rPr>
        <w:t xml:space="preserve">Between and Within Blocks, respectively, </w:t>
      </w:r>
      <w:ins w:id="444" w:author="Seamus Harris" w:date="2014-01-29T14:49:00Z">
        <w:r w:rsidR="00AA7534">
          <w:rPr>
            <w:rFonts w:eastAsia="Times New Roman"/>
          </w:rPr>
          <w:t xml:space="preserve">while </w:t>
        </w:r>
      </w:ins>
      <w:r w:rsidRPr="00A752AE">
        <w:rPr>
          <w:rFonts w:eastAsia="Times New Roman"/>
          <w:color w:val="008000"/>
        </w:rPr>
        <w:t>$\Q_{B} \</w:t>
      </w:r>
      <w:proofErr w:type="spellStart"/>
      <w:r w:rsidRPr="00A752AE">
        <w:rPr>
          <w:rFonts w:eastAsia="Times New Roman"/>
          <w:color w:val="008000"/>
        </w:rPr>
        <w:t>vdash</w:t>
      </w:r>
      <w:proofErr w:type="spellEnd"/>
      <w:r w:rsidRPr="00A752AE">
        <w:rPr>
          <w:rFonts w:eastAsia="Times New Roman"/>
          <w:color w:val="008000"/>
        </w:rPr>
        <w:t xml:space="preserve"> \</w:t>
      </w:r>
      <w:proofErr w:type="spellStart"/>
      <w:r w:rsidRPr="00A752AE">
        <w:rPr>
          <w:rFonts w:eastAsia="Times New Roman"/>
          <w:color w:val="008000"/>
        </w:rPr>
        <w:t>mathcal</w:t>
      </w:r>
      <w:proofErr w:type="spellEnd"/>
      <w:r w:rsidRPr="00A752AE">
        <w:rPr>
          <w:rFonts w:eastAsia="Times New Roman"/>
          <w:color w:val="008000"/>
        </w:rPr>
        <w:t>{Q}_2$</w:t>
      </w:r>
      <w:r w:rsidRPr="00A752AE">
        <w:rPr>
          <w:rFonts w:eastAsia="Times New Roman"/>
        </w:rPr>
        <w:t xml:space="preserve"> and </w:t>
      </w:r>
      <w:r w:rsidRPr="00A752AE">
        <w:rPr>
          <w:rFonts w:eastAsia="Times New Roman"/>
          <w:color w:val="008000"/>
        </w:rPr>
        <w:t>$\Q_{P(B)} \</w:t>
      </w:r>
      <w:proofErr w:type="spellStart"/>
      <w:r w:rsidRPr="00A752AE">
        <w:rPr>
          <w:rFonts w:eastAsia="Times New Roman"/>
          <w:color w:val="008000"/>
        </w:rPr>
        <w:t>vdash</w:t>
      </w:r>
      <w:proofErr w:type="spellEnd"/>
      <w:r w:rsidRPr="00A752AE">
        <w:rPr>
          <w:rFonts w:eastAsia="Times New Roman"/>
          <w:color w:val="008000"/>
        </w:rPr>
        <w:t xml:space="preserve"> \</w:t>
      </w:r>
      <w:proofErr w:type="spellStart"/>
      <w:r w:rsidRPr="00A752AE">
        <w:rPr>
          <w:rFonts w:eastAsia="Times New Roman"/>
          <w:color w:val="008000"/>
        </w:rPr>
        <w:t>mathcal</w:t>
      </w:r>
      <w:proofErr w:type="spellEnd"/>
      <w:r w:rsidRPr="00A752AE">
        <w:rPr>
          <w:rFonts w:eastAsia="Times New Roman"/>
          <w:color w:val="008000"/>
        </w:rPr>
        <w:t>{Q}_2$</w:t>
      </w:r>
      <w:r w:rsidRPr="00A752AE">
        <w:rPr>
          <w:rFonts w:eastAsia="Times New Roman"/>
        </w:rPr>
        <w:t xml:space="preserve"> are the residuals in the Between and Within Blocks</w:t>
      </w:r>
      <w:del w:id="445" w:author="Seamus Harris" w:date="2014-01-29T18:25:00Z">
        <w:r w:rsidRPr="00A752AE" w:rsidDel="001C7821">
          <w:rPr>
            <w:rFonts w:eastAsia="Times New Roman"/>
          </w:rPr>
          <w:delText>, respectively</w:delText>
        </w:r>
      </w:del>
      <w:r w:rsidRPr="00A752AE">
        <w:rPr>
          <w:rFonts w:eastAsia="Times New Roman"/>
        </w:rPr>
        <w:t>. Each element in (</w:t>
      </w:r>
      <w:r w:rsidRPr="00A752AE">
        <w:rPr>
          <w:rFonts w:eastAsia="Times New Roman"/>
          <w:color w:val="800000"/>
        </w:rPr>
        <w:t>\ref</w:t>
      </w:r>
      <w:r w:rsidRPr="00A752AE">
        <w:rPr>
          <w:rFonts w:eastAsia="Times New Roman"/>
        </w:rPr>
        <w:t>{</w:t>
      </w:r>
      <w:proofErr w:type="spellStart"/>
      <w:r w:rsidRPr="00A752AE">
        <w:rPr>
          <w:rFonts w:eastAsia="Times New Roman"/>
          <w:u w:val="single"/>
        </w:rPr>
        <w:t>eq</w:t>
      </w:r>
      <w:r w:rsidRPr="00A752AE">
        <w:rPr>
          <w:rFonts w:eastAsia="Times New Roman"/>
        </w:rPr>
        <w:t>:</w:t>
      </w:r>
      <w:r w:rsidRPr="00A752AE">
        <w:rPr>
          <w:rFonts w:eastAsia="Times New Roman"/>
          <w:u w:val="single"/>
        </w:rPr>
        <w:t>decompTerm</w:t>
      </w:r>
      <w:proofErr w:type="spellEnd"/>
      <w:r w:rsidRPr="00A752AE">
        <w:rPr>
          <w:rFonts w:eastAsia="Times New Roman"/>
        </w:rPr>
        <w:t xml:space="preserve">}) corresponds to </w:t>
      </w:r>
      <w:ins w:id="446" w:author="Seamus Harris" w:date="2014-01-29T14:49:00Z">
        <w:r w:rsidR="003612F6">
          <w:rPr>
            <w:rFonts w:eastAsia="Times New Roman"/>
          </w:rPr>
          <w:t xml:space="preserve">the </w:t>
        </w:r>
      </w:ins>
      <w:r w:rsidRPr="00A752AE">
        <w:rPr>
          <w:rFonts w:eastAsia="Times New Roman"/>
        </w:rPr>
        <w:t xml:space="preserve">orthogonal projector matrix of each line in the ANOVA table. The term </w:t>
      </w:r>
      <w:r w:rsidRPr="00A752AE">
        <w:rPr>
          <w:rFonts w:eastAsia="Times New Roman"/>
          <w:color w:val="008000"/>
        </w:rPr>
        <w:t>$\Q</w:t>
      </w:r>
      <w:proofErr w:type="gramStart"/>
      <w:r w:rsidRPr="00A752AE">
        <w:rPr>
          <w:rFonts w:eastAsia="Times New Roman"/>
          <w:color w:val="008000"/>
        </w:rPr>
        <w:t>_{</w:t>
      </w:r>
      <w:proofErr w:type="gramEnd"/>
      <w:r w:rsidRPr="00A752AE">
        <w:rPr>
          <w:rFonts w:eastAsia="Times New Roman"/>
          <w:color w:val="008000"/>
        </w:rPr>
        <w:t>B}  \</w:t>
      </w:r>
      <w:proofErr w:type="spellStart"/>
      <w:r w:rsidRPr="00A752AE">
        <w:rPr>
          <w:rFonts w:eastAsia="Times New Roman"/>
          <w:color w:val="008000"/>
        </w:rPr>
        <w:t>rhd</w:t>
      </w:r>
      <w:proofErr w:type="spellEnd"/>
      <w:r w:rsidRPr="00A752AE">
        <w:rPr>
          <w:rFonts w:eastAsia="Times New Roman"/>
          <w:color w:val="008000"/>
        </w:rPr>
        <w:t xml:space="preserve"> \Q_{T}$</w:t>
      </w:r>
      <w:r w:rsidRPr="00A752AE">
        <w:rPr>
          <w:rFonts w:eastAsia="Times New Roman"/>
        </w:rPr>
        <w:t>, in (</w:t>
      </w:r>
      <w:r w:rsidRPr="00A752AE">
        <w:rPr>
          <w:rFonts w:eastAsia="Times New Roman"/>
          <w:color w:val="800000"/>
        </w:rPr>
        <w:t>\ref</w:t>
      </w:r>
      <w:r w:rsidRPr="00A752AE">
        <w:rPr>
          <w:rFonts w:eastAsia="Times New Roman"/>
        </w:rPr>
        <w:t>{</w:t>
      </w:r>
      <w:proofErr w:type="spellStart"/>
      <w:r w:rsidRPr="00A752AE">
        <w:rPr>
          <w:rFonts w:eastAsia="Times New Roman"/>
          <w:u w:val="single"/>
        </w:rPr>
        <w:t>eq</w:t>
      </w:r>
      <w:r w:rsidRPr="00A752AE">
        <w:rPr>
          <w:rFonts w:eastAsia="Times New Roman"/>
        </w:rPr>
        <w:t>:</w:t>
      </w:r>
      <w:r w:rsidRPr="00A752AE">
        <w:rPr>
          <w:rFonts w:eastAsia="Times New Roman"/>
          <w:u w:val="single"/>
        </w:rPr>
        <w:t>decompTerm</w:t>
      </w:r>
      <w:proofErr w:type="spellEnd"/>
      <w:r w:rsidRPr="00A752AE">
        <w:rPr>
          <w:rFonts w:eastAsia="Times New Roman"/>
        </w:rPr>
        <w:t xml:space="preserve">}), denotes the Block decomposed by Treatment and then </w:t>
      </w:r>
      <w:del w:id="447" w:author="Seamus Harris" w:date="2014-01-29T14:49:00Z">
        <w:r w:rsidRPr="00A752AE" w:rsidDel="003612F6">
          <w:rPr>
            <w:rFonts w:eastAsia="Times New Roman"/>
          </w:rPr>
          <w:delText xml:space="preserve">be </w:delText>
        </w:r>
      </w:del>
      <w:r w:rsidRPr="00A752AE">
        <w:rPr>
          <w:rFonts w:eastAsia="Times New Roman"/>
        </w:rPr>
        <w:t xml:space="preserve">re-expressed as </w:t>
      </w: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A752AE">
        <w:rPr>
          <w:rFonts w:eastAsia="Times New Roman"/>
          <w:color w:val="008000"/>
        </w:rPr>
        <w:t>\[E_{TB}^{-1}\Q_{B}\Q_{T}\Q_{B} \]</w:t>
      </w: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proofErr w:type="gramStart"/>
      <w:r w:rsidRPr="00A752AE">
        <w:rPr>
          <w:rFonts w:eastAsia="Times New Roman"/>
        </w:rPr>
        <w:t>where</w:t>
      </w:r>
      <w:proofErr w:type="gramEnd"/>
      <w:r w:rsidRPr="00A752AE">
        <w:rPr>
          <w:rFonts w:eastAsia="Times New Roman"/>
        </w:rPr>
        <w:t xml:space="preserve"> </w:t>
      </w:r>
      <w:r w:rsidRPr="00A752AE">
        <w:rPr>
          <w:rFonts w:eastAsia="Times New Roman"/>
          <w:color w:val="008000"/>
        </w:rPr>
        <w:t>$E_{TB}$</w:t>
      </w:r>
      <w:r w:rsidRPr="00A752AE">
        <w:rPr>
          <w:rFonts w:eastAsia="Times New Roman"/>
        </w:rPr>
        <w:t xml:space="preserve"> denotes the efficiency factor of Block decomposed by Treatment. Another term </w:t>
      </w:r>
      <w:r w:rsidRPr="00A752AE">
        <w:rPr>
          <w:rFonts w:eastAsia="Times New Roman"/>
          <w:color w:val="008000"/>
        </w:rPr>
        <w:t>$\Q</w:t>
      </w:r>
      <w:proofErr w:type="gramStart"/>
      <w:r w:rsidRPr="00A752AE">
        <w:rPr>
          <w:rFonts w:eastAsia="Times New Roman"/>
          <w:color w:val="008000"/>
        </w:rPr>
        <w:t>_{</w:t>
      </w:r>
      <w:proofErr w:type="gramEnd"/>
      <w:r w:rsidRPr="00A752AE">
        <w:rPr>
          <w:rFonts w:eastAsia="Times New Roman"/>
          <w:color w:val="008000"/>
        </w:rPr>
        <w:t>B} \</w:t>
      </w:r>
      <w:proofErr w:type="spellStart"/>
      <w:r w:rsidRPr="00A752AE">
        <w:rPr>
          <w:rFonts w:eastAsia="Times New Roman"/>
          <w:color w:val="008000"/>
        </w:rPr>
        <w:t>vdash</w:t>
      </w:r>
      <w:proofErr w:type="spellEnd"/>
      <w:r w:rsidRPr="00A752AE">
        <w:rPr>
          <w:rFonts w:eastAsia="Times New Roman"/>
          <w:color w:val="008000"/>
        </w:rPr>
        <w:t xml:space="preserve"> \</w:t>
      </w:r>
      <w:proofErr w:type="spellStart"/>
      <w:r w:rsidRPr="00A752AE">
        <w:rPr>
          <w:rFonts w:eastAsia="Times New Roman"/>
          <w:color w:val="008000"/>
        </w:rPr>
        <w:t>mathcal</w:t>
      </w:r>
      <w:proofErr w:type="spellEnd"/>
      <w:r w:rsidRPr="00A752AE">
        <w:rPr>
          <w:rFonts w:eastAsia="Times New Roman"/>
          <w:color w:val="008000"/>
        </w:rPr>
        <w:t>{Q}_2$</w:t>
      </w:r>
      <w:r w:rsidRPr="00A752AE">
        <w:rPr>
          <w:rFonts w:eastAsia="Times New Roman"/>
        </w:rPr>
        <w:t>, in (</w:t>
      </w:r>
      <w:r w:rsidRPr="00A752AE">
        <w:rPr>
          <w:rFonts w:eastAsia="Times New Roman"/>
          <w:color w:val="800000"/>
        </w:rPr>
        <w:t>\ref</w:t>
      </w:r>
      <w:r w:rsidRPr="00A752AE">
        <w:rPr>
          <w:rFonts w:eastAsia="Times New Roman"/>
        </w:rPr>
        <w:t>{</w:t>
      </w:r>
      <w:proofErr w:type="spellStart"/>
      <w:r w:rsidRPr="00A752AE">
        <w:rPr>
          <w:rFonts w:eastAsia="Times New Roman"/>
          <w:u w:val="single"/>
        </w:rPr>
        <w:t>eq</w:t>
      </w:r>
      <w:r w:rsidRPr="00A752AE">
        <w:rPr>
          <w:rFonts w:eastAsia="Times New Roman"/>
        </w:rPr>
        <w:t>:</w:t>
      </w:r>
      <w:r w:rsidRPr="00A752AE">
        <w:rPr>
          <w:rFonts w:eastAsia="Times New Roman"/>
          <w:u w:val="single"/>
        </w:rPr>
        <w:t>decompTerm</w:t>
      </w:r>
      <w:proofErr w:type="spellEnd"/>
      <w:r w:rsidRPr="00A752AE">
        <w:rPr>
          <w:rFonts w:eastAsia="Times New Roman"/>
        </w:rPr>
        <w:t xml:space="preserve">}), denotes the residual of </w:t>
      </w:r>
      <w:r w:rsidRPr="00A752AE">
        <w:rPr>
          <w:rFonts w:eastAsia="Times New Roman"/>
          <w:color w:val="008000"/>
        </w:rPr>
        <w:t>$\</w:t>
      </w:r>
      <w:proofErr w:type="spellStart"/>
      <w:r w:rsidRPr="00A752AE">
        <w:rPr>
          <w:rFonts w:eastAsia="Times New Roman"/>
          <w:color w:val="008000"/>
        </w:rPr>
        <w:t>mathcal</w:t>
      </w:r>
      <w:proofErr w:type="spellEnd"/>
      <w:r w:rsidRPr="00A752AE">
        <w:rPr>
          <w:rFonts w:eastAsia="Times New Roman"/>
          <w:color w:val="008000"/>
        </w:rPr>
        <w:t>{Q}_2$</w:t>
      </w:r>
      <w:r w:rsidRPr="00A752AE">
        <w:rPr>
          <w:rFonts w:eastAsia="Times New Roman"/>
        </w:rPr>
        <w:t xml:space="preserve"> in </w:t>
      </w:r>
      <w:r w:rsidRPr="00A752AE">
        <w:rPr>
          <w:rFonts w:eastAsia="Times New Roman"/>
          <w:color w:val="008000"/>
        </w:rPr>
        <w:t>$\Q_{B}$</w:t>
      </w:r>
      <w:r w:rsidRPr="00A752AE">
        <w:rPr>
          <w:rFonts w:eastAsia="Times New Roman"/>
        </w:rPr>
        <w:t xml:space="preserve"> and </w:t>
      </w:r>
      <w:ins w:id="448" w:author="Seamus Harris" w:date="2014-01-29T14:49:00Z">
        <w:r w:rsidR="003612F6">
          <w:rPr>
            <w:rFonts w:eastAsia="Times New Roman"/>
          </w:rPr>
          <w:t xml:space="preserve">is </w:t>
        </w:r>
      </w:ins>
      <w:r w:rsidRPr="00A752AE">
        <w:rPr>
          <w:rFonts w:eastAsia="Times New Roman"/>
        </w:rPr>
        <w:t xml:space="preserve">then </w:t>
      </w:r>
      <w:del w:id="449" w:author="Seamus Harris" w:date="2014-01-29T14:49:00Z">
        <w:r w:rsidRPr="00A752AE" w:rsidDel="003612F6">
          <w:rPr>
            <w:rFonts w:eastAsia="Times New Roman"/>
          </w:rPr>
          <w:delText xml:space="preserve">be </w:delText>
        </w:r>
      </w:del>
      <w:r w:rsidRPr="00A752AE">
        <w:rPr>
          <w:rFonts w:eastAsia="Times New Roman"/>
        </w:rPr>
        <w:t>re-expressed as</w:t>
      </w: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A752AE">
        <w:rPr>
          <w:rFonts w:eastAsia="Times New Roman"/>
          <w:color w:val="0000CC"/>
        </w:rPr>
        <w:t>\begin</w:t>
      </w:r>
      <w:r w:rsidRPr="00A752AE">
        <w:rPr>
          <w:rFonts w:eastAsia="Times New Roman"/>
        </w:rPr>
        <w:t>{equation}</w:t>
      </w:r>
      <w:r w:rsidRPr="00A752AE">
        <w:rPr>
          <w:rFonts w:eastAsia="Times New Roman"/>
          <w:color w:val="008000"/>
        </w:rPr>
        <w:t>\</w:t>
      </w:r>
      <w:r w:rsidRPr="00A752AE">
        <w:rPr>
          <w:rFonts w:eastAsia="Times New Roman"/>
          <w:b/>
          <w:bCs/>
          <w:color w:val="0000CC"/>
        </w:rPr>
        <w:t>label{</w:t>
      </w:r>
      <w:proofErr w:type="spellStart"/>
      <w:r w:rsidRPr="00A752AE">
        <w:rPr>
          <w:rFonts w:eastAsia="Times New Roman"/>
          <w:b/>
          <w:bCs/>
          <w:color w:val="0000CC"/>
        </w:rPr>
        <w:t>eq:residual</w:t>
      </w:r>
      <w:proofErr w:type="spellEnd"/>
      <w:r w:rsidRPr="00A752AE">
        <w:rPr>
          <w:rFonts w:eastAsia="Times New Roman"/>
          <w:b/>
          <w:bCs/>
          <w:color w:val="0000CC"/>
        </w:rPr>
        <w:t>}</w:t>
      </w: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A752AE">
        <w:rPr>
          <w:rFonts w:eastAsia="Times New Roman"/>
          <w:color w:val="008000"/>
        </w:rPr>
        <w:t>\Q_{B} \</w:t>
      </w:r>
      <w:proofErr w:type="spellStart"/>
      <w:r w:rsidRPr="00A752AE">
        <w:rPr>
          <w:rFonts w:eastAsia="Times New Roman"/>
          <w:color w:val="008000"/>
        </w:rPr>
        <w:t>vdash</w:t>
      </w:r>
      <w:proofErr w:type="spellEnd"/>
      <w:r w:rsidRPr="00A752AE">
        <w:rPr>
          <w:rFonts w:eastAsia="Times New Roman"/>
          <w:color w:val="008000"/>
        </w:rPr>
        <w:t xml:space="preserve"> \</w:t>
      </w:r>
      <w:proofErr w:type="spellStart"/>
      <w:r w:rsidRPr="00A752AE">
        <w:rPr>
          <w:rFonts w:eastAsia="Times New Roman"/>
          <w:color w:val="008000"/>
        </w:rPr>
        <w:t>mathcal</w:t>
      </w:r>
      <w:proofErr w:type="spellEnd"/>
      <w:r w:rsidRPr="00A752AE">
        <w:rPr>
          <w:rFonts w:eastAsia="Times New Roman"/>
          <w:color w:val="008000"/>
        </w:rPr>
        <w:t>{Q}_2 = \Q_{B} - \sum_{\Q \in \</w:t>
      </w:r>
      <w:proofErr w:type="spellStart"/>
      <w:r w:rsidRPr="00A752AE">
        <w:rPr>
          <w:rFonts w:eastAsia="Times New Roman"/>
          <w:color w:val="008000"/>
        </w:rPr>
        <w:t>mathcal</w:t>
      </w:r>
      <w:proofErr w:type="spellEnd"/>
      <w:r w:rsidRPr="00A752AE">
        <w:rPr>
          <w:rFonts w:eastAsia="Times New Roman"/>
          <w:color w:val="008000"/>
        </w:rPr>
        <w:t>{Q}_2} \Q_{B} \</w:t>
      </w:r>
      <w:proofErr w:type="spellStart"/>
      <w:r w:rsidRPr="00A752AE">
        <w:rPr>
          <w:rFonts w:eastAsia="Times New Roman"/>
          <w:color w:val="008000"/>
        </w:rPr>
        <w:t>rhd</w:t>
      </w:r>
      <w:proofErr w:type="spellEnd"/>
      <w:r w:rsidRPr="00A752AE">
        <w:rPr>
          <w:rFonts w:eastAsia="Times New Roman"/>
          <w:color w:val="008000"/>
        </w:rPr>
        <w:t xml:space="preserve"> \Q,</w:t>
      </w: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A752AE">
        <w:rPr>
          <w:rFonts w:eastAsia="Times New Roman"/>
          <w:color w:val="0000CC"/>
        </w:rPr>
        <w:t>\end</w:t>
      </w:r>
      <w:r w:rsidRPr="00A752AE">
        <w:rPr>
          <w:rFonts w:eastAsia="Times New Roman"/>
        </w:rPr>
        <w:t>{equation}</w:t>
      </w: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proofErr w:type="gramStart"/>
      <w:r w:rsidRPr="00A752AE">
        <w:rPr>
          <w:rFonts w:eastAsia="Times New Roman"/>
        </w:rPr>
        <w:t>where</w:t>
      </w:r>
      <w:proofErr w:type="gramEnd"/>
      <w:r w:rsidRPr="00A752AE">
        <w:rPr>
          <w:rFonts w:eastAsia="Times New Roman"/>
        </w:rPr>
        <w:t xml:space="preserve"> </w:t>
      </w:r>
      <w:r w:rsidRPr="00A752AE">
        <w:rPr>
          <w:rFonts w:eastAsia="Times New Roman"/>
          <w:color w:val="008000"/>
        </w:rPr>
        <w:t>$\sum_{\Q \in \</w:t>
      </w:r>
      <w:proofErr w:type="spellStart"/>
      <w:r w:rsidRPr="00A752AE">
        <w:rPr>
          <w:rFonts w:eastAsia="Times New Roman"/>
          <w:color w:val="008000"/>
        </w:rPr>
        <w:t>mathcal</w:t>
      </w:r>
      <w:proofErr w:type="spellEnd"/>
      <w:r w:rsidRPr="00A752AE">
        <w:rPr>
          <w:rFonts w:eastAsia="Times New Roman"/>
          <w:color w:val="008000"/>
        </w:rPr>
        <w:t>{Q}_2}$</w:t>
      </w:r>
      <w:r w:rsidRPr="00A752AE">
        <w:rPr>
          <w:rFonts w:eastAsia="Times New Roman"/>
        </w:rPr>
        <w:t xml:space="preserve"> denotes the summation over </w:t>
      </w:r>
      <w:r w:rsidRPr="00A752AE">
        <w:rPr>
          <w:rFonts w:eastAsia="Times New Roman"/>
          <w:color w:val="008000"/>
        </w:rPr>
        <w:t>$\Q$</w:t>
      </w:r>
      <w:r w:rsidRPr="00A752AE">
        <w:rPr>
          <w:rFonts w:eastAsia="Times New Roman"/>
        </w:rPr>
        <w:t xml:space="preserve"> in </w:t>
      </w:r>
      <w:r w:rsidRPr="00A752AE">
        <w:rPr>
          <w:rFonts w:eastAsia="Times New Roman"/>
          <w:color w:val="008000"/>
        </w:rPr>
        <w:t>$\</w:t>
      </w:r>
      <w:proofErr w:type="spellStart"/>
      <w:r w:rsidRPr="00A752AE">
        <w:rPr>
          <w:rFonts w:eastAsia="Times New Roman"/>
          <w:color w:val="008000"/>
        </w:rPr>
        <w:t>mathcal</w:t>
      </w:r>
      <w:proofErr w:type="spellEnd"/>
      <w:r w:rsidRPr="00A752AE">
        <w:rPr>
          <w:rFonts w:eastAsia="Times New Roman"/>
          <w:color w:val="008000"/>
        </w:rPr>
        <w:t>{Q}_2$</w:t>
      </w:r>
      <w:r w:rsidRPr="00A752AE">
        <w:rPr>
          <w:rFonts w:eastAsia="Times New Roman"/>
        </w:rPr>
        <w:t xml:space="preserve"> with non-zero efficiency factor. For the field experiment, </w:t>
      </w:r>
      <w:commentRangeStart w:id="450"/>
      <w:del w:id="451" w:author="Seamus Harris" w:date="2014-01-29T14:50:00Z">
        <w:r w:rsidRPr="00A752AE" w:rsidDel="003612F6">
          <w:rPr>
            <w:rFonts w:eastAsia="Times New Roman"/>
          </w:rPr>
          <w:delText xml:space="preserve">there is </w:delText>
        </w:r>
      </w:del>
      <w:ins w:id="452" w:author="Seamus Harris" w:date="2014-01-29T14:50:00Z">
        <w:r w:rsidR="003612F6">
          <w:rPr>
            <w:rFonts w:eastAsia="Times New Roman"/>
          </w:rPr>
          <w:t xml:space="preserve">the </w:t>
        </w:r>
      </w:ins>
      <w:r w:rsidRPr="00A752AE">
        <w:rPr>
          <w:rFonts w:eastAsia="Times New Roman"/>
        </w:rPr>
        <w:t>only Treatment term ignor</w:t>
      </w:r>
      <w:ins w:id="453" w:author="Seamus Harris" w:date="2014-01-29T14:50:00Z">
        <w:r w:rsidR="003612F6">
          <w:rPr>
            <w:rFonts w:eastAsia="Times New Roman"/>
          </w:rPr>
          <w:t>es</w:t>
        </w:r>
      </w:ins>
      <w:del w:id="454" w:author="Seamus Harris" w:date="2014-01-29T14:50:00Z">
        <w:r w:rsidRPr="00A752AE" w:rsidDel="003612F6">
          <w:rPr>
            <w:rFonts w:eastAsia="Times New Roman"/>
          </w:rPr>
          <w:delText>ing</w:delText>
        </w:r>
      </w:del>
      <w:r w:rsidRPr="00A752AE">
        <w:rPr>
          <w:rFonts w:eastAsia="Times New Roman"/>
        </w:rPr>
        <w:t xml:space="preserve"> the</w:t>
      </w:r>
      <w:commentRangeEnd w:id="450"/>
      <w:r w:rsidR="003612F6">
        <w:rPr>
          <w:rStyle w:val="CommentReference"/>
        </w:rPr>
        <w:commentReference w:id="450"/>
      </w:r>
      <w:r w:rsidRPr="00A752AE">
        <w:rPr>
          <w:rFonts w:eastAsia="Times New Roman"/>
        </w:rPr>
        <w:t xml:space="preserve"> grand mean in </w:t>
      </w:r>
      <w:r w:rsidRPr="00A752AE">
        <w:rPr>
          <w:rFonts w:eastAsia="Times New Roman"/>
          <w:color w:val="008000"/>
        </w:rPr>
        <w:t>$\</w:t>
      </w:r>
      <w:proofErr w:type="spellStart"/>
      <w:proofErr w:type="gramStart"/>
      <w:r w:rsidRPr="00A752AE">
        <w:rPr>
          <w:rFonts w:eastAsia="Times New Roman"/>
          <w:color w:val="008000"/>
        </w:rPr>
        <w:t>mathcal</w:t>
      </w:r>
      <w:proofErr w:type="spellEnd"/>
      <w:r w:rsidRPr="00A752AE">
        <w:rPr>
          <w:rFonts w:eastAsia="Times New Roman"/>
          <w:color w:val="008000"/>
        </w:rPr>
        <w:t>{</w:t>
      </w:r>
      <w:proofErr w:type="gramEnd"/>
      <w:r w:rsidRPr="00A752AE">
        <w:rPr>
          <w:rFonts w:eastAsia="Times New Roman"/>
          <w:color w:val="008000"/>
        </w:rPr>
        <w:t>Q}_2$</w:t>
      </w:r>
      <w:r w:rsidRPr="00A752AE">
        <w:rPr>
          <w:rFonts w:eastAsia="Times New Roman"/>
        </w:rPr>
        <w:t>; thus, (</w:t>
      </w:r>
      <w:r w:rsidRPr="00A752AE">
        <w:rPr>
          <w:rFonts w:eastAsia="Times New Roman"/>
          <w:color w:val="800000"/>
        </w:rPr>
        <w:t>\ref</w:t>
      </w:r>
      <w:r w:rsidRPr="00A752AE">
        <w:rPr>
          <w:rFonts w:eastAsia="Times New Roman"/>
        </w:rPr>
        <w:t>{</w:t>
      </w:r>
      <w:proofErr w:type="spellStart"/>
      <w:r w:rsidRPr="00A752AE">
        <w:rPr>
          <w:rFonts w:eastAsia="Times New Roman"/>
          <w:u w:val="single"/>
        </w:rPr>
        <w:t>eq</w:t>
      </w:r>
      <w:r w:rsidRPr="00A752AE">
        <w:rPr>
          <w:rFonts w:eastAsia="Times New Roman"/>
        </w:rPr>
        <w:t>:residual</w:t>
      </w:r>
      <w:proofErr w:type="spellEnd"/>
      <w:r w:rsidRPr="00A752AE">
        <w:rPr>
          <w:rFonts w:eastAsia="Times New Roman"/>
        </w:rPr>
        <w:t xml:space="preserve">}) can be written as </w:t>
      </w: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A752AE">
        <w:rPr>
          <w:rFonts w:eastAsia="Times New Roman"/>
          <w:color w:val="008000"/>
        </w:rPr>
        <w:t>\[\Q_{B} - \Q_{B} \</w:t>
      </w:r>
      <w:proofErr w:type="spellStart"/>
      <w:r w:rsidRPr="00A752AE">
        <w:rPr>
          <w:rFonts w:eastAsia="Times New Roman"/>
          <w:color w:val="008000"/>
        </w:rPr>
        <w:t>rhd</w:t>
      </w:r>
      <w:proofErr w:type="spellEnd"/>
      <w:r w:rsidRPr="00A752AE">
        <w:rPr>
          <w:rFonts w:eastAsia="Times New Roman"/>
          <w:color w:val="008000"/>
        </w:rPr>
        <w:t xml:space="preserve"> \Q_{T}.\]</w:t>
      </w:r>
      <w:r w:rsidRPr="00A752AE">
        <w:rPr>
          <w:rFonts w:eastAsia="Times New Roman"/>
        </w:rPr>
        <w:t xml:space="preserve"> </w:t>
      </w: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A752AE">
        <w:rPr>
          <w:rFonts w:eastAsia="Times New Roman"/>
        </w:rPr>
        <w:t>Hence, each term in (</w:t>
      </w:r>
      <w:r w:rsidRPr="00A752AE">
        <w:rPr>
          <w:rFonts w:eastAsia="Times New Roman"/>
          <w:color w:val="800000"/>
        </w:rPr>
        <w:t>\ref</w:t>
      </w:r>
      <w:r w:rsidRPr="00A752AE">
        <w:rPr>
          <w:rFonts w:eastAsia="Times New Roman"/>
        </w:rPr>
        <w:t>{</w:t>
      </w:r>
      <w:proofErr w:type="spellStart"/>
      <w:r w:rsidRPr="00A752AE">
        <w:rPr>
          <w:rFonts w:eastAsia="Times New Roman"/>
          <w:u w:val="single"/>
        </w:rPr>
        <w:t>eq</w:t>
      </w:r>
      <w:r w:rsidRPr="00A752AE">
        <w:rPr>
          <w:rFonts w:eastAsia="Times New Roman"/>
        </w:rPr>
        <w:t>:</w:t>
      </w:r>
      <w:r w:rsidRPr="00A752AE">
        <w:rPr>
          <w:rFonts w:eastAsia="Times New Roman"/>
          <w:u w:val="single"/>
        </w:rPr>
        <w:t>decompTerm</w:t>
      </w:r>
      <w:proofErr w:type="spellEnd"/>
      <w:r w:rsidRPr="00A752AE">
        <w:rPr>
          <w:rFonts w:eastAsia="Times New Roman"/>
        </w:rPr>
        <w:t xml:space="preserve">}) can be re-written as </w:t>
      </w: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A752AE">
        <w:rPr>
          <w:rFonts w:eastAsia="Times New Roman"/>
          <w:color w:val="0000CC"/>
        </w:rPr>
        <w:t>\begin</w:t>
      </w:r>
      <w:r w:rsidRPr="00A752AE">
        <w:rPr>
          <w:rFonts w:eastAsia="Times New Roman"/>
        </w:rPr>
        <w:t>{equation}</w:t>
      </w:r>
      <w:r w:rsidRPr="00A752AE">
        <w:rPr>
          <w:rFonts w:eastAsia="Times New Roman"/>
          <w:color w:val="008000"/>
        </w:rPr>
        <w:t>\</w:t>
      </w:r>
      <w:r w:rsidRPr="00A752AE">
        <w:rPr>
          <w:rFonts w:eastAsia="Times New Roman"/>
          <w:b/>
          <w:bCs/>
          <w:color w:val="0000CC"/>
        </w:rPr>
        <w:t>label{</w:t>
      </w:r>
      <w:proofErr w:type="spellStart"/>
      <w:r w:rsidRPr="00A752AE">
        <w:rPr>
          <w:rFonts w:eastAsia="Times New Roman"/>
          <w:b/>
          <w:bCs/>
          <w:color w:val="0000CC"/>
        </w:rPr>
        <w:t>eq:decompTermExpaned</w:t>
      </w:r>
      <w:proofErr w:type="spellEnd"/>
      <w:r w:rsidRPr="00A752AE">
        <w:rPr>
          <w:rFonts w:eastAsia="Times New Roman"/>
          <w:b/>
          <w:bCs/>
          <w:color w:val="0000CC"/>
        </w:rPr>
        <w:t>}</w:t>
      </w: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A752AE">
        <w:rPr>
          <w:rFonts w:eastAsia="Times New Roman"/>
          <w:color w:val="008000"/>
        </w:rPr>
        <w:t>\{\Q_{G}, E_{TB}^{-1}\Q_{B}\Q_{T}\Q_{B}, \Q_{B} - \Q_{B}  \</w:t>
      </w:r>
      <w:proofErr w:type="spellStart"/>
      <w:r w:rsidRPr="00A752AE">
        <w:rPr>
          <w:rFonts w:eastAsia="Times New Roman"/>
          <w:color w:val="008000"/>
        </w:rPr>
        <w:t>rhd</w:t>
      </w:r>
      <w:proofErr w:type="spellEnd"/>
      <w:r w:rsidRPr="00A752AE">
        <w:rPr>
          <w:rFonts w:eastAsia="Times New Roman"/>
          <w:color w:val="008000"/>
        </w:rPr>
        <w:t xml:space="preserve"> \Q_{T}, E_{T P(B)}^{-1}\Q_{P(B)}\Q_{T}\Q_{P(B)}, \Q_{P(B)} -\Q_{P(B)} \</w:t>
      </w:r>
      <w:proofErr w:type="spellStart"/>
      <w:r w:rsidRPr="00A752AE">
        <w:rPr>
          <w:rFonts w:eastAsia="Times New Roman"/>
          <w:color w:val="008000"/>
        </w:rPr>
        <w:t>rhd</w:t>
      </w:r>
      <w:proofErr w:type="spellEnd"/>
      <w:r w:rsidRPr="00A752AE">
        <w:rPr>
          <w:rFonts w:eastAsia="Times New Roman"/>
          <w:color w:val="008000"/>
        </w:rPr>
        <w:t xml:space="preserve"> \Q_{T}\}</w:t>
      </w: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A752AE">
        <w:rPr>
          <w:rFonts w:eastAsia="Times New Roman"/>
          <w:color w:val="0000CC"/>
        </w:rPr>
        <w:t>\end</w:t>
      </w:r>
      <w:r w:rsidRPr="00A752AE">
        <w:rPr>
          <w:rFonts w:eastAsia="Times New Roman"/>
        </w:rPr>
        <w:t>{equation}</w:t>
      </w: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proofErr w:type="gramStart"/>
      <w:r w:rsidRPr="00A752AE">
        <w:rPr>
          <w:rFonts w:eastAsia="Times New Roman"/>
        </w:rPr>
        <w:t>where</w:t>
      </w:r>
      <w:proofErr w:type="gramEnd"/>
      <w:r w:rsidRPr="00A752AE">
        <w:rPr>
          <w:rFonts w:eastAsia="Times New Roman"/>
        </w:rPr>
        <w:t xml:space="preserve"> the two efficiency factors </w:t>
      </w:r>
      <w:r w:rsidRPr="00A752AE">
        <w:rPr>
          <w:rFonts w:eastAsia="Times New Roman"/>
          <w:color w:val="008000"/>
        </w:rPr>
        <w:t>$E_{T B}$</w:t>
      </w:r>
      <w:r w:rsidRPr="00A752AE">
        <w:rPr>
          <w:rFonts w:eastAsia="Times New Roman"/>
        </w:rPr>
        <w:t xml:space="preserve"> and </w:t>
      </w:r>
      <w:r w:rsidRPr="00A752AE">
        <w:rPr>
          <w:rFonts w:eastAsia="Times New Roman"/>
          <w:color w:val="008000"/>
        </w:rPr>
        <w:t>$E_{T P(B)}$</w:t>
      </w:r>
      <w:r w:rsidRPr="00A752AE">
        <w:rPr>
          <w:rFonts w:eastAsia="Times New Roman"/>
        </w:rPr>
        <w:t xml:space="preserve"> should sum to one. </w:t>
      </w: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A752AE">
        <w:rPr>
          <w:rFonts w:eastAsia="Times New Roman"/>
        </w:rPr>
        <w:t xml:space="preserve">For the multi-tier experiments, the decomposition method is </w:t>
      </w:r>
      <w:del w:id="455" w:author="Seamus Harris" w:date="2014-01-29T14:51:00Z">
        <w:r w:rsidRPr="00A752AE" w:rsidDel="003612F6">
          <w:rPr>
            <w:rFonts w:eastAsia="Times New Roman"/>
          </w:rPr>
          <w:delText xml:space="preserve">to be </w:delText>
        </w:r>
      </w:del>
      <w:r w:rsidRPr="00A752AE">
        <w:rPr>
          <w:rFonts w:eastAsia="Times New Roman"/>
        </w:rPr>
        <w:t>performed across the tiers. Using the wine-evaluation two-phase experiment described in Section~</w:t>
      </w:r>
      <w:r w:rsidRPr="00A752AE">
        <w:rPr>
          <w:rFonts w:eastAsia="Times New Roman"/>
          <w:color w:val="800000"/>
        </w:rPr>
        <w:t>\</w:t>
      </w:r>
      <w:proofErr w:type="gramStart"/>
      <w:r w:rsidRPr="00A752AE">
        <w:rPr>
          <w:rFonts w:eastAsia="Times New Roman"/>
          <w:color w:val="800000"/>
        </w:rPr>
        <w:t>ref</w:t>
      </w:r>
      <w:r w:rsidRPr="00A752AE">
        <w:rPr>
          <w:rFonts w:eastAsia="Times New Roman"/>
        </w:rPr>
        <w:t>{</w:t>
      </w:r>
      <w:proofErr w:type="gramEnd"/>
      <w:r w:rsidRPr="00A752AE">
        <w:rPr>
          <w:rFonts w:eastAsia="Times New Roman"/>
        </w:rPr>
        <w:t>sec:</w:t>
      </w:r>
      <w:r w:rsidRPr="00A752AE">
        <w:rPr>
          <w:rFonts w:eastAsia="Times New Roman"/>
          <w:u w:val="single"/>
        </w:rPr>
        <w:t>Brien1983</w:t>
      </w:r>
      <w:r w:rsidRPr="00A752AE">
        <w:rPr>
          <w:rFonts w:eastAsia="Times New Roman"/>
        </w:rPr>
        <w:t xml:space="preserve">}, </w:t>
      </w:r>
      <w:del w:id="456" w:author="Seamus Harris" w:date="2014-01-29T14:52:00Z">
        <w:r w:rsidRPr="00A752AE" w:rsidDel="003612F6">
          <w:rPr>
            <w:rFonts w:eastAsia="Times New Roman"/>
          </w:rPr>
          <w:delText xml:space="preserve">there are </w:delText>
        </w:r>
      </w:del>
      <w:r w:rsidRPr="00A752AE">
        <w:rPr>
          <w:rFonts w:eastAsia="Times New Roman"/>
        </w:rPr>
        <w:t xml:space="preserve">three sets of orthogonal projector matrices derived from the structure formulae of </w:t>
      </w:r>
      <w:del w:id="457" w:author="Seamus Harris" w:date="2014-01-29T18:26:00Z">
        <w:r w:rsidRPr="00A752AE" w:rsidDel="001C7821">
          <w:rPr>
            <w:rFonts w:eastAsia="Times New Roman"/>
          </w:rPr>
          <w:delText xml:space="preserve">the </w:delText>
        </w:r>
      </w:del>
      <w:r w:rsidRPr="00A752AE">
        <w:rPr>
          <w:rFonts w:eastAsia="Times New Roman"/>
        </w:rPr>
        <w:t xml:space="preserve">each of </w:t>
      </w:r>
      <w:ins w:id="458" w:author="Seamus Harris" w:date="2014-01-29T18:27:00Z">
        <w:r w:rsidR="001C7821">
          <w:rPr>
            <w:rFonts w:eastAsia="Times New Roman"/>
          </w:rPr>
          <w:t xml:space="preserve">the </w:t>
        </w:r>
      </w:ins>
      <w:r w:rsidRPr="00A752AE">
        <w:rPr>
          <w:rFonts w:eastAsia="Times New Roman"/>
        </w:rPr>
        <w:t xml:space="preserve">three tiers are denoted by </w:t>
      </w:r>
      <w:r w:rsidRPr="00A752AE">
        <w:rPr>
          <w:rFonts w:eastAsia="Times New Roman"/>
          <w:color w:val="008000"/>
        </w:rPr>
        <w:t>$\</w:t>
      </w:r>
      <w:proofErr w:type="spellStart"/>
      <w:r w:rsidRPr="00A752AE">
        <w:rPr>
          <w:rFonts w:eastAsia="Times New Roman"/>
          <w:color w:val="008000"/>
        </w:rPr>
        <w:t>mathcal</w:t>
      </w:r>
      <w:proofErr w:type="spellEnd"/>
      <w:r w:rsidRPr="00A752AE">
        <w:rPr>
          <w:rFonts w:eastAsia="Times New Roman"/>
          <w:color w:val="008000"/>
        </w:rPr>
        <w:t>{Q}_1$</w:t>
      </w:r>
      <w:r w:rsidRPr="00A752AE">
        <w:rPr>
          <w:rFonts w:eastAsia="Times New Roman"/>
        </w:rPr>
        <w:t xml:space="preserve">, </w:t>
      </w:r>
      <w:r w:rsidRPr="00A752AE">
        <w:rPr>
          <w:rFonts w:eastAsia="Times New Roman"/>
          <w:color w:val="008000"/>
        </w:rPr>
        <w:t>$\</w:t>
      </w:r>
      <w:proofErr w:type="spellStart"/>
      <w:r w:rsidRPr="00A752AE">
        <w:rPr>
          <w:rFonts w:eastAsia="Times New Roman"/>
          <w:color w:val="008000"/>
        </w:rPr>
        <w:t>mathcal</w:t>
      </w:r>
      <w:proofErr w:type="spellEnd"/>
      <w:r w:rsidRPr="00A752AE">
        <w:rPr>
          <w:rFonts w:eastAsia="Times New Roman"/>
          <w:color w:val="008000"/>
        </w:rPr>
        <w:t>{Q}_2$</w:t>
      </w:r>
      <w:r w:rsidRPr="00A752AE">
        <w:rPr>
          <w:rFonts w:eastAsia="Times New Roman"/>
        </w:rPr>
        <w:t xml:space="preserve"> and </w:t>
      </w:r>
      <w:r w:rsidRPr="00A752AE">
        <w:rPr>
          <w:rFonts w:eastAsia="Times New Roman"/>
          <w:color w:val="008000"/>
        </w:rPr>
        <w:t>$\</w:t>
      </w:r>
      <w:proofErr w:type="spellStart"/>
      <w:r w:rsidRPr="00A752AE">
        <w:rPr>
          <w:rFonts w:eastAsia="Times New Roman"/>
          <w:color w:val="008000"/>
        </w:rPr>
        <w:t>mathcal</w:t>
      </w:r>
      <w:proofErr w:type="spellEnd"/>
      <w:r w:rsidRPr="00A752AE">
        <w:rPr>
          <w:rFonts w:eastAsia="Times New Roman"/>
          <w:color w:val="008000"/>
        </w:rPr>
        <w:t>{Q}_3$</w:t>
      </w:r>
      <w:ins w:id="459" w:author="Seamus Harris" w:date="2014-01-29T14:52:00Z">
        <w:r w:rsidR="003612F6">
          <w:rPr>
            <w:rFonts w:eastAsia="Times New Roman"/>
            <w:color w:val="008000"/>
          </w:rPr>
          <w:t>, respectively</w:t>
        </w:r>
      </w:ins>
      <w:r w:rsidRPr="00A752AE">
        <w:rPr>
          <w:rFonts w:eastAsia="Times New Roman"/>
        </w:rPr>
        <w:t xml:space="preserve">. Each orthogonal projector matrix in </w:t>
      </w:r>
      <w:r w:rsidRPr="00A752AE">
        <w:rPr>
          <w:rFonts w:eastAsia="Times New Roman"/>
          <w:color w:val="008000"/>
        </w:rPr>
        <w:t>$\</w:t>
      </w:r>
      <w:proofErr w:type="spellStart"/>
      <w:proofErr w:type="gramStart"/>
      <w:r w:rsidRPr="00A752AE">
        <w:rPr>
          <w:rFonts w:eastAsia="Times New Roman"/>
          <w:color w:val="008000"/>
        </w:rPr>
        <w:t>mathcal</w:t>
      </w:r>
      <w:proofErr w:type="spellEnd"/>
      <w:r w:rsidRPr="00A752AE">
        <w:rPr>
          <w:rFonts w:eastAsia="Times New Roman"/>
          <w:color w:val="008000"/>
        </w:rPr>
        <w:t>{</w:t>
      </w:r>
      <w:proofErr w:type="gramEnd"/>
      <w:r w:rsidRPr="00A752AE">
        <w:rPr>
          <w:rFonts w:eastAsia="Times New Roman"/>
          <w:color w:val="008000"/>
        </w:rPr>
        <w:t>Q}_1$</w:t>
      </w:r>
      <w:r w:rsidRPr="00A752AE">
        <w:rPr>
          <w:rFonts w:eastAsia="Times New Roman"/>
        </w:rPr>
        <w:t xml:space="preserve"> of the evaluation experiment can be expressed as  </w:t>
      </w: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A752AE">
        <w:rPr>
          <w:rFonts w:eastAsia="Times New Roman"/>
          <w:color w:val="008000"/>
        </w:rPr>
        <w:t>\[\{\Q_{G}, \Q_{J}, \Q_{</w:t>
      </w:r>
      <w:proofErr w:type="gramStart"/>
      <w:r w:rsidRPr="00A752AE">
        <w:rPr>
          <w:rFonts w:eastAsia="Times New Roman"/>
          <w:color w:val="008000"/>
        </w:rPr>
        <w:t>S(</w:t>
      </w:r>
      <w:proofErr w:type="gramEnd"/>
      <w:r w:rsidRPr="00A752AE">
        <w:rPr>
          <w:rFonts w:eastAsia="Times New Roman"/>
          <w:color w:val="008000"/>
        </w:rPr>
        <w:t>J)}\}, \]</w:t>
      </w: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proofErr w:type="gramStart"/>
      <w:r w:rsidRPr="00A752AE">
        <w:rPr>
          <w:rFonts w:eastAsia="Times New Roman"/>
        </w:rPr>
        <w:t>where</w:t>
      </w:r>
      <w:proofErr w:type="gramEnd"/>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A752AE">
        <w:rPr>
          <w:rFonts w:eastAsia="Times New Roman"/>
          <w:color w:val="008000"/>
        </w:rPr>
        <w:t>$\Q</w:t>
      </w:r>
      <w:proofErr w:type="gramStart"/>
      <w:r w:rsidRPr="00A752AE">
        <w:rPr>
          <w:rFonts w:eastAsia="Times New Roman"/>
          <w:color w:val="008000"/>
        </w:rPr>
        <w:t>_{</w:t>
      </w:r>
      <w:proofErr w:type="gramEnd"/>
      <w:r w:rsidRPr="00A752AE">
        <w:rPr>
          <w:rFonts w:eastAsia="Times New Roman"/>
          <w:color w:val="008000"/>
        </w:rPr>
        <w:t>J} =  \</w:t>
      </w:r>
      <w:proofErr w:type="spellStart"/>
      <w:r w:rsidRPr="00A752AE">
        <w:rPr>
          <w:rFonts w:eastAsia="Times New Roman"/>
          <w:color w:val="008000"/>
        </w:rPr>
        <w:t>mP</w:t>
      </w:r>
      <w:proofErr w:type="spellEnd"/>
      <w:r w:rsidRPr="00A752AE">
        <w:rPr>
          <w:rFonts w:eastAsia="Times New Roman"/>
          <w:color w:val="008000"/>
        </w:rPr>
        <w:t>_{J} - \</w:t>
      </w:r>
      <w:proofErr w:type="spellStart"/>
      <w:r w:rsidRPr="00A752AE">
        <w:rPr>
          <w:rFonts w:eastAsia="Times New Roman"/>
          <w:color w:val="008000"/>
        </w:rPr>
        <w:t>mP_G</w:t>
      </w:r>
      <w:proofErr w:type="spellEnd"/>
      <w:r w:rsidRPr="00A752AE">
        <w:rPr>
          <w:rFonts w:eastAsia="Times New Roman"/>
          <w:color w:val="008000"/>
        </w:rPr>
        <w:t>$</w:t>
      </w:r>
      <w:r w:rsidRPr="00A752AE">
        <w:rPr>
          <w:rFonts w:eastAsia="Times New Roman"/>
        </w:rPr>
        <w:t xml:space="preserve"> and </w:t>
      </w:r>
      <w:r w:rsidRPr="00A752AE">
        <w:rPr>
          <w:rFonts w:eastAsia="Times New Roman"/>
          <w:color w:val="008000"/>
        </w:rPr>
        <w:t>$\Q_{S(J)} = \I  - \</w:t>
      </w:r>
      <w:proofErr w:type="spellStart"/>
      <w:r w:rsidRPr="00A752AE">
        <w:rPr>
          <w:rFonts w:eastAsia="Times New Roman"/>
          <w:color w:val="008000"/>
        </w:rPr>
        <w:t>mP</w:t>
      </w:r>
      <w:proofErr w:type="spellEnd"/>
      <w:r w:rsidRPr="00A752AE">
        <w:rPr>
          <w:rFonts w:eastAsia="Times New Roman"/>
          <w:color w:val="008000"/>
        </w:rPr>
        <w:t>_{J}$</w:t>
      </w:r>
      <w:r w:rsidRPr="00A752AE">
        <w:rPr>
          <w:rFonts w:eastAsia="Times New Roman"/>
        </w:rPr>
        <w:t>.</w:t>
      </w: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A752AE">
        <w:rPr>
          <w:rFonts w:eastAsia="Times New Roman"/>
        </w:rPr>
        <w:t xml:space="preserve">The </w:t>
      </w:r>
      <w:r w:rsidRPr="00A752AE">
        <w:rPr>
          <w:rFonts w:eastAsia="Times New Roman"/>
          <w:color w:val="008000"/>
        </w:rPr>
        <w:t>$\</w:t>
      </w:r>
      <w:proofErr w:type="spellStart"/>
      <w:proofErr w:type="gramStart"/>
      <w:r w:rsidRPr="00A752AE">
        <w:rPr>
          <w:rFonts w:eastAsia="Times New Roman"/>
          <w:color w:val="008000"/>
        </w:rPr>
        <w:t>mathcal</w:t>
      </w:r>
      <w:proofErr w:type="spellEnd"/>
      <w:r w:rsidRPr="00A752AE">
        <w:rPr>
          <w:rFonts w:eastAsia="Times New Roman"/>
          <w:color w:val="008000"/>
        </w:rPr>
        <w:t>{</w:t>
      </w:r>
      <w:proofErr w:type="gramEnd"/>
      <w:r w:rsidRPr="00A752AE">
        <w:rPr>
          <w:rFonts w:eastAsia="Times New Roman"/>
          <w:color w:val="008000"/>
        </w:rPr>
        <w:t>Q}_2$</w:t>
      </w:r>
      <w:r w:rsidRPr="00A752AE">
        <w:rPr>
          <w:rFonts w:eastAsia="Times New Roman"/>
        </w:rPr>
        <w:t xml:space="preserve"> and </w:t>
      </w:r>
      <w:r w:rsidRPr="00A752AE">
        <w:rPr>
          <w:rFonts w:eastAsia="Times New Roman"/>
          <w:color w:val="008000"/>
        </w:rPr>
        <w:t>$\</w:t>
      </w:r>
      <w:proofErr w:type="spellStart"/>
      <w:r w:rsidRPr="00A752AE">
        <w:rPr>
          <w:rFonts w:eastAsia="Times New Roman"/>
          <w:color w:val="008000"/>
        </w:rPr>
        <w:t>mathcal</w:t>
      </w:r>
      <w:proofErr w:type="spellEnd"/>
      <w:r w:rsidRPr="00A752AE">
        <w:rPr>
          <w:rFonts w:eastAsia="Times New Roman"/>
          <w:color w:val="008000"/>
        </w:rPr>
        <w:t>{Q}_3$</w:t>
      </w:r>
      <w:r w:rsidRPr="00A752AE">
        <w:rPr>
          <w:rFonts w:eastAsia="Times New Roman"/>
        </w:rPr>
        <w:t xml:space="preserve"> consist </w:t>
      </w:r>
      <w:ins w:id="460" w:author="Seamus Harris" w:date="2014-01-29T14:53:00Z">
        <w:r w:rsidR="003612F6">
          <w:rPr>
            <w:rFonts w:eastAsia="Times New Roman"/>
          </w:rPr>
          <w:t xml:space="preserve">of </w:t>
        </w:r>
      </w:ins>
      <w:r w:rsidRPr="00A752AE">
        <w:rPr>
          <w:rFonts w:eastAsia="Times New Roman"/>
        </w:rPr>
        <w:t>the orthogonal projector matrices of the field experiment</w:t>
      </w:r>
      <w:ins w:id="461" w:author="Seamus Harris" w:date="2014-01-29T18:27:00Z">
        <w:r w:rsidR="001C7821">
          <w:rPr>
            <w:rFonts w:eastAsia="Times New Roman"/>
          </w:rPr>
          <w:t>,</w:t>
        </w:r>
      </w:ins>
      <w:r w:rsidRPr="00A752AE">
        <w:rPr>
          <w:rFonts w:eastAsia="Times New Roman"/>
        </w:rPr>
        <w:t xml:space="preserve"> which are given previous</w:t>
      </w:r>
      <w:ins w:id="462" w:author="Seamus Harris" w:date="2014-01-29T18:27:00Z">
        <w:r w:rsidR="001C7821">
          <w:rPr>
            <w:rFonts w:eastAsia="Times New Roman"/>
          </w:rPr>
          <w:t>ly</w:t>
        </w:r>
      </w:ins>
      <w:r w:rsidRPr="00A752AE">
        <w:rPr>
          <w:rFonts w:eastAsia="Times New Roman"/>
        </w:rPr>
        <w:t xml:space="preserve"> in (</w:t>
      </w:r>
      <w:r w:rsidRPr="00A752AE">
        <w:rPr>
          <w:rFonts w:eastAsia="Times New Roman"/>
          <w:color w:val="800000"/>
        </w:rPr>
        <w:t>\ref</w:t>
      </w:r>
      <w:r w:rsidRPr="00A752AE">
        <w:rPr>
          <w:rFonts w:eastAsia="Times New Roman"/>
        </w:rPr>
        <w:t>{</w:t>
      </w:r>
      <w:proofErr w:type="spellStart"/>
      <w:r w:rsidRPr="00A752AE">
        <w:rPr>
          <w:rFonts w:eastAsia="Times New Roman"/>
          <w:u w:val="single"/>
        </w:rPr>
        <w:t>eq</w:t>
      </w:r>
      <w:r w:rsidRPr="00A752AE">
        <w:rPr>
          <w:rFonts w:eastAsia="Times New Roman"/>
        </w:rPr>
        <w:t>:</w:t>
      </w:r>
      <w:r w:rsidRPr="00A752AE">
        <w:rPr>
          <w:rFonts w:eastAsia="Times New Roman"/>
          <w:u w:val="single"/>
        </w:rPr>
        <w:t>orthField</w:t>
      </w:r>
      <w:proofErr w:type="spellEnd"/>
      <w:r w:rsidRPr="00A752AE">
        <w:rPr>
          <w:rFonts w:eastAsia="Times New Roman"/>
        </w:rPr>
        <w:t>}) and (</w:t>
      </w:r>
      <w:r w:rsidRPr="00A752AE">
        <w:rPr>
          <w:rFonts w:eastAsia="Times New Roman"/>
          <w:color w:val="800000"/>
        </w:rPr>
        <w:t>\ref</w:t>
      </w:r>
      <w:r w:rsidRPr="00A752AE">
        <w:rPr>
          <w:rFonts w:eastAsia="Times New Roman"/>
        </w:rPr>
        <w:t>{</w:t>
      </w:r>
      <w:proofErr w:type="spellStart"/>
      <w:r w:rsidRPr="00A752AE">
        <w:rPr>
          <w:rFonts w:eastAsia="Times New Roman"/>
          <w:u w:val="single"/>
        </w:rPr>
        <w:t>eq</w:t>
      </w:r>
      <w:r w:rsidRPr="00A752AE">
        <w:rPr>
          <w:rFonts w:eastAsia="Times New Roman"/>
        </w:rPr>
        <w:t>:</w:t>
      </w:r>
      <w:r w:rsidRPr="00A752AE">
        <w:rPr>
          <w:rFonts w:eastAsia="Times New Roman"/>
          <w:u w:val="single"/>
        </w:rPr>
        <w:t>orthTrt</w:t>
      </w:r>
      <w:proofErr w:type="spellEnd"/>
      <w:r w:rsidRPr="00A752AE">
        <w:rPr>
          <w:rFonts w:eastAsia="Times New Roman"/>
        </w:rPr>
        <w:t xml:space="preserve">}), respectively. The decomposition </w:t>
      </w:r>
      <w:del w:id="463" w:author="Seamus Harris" w:date="2014-01-29T18:28:00Z">
        <w:r w:rsidRPr="00A752AE" w:rsidDel="001C7821">
          <w:rPr>
            <w:rFonts w:eastAsia="Times New Roman"/>
          </w:rPr>
          <w:delText xml:space="preserve">between </w:delText>
        </w:r>
      </w:del>
      <w:ins w:id="464" w:author="Seamus Harris" w:date="2014-01-29T18:28:00Z">
        <w:r w:rsidR="001C7821">
          <w:rPr>
            <w:rFonts w:eastAsia="Times New Roman"/>
          </w:rPr>
          <w:t>among</w:t>
        </w:r>
        <w:r w:rsidR="001C7821" w:rsidRPr="00A752AE">
          <w:rPr>
            <w:rFonts w:eastAsia="Times New Roman"/>
          </w:rPr>
          <w:t xml:space="preserve"> </w:t>
        </w:r>
      </w:ins>
      <w:r w:rsidRPr="00A752AE">
        <w:rPr>
          <w:rFonts w:eastAsia="Times New Roman"/>
        </w:rPr>
        <w:t xml:space="preserve">the three tiers can be written as </w:t>
      </w: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proofErr w:type="gramStart"/>
      <w:r w:rsidRPr="00A752AE">
        <w:rPr>
          <w:rFonts w:eastAsia="Times New Roman"/>
          <w:color w:val="008000"/>
        </w:rPr>
        <w:t>\[</w:t>
      </w:r>
      <w:proofErr w:type="gramEnd"/>
      <w:r w:rsidRPr="00A752AE">
        <w:rPr>
          <w:rFonts w:eastAsia="Times New Roman"/>
          <w:color w:val="008000"/>
        </w:rPr>
        <w:t>(\</w:t>
      </w:r>
      <w:proofErr w:type="spellStart"/>
      <w:r w:rsidRPr="00A752AE">
        <w:rPr>
          <w:rFonts w:eastAsia="Times New Roman"/>
          <w:color w:val="008000"/>
        </w:rPr>
        <w:t>mathcal</w:t>
      </w:r>
      <w:proofErr w:type="spellEnd"/>
      <w:r w:rsidRPr="00A752AE">
        <w:rPr>
          <w:rFonts w:eastAsia="Times New Roman"/>
          <w:color w:val="008000"/>
        </w:rPr>
        <w:t>{Q}_1 \</w:t>
      </w:r>
      <w:proofErr w:type="spellStart"/>
      <w:r w:rsidRPr="00A752AE">
        <w:rPr>
          <w:rFonts w:eastAsia="Times New Roman"/>
          <w:color w:val="008000"/>
        </w:rPr>
        <w:t>rhd</w:t>
      </w:r>
      <w:proofErr w:type="spellEnd"/>
      <w:r w:rsidRPr="00A752AE">
        <w:rPr>
          <w:rFonts w:eastAsia="Times New Roman"/>
          <w:color w:val="008000"/>
        </w:rPr>
        <w:t xml:space="preserve"> \</w:t>
      </w:r>
      <w:proofErr w:type="spellStart"/>
      <w:r w:rsidRPr="00A752AE">
        <w:rPr>
          <w:rFonts w:eastAsia="Times New Roman"/>
          <w:color w:val="008000"/>
        </w:rPr>
        <w:t>mathcal</w:t>
      </w:r>
      <w:proofErr w:type="spellEnd"/>
      <w:r w:rsidRPr="00A752AE">
        <w:rPr>
          <w:rFonts w:eastAsia="Times New Roman"/>
          <w:color w:val="008000"/>
        </w:rPr>
        <w:t>{Q}_2) \</w:t>
      </w:r>
      <w:proofErr w:type="spellStart"/>
      <w:r w:rsidRPr="00A752AE">
        <w:rPr>
          <w:rFonts w:eastAsia="Times New Roman"/>
          <w:color w:val="008000"/>
        </w:rPr>
        <w:t>rhd</w:t>
      </w:r>
      <w:proofErr w:type="spellEnd"/>
      <w:r w:rsidRPr="00A752AE">
        <w:rPr>
          <w:rFonts w:eastAsia="Times New Roman"/>
          <w:color w:val="008000"/>
        </w:rPr>
        <w:t xml:space="preserve"> \</w:t>
      </w:r>
      <w:proofErr w:type="spellStart"/>
      <w:r w:rsidRPr="00A752AE">
        <w:rPr>
          <w:rFonts w:eastAsia="Times New Roman"/>
          <w:color w:val="008000"/>
        </w:rPr>
        <w:t>mathcal</w:t>
      </w:r>
      <w:proofErr w:type="spellEnd"/>
      <w:r w:rsidRPr="00A752AE">
        <w:rPr>
          <w:rFonts w:eastAsia="Times New Roman"/>
          <w:color w:val="008000"/>
        </w:rPr>
        <w:t>{Q}_3\]</w:t>
      </w: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proofErr w:type="gramStart"/>
      <w:r w:rsidRPr="00A752AE">
        <w:rPr>
          <w:rFonts w:eastAsia="Times New Roman"/>
        </w:rPr>
        <w:t>which</w:t>
      </w:r>
      <w:proofErr w:type="gramEnd"/>
      <w:r w:rsidRPr="00A752AE">
        <w:rPr>
          <w:rFonts w:eastAsia="Times New Roman"/>
        </w:rPr>
        <w:t xml:space="preserve"> equals </w:t>
      </w: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A752AE">
        <w:rPr>
          <w:rFonts w:eastAsia="Times New Roman"/>
        </w:rPr>
        <w:t xml:space="preserve"> </w:t>
      </w:r>
      <w:r w:rsidRPr="00A752AE">
        <w:rPr>
          <w:rFonts w:eastAsia="Times New Roman"/>
          <w:color w:val="0000CC"/>
        </w:rPr>
        <w:t>\begin</w:t>
      </w:r>
      <w:r w:rsidRPr="00A752AE">
        <w:rPr>
          <w:rFonts w:eastAsia="Times New Roman"/>
        </w:rPr>
        <w:t>{equation}</w:t>
      </w:r>
      <w:r w:rsidRPr="00A752AE">
        <w:rPr>
          <w:rFonts w:eastAsia="Times New Roman"/>
          <w:color w:val="008000"/>
        </w:rPr>
        <w:t>\</w:t>
      </w:r>
      <w:r w:rsidRPr="00A752AE">
        <w:rPr>
          <w:rFonts w:eastAsia="Times New Roman"/>
          <w:b/>
          <w:bCs/>
          <w:color w:val="0000CC"/>
        </w:rPr>
        <w:t>label{</w:t>
      </w:r>
      <w:proofErr w:type="spellStart"/>
      <w:r w:rsidRPr="00A752AE">
        <w:rPr>
          <w:rFonts w:eastAsia="Times New Roman"/>
          <w:b/>
          <w:bCs/>
          <w:color w:val="0000CC"/>
        </w:rPr>
        <w:t>eq:decompTwoPhase</w:t>
      </w:r>
      <w:proofErr w:type="spellEnd"/>
      <w:r w:rsidRPr="00A752AE">
        <w:rPr>
          <w:rFonts w:eastAsia="Times New Roman"/>
          <w:b/>
          <w:bCs/>
          <w:color w:val="0000CC"/>
        </w:rPr>
        <w:t>}</w:t>
      </w: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A752AE">
        <w:rPr>
          <w:rFonts w:eastAsia="Times New Roman"/>
          <w:color w:val="008000"/>
        </w:rPr>
        <w:t xml:space="preserve">  \{\Q_{G}, \Q_{J}, \Q_{</w:t>
      </w:r>
      <w:proofErr w:type="gramStart"/>
      <w:r w:rsidRPr="00A752AE">
        <w:rPr>
          <w:rFonts w:eastAsia="Times New Roman"/>
          <w:color w:val="008000"/>
        </w:rPr>
        <w:t>S(</w:t>
      </w:r>
      <w:proofErr w:type="gramEnd"/>
      <w:r w:rsidRPr="00A752AE">
        <w:rPr>
          <w:rFonts w:eastAsia="Times New Roman"/>
          <w:color w:val="008000"/>
        </w:rPr>
        <w:t>J)} \</w:t>
      </w:r>
      <w:proofErr w:type="spellStart"/>
      <w:r w:rsidRPr="00A752AE">
        <w:rPr>
          <w:rFonts w:eastAsia="Times New Roman"/>
          <w:color w:val="008000"/>
        </w:rPr>
        <w:t>rhd</w:t>
      </w:r>
      <w:proofErr w:type="spellEnd"/>
      <w:r w:rsidRPr="00A752AE">
        <w:rPr>
          <w:rFonts w:eastAsia="Times New Roman"/>
          <w:color w:val="008000"/>
        </w:rPr>
        <w:t xml:space="preserve"> \Q_B, (\Q_{S(J)} \</w:t>
      </w:r>
      <w:proofErr w:type="spellStart"/>
      <w:r w:rsidRPr="00A752AE">
        <w:rPr>
          <w:rFonts w:eastAsia="Times New Roman"/>
          <w:color w:val="008000"/>
        </w:rPr>
        <w:t>rhd</w:t>
      </w:r>
      <w:proofErr w:type="spellEnd"/>
      <w:r w:rsidRPr="00A752AE">
        <w:rPr>
          <w:rFonts w:eastAsia="Times New Roman"/>
          <w:color w:val="008000"/>
        </w:rPr>
        <w:t xml:space="preserve"> \Q_{P(B)})  \</w:t>
      </w:r>
      <w:proofErr w:type="spellStart"/>
      <w:r w:rsidRPr="00A752AE">
        <w:rPr>
          <w:rFonts w:eastAsia="Times New Roman"/>
          <w:color w:val="008000"/>
        </w:rPr>
        <w:t>rhd</w:t>
      </w:r>
      <w:proofErr w:type="spellEnd"/>
      <w:r w:rsidRPr="00A752AE">
        <w:rPr>
          <w:rFonts w:eastAsia="Times New Roman"/>
          <w:color w:val="008000"/>
        </w:rPr>
        <w:t xml:space="preserve"> \Q_{T}, (\Q_{S(J)} \</w:t>
      </w:r>
      <w:proofErr w:type="spellStart"/>
      <w:r w:rsidRPr="00A752AE">
        <w:rPr>
          <w:rFonts w:eastAsia="Times New Roman"/>
          <w:color w:val="008000"/>
        </w:rPr>
        <w:t>rhd</w:t>
      </w:r>
      <w:proofErr w:type="spellEnd"/>
      <w:r w:rsidRPr="00A752AE">
        <w:rPr>
          <w:rFonts w:eastAsia="Times New Roman"/>
          <w:color w:val="008000"/>
        </w:rPr>
        <w:t xml:space="preserve"> \Q_{P(B)}) \</w:t>
      </w:r>
      <w:proofErr w:type="spellStart"/>
      <w:r w:rsidRPr="00A752AE">
        <w:rPr>
          <w:rFonts w:eastAsia="Times New Roman"/>
          <w:color w:val="008000"/>
        </w:rPr>
        <w:t>vdash</w:t>
      </w:r>
      <w:proofErr w:type="spellEnd"/>
      <w:r w:rsidRPr="00A752AE">
        <w:rPr>
          <w:rFonts w:eastAsia="Times New Roman"/>
          <w:color w:val="008000"/>
        </w:rPr>
        <w:t xml:space="preserve"> \</w:t>
      </w:r>
      <w:proofErr w:type="spellStart"/>
      <w:r w:rsidRPr="00A752AE">
        <w:rPr>
          <w:rFonts w:eastAsia="Times New Roman"/>
          <w:color w:val="008000"/>
        </w:rPr>
        <w:t>mathcal</w:t>
      </w:r>
      <w:proofErr w:type="spellEnd"/>
      <w:r w:rsidRPr="00A752AE">
        <w:rPr>
          <w:rFonts w:eastAsia="Times New Roman"/>
          <w:color w:val="008000"/>
        </w:rPr>
        <w:t>{Q}_3, \Q_{S(J)} \</w:t>
      </w:r>
      <w:proofErr w:type="spellStart"/>
      <w:r w:rsidRPr="00A752AE">
        <w:rPr>
          <w:rFonts w:eastAsia="Times New Roman"/>
          <w:color w:val="008000"/>
        </w:rPr>
        <w:t>rhd</w:t>
      </w:r>
      <w:proofErr w:type="spellEnd"/>
      <w:r w:rsidRPr="00A752AE">
        <w:rPr>
          <w:rFonts w:eastAsia="Times New Roman"/>
          <w:color w:val="008000"/>
        </w:rPr>
        <w:t xml:space="preserve"> \</w:t>
      </w:r>
      <w:proofErr w:type="spellStart"/>
      <w:r w:rsidRPr="00A752AE">
        <w:rPr>
          <w:rFonts w:eastAsia="Times New Roman"/>
          <w:color w:val="008000"/>
        </w:rPr>
        <w:t>mathcal</w:t>
      </w:r>
      <w:proofErr w:type="spellEnd"/>
      <w:r w:rsidRPr="00A752AE">
        <w:rPr>
          <w:rFonts w:eastAsia="Times New Roman"/>
          <w:color w:val="008000"/>
        </w:rPr>
        <w:t>{Q}_2\}</w:t>
      </w: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A752AE">
        <w:rPr>
          <w:rFonts w:eastAsia="Times New Roman"/>
          <w:color w:val="008000"/>
        </w:rPr>
        <w:t xml:space="preserve"> </w:t>
      </w:r>
      <w:r w:rsidRPr="00A752AE">
        <w:rPr>
          <w:rFonts w:eastAsia="Times New Roman"/>
          <w:color w:val="0000CC"/>
        </w:rPr>
        <w:t>\end</w:t>
      </w:r>
      <w:r w:rsidRPr="00A752AE">
        <w:rPr>
          <w:rFonts w:eastAsia="Times New Roman"/>
        </w:rPr>
        <w:t xml:space="preserve">{equation} </w:t>
      </w: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proofErr w:type="gramStart"/>
      <w:r w:rsidRPr="00A752AE">
        <w:rPr>
          <w:rFonts w:eastAsia="Times New Roman"/>
        </w:rPr>
        <w:t>and</w:t>
      </w:r>
      <w:proofErr w:type="gramEnd"/>
      <w:r w:rsidRPr="00A752AE">
        <w:rPr>
          <w:rFonts w:eastAsia="Times New Roman"/>
        </w:rPr>
        <w:t xml:space="preserve"> can be re-written as </w:t>
      </w: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A752AE">
        <w:rPr>
          <w:rFonts w:eastAsia="Times New Roman"/>
        </w:rPr>
        <w:t xml:space="preserve"> </w:t>
      </w:r>
      <w:r w:rsidRPr="00A752AE">
        <w:rPr>
          <w:rFonts w:eastAsia="Times New Roman"/>
          <w:color w:val="0000CC"/>
        </w:rPr>
        <w:t>\begin</w:t>
      </w:r>
      <w:r w:rsidRPr="00A752AE">
        <w:rPr>
          <w:rFonts w:eastAsia="Times New Roman"/>
        </w:rPr>
        <w:t>{equation}</w:t>
      </w:r>
      <w:r w:rsidRPr="00A752AE">
        <w:rPr>
          <w:rFonts w:eastAsia="Times New Roman"/>
          <w:color w:val="008000"/>
        </w:rPr>
        <w:t>\</w:t>
      </w:r>
      <w:r w:rsidRPr="00A752AE">
        <w:rPr>
          <w:rFonts w:eastAsia="Times New Roman"/>
          <w:b/>
          <w:bCs/>
          <w:color w:val="0000CC"/>
        </w:rPr>
        <w:t>label{</w:t>
      </w:r>
      <w:proofErr w:type="spellStart"/>
      <w:r w:rsidRPr="00A752AE">
        <w:rPr>
          <w:rFonts w:eastAsia="Times New Roman"/>
          <w:b/>
          <w:bCs/>
          <w:color w:val="0000CC"/>
        </w:rPr>
        <w:t>eq:decompTwoPhaseExpaned</w:t>
      </w:r>
      <w:proofErr w:type="spellEnd"/>
      <w:r w:rsidRPr="00A752AE">
        <w:rPr>
          <w:rFonts w:eastAsia="Times New Roman"/>
          <w:b/>
          <w:bCs/>
          <w:color w:val="0000CC"/>
        </w:rPr>
        <w:t>}</w:t>
      </w: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A752AE">
        <w:rPr>
          <w:rFonts w:eastAsia="Times New Roman"/>
          <w:color w:val="008000"/>
        </w:rPr>
        <w:t xml:space="preserve">  \{\Q_{G}, \Q_{J}, \Q_B\Q_{S(J)}\Q_B, \Q_{T} \Q_{P(B)}\Q_{S(J)} \Q_{P(B)}\Q_{T}, \Q_{P(B)}\Q_{S(J)} \Q_{P(B)} - \Q_{T}, \Q_{S(J)} - \Q_B - \Q_{P(B)}\}.</w:t>
      </w: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A752AE">
        <w:rPr>
          <w:rFonts w:eastAsia="Times New Roman"/>
          <w:color w:val="008000"/>
        </w:rPr>
        <w:t xml:space="preserve"> </w:t>
      </w:r>
      <w:r w:rsidRPr="00A752AE">
        <w:rPr>
          <w:rFonts w:eastAsia="Times New Roman"/>
          <w:color w:val="0000CC"/>
        </w:rPr>
        <w:t>\end</w:t>
      </w:r>
      <w:r w:rsidRPr="00A752AE">
        <w:rPr>
          <w:rFonts w:eastAsia="Times New Roman"/>
        </w:rPr>
        <w:t>{equation}</w:t>
      </w: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A752AE">
        <w:rPr>
          <w:rFonts w:eastAsia="Times New Roman"/>
        </w:rPr>
        <w:t>Each of these elements can be inserted into the ANOVA table as shown in Table~</w:t>
      </w:r>
      <w:r w:rsidRPr="00A752AE">
        <w:rPr>
          <w:rFonts w:eastAsia="Times New Roman"/>
          <w:color w:val="800000"/>
        </w:rPr>
        <w:t>\</w:t>
      </w:r>
      <w:proofErr w:type="gramStart"/>
      <w:r w:rsidRPr="00A752AE">
        <w:rPr>
          <w:rFonts w:eastAsia="Times New Roman"/>
          <w:color w:val="800000"/>
        </w:rPr>
        <w:t>ref</w:t>
      </w:r>
      <w:r w:rsidRPr="00A752AE">
        <w:rPr>
          <w:rFonts w:eastAsia="Times New Roman"/>
        </w:rPr>
        <w:t>{</w:t>
      </w:r>
      <w:proofErr w:type="gramEnd"/>
      <w:r w:rsidRPr="00A752AE">
        <w:rPr>
          <w:rFonts w:eastAsia="Times New Roman"/>
        </w:rPr>
        <w:t>tab:</w:t>
      </w:r>
      <w:r w:rsidRPr="00A752AE">
        <w:rPr>
          <w:rFonts w:eastAsia="Times New Roman"/>
          <w:u w:val="single"/>
        </w:rPr>
        <w:t>Brien2010</w:t>
      </w:r>
      <w:r w:rsidRPr="00A752AE">
        <w:rPr>
          <w:rFonts w:eastAsia="Times New Roman"/>
        </w:rPr>
        <w:t>}.</w:t>
      </w: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A752AE">
        <w:rPr>
          <w:rFonts w:eastAsia="Times New Roman"/>
          <w:color w:val="0000CC"/>
        </w:rPr>
        <w:t>\begin</w:t>
      </w:r>
      <w:r w:rsidRPr="00A752AE">
        <w:rPr>
          <w:rFonts w:eastAsia="Times New Roman"/>
        </w:rPr>
        <w:t>{table}[ht]</w:t>
      </w: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A752AE">
        <w:rPr>
          <w:rFonts w:eastAsia="Times New Roman"/>
          <w:color w:val="800000"/>
        </w:rPr>
        <w:t>\</w:t>
      </w:r>
      <w:proofErr w:type="spellStart"/>
      <w:r w:rsidRPr="00A752AE">
        <w:rPr>
          <w:rFonts w:eastAsia="Times New Roman"/>
          <w:color w:val="800000"/>
        </w:rPr>
        <w:t>centering</w:t>
      </w:r>
      <w:proofErr w:type="spellEnd"/>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A752AE">
        <w:rPr>
          <w:rFonts w:eastAsia="Times New Roman"/>
          <w:color w:val="800000"/>
        </w:rPr>
        <w:t>\caption</w:t>
      </w:r>
      <w:r w:rsidRPr="00A752AE">
        <w:rPr>
          <w:rFonts w:eastAsia="Times New Roman"/>
        </w:rPr>
        <w:t xml:space="preserve">{ANOVA table of </w:t>
      </w:r>
      <w:ins w:id="465" w:author="Seamus Harris" w:date="2014-01-29T14:53:00Z">
        <w:r w:rsidR="003612F6">
          <w:rPr>
            <w:rFonts w:eastAsia="Times New Roman"/>
          </w:rPr>
          <w:t xml:space="preserve">the </w:t>
        </w:r>
      </w:ins>
      <w:r w:rsidRPr="00A752AE">
        <w:rPr>
          <w:rFonts w:eastAsia="Times New Roman"/>
        </w:rPr>
        <w:t xml:space="preserve">wine-evaluation experiment described by </w:t>
      </w:r>
      <w:r w:rsidRPr="00A752AE">
        <w:rPr>
          <w:rFonts w:eastAsia="Times New Roman"/>
          <w:color w:val="800000"/>
        </w:rPr>
        <w:t>\</w:t>
      </w:r>
      <w:proofErr w:type="gramStart"/>
      <w:r w:rsidRPr="00A752AE">
        <w:rPr>
          <w:rFonts w:eastAsia="Times New Roman"/>
          <w:color w:val="800000"/>
        </w:rPr>
        <w:t>cite</w:t>
      </w:r>
      <w:r w:rsidRPr="00A752AE">
        <w:rPr>
          <w:rFonts w:eastAsia="Times New Roman"/>
        </w:rPr>
        <w:t>{</w:t>
      </w:r>
      <w:proofErr w:type="gramEnd"/>
      <w:r w:rsidRPr="00A752AE">
        <w:rPr>
          <w:rFonts w:eastAsia="Times New Roman"/>
          <w:u w:val="single"/>
        </w:rPr>
        <w:t>Brien1983</w:t>
      </w:r>
      <w:r w:rsidRPr="00A752AE">
        <w:rPr>
          <w:rFonts w:eastAsia="Times New Roman"/>
        </w:rPr>
        <w:t>}.}</w:t>
      </w: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A752AE">
        <w:rPr>
          <w:rFonts w:eastAsia="Times New Roman"/>
          <w:color w:val="0000CC"/>
        </w:rPr>
        <w:t>\begin</w:t>
      </w:r>
      <w:r w:rsidRPr="00A752AE">
        <w:rPr>
          <w:rFonts w:eastAsia="Times New Roman"/>
        </w:rPr>
        <w:t>{tabular}{</w:t>
      </w:r>
      <w:proofErr w:type="spellStart"/>
      <w:r w:rsidRPr="00A752AE">
        <w:rPr>
          <w:rFonts w:eastAsia="Times New Roman"/>
          <w:u w:val="single"/>
        </w:rPr>
        <w:t>lrll</w:t>
      </w:r>
      <w:proofErr w:type="spellEnd"/>
      <w:r w:rsidRPr="00A752AE">
        <w:rPr>
          <w:rFonts w:eastAsia="Times New Roman"/>
        </w:rPr>
        <w:t xml:space="preserve">} </w:t>
      </w: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A752AE">
        <w:rPr>
          <w:rFonts w:eastAsia="Times New Roman"/>
          <w:color w:val="800000"/>
        </w:rPr>
        <w:t>\</w:t>
      </w:r>
      <w:proofErr w:type="spellStart"/>
      <w:r w:rsidRPr="00A752AE">
        <w:rPr>
          <w:rFonts w:eastAsia="Times New Roman"/>
          <w:color w:val="800000"/>
        </w:rPr>
        <w:t>toprule</w:t>
      </w:r>
      <w:proofErr w:type="spellEnd"/>
      <w:r w:rsidRPr="00A752AE">
        <w:rPr>
          <w:rFonts w:eastAsia="Times New Roman"/>
        </w:rPr>
        <w:t xml:space="preserve"> </w:t>
      </w: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A752AE">
        <w:rPr>
          <w:rFonts w:eastAsia="Times New Roman"/>
          <w:color w:val="800000"/>
        </w:rPr>
        <w:t>\multicolumn</w:t>
      </w:r>
      <w:r w:rsidRPr="00A752AE">
        <w:rPr>
          <w:rFonts w:eastAsia="Times New Roman"/>
        </w:rPr>
        <w:t>{1}{l}{</w:t>
      </w:r>
      <w:r w:rsidRPr="00A752AE">
        <w:rPr>
          <w:rFonts w:eastAsia="Times New Roman"/>
          <w:color w:val="800000"/>
        </w:rPr>
        <w:t>\</w:t>
      </w:r>
      <w:proofErr w:type="spellStart"/>
      <w:r w:rsidRPr="00A752AE">
        <w:rPr>
          <w:rFonts w:eastAsia="Times New Roman"/>
          <w:color w:val="800000"/>
        </w:rPr>
        <w:t>textbf</w:t>
      </w:r>
      <w:proofErr w:type="spellEnd"/>
      <w:r w:rsidRPr="00A752AE">
        <w:rPr>
          <w:rFonts w:eastAsia="Times New Roman"/>
        </w:rPr>
        <w:t xml:space="preserve">{Source of Variation}} &amp; </w:t>
      </w:r>
      <w:r w:rsidRPr="00A752AE">
        <w:rPr>
          <w:rFonts w:eastAsia="Times New Roman"/>
          <w:color w:val="800000"/>
        </w:rPr>
        <w:t>\multicolumn</w:t>
      </w:r>
      <w:r w:rsidRPr="00A752AE">
        <w:rPr>
          <w:rFonts w:eastAsia="Times New Roman"/>
        </w:rPr>
        <w:t>{1}{l}{</w:t>
      </w:r>
      <w:r w:rsidRPr="00A752AE">
        <w:rPr>
          <w:rFonts w:eastAsia="Times New Roman"/>
          <w:color w:val="800000"/>
        </w:rPr>
        <w:t>\</w:t>
      </w:r>
      <w:proofErr w:type="spellStart"/>
      <w:r w:rsidRPr="00A752AE">
        <w:rPr>
          <w:rFonts w:eastAsia="Times New Roman"/>
          <w:color w:val="800000"/>
        </w:rPr>
        <w:t>textbf</w:t>
      </w:r>
      <w:proofErr w:type="spellEnd"/>
      <w:r w:rsidRPr="00A752AE">
        <w:rPr>
          <w:rFonts w:eastAsia="Times New Roman"/>
        </w:rPr>
        <w:t>{DF}</w:t>
      </w:r>
      <w:proofErr w:type="gramStart"/>
      <w:r w:rsidRPr="00A752AE">
        <w:rPr>
          <w:rFonts w:eastAsia="Times New Roman"/>
        </w:rPr>
        <w:t>}  &amp;</w:t>
      </w:r>
      <w:proofErr w:type="gramEnd"/>
      <w:r w:rsidRPr="00A752AE">
        <w:rPr>
          <w:rFonts w:eastAsia="Times New Roman"/>
        </w:rPr>
        <w:t xml:space="preserve"> </w:t>
      </w:r>
      <w:r w:rsidRPr="00A752AE">
        <w:rPr>
          <w:rFonts w:eastAsia="Times New Roman"/>
          <w:color w:val="800000"/>
        </w:rPr>
        <w:t>\multicolumn</w:t>
      </w:r>
      <w:r w:rsidRPr="00A752AE">
        <w:rPr>
          <w:rFonts w:eastAsia="Times New Roman"/>
        </w:rPr>
        <w:t>{1}{l}{</w:t>
      </w:r>
      <w:r w:rsidRPr="00A752AE">
        <w:rPr>
          <w:rFonts w:eastAsia="Times New Roman"/>
          <w:color w:val="800000"/>
        </w:rPr>
        <w:t>\</w:t>
      </w:r>
      <w:proofErr w:type="spellStart"/>
      <w:r w:rsidRPr="00A752AE">
        <w:rPr>
          <w:rFonts w:eastAsia="Times New Roman"/>
          <w:color w:val="800000"/>
        </w:rPr>
        <w:t>textbf</w:t>
      </w:r>
      <w:proofErr w:type="spellEnd"/>
      <w:r w:rsidRPr="00A752AE">
        <w:rPr>
          <w:rFonts w:eastAsia="Times New Roman"/>
        </w:rPr>
        <w:t>{Decomposition}}</w:t>
      </w:r>
      <w:r w:rsidRPr="00A752AE">
        <w:rPr>
          <w:rFonts w:eastAsia="Times New Roman"/>
          <w:color w:val="800000"/>
        </w:rPr>
        <w:t>\\</w:t>
      </w:r>
      <w:r w:rsidRPr="00A752AE">
        <w:rPr>
          <w:rFonts w:eastAsia="Times New Roman"/>
        </w:rPr>
        <w:t xml:space="preserve"> </w:t>
      </w: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A752AE">
        <w:rPr>
          <w:rFonts w:eastAsia="Times New Roman"/>
          <w:color w:val="800000"/>
        </w:rPr>
        <w:t>\</w:t>
      </w:r>
      <w:proofErr w:type="spellStart"/>
      <w:r w:rsidRPr="00A752AE">
        <w:rPr>
          <w:rFonts w:eastAsia="Times New Roman"/>
          <w:color w:val="800000"/>
        </w:rPr>
        <w:t>midrule</w:t>
      </w:r>
      <w:proofErr w:type="spellEnd"/>
      <w:r w:rsidRPr="00A752AE">
        <w:rPr>
          <w:rFonts w:eastAsia="Times New Roman"/>
        </w:rPr>
        <w:t xml:space="preserve"> </w:t>
      </w: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A752AE">
        <w:rPr>
          <w:rFonts w:eastAsia="Times New Roman"/>
        </w:rPr>
        <w:t xml:space="preserve">Between Tasters &amp; </w:t>
      </w:r>
      <w:r w:rsidRPr="00A752AE">
        <w:rPr>
          <w:rFonts w:eastAsia="Times New Roman"/>
          <w:color w:val="008000"/>
        </w:rPr>
        <w:t>$t-1</w:t>
      </w:r>
      <w:proofErr w:type="gramStart"/>
      <w:r w:rsidRPr="00A752AE">
        <w:rPr>
          <w:rFonts w:eastAsia="Times New Roman"/>
          <w:color w:val="008000"/>
        </w:rPr>
        <w:t>$</w:t>
      </w:r>
      <w:r w:rsidRPr="00A752AE">
        <w:rPr>
          <w:rFonts w:eastAsia="Times New Roman"/>
        </w:rPr>
        <w:t xml:space="preserve">  &amp;</w:t>
      </w:r>
      <w:proofErr w:type="gramEnd"/>
      <w:r w:rsidRPr="00A752AE">
        <w:rPr>
          <w:rFonts w:eastAsia="Times New Roman"/>
        </w:rPr>
        <w:t xml:space="preserve"> </w:t>
      </w:r>
      <w:r w:rsidRPr="00A752AE">
        <w:rPr>
          <w:rFonts w:eastAsia="Times New Roman"/>
          <w:color w:val="008000"/>
        </w:rPr>
        <w:t>$\Q_{J}$</w:t>
      </w:r>
      <w:r w:rsidRPr="00A752AE">
        <w:rPr>
          <w:rFonts w:eastAsia="Times New Roman"/>
          <w:color w:val="800000"/>
        </w:rPr>
        <w:t>\\</w:t>
      </w:r>
      <w:r w:rsidRPr="00A752AE">
        <w:rPr>
          <w:rFonts w:eastAsia="Times New Roman"/>
        </w:rPr>
        <w:t xml:space="preserve"> </w:t>
      </w: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A752AE">
        <w:rPr>
          <w:rFonts w:eastAsia="Times New Roman"/>
        </w:rPr>
        <w:t xml:space="preserve">Between Sittings Within Tasters &amp; </w:t>
      </w:r>
      <w:r w:rsidRPr="00A752AE">
        <w:rPr>
          <w:rFonts w:eastAsia="Times New Roman"/>
          <w:color w:val="008000"/>
        </w:rPr>
        <w:t>$</w:t>
      </w:r>
      <w:proofErr w:type="gramStart"/>
      <w:r w:rsidRPr="00A752AE">
        <w:rPr>
          <w:rFonts w:eastAsia="Times New Roman"/>
          <w:color w:val="008000"/>
        </w:rPr>
        <w:t>t(</w:t>
      </w:r>
      <w:proofErr w:type="gramEnd"/>
      <w:r w:rsidRPr="00A752AE">
        <w:rPr>
          <w:rFonts w:eastAsia="Times New Roman"/>
          <w:color w:val="008000"/>
        </w:rPr>
        <w:t>bp-1)$</w:t>
      </w:r>
      <w:r w:rsidRPr="00A752AE">
        <w:rPr>
          <w:rFonts w:eastAsia="Times New Roman"/>
        </w:rPr>
        <w:t xml:space="preserve"> &amp;</w:t>
      </w:r>
      <w:r w:rsidRPr="00A752AE">
        <w:rPr>
          <w:rFonts w:eastAsia="Times New Roman"/>
          <w:color w:val="800000"/>
        </w:rPr>
        <w:t>\\</w:t>
      </w:r>
      <w:r w:rsidRPr="00A752AE">
        <w:rPr>
          <w:rFonts w:eastAsia="Times New Roman"/>
        </w:rPr>
        <w:t xml:space="preserve">  </w:t>
      </w: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A752AE">
        <w:rPr>
          <w:rFonts w:eastAsia="Times New Roman"/>
          <w:color w:val="800000"/>
        </w:rPr>
        <w:t>\quad</w:t>
      </w:r>
      <w:r w:rsidRPr="00A752AE">
        <w:rPr>
          <w:rFonts w:eastAsia="Times New Roman"/>
        </w:rPr>
        <w:t xml:space="preserve"> Between </w:t>
      </w:r>
      <w:proofErr w:type="gramStart"/>
      <w:r w:rsidRPr="00A752AE">
        <w:rPr>
          <w:rFonts w:eastAsia="Times New Roman"/>
        </w:rPr>
        <w:t>Blocks  &amp;</w:t>
      </w:r>
      <w:proofErr w:type="gramEnd"/>
      <w:r w:rsidRPr="00A752AE">
        <w:rPr>
          <w:rFonts w:eastAsia="Times New Roman"/>
        </w:rPr>
        <w:t xml:space="preserve"> </w:t>
      </w:r>
      <w:r w:rsidRPr="00A752AE">
        <w:rPr>
          <w:rFonts w:eastAsia="Times New Roman"/>
          <w:color w:val="008000"/>
        </w:rPr>
        <w:t>$b-1$</w:t>
      </w:r>
      <w:r w:rsidRPr="00A752AE">
        <w:rPr>
          <w:rFonts w:eastAsia="Times New Roman"/>
        </w:rPr>
        <w:t xml:space="preserve">  &amp; </w:t>
      </w:r>
      <w:r w:rsidRPr="00A752AE">
        <w:rPr>
          <w:rFonts w:eastAsia="Times New Roman"/>
          <w:color w:val="008000"/>
        </w:rPr>
        <w:t>$\Q_B\Q_{S(J)}\Q_B$</w:t>
      </w:r>
      <w:r w:rsidRPr="00A752AE">
        <w:rPr>
          <w:rFonts w:eastAsia="Times New Roman"/>
          <w:color w:val="800000"/>
        </w:rPr>
        <w:t>\\</w:t>
      </w:r>
      <w:r w:rsidRPr="00A752AE">
        <w:rPr>
          <w:rFonts w:eastAsia="Times New Roman"/>
        </w:rPr>
        <w:t xml:space="preserve"> </w:t>
      </w: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A752AE">
        <w:rPr>
          <w:rFonts w:eastAsia="Times New Roman"/>
          <w:color w:val="800000"/>
        </w:rPr>
        <w:t>\quad</w:t>
      </w:r>
      <w:r w:rsidRPr="00A752AE">
        <w:rPr>
          <w:rFonts w:eastAsia="Times New Roman"/>
        </w:rPr>
        <w:t xml:space="preserve"> Between Plots Within Blocks &amp; </w:t>
      </w:r>
      <w:r w:rsidRPr="00A752AE">
        <w:rPr>
          <w:rFonts w:eastAsia="Times New Roman"/>
          <w:color w:val="008000"/>
        </w:rPr>
        <w:t>$</w:t>
      </w:r>
      <w:proofErr w:type="gramStart"/>
      <w:r w:rsidRPr="00A752AE">
        <w:rPr>
          <w:rFonts w:eastAsia="Times New Roman"/>
          <w:color w:val="008000"/>
        </w:rPr>
        <w:t>b(</w:t>
      </w:r>
      <w:proofErr w:type="gramEnd"/>
      <w:r w:rsidRPr="00A752AE">
        <w:rPr>
          <w:rFonts w:eastAsia="Times New Roman"/>
          <w:color w:val="008000"/>
        </w:rPr>
        <w:t>p-1)$</w:t>
      </w:r>
      <w:r w:rsidRPr="00A752AE">
        <w:rPr>
          <w:rFonts w:eastAsia="Times New Roman"/>
        </w:rPr>
        <w:t xml:space="preserve"> &amp; </w:t>
      </w:r>
      <w:r w:rsidRPr="00A752AE">
        <w:rPr>
          <w:rFonts w:eastAsia="Times New Roman"/>
          <w:color w:val="800000"/>
        </w:rPr>
        <w:t>\\</w:t>
      </w:r>
      <w:r w:rsidRPr="00A752AE">
        <w:rPr>
          <w:rFonts w:eastAsia="Times New Roman"/>
        </w:rPr>
        <w:t xml:space="preserve"> </w:t>
      </w: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A752AE">
        <w:rPr>
          <w:rFonts w:eastAsia="Times New Roman"/>
          <w:color w:val="800000"/>
        </w:rPr>
        <w:t>\quad</w:t>
      </w:r>
      <w:r w:rsidRPr="00A752AE">
        <w:rPr>
          <w:rFonts w:eastAsia="Times New Roman"/>
        </w:rPr>
        <w:t xml:space="preserve"> </w:t>
      </w:r>
      <w:r w:rsidRPr="00A752AE">
        <w:rPr>
          <w:rFonts w:eastAsia="Times New Roman"/>
          <w:color w:val="800000"/>
        </w:rPr>
        <w:t>\quad</w:t>
      </w:r>
      <w:r w:rsidRPr="00A752AE">
        <w:rPr>
          <w:rFonts w:eastAsia="Times New Roman"/>
        </w:rPr>
        <w:t xml:space="preserve"> Treatment &amp; </w:t>
      </w:r>
      <w:r w:rsidRPr="00A752AE">
        <w:rPr>
          <w:rFonts w:eastAsia="Times New Roman"/>
          <w:color w:val="008000"/>
        </w:rPr>
        <w:t>$p-1</w:t>
      </w:r>
      <w:proofErr w:type="gramStart"/>
      <w:r w:rsidRPr="00A752AE">
        <w:rPr>
          <w:rFonts w:eastAsia="Times New Roman"/>
          <w:color w:val="008000"/>
        </w:rPr>
        <w:t>$</w:t>
      </w:r>
      <w:r w:rsidRPr="00A752AE">
        <w:rPr>
          <w:rFonts w:eastAsia="Times New Roman"/>
        </w:rPr>
        <w:t xml:space="preserve">  &amp;</w:t>
      </w:r>
      <w:proofErr w:type="gramEnd"/>
      <w:r w:rsidRPr="00A752AE">
        <w:rPr>
          <w:rFonts w:eastAsia="Times New Roman"/>
        </w:rPr>
        <w:t xml:space="preserve"> </w:t>
      </w:r>
      <w:r w:rsidRPr="00A752AE">
        <w:rPr>
          <w:rFonts w:eastAsia="Times New Roman"/>
          <w:color w:val="008000"/>
        </w:rPr>
        <w:t>$\Q_{T} \Q_{P(B)}\Q_{S(J)} \Q_{P(B)}\Q_{T}$</w:t>
      </w:r>
      <w:r w:rsidRPr="00A752AE">
        <w:rPr>
          <w:rFonts w:eastAsia="Times New Roman"/>
          <w:color w:val="800000"/>
        </w:rPr>
        <w:t>\\</w:t>
      </w:r>
      <w:r w:rsidRPr="00A752AE">
        <w:rPr>
          <w:rFonts w:eastAsia="Times New Roman"/>
        </w:rPr>
        <w:t xml:space="preserve"> </w:t>
      </w: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A752AE">
        <w:rPr>
          <w:rFonts w:eastAsia="Times New Roman"/>
          <w:color w:val="800000"/>
        </w:rPr>
        <w:t>\quad</w:t>
      </w:r>
      <w:r w:rsidRPr="00A752AE">
        <w:rPr>
          <w:rFonts w:eastAsia="Times New Roman"/>
        </w:rPr>
        <w:t xml:space="preserve"> </w:t>
      </w:r>
      <w:r w:rsidRPr="00A752AE">
        <w:rPr>
          <w:rFonts w:eastAsia="Times New Roman"/>
          <w:color w:val="800000"/>
        </w:rPr>
        <w:t>\quad</w:t>
      </w:r>
      <w:r w:rsidRPr="00A752AE">
        <w:rPr>
          <w:rFonts w:eastAsia="Times New Roman"/>
        </w:rPr>
        <w:t xml:space="preserve"> Residual &amp; </w:t>
      </w:r>
      <w:r w:rsidRPr="00A752AE">
        <w:rPr>
          <w:rFonts w:eastAsia="Times New Roman"/>
          <w:color w:val="008000"/>
        </w:rPr>
        <w:t>$(b-1</w:t>
      </w:r>
      <w:proofErr w:type="gramStart"/>
      <w:r w:rsidRPr="00A752AE">
        <w:rPr>
          <w:rFonts w:eastAsia="Times New Roman"/>
          <w:color w:val="008000"/>
        </w:rPr>
        <w:t>)(</w:t>
      </w:r>
      <w:proofErr w:type="gramEnd"/>
      <w:r w:rsidRPr="00A752AE">
        <w:rPr>
          <w:rFonts w:eastAsia="Times New Roman"/>
          <w:color w:val="008000"/>
        </w:rPr>
        <w:t>p-1)$</w:t>
      </w:r>
      <w:r w:rsidRPr="00A752AE">
        <w:rPr>
          <w:rFonts w:eastAsia="Times New Roman"/>
        </w:rPr>
        <w:t xml:space="preserve"> &amp; </w:t>
      </w:r>
      <w:r w:rsidRPr="00A752AE">
        <w:rPr>
          <w:rFonts w:eastAsia="Times New Roman"/>
          <w:color w:val="008000"/>
        </w:rPr>
        <w:t>$ \Q_{P(B)}\Q_{S(J)} \Q_{P(B)} - \Q_{T}$</w:t>
      </w:r>
      <w:r w:rsidRPr="00A752AE">
        <w:rPr>
          <w:rFonts w:eastAsia="Times New Roman"/>
          <w:color w:val="800000"/>
        </w:rPr>
        <w:t>\\</w:t>
      </w:r>
      <w:r w:rsidRPr="00A752AE">
        <w:rPr>
          <w:rFonts w:eastAsia="Times New Roman"/>
        </w:rPr>
        <w:t xml:space="preserve"> </w:t>
      </w: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A752AE">
        <w:rPr>
          <w:rFonts w:eastAsia="Times New Roman"/>
          <w:color w:val="800000"/>
        </w:rPr>
        <w:t>\quad</w:t>
      </w:r>
      <w:r w:rsidRPr="00A752AE">
        <w:rPr>
          <w:rFonts w:eastAsia="Times New Roman"/>
        </w:rPr>
        <w:t xml:space="preserve"> Residual &amp; </w:t>
      </w:r>
      <w:r w:rsidRPr="00A752AE">
        <w:rPr>
          <w:rFonts w:eastAsia="Times New Roman"/>
          <w:color w:val="008000"/>
        </w:rPr>
        <w:t>$(bp-1</w:t>
      </w:r>
      <w:proofErr w:type="gramStart"/>
      <w:r w:rsidRPr="00A752AE">
        <w:rPr>
          <w:rFonts w:eastAsia="Times New Roman"/>
          <w:color w:val="008000"/>
        </w:rPr>
        <w:t>)(</w:t>
      </w:r>
      <w:proofErr w:type="gramEnd"/>
      <w:r w:rsidRPr="00A752AE">
        <w:rPr>
          <w:rFonts w:eastAsia="Times New Roman"/>
          <w:color w:val="008000"/>
        </w:rPr>
        <w:t>t-1)$</w:t>
      </w:r>
      <w:r w:rsidRPr="00A752AE">
        <w:rPr>
          <w:rFonts w:eastAsia="Times New Roman"/>
        </w:rPr>
        <w:t xml:space="preserve"> &amp; </w:t>
      </w:r>
      <w:r w:rsidRPr="00A752AE">
        <w:rPr>
          <w:rFonts w:eastAsia="Times New Roman"/>
          <w:color w:val="008000"/>
        </w:rPr>
        <w:t>$\Q_{S(J)} - \Q_B - \Q_{P(B)}$</w:t>
      </w:r>
      <w:r w:rsidRPr="00A752AE">
        <w:rPr>
          <w:rFonts w:eastAsia="Times New Roman"/>
          <w:color w:val="800000"/>
        </w:rPr>
        <w:t>\\</w:t>
      </w:r>
      <w:r w:rsidRPr="00A752AE">
        <w:rPr>
          <w:rFonts w:eastAsia="Times New Roman"/>
        </w:rPr>
        <w:t xml:space="preserve"> </w:t>
      </w: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A752AE">
        <w:rPr>
          <w:rFonts w:eastAsia="Times New Roman"/>
          <w:color w:val="800000"/>
        </w:rPr>
        <w:t>\</w:t>
      </w:r>
      <w:proofErr w:type="spellStart"/>
      <w:r w:rsidRPr="00A752AE">
        <w:rPr>
          <w:rFonts w:eastAsia="Times New Roman"/>
          <w:color w:val="800000"/>
        </w:rPr>
        <w:t>bottomrule</w:t>
      </w:r>
      <w:proofErr w:type="spellEnd"/>
      <w:r w:rsidRPr="00A752AE">
        <w:rPr>
          <w:rFonts w:eastAsia="Times New Roman"/>
        </w:rPr>
        <w:t xml:space="preserve"> </w:t>
      </w: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A752AE">
        <w:rPr>
          <w:rFonts w:eastAsia="Times New Roman"/>
          <w:color w:val="0000CC"/>
        </w:rPr>
        <w:t>\end</w:t>
      </w:r>
      <w:r w:rsidRPr="00A752AE">
        <w:rPr>
          <w:rFonts w:eastAsia="Times New Roman"/>
        </w:rPr>
        <w:t>{tabular}</w:t>
      </w: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A752AE">
        <w:rPr>
          <w:rFonts w:eastAsia="Times New Roman"/>
          <w:b/>
          <w:bCs/>
          <w:color w:val="0000CC"/>
        </w:rPr>
        <w:t>\label{tab:Brien2010}</w:t>
      </w:r>
      <w:r w:rsidRPr="00A752AE">
        <w:rPr>
          <w:rFonts w:eastAsia="Times New Roman"/>
        </w:rPr>
        <w:t xml:space="preserve"> </w:t>
      </w: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A752AE">
        <w:rPr>
          <w:rFonts w:eastAsia="Times New Roman"/>
          <w:color w:val="0000CC"/>
        </w:rPr>
        <w:t>\end</w:t>
      </w:r>
      <w:r w:rsidRPr="00A752AE">
        <w:rPr>
          <w:rFonts w:eastAsia="Times New Roman"/>
        </w:rPr>
        <w:t xml:space="preserve">{table} </w:t>
      </w: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A752AE">
        <w:rPr>
          <w:rFonts w:eastAsia="Times New Roman"/>
        </w:rPr>
        <w:t>Different multiple randomisations can have different direction</w:t>
      </w:r>
      <w:ins w:id="466" w:author="Seamus Harris" w:date="2014-01-29T14:54:00Z">
        <w:r w:rsidR="003612F6">
          <w:rPr>
            <w:rFonts w:eastAsia="Times New Roman"/>
          </w:rPr>
          <w:t>s</w:t>
        </w:r>
      </w:ins>
      <w:r w:rsidRPr="00A752AE">
        <w:rPr>
          <w:rFonts w:eastAsia="Times New Roman"/>
        </w:rPr>
        <w:t xml:space="preserve"> of randomisation between </w:t>
      </w:r>
      <w:del w:id="467" w:author="Seamus Harris" w:date="2014-01-29T14:54:00Z">
        <w:r w:rsidRPr="00A752AE" w:rsidDel="003612F6">
          <w:rPr>
            <w:rFonts w:eastAsia="Times New Roman"/>
          </w:rPr>
          <w:delText xml:space="preserve">the </w:delText>
        </w:r>
      </w:del>
      <w:r w:rsidRPr="00A752AE">
        <w:rPr>
          <w:rFonts w:eastAsia="Times New Roman"/>
        </w:rPr>
        <w:t xml:space="preserve">tiers, and </w:t>
      </w:r>
      <w:r w:rsidRPr="00A752AE">
        <w:rPr>
          <w:rFonts w:eastAsia="Times New Roman"/>
          <w:color w:val="800000"/>
        </w:rPr>
        <w:t>\cite</w:t>
      </w:r>
      <w:r w:rsidRPr="00A752AE">
        <w:rPr>
          <w:rFonts w:eastAsia="Times New Roman"/>
        </w:rPr>
        <w:t>{</w:t>
      </w:r>
      <w:r w:rsidRPr="00A752AE">
        <w:rPr>
          <w:rFonts w:eastAsia="Times New Roman"/>
          <w:u w:val="single"/>
        </w:rPr>
        <w:t>Brien2009</w:t>
      </w:r>
      <w:r w:rsidRPr="00A752AE">
        <w:rPr>
          <w:rFonts w:eastAsia="Times New Roman"/>
        </w:rPr>
        <w:t xml:space="preserve">, </w:t>
      </w:r>
      <w:r w:rsidRPr="00A752AE">
        <w:rPr>
          <w:rFonts w:eastAsia="Times New Roman"/>
          <w:u w:val="single"/>
        </w:rPr>
        <w:t>Brien2010</w:t>
      </w:r>
      <w:r w:rsidRPr="00A752AE">
        <w:rPr>
          <w:rFonts w:eastAsia="Times New Roman"/>
        </w:rPr>
        <w:t xml:space="preserve">} showed that this can affect the ordering of the orthogonal decomposition between terms of different tiers. Additionally, knowing the initial randomisation procedure allows researchers to recognise how terms are confounded with one another between tiers, which can </w:t>
      </w:r>
      <w:del w:id="468" w:author="Seamus Harris" w:date="2014-01-29T14:54:00Z">
        <w:r w:rsidRPr="00A752AE" w:rsidDel="003612F6">
          <w:rPr>
            <w:rFonts w:eastAsia="Times New Roman"/>
          </w:rPr>
          <w:delText xml:space="preserve">make it easier for </w:delText>
        </w:r>
      </w:del>
      <w:ins w:id="469" w:author="Seamus Harris" w:date="2014-01-29T14:54:00Z">
        <w:r w:rsidR="003612F6">
          <w:rPr>
            <w:rFonts w:eastAsia="Times New Roman"/>
          </w:rPr>
          <w:t xml:space="preserve">let </w:t>
        </w:r>
      </w:ins>
      <w:r w:rsidRPr="00A752AE">
        <w:rPr>
          <w:rFonts w:eastAsia="Times New Roman"/>
        </w:rPr>
        <w:t xml:space="preserve">researchers </w:t>
      </w:r>
      <w:del w:id="470" w:author="Seamus Harris" w:date="2014-01-29T14:54:00Z">
        <w:r w:rsidRPr="00A752AE" w:rsidDel="003612F6">
          <w:rPr>
            <w:rFonts w:eastAsia="Times New Roman"/>
          </w:rPr>
          <w:delText xml:space="preserve">to </w:delText>
        </w:r>
      </w:del>
      <w:ins w:id="471" w:author="Seamus Harris" w:date="2014-01-29T14:54:00Z">
        <w:r w:rsidR="003612F6">
          <w:rPr>
            <w:rFonts w:eastAsia="Times New Roman"/>
          </w:rPr>
          <w:t xml:space="preserve">more easily </w:t>
        </w:r>
      </w:ins>
      <w:r w:rsidRPr="00A752AE">
        <w:rPr>
          <w:rFonts w:eastAsia="Times New Roman"/>
        </w:rPr>
        <w:t>determine the decomposition method for the experiment. However, categorising type</w:t>
      </w:r>
      <w:ins w:id="472" w:author="Seamus Harris" w:date="2014-01-29T14:55:00Z">
        <w:r w:rsidR="003612F6">
          <w:rPr>
            <w:rFonts w:eastAsia="Times New Roman"/>
          </w:rPr>
          <w:t>s</w:t>
        </w:r>
      </w:ins>
      <w:r w:rsidRPr="00A752AE">
        <w:rPr>
          <w:rFonts w:eastAsia="Times New Roman"/>
        </w:rPr>
        <w:t xml:space="preserve"> of multiple randomisations for a given multi-tier experiment and then check</w:t>
      </w:r>
      <w:ins w:id="473" w:author="Seamus Harris" w:date="2014-01-29T14:55:00Z">
        <w:r w:rsidR="003612F6">
          <w:rPr>
            <w:rFonts w:eastAsia="Times New Roman"/>
          </w:rPr>
          <w:t>ing</w:t>
        </w:r>
      </w:ins>
      <w:r w:rsidRPr="00A752AE">
        <w:rPr>
          <w:rFonts w:eastAsia="Times New Roman"/>
        </w:rPr>
        <w:t xml:space="preserve"> how the ordering of the decomposition should be achieved can be </w:t>
      </w:r>
      <w:del w:id="474" w:author="Seamus Harris" w:date="2014-01-29T14:55:00Z">
        <w:r w:rsidRPr="00A752AE" w:rsidDel="003612F6">
          <w:rPr>
            <w:rFonts w:eastAsia="Times New Roman"/>
          </w:rPr>
          <w:delText xml:space="preserve">a </w:delText>
        </w:r>
      </w:del>
      <w:r w:rsidRPr="00A752AE">
        <w:rPr>
          <w:rFonts w:eastAsia="Times New Roman"/>
        </w:rPr>
        <w:t>laborious</w:t>
      </w:r>
      <w:del w:id="475" w:author="Seamus Harris" w:date="2014-01-29T14:55:00Z">
        <w:r w:rsidRPr="00A752AE" w:rsidDel="003612F6">
          <w:rPr>
            <w:rFonts w:eastAsia="Times New Roman"/>
          </w:rPr>
          <w:delText xml:space="preserve"> task</w:delText>
        </w:r>
      </w:del>
      <w:r w:rsidRPr="00A752AE">
        <w:rPr>
          <w:rFonts w:eastAsia="Times New Roman"/>
        </w:rPr>
        <w:t xml:space="preserve">. Given that the structural formulae for each tier and </w:t>
      </w:r>
      <w:ins w:id="476" w:author="Seamus Harris" w:date="2014-01-29T18:29:00Z">
        <w:r w:rsidR="00357CF0">
          <w:rPr>
            <w:rFonts w:eastAsia="Times New Roman"/>
          </w:rPr>
          <w:t xml:space="preserve">for </w:t>
        </w:r>
      </w:ins>
      <w:r w:rsidRPr="00A752AE">
        <w:rPr>
          <w:rFonts w:eastAsia="Times New Roman"/>
        </w:rPr>
        <w:t xml:space="preserve">the design are known, a decomposition method presented in Chapter 2 can be used for all two-phase experiments, and </w:t>
      </w:r>
      <w:del w:id="477" w:author="Seamus Harris" w:date="2014-01-29T18:30:00Z">
        <w:r w:rsidRPr="00A752AE" w:rsidDel="00357CF0">
          <w:rPr>
            <w:rFonts w:eastAsia="Times New Roman"/>
          </w:rPr>
          <w:delText xml:space="preserve">without categorising </w:delText>
        </w:r>
      </w:del>
      <w:ins w:id="478" w:author="Seamus Harris" w:date="2014-01-29T18:30:00Z">
        <w:r w:rsidR="00357CF0">
          <w:rPr>
            <w:rFonts w:eastAsia="Times New Roman"/>
          </w:rPr>
          <w:t xml:space="preserve">does not require categorization of </w:t>
        </w:r>
      </w:ins>
      <w:r w:rsidRPr="00A752AE">
        <w:rPr>
          <w:rFonts w:eastAsia="Times New Roman"/>
        </w:rPr>
        <w:t xml:space="preserve">the type of multiple randomisations </w:t>
      </w:r>
      <w:ins w:id="479" w:author="Seamus Harris" w:date="2014-01-29T14:55:00Z">
        <w:r w:rsidR="003612F6">
          <w:rPr>
            <w:rFonts w:eastAsia="Times New Roman"/>
          </w:rPr>
          <w:t xml:space="preserve">that </w:t>
        </w:r>
      </w:ins>
      <w:r w:rsidRPr="00A752AE">
        <w:rPr>
          <w:rFonts w:eastAsia="Times New Roman"/>
        </w:rPr>
        <w:t xml:space="preserve">should be achieved. Note that </w:t>
      </w:r>
      <w:ins w:id="480" w:author="Seamus Harris" w:date="2014-01-29T14:55:00Z">
        <w:r w:rsidR="003612F6">
          <w:rPr>
            <w:rFonts w:eastAsia="Times New Roman"/>
          </w:rPr>
          <w:t xml:space="preserve">the </w:t>
        </w:r>
      </w:ins>
      <w:r w:rsidRPr="00A752AE">
        <w:rPr>
          <w:rFonts w:eastAsia="Times New Roman"/>
        </w:rPr>
        <w:t xml:space="preserve">randomisation procedure </w:t>
      </w:r>
      <w:del w:id="481" w:author="Seamus Harris" w:date="2014-01-29T14:55:00Z">
        <w:r w:rsidRPr="00A752AE" w:rsidDel="003612F6">
          <w:rPr>
            <w:rFonts w:eastAsia="Times New Roman"/>
          </w:rPr>
          <w:delText xml:space="preserve">still </w:delText>
        </w:r>
      </w:del>
      <w:r w:rsidRPr="00A752AE">
        <w:rPr>
          <w:rFonts w:eastAsia="Times New Roman"/>
        </w:rPr>
        <w:t xml:space="preserve">should </w:t>
      </w:r>
      <w:ins w:id="482" w:author="Seamus Harris" w:date="2014-01-29T14:55:00Z">
        <w:r w:rsidR="003612F6">
          <w:rPr>
            <w:rFonts w:eastAsia="Times New Roman"/>
          </w:rPr>
          <w:t xml:space="preserve">still </w:t>
        </w:r>
      </w:ins>
      <w:r w:rsidRPr="00A752AE">
        <w:rPr>
          <w:rFonts w:eastAsia="Times New Roman"/>
        </w:rPr>
        <w:t xml:space="preserve">be applied </w:t>
      </w:r>
      <w:del w:id="483" w:author="Seamus Harris" w:date="2014-01-29T14:55:00Z">
        <w:r w:rsidRPr="00A752AE" w:rsidDel="003612F6">
          <w:rPr>
            <w:rFonts w:eastAsia="Times New Roman"/>
          </w:rPr>
          <w:delText xml:space="preserve">prior </w:delText>
        </w:r>
      </w:del>
      <w:ins w:id="484" w:author="Seamus Harris" w:date="2014-01-29T14:55:00Z">
        <w:r w:rsidR="003612F6">
          <w:rPr>
            <w:rFonts w:eastAsia="Times New Roman"/>
          </w:rPr>
          <w:t xml:space="preserve">before </w:t>
        </w:r>
      </w:ins>
      <w:del w:id="485" w:author="Seamus Harris" w:date="2014-01-29T14:55:00Z">
        <w:r w:rsidRPr="00A752AE" w:rsidDel="003612F6">
          <w:rPr>
            <w:rFonts w:eastAsia="Times New Roman"/>
          </w:rPr>
          <w:delText xml:space="preserve">conducting </w:delText>
        </w:r>
      </w:del>
      <w:r w:rsidRPr="00A752AE">
        <w:rPr>
          <w:rFonts w:eastAsia="Times New Roman"/>
        </w:rPr>
        <w:t xml:space="preserve">the experiment to minimise the systematic bias. </w:t>
      </w: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A752AE">
        <w:rPr>
          <w:rFonts w:eastAsia="Times New Roman"/>
        </w:rPr>
        <w:t xml:space="preserve"> </w:t>
      </w: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A752AE">
        <w:rPr>
          <w:rFonts w:eastAsia="Times New Roman"/>
        </w:rPr>
        <w:t xml:space="preserve">Furthermore, </w:t>
      </w:r>
      <w:r w:rsidRPr="00A752AE">
        <w:rPr>
          <w:rFonts w:eastAsia="Times New Roman"/>
          <w:color w:val="800000"/>
        </w:rPr>
        <w:t>\cite</w:t>
      </w:r>
      <w:r w:rsidRPr="00A752AE">
        <w:rPr>
          <w:rFonts w:eastAsia="Times New Roman"/>
        </w:rPr>
        <w:t>{</w:t>
      </w:r>
      <w:r w:rsidRPr="00A752AE">
        <w:rPr>
          <w:rFonts w:eastAsia="Times New Roman"/>
          <w:u w:val="single"/>
        </w:rPr>
        <w:t>Brien2009</w:t>
      </w:r>
      <w:r w:rsidRPr="00A752AE">
        <w:rPr>
          <w:rFonts w:eastAsia="Times New Roman"/>
        </w:rPr>
        <w:t xml:space="preserve">, </w:t>
      </w:r>
      <w:r w:rsidRPr="00A752AE">
        <w:rPr>
          <w:rFonts w:eastAsia="Times New Roman"/>
          <w:u w:val="single"/>
        </w:rPr>
        <w:t>Brien2010</w:t>
      </w:r>
      <w:r w:rsidRPr="00A752AE">
        <w:rPr>
          <w:rFonts w:eastAsia="Times New Roman"/>
        </w:rPr>
        <w:t>} only considered balanced designs, which contain a set of identical efficiency factors for every DF associated with a given block or treatment factor. Chapters 3 and 4 present some optimal designs that are not balanced.</w:t>
      </w: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A752AE">
        <w:rPr>
          <w:rFonts w:eastAsia="Times New Roman"/>
          <w:b/>
          <w:bCs/>
          <w:color w:val="0000CC"/>
        </w:rPr>
        <w:t xml:space="preserve">\section{Recent work by </w:t>
      </w:r>
      <w:r w:rsidRPr="00A752AE">
        <w:rPr>
          <w:rFonts w:eastAsia="Times New Roman"/>
          <w:b/>
          <w:bCs/>
          <w:color w:val="0000CC"/>
          <w:u w:val="single"/>
        </w:rPr>
        <w:t>Brien</w:t>
      </w:r>
      <w:r w:rsidRPr="00A752AE">
        <w:rPr>
          <w:rFonts w:eastAsia="Times New Roman"/>
          <w:b/>
          <w:bCs/>
          <w:color w:val="0000CC"/>
        </w:rPr>
        <w:t>}</w:t>
      </w: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A752AE">
        <w:rPr>
          <w:rFonts w:eastAsia="Times New Roman"/>
          <w:b/>
          <w:bCs/>
          <w:color w:val="0000CC"/>
        </w:rPr>
        <w:t>\label{sec:brien2011}</w:t>
      </w: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A752AE">
        <w:rPr>
          <w:rFonts w:eastAsia="Times New Roman"/>
        </w:rPr>
        <w:t xml:space="preserve">More recently, </w:t>
      </w:r>
      <w:r w:rsidRPr="00A752AE">
        <w:rPr>
          <w:rFonts w:eastAsia="Times New Roman"/>
          <w:color w:val="800000"/>
        </w:rPr>
        <w:t>\cite</w:t>
      </w:r>
      <w:r w:rsidRPr="00A752AE">
        <w:rPr>
          <w:rFonts w:eastAsia="Times New Roman"/>
        </w:rPr>
        <w:t>{</w:t>
      </w:r>
      <w:r w:rsidRPr="00A752AE">
        <w:rPr>
          <w:rFonts w:eastAsia="Times New Roman"/>
          <w:u w:val="single"/>
        </w:rPr>
        <w:t>Brien2011</w:t>
      </w:r>
      <w:r w:rsidRPr="00A752AE">
        <w:rPr>
          <w:rFonts w:eastAsia="Times New Roman"/>
        </w:rPr>
        <w:t xml:space="preserve">} discussed a systematic approach to designing the two-phase experiments. This paper only considers </w:t>
      </w:r>
      <w:del w:id="486" w:author="Seamus Harris" w:date="2014-01-29T14:56:00Z">
        <w:r w:rsidRPr="00A752AE" w:rsidDel="003612F6">
          <w:rPr>
            <w:rFonts w:eastAsia="Times New Roman"/>
          </w:rPr>
          <w:delText xml:space="preserve">the </w:delText>
        </w:r>
      </w:del>
      <w:r w:rsidRPr="00A752AE">
        <w:rPr>
          <w:rFonts w:eastAsia="Times New Roman"/>
        </w:rPr>
        <w:t xml:space="preserve">designs with </w:t>
      </w:r>
      <w:ins w:id="487" w:author="Seamus Harris" w:date="2014-01-29T14:56:00Z">
        <w:r w:rsidR="003612F6">
          <w:rPr>
            <w:rFonts w:eastAsia="Times New Roman"/>
          </w:rPr>
          <w:t xml:space="preserve">an </w:t>
        </w:r>
      </w:ins>
      <w:r w:rsidRPr="00A752AE">
        <w:rPr>
          <w:rFonts w:eastAsia="Times New Roman"/>
        </w:rPr>
        <w:t xml:space="preserve">orthogonal structure. Some principles described in this study are used to develop the methods used to obtain the optimal designs in Chapters 3 and 4. </w:t>
      </w: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A752AE">
        <w:rPr>
          <w:rFonts w:eastAsia="Times New Roman"/>
          <w:color w:val="800000"/>
        </w:rPr>
        <w:t>\cite</w:t>
      </w:r>
      <w:r w:rsidRPr="00A752AE">
        <w:rPr>
          <w:rFonts w:eastAsia="Times New Roman"/>
        </w:rPr>
        <w:t>{</w:t>
      </w:r>
      <w:r w:rsidRPr="00A752AE">
        <w:rPr>
          <w:rFonts w:eastAsia="Times New Roman"/>
          <w:u w:val="single"/>
        </w:rPr>
        <w:t>Brien2011</w:t>
      </w:r>
      <w:r w:rsidRPr="00A752AE">
        <w:rPr>
          <w:rFonts w:eastAsia="Times New Roman"/>
        </w:rPr>
        <w:t xml:space="preserve">} presented a list of rules for calculating the EMS of the ANOVA table. However, these rules can be laborious to follow for experiments that involve numerous </w:t>
      </w:r>
      <w:proofErr w:type="gramStart"/>
      <w:r w:rsidRPr="00A752AE">
        <w:rPr>
          <w:rFonts w:eastAsia="Times New Roman"/>
        </w:rPr>
        <w:t>treatment</w:t>
      </w:r>
      <w:proofErr w:type="gramEnd"/>
      <w:r w:rsidRPr="00A752AE">
        <w:rPr>
          <w:rFonts w:eastAsia="Times New Roman"/>
        </w:rPr>
        <w:t xml:space="preserve"> and block factors. Chapter 2 of this thesis </w:t>
      </w:r>
      <w:ins w:id="488" w:author="Seamus Harris" w:date="2014-01-29T15:02:00Z">
        <w:r w:rsidR="00C52C74">
          <w:rPr>
            <w:rFonts w:eastAsia="Times New Roman"/>
          </w:rPr>
          <w:t xml:space="preserve">thus </w:t>
        </w:r>
      </w:ins>
      <w:r w:rsidRPr="00A752AE">
        <w:rPr>
          <w:rFonts w:eastAsia="Times New Roman"/>
        </w:rPr>
        <w:t xml:space="preserve">presents an R package that automatically generates the ANOVA table with the EMS for any single- or two-phase experiment. </w:t>
      </w: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A752AE">
        <w:rPr>
          <w:rFonts w:eastAsia="Times New Roman"/>
          <w:color w:val="800000"/>
        </w:rPr>
        <w:t>\cite</w:t>
      </w:r>
      <w:r w:rsidRPr="00A752AE">
        <w:rPr>
          <w:rFonts w:eastAsia="Times New Roman"/>
        </w:rPr>
        <w:t>{</w:t>
      </w:r>
      <w:r w:rsidRPr="00A752AE">
        <w:rPr>
          <w:rFonts w:eastAsia="Times New Roman"/>
          <w:u w:val="single"/>
        </w:rPr>
        <w:t>Brien2011</w:t>
      </w:r>
      <w:r w:rsidRPr="00A752AE">
        <w:rPr>
          <w:rFonts w:eastAsia="Times New Roman"/>
        </w:rPr>
        <w:t xml:space="preserve">} then discussed some fundamental principles for designing two-phase experiments. First, the unit of the Phase 1 experiment with the highest variation, but orthogonal to treatments, should be confounded with that of the Phase 2 experiment containing the highest variation. Such </w:t>
      </w:r>
      <w:ins w:id="489" w:author="Seamus Harris" w:date="2014-01-29T15:03:00Z">
        <w:r w:rsidR="00C52C74">
          <w:rPr>
            <w:rFonts w:eastAsia="Times New Roman"/>
          </w:rPr>
          <w:t xml:space="preserve">a </w:t>
        </w:r>
      </w:ins>
      <w:r w:rsidRPr="00A752AE">
        <w:rPr>
          <w:rFonts w:eastAsia="Times New Roman"/>
        </w:rPr>
        <w:t>case is illustrate</w:t>
      </w:r>
      <w:ins w:id="490" w:author="Seamus Harris" w:date="2014-01-29T15:03:00Z">
        <w:r w:rsidR="00C52C74">
          <w:rPr>
            <w:rFonts w:eastAsia="Times New Roman"/>
          </w:rPr>
          <w:t>d</w:t>
        </w:r>
      </w:ins>
      <w:r w:rsidRPr="00A752AE">
        <w:rPr>
          <w:rFonts w:eastAsia="Times New Roman"/>
        </w:rPr>
        <w:t xml:space="preserve"> in Chapter 4, which discusses a</w:t>
      </w:r>
      <w:del w:id="491" w:author="Seamus Harris" w:date="2014-01-29T18:31:00Z">
        <w:r w:rsidRPr="00A752AE" w:rsidDel="008F18E1">
          <w:rPr>
            <w:rFonts w:eastAsia="Times New Roman"/>
          </w:rPr>
          <w:delText>n</w:delText>
        </w:r>
      </w:del>
      <w:r w:rsidRPr="00A752AE">
        <w:rPr>
          <w:rFonts w:eastAsia="Times New Roman"/>
        </w:rPr>
        <w:t xml:space="preserve"> </w:t>
      </w:r>
      <w:ins w:id="492" w:author="Seamus Harris" w:date="2014-01-29T18:31:00Z">
        <w:r w:rsidR="008F18E1">
          <w:rPr>
            <w:rFonts w:eastAsia="Times New Roman"/>
          </w:rPr>
          <w:t xml:space="preserve">method of </w:t>
        </w:r>
      </w:ins>
      <w:del w:id="493" w:author="Seamus Harris" w:date="2014-01-29T18:31:00Z">
        <w:r w:rsidRPr="00A752AE" w:rsidDel="008F18E1">
          <w:rPr>
            <w:rFonts w:eastAsia="Times New Roman"/>
          </w:rPr>
          <w:delText xml:space="preserve">approach to </w:delText>
        </w:r>
      </w:del>
      <w:r w:rsidRPr="00A752AE">
        <w:rPr>
          <w:rFonts w:eastAsia="Times New Roman"/>
        </w:rPr>
        <w:t xml:space="preserve">searching for optimal designs where the Phase 1 experiment uses a randomised block design. </w:t>
      </w: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A752AE">
        <w:rPr>
          <w:rFonts w:eastAsia="Times New Roman"/>
        </w:rPr>
        <w:t xml:space="preserve">Furthermore, </w:t>
      </w:r>
      <w:ins w:id="494" w:author="Seamus Harris" w:date="2014-01-29T15:03:00Z">
        <w:r w:rsidR="00C52C74">
          <w:rPr>
            <w:rFonts w:eastAsia="Times New Roman"/>
          </w:rPr>
          <w:t xml:space="preserve">if </w:t>
        </w:r>
      </w:ins>
      <w:r w:rsidRPr="00A752AE">
        <w:rPr>
          <w:rFonts w:eastAsia="Times New Roman"/>
        </w:rPr>
        <w:t xml:space="preserve">the experimental unit in the Phase 1 experiment has </w:t>
      </w:r>
      <w:del w:id="495" w:author="Seamus Harris" w:date="2014-01-29T15:04:00Z">
        <w:r w:rsidRPr="00A752AE" w:rsidDel="00C52C74">
          <w:rPr>
            <w:rFonts w:eastAsia="Times New Roman"/>
          </w:rPr>
          <w:delText xml:space="preserve">a </w:delText>
        </w:r>
      </w:del>
      <w:r w:rsidRPr="00A752AE">
        <w:rPr>
          <w:rFonts w:eastAsia="Times New Roman"/>
        </w:rPr>
        <w:t xml:space="preserve">large variation, then consider confounding this </w:t>
      </w:r>
      <w:del w:id="496" w:author="Seamus Harris" w:date="2014-01-29T15:04:00Z">
        <w:r w:rsidRPr="00A752AE" w:rsidDel="00C52C74">
          <w:rPr>
            <w:rFonts w:eastAsia="Times New Roman"/>
          </w:rPr>
          <w:delText xml:space="preserve">experimental </w:delText>
        </w:r>
      </w:del>
      <w:r w:rsidRPr="00A752AE">
        <w:rPr>
          <w:rFonts w:eastAsia="Times New Roman"/>
        </w:rPr>
        <w:t xml:space="preserve">unit with </w:t>
      </w:r>
      <w:del w:id="497" w:author="Seamus Harris" w:date="2014-01-29T15:04:00Z">
        <w:r w:rsidRPr="00A752AE" w:rsidDel="00C52C74">
          <w:rPr>
            <w:rFonts w:eastAsia="Times New Roman"/>
          </w:rPr>
          <w:delText xml:space="preserve">the unit </w:delText>
        </w:r>
      </w:del>
      <w:ins w:id="498" w:author="Seamus Harris" w:date="2014-01-29T15:04:00Z">
        <w:r w:rsidR="00C52C74">
          <w:rPr>
            <w:rFonts w:eastAsia="Times New Roman"/>
          </w:rPr>
          <w:t xml:space="preserve">one </w:t>
        </w:r>
      </w:ins>
      <w:r w:rsidRPr="00A752AE">
        <w:rPr>
          <w:rFonts w:eastAsia="Times New Roman"/>
        </w:rPr>
        <w:t>with a smaller variation in the Phase 2 experiment.</w:t>
      </w:r>
      <w:del w:id="499" w:author="Seamus Harris" w:date="2014-01-29T15:04:00Z">
        <w:r w:rsidRPr="00A752AE" w:rsidDel="00C52C74">
          <w:rPr>
            <w:rFonts w:eastAsia="Times New Roman"/>
          </w:rPr>
          <w:delText xml:space="preserve"> Thus,</w:delText>
        </w:r>
      </w:del>
      <w:r w:rsidRPr="00A752AE">
        <w:rPr>
          <w:rFonts w:eastAsia="Times New Roman"/>
        </w:rPr>
        <w:t xml:space="preserve"> </w:t>
      </w:r>
      <w:ins w:id="500" w:author="Seamus Harris" w:date="2014-01-29T15:04:00Z">
        <w:r w:rsidR="00C52C74">
          <w:rPr>
            <w:rFonts w:eastAsia="Times New Roman"/>
          </w:rPr>
          <w:t xml:space="preserve">This approach can minimize the </w:t>
        </w:r>
      </w:ins>
      <w:r w:rsidRPr="00A752AE">
        <w:rPr>
          <w:rFonts w:eastAsia="Times New Roman"/>
        </w:rPr>
        <w:t xml:space="preserve">error variance of the estimates of treatment effects </w:t>
      </w:r>
      <w:del w:id="501" w:author="Seamus Harris" w:date="2014-01-29T15:04:00Z">
        <w:r w:rsidRPr="00A752AE" w:rsidDel="00C52C74">
          <w:rPr>
            <w:rFonts w:eastAsia="Times New Roman"/>
          </w:rPr>
          <w:delText xml:space="preserve">can be reduced </w:delText>
        </w:r>
      </w:del>
      <w:r w:rsidRPr="00A752AE">
        <w:rPr>
          <w:rFonts w:eastAsia="Times New Roman"/>
        </w:rPr>
        <w:t xml:space="preserve">as far as possible </w:t>
      </w:r>
      <w:r w:rsidRPr="00A752AE">
        <w:rPr>
          <w:rFonts w:eastAsia="Times New Roman"/>
          <w:color w:val="800000"/>
        </w:rPr>
        <w:t>\</w:t>
      </w:r>
      <w:proofErr w:type="spellStart"/>
      <w:proofErr w:type="gramStart"/>
      <w:r w:rsidRPr="00A752AE">
        <w:rPr>
          <w:rFonts w:eastAsia="Times New Roman"/>
          <w:color w:val="800000"/>
        </w:rPr>
        <w:t>citep</w:t>
      </w:r>
      <w:proofErr w:type="spellEnd"/>
      <w:r w:rsidRPr="00A752AE">
        <w:rPr>
          <w:rFonts w:eastAsia="Times New Roman"/>
        </w:rPr>
        <w:t>{</w:t>
      </w:r>
      <w:proofErr w:type="gramEnd"/>
      <w:r w:rsidRPr="00A752AE">
        <w:rPr>
          <w:rFonts w:eastAsia="Times New Roman"/>
          <w:u w:val="single"/>
        </w:rPr>
        <w:t>Brien2011</w:t>
      </w:r>
      <w:r w:rsidRPr="00A752AE">
        <w:rPr>
          <w:rFonts w:eastAsia="Times New Roman"/>
        </w:rPr>
        <w:t xml:space="preserve">}. </w:t>
      </w: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A752AE">
        <w:rPr>
          <w:rFonts w:eastAsia="Times New Roman"/>
        </w:rPr>
        <w:t xml:space="preserve">The treatment can be confounded with multiple units of the Phase 2 experiment, which is caused by the non-orthogonal treatment structure, but this was not discussed by </w:t>
      </w:r>
      <w:r w:rsidRPr="00A752AE">
        <w:rPr>
          <w:rFonts w:eastAsia="Times New Roman"/>
          <w:color w:val="800000"/>
        </w:rPr>
        <w:t>\</w:t>
      </w:r>
      <w:proofErr w:type="gramStart"/>
      <w:r w:rsidRPr="00A752AE">
        <w:rPr>
          <w:rFonts w:eastAsia="Times New Roman"/>
          <w:color w:val="800000"/>
        </w:rPr>
        <w:t>cite</w:t>
      </w:r>
      <w:r w:rsidRPr="00A752AE">
        <w:rPr>
          <w:rFonts w:eastAsia="Times New Roman"/>
        </w:rPr>
        <w:t>{</w:t>
      </w:r>
      <w:proofErr w:type="gramEnd"/>
      <w:r w:rsidRPr="00A752AE">
        <w:rPr>
          <w:rFonts w:eastAsia="Times New Roman"/>
          <w:u w:val="single"/>
        </w:rPr>
        <w:t>Brien2011</w:t>
      </w:r>
      <w:r w:rsidRPr="00A752AE">
        <w:rPr>
          <w:rFonts w:eastAsia="Times New Roman"/>
        </w:rPr>
        <w:t xml:space="preserve">}. Chapters 3 and 4 describe </w:t>
      </w:r>
      <w:del w:id="502" w:author="Seamus Harris" w:date="2014-01-29T18:32:00Z">
        <w:r w:rsidRPr="00A752AE" w:rsidDel="008F18E1">
          <w:rPr>
            <w:rFonts w:eastAsia="Times New Roman"/>
          </w:rPr>
          <w:delText xml:space="preserve">some </w:delText>
        </w:r>
      </w:del>
      <w:r w:rsidRPr="00A752AE">
        <w:rPr>
          <w:rFonts w:eastAsia="Times New Roman"/>
        </w:rPr>
        <w:t xml:space="preserve">designs that </w:t>
      </w:r>
      <w:del w:id="503" w:author="Seamus Harris" w:date="2014-01-29T15:04:00Z">
        <w:r w:rsidRPr="00A752AE" w:rsidDel="00C52C74">
          <w:rPr>
            <w:rFonts w:eastAsia="Times New Roman"/>
          </w:rPr>
          <w:delText xml:space="preserve">with </w:delText>
        </w:r>
      </w:del>
      <w:ins w:id="504" w:author="Seamus Harris" w:date="2014-01-29T15:04:00Z">
        <w:r w:rsidR="00C52C74">
          <w:rPr>
            <w:rFonts w:eastAsia="Times New Roman"/>
          </w:rPr>
          <w:t xml:space="preserve">possess </w:t>
        </w:r>
      </w:ins>
      <w:r w:rsidRPr="00A752AE">
        <w:rPr>
          <w:rFonts w:eastAsia="Times New Roman"/>
        </w:rPr>
        <w:t>the properties of non-orthogonal structure</w:t>
      </w:r>
      <w:ins w:id="505" w:author="Seamus Harris" w:date="2014-01-29T15:05:00Z">
        <w:r w:rsidR="00C52C74">
          <w:rPr>
            <w:rFonts w:eastAsia="Times New Roman"/>
          </w:rPr>
          <w:t>s</w:t>
        </w:r>
      </w:ins>
      <w:r w:rsidRPr="00A752AE">
        <w:rPr>
          <w:rFonts w:eastAsia="Times New Roman"/>
        </w:rPr>
        <w:t xml:space="preserve">. </w:t>
      </w: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A752AE">
        <w:rPr>
          <w:rFonts w:eastAsia="Times New Roman"/>
          <w:b/>
          <w:bCs/>
          <w:color w:val="0000CC"/>
        </w:rPr>
        <w:t xml:space="preserve">\section{Moving toward </w:t>
      </w:r>
      <w:del w:id="506" w:author="Seamus Harris" w:date="2014-01-29T18:32:00Z">
        <w:r w:rsidRPr="00A752AE" w:rsidDel="008F18E1">
          <w:rPr>
            <w:rFonts w:eastAsia="Times New Roman"/>
            <w:b/>
            <w:bCs/>
            <w:color w:val="0000CC"/>
          </w:rPr>
          <w:delText xml:space="preserve">the </w:delText>
        </w:r>
      </w:del>
      <w:r w:rsidRPr="00A752AE">
        <w:rPr>
          <w:rFonts w:eastAsia="Times New Roman"/>
          <w:b/>
          <w:bCs/>
          <w:color w:val="0000CC"/>
        </w:rPr>
        <w:t>high-throughput biotechnologies}</w:t>
      </w: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A752AE">
        <w:rPr>
          <w:rFonts w:eastAsia="Times New Roman"/>
          <w:b/>
          <w:bCs/>
          <w:color w:val="0000CC"/>
        </w:rPr>
        <w:t>\label{sec:Jarrett2008}</w:t>
      </w: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del w:id="507" w:author="Seamus Harris" w:date="2014-01-29T15:05:00Z">
        <w:r w:rsidRPr="00A752AE" w:rsidDel="00C52C74">
          <w:rPr>
            <w:rFonts w:eastAsia="Times New Roman"/>
          </w:rPr>
          <w:delText xml:space="preserve">The paper by </w:delText>
        </w:r>
      </w:del>
      <w:r w:rsidRPr="00A752AE">
        <w:rPr>
          <w:rFonts w:eastAsia="Times New Roman"/>
          <w:color w:val="800000"/>
        </w:rPr>
        <w:t>\cite</w:t>
      </w:r>
      <w:r w:rsidRPr="00A752AE">
        <w:rPr>
          <w:rFonts w:eastAsia="Times New Roman"/>
        </w:rPr>
        <w:t>{</w:t>
      </w:r>
      <w:r w:rsidRPr="00A752AE">
        <w:rPr>
          <w:rFonts w:eastAsia="Times New Roman"/>
          <w:u w:val="single"/>
        </w:rPr>
        <w:t>Jarrett2008</w:t>
      </w:r>
      <w:r w:rsidRPr="00A752AE">
        <w:rPr>
          <w:rFonts w:eastAsia="Times New Roman"/>
        </w:rPr>
        <w:t xml:space="preserve">} was the first </w:t>
      </w:r>
      <w:del w:id="508" w:author="Seamus Harris" w:date="2014-01-29T15:05:00Z">
        <w:r w:rsidRPr="00A752AE" w:rsidDel="00C52C74">
          <w:rPr>
            <w:rFonts w:eastAsia="Times New Roman"/>
          </w:rPr>
          <w:delText xml:space="preserve">paper that </w:delText>
        </w:r>
      </w:del>
      <w:ins w:id="509" w:author="Seamus Harris" w:date="2014-01-29T15:05:00Z">
        <w:r w:rsidR="00C52C74">
          <w:rPr>
            <w:rFonts w:eastAsia="Times New Roman"/>
          </w:rPr>
          <w:t xml:space="preserve">to </w:t>
        </w:r>
      </w:ins>
      <w:r w:rsidRPr="00A752AE">
        <w:rPr>
          <w:rFonts w:eastAsia="Times New Roman"/>
        </w:rPr>
        <w:t>recognise</w:t>
      </w:r>
      <w:del w:id="510" w:author="Seamus Harris" w:date="2014-01-29T15:05:00Z">
        <w:r w:rsidRPr="00A752AE" w:rsidDel="00C52C74">
          <w:rPr>
            <w:rFonts w:eastAsia="Times New Roman"/>
          </w:rPr>
          <w:delText>d</w:delText>
        </w:r>
      </w:del>
      <w:r w:rsidRPr="00A752AE">
        <w:rPr>
          <w:rFonts w:eastAsia="Times New Roman"/>
        </w:rPr>
        <w:t xml:space="preserve"> </w:t>
      </w:r>
      <w:ins w:id="511" w:author="Seamus Harris" w:date="2014-01-29T15:05:00Z">
        <w:r w:rsidR="00C52C74">
          <w:rPr>
            <w:rFonts w:eastAsia="Times New Roman"/>
          </w:rPr>
          <w:t xml:space="preserve">that </w:t>
        </w:r>
      </w:ins>
      <w:del w:id="512" w:author="Seamus Harris" w:date="2014-01-29T18:32:00Z">
        <w:r w:rsidRPr="00A752AE" w:rsidDel="008F18E1">
          <w:rPr>
            <w:rFonts w:eastAsia="Times New Roman"/>
          </w:rPr>
          <w:delText xml:space="preserve">the </w:delText>
        </w:r>
      </w:del>
      <w:ins w:id="513" w:author="Seamus Harris" w:date="2014-01-29T18:32:00Z">
        <w:r w:rsidR="008F18E1">
          <w:rPr>
            <w:rFonts w:eastAsia="Times New Roman"/>
          </w:rPr>
          <w:t xml:space="preserve">experiments </w:t>
        </w:r>
      </w:ins>
      <w:ins w:id="514" w:author="Seamus Harris" w:date="2014-01-29T18:33:00Z">
        <w:r w:rsidR="008F18E1">
          <w:rPr>
            <w:rFonts w:eastAsia="Times New Roman"/>
          </w:rPr>
          <w:t>of</w:t>
        </w:r>
      </w:ins>
      <w:ins w:id="515" w:author="Seamus Harris" w:date="2014-01-29T18:32:00Z">
        <w:r w:rsidR="008F18E1" w:rsidRPr="00A752AE">
          <w:rPr>
            <w:rFonts w:eastAsia="Times New Roman"/>
          </w:rPr>
          <w:t xml:space="preserve"> </w:t>
        </w:r>
      </w:ins>
      <w:r w:rsidRPr="00A752AE">
        <w:rPr>
          <w:rFonts w:eastAsia="Times New Roman"/>
        </w:rPr>
        <w:t xml:space="preserve">quantitative high-throughput biotechnologies </w:t>
      </w:r>
      <w:del w:id="516" w:author="Seamus Harris" w:date="2014-01-29T18:33:00Z">
        <w:r w:rsidRPr="00A752AE" w:rsidDel="008F18E1">
          <w:rPr>
            <w:rFonts w:eastAsia="Times New Roman"/>
          </w:rPr>
          <w:delText xml:space="preserve">experiment </w:delText>
        </w:r>
      </w:del>
      <w:r w:rsidRPr="00A752AE">
        <w:rPr>
          <w:rFonts w:eastAsia="Times New Roman"/>
        </w:rPr>
        <w:t xml:space="preserve">with </w:t>
      </w:r>
      <w:del w:id="517" w:author="Seamus Harris" w:date="2014-01-29T15:05:00Z">
        <w:r w:rsidRPr="00A752AE" w:rsidDel="00C52C74">
          <w:rPr>
            <w:rFonts w:eastAsia="Times New Roman"/>
          </w:rPr>
          <w:delText xml:space="preserve">the </w:delText>
        </w:r>
      </w:del>
      <w:r w:rsidRPr="00A752AE">
        <w:rPr>
          <w:rFonts w:eastAsia="Times New Roman"/>
        </w:rPr>
        <w:t xml:space="preserve">multiplexing technologies </w:t>
      </w:r>
      <w:ins w:id="518" w:author="Seamus Harris" w:date="2014-01-29T18:33:00Z">
        <w:r w:rsidR="008F18E1">
          <w:rPr>
            <w:rFonts w:eastAsia="Times New Roman"/>
          </w:rPr>
          <w:t xml:space="preserve">are </w:t>
        </w:r>
      </w:ins>
      <w:del w:id="519" w:author="Seamus Harris" w:date="2014-01-29T15:05:00Z">
        <w:r w:rsidRPr="00A752AE" w:rsidDel="00C52C74">
          <w:rPr>
            <w:rFonts w:eastAsia="Times New Roman"/>
          </w:rPr>
          <w:delText xml:space="preserve">are </w:delText>
        </w:r>
      </w:del>
      <w:r w:rsidRPr="00A752AE">
        <w:rPr>
          <w:rFonts w:eastAsia="Times New Roman"/>
        </w:rPr>
        <w:t>inherently two-phase experiment</w:t>
      </w:r>
      <w:ins w:id="520" w:author="Seamus Harris" w:date="2014-01-29T18:33:00Z">
        <w:r w:rsidR="008F18E1">
          <w:rPr>
            <w:rFonts w:eastAsia="Times New Roman"/>
          </w:rPr>
          <w:t>s</w:t>
        </w:r>
      </w:ins>
      <w:del w:id="521" w:author="Seamus Harris" w:date="2014-01-29T15:05:00Z">
        <w:r w:rsidRPr="00A752AE" w:rsidDel="00C52C74">
          <w:rPr>
            <w:rFonts w:eastAsia="Times New Roman"/>
          </w:rPr>
          <w:delText>s</w:delText>
        </w:r>
      </w:del>
      <w:r w:rsidRPr="00A752AE">
        <w:rPr>
          <w:rFonts w:eastAsia="Times New Roman"/>
        </w:rPr>
        <w:t xml:space="preserve">. This paper is also the main motivation </w:t>
      </w:r>
      <w:del w:id="522" w:author="Seamus Harris" w:date="2014-01-29T15:05:00Z">
        <w:r w:rsidRPr="00A752AE" w:rsidDel="00C52C74">
          <w:rPr>
            <w:rFonts w:eastAsia="Times New Roman"/>
          </w:rPr>
          <w:delText xml:space="preserve">of </w:delText>
        </w:r>
      </w:del>
      <w:ins w:id="523" w:author="Seamus Harris" w:date="2014-01-29T15:05:00Z">
        <w:r w:rsidR="00C52C74">
          <w:rPr>
            <w:rFonts w:eastAsia="Times New Roman"/>
          </w:rPr>
          <w:t>for</w:t>
        </w:r>
        <w:r w:rsidR="00C52C74" w:rsidRPr="00A752AE">
          <w:rPr>
            <w:rFonts w:eastAsia="Times New Roman"/>
          </w:rPr>
          <w:t xml:space="preserve"> </w:t>
        </w:r>
      </w:ins>
      <w:r w:rsidRPr="00A752AE">
        <w:rPr>
          <w:rFonts w:eastAsia="Times New Roman"/>
        </w:rPr>
        <w:t>this thesis.</w:t>
      </w: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A752AE">
        <w:rPr>
          <w:rFonts w:eastAsia="Times New Roman"/>
          <w:color w:val="800000"/>
        </w:rPr>
        <w:t>\cite</w:t>
      </w:r>
      <w:r w:rsidRPr="00A752AE">
        <w:rPr>
          <w:rFonts w:eastAsia="Times New Roman"/>
        </w:rPr>
        <w:t>{</w:t>
      </w:r>
      <w:r w:rsidRPr="00A752AE">
        <w:rPr>
          <w:rFonts w:eastAsia="Times New Roman"/>
          <w:u w:val="single"/>
        </w:rPr>
        <w:t>Jarrett2008</w:t>
      </w:r>
      <w:r w:rsidRPr="00A752AE">
        <w:rPr>
          <w:rFonts w:eastAsia="Times New Roman"/>
        </w:rPr>
        <w:t xml:space="preserve">} conducted a detailed comparative study of the properties of two competing designs, multiple dye-swap and the alternating loop </w:t>
      </w:r>
      <w:r w:rsidRPr="00A752AE">
        <w:rPr>
          <w:rFonts w:eastAsia="Times New Roman"/>
          <w:color w:val="800000"/>
        </w:rPr>
        <w:t>\</w:t>
      </w:r>
      <w:proofErr w:type="spellStart"/>
      <w:r w:rsidRPr="00A752AE">
        <w:rPr>
          <w:rFonts w:eastAsia="Times New Roman"/>
          <w:color w:val="800000"/>
        </w:rPr>
        <w:t>citep</w:t>
      </w:r>
      <w:proofErr w:type="spellEnd"/>
      <w:r w:rsidRPr="00A752AE">
        <w:rPr>
          <w:rFonts w:eastAsia="Times New Roman"/>
        </w:rPr>
        <w:t>{</w:t>
      </w:r>
      <w:r w:rsidRPr="00A752AE">
        <w:rPr>
          <w:rFonts w:eastAsia="Times New Roman"/>
          <w:u w:val="single"/>
        </w:rPr>
        <w:t>Churchill2002</w:t>
      </w:r>
      <w:r w:rsidRPr="00A752AE">
        <w:rPr>
          <w:rFonts w:eastAsia="Times New Roman"/>
        </w:rPr>
        <w:t xml:space="preserve">}, </w:t>
      </w:r>
      <w:del w:id="524" w:author="Seamus Harris" w:date="2014-01-29T15:10:00Z">
        <w:r w:rsidRPr="00A752AE" w:rsidDel="00C52C74">
          <w:rPr>
            <w:rFonts w:eastAsia="Times New Roman"/>
          </w:rPr>
          <w:delText xml:space="preserve">with </w:delText>
        </w:r>
      </w:del>
      <w:ins w:id="525" w:author="Seamus Harris" w:date="2014-01-29T15:11:00Z">
        <w:r w:rsidR="00C52C74">
          <w:rPr>
            <w:rFonts w:eastAsia="Times New Roman"/>
          </w:rPr>
          <w:t xml:space="preserve">where both designs </w:t>
        </w:r>
      </w:ins>
      <w:ins w:id="526" w:author="Seamus Harris" w:date="2014-01-29T15:10:00Z">
        <w:r w:rsidR="00C52C74">
          <w:rPr>
            <w:rFonts w:eastAsia="Times New Roman"/>
          </w:rPr>
          <w:t>shared</w:t>
        </w:r>
        <w:r w:rsidR="00C52C74" w:rsidRPr="00A752AE">
          <w:rPr>
            <w:rFonts w:eastAsia="Times New Roman"/>
          </w:rPr>
          <w:t xml:space="preserve"> </w:t>
        </w:r>
      </w:ins>
      <w:r w:rsidRPr="00A752AE">
        <w:rPr>
          <w:rFonts w:eastAsia="Times New Roman"/>
        </w:rPr>
        <w:t>the same size (i.e. same number of replicates of each treatment)</w:t>
      </w:r>
      <w:ins w:id="527" w:author="Seamus Harris" w:date="2014-01-29T15:11:00Z">
        <w:r w:rsidR="00C52C74">
          <w:rPr>
            <w:rFonts w:eastAsia="Times New Roman"/>
          </w:rPr>
          <w:t>,</w:t>
        </w:r>
      </w:ins>
      <w:r w:rsidRPr="00A752AE">
        <w:rPr>
          <w:rFonts w:eastAsia="Times New Roman"/>
        </w:rPr>
        <w:t xml:space="preserve"> for a two-colour </w:t>
      </w:r>
      <w:r w:rsidRPr="00A752AE">
        <w:rPr>
          <w:rFonts w:eastAsia="Times New Roman"/>
          <w:u w:val="single"/>
        </w:rPr>
        <w:t>microarray</w:t>
      </w:r>
      <w:r w:rsidRPr="00A752AE">
        <w:rPr>
          <w:rFonts w:eastAsia="Times New Roman"/>
        </w:rPr>
        <w:t xml:space="preserve"> experiment (Phase 2) where the Phase 1 experiment had a completely randomised design (</w:t>
      </w:r>
      <w:r w:rsidRPr="00A752AE">
        <w:rPr>
          <w:rFonts w:eastAsia="Times New Roman"/>
          <w:u w:val="single"/>
        </w:rPr>
        <w:t>CRD</w:t>
      </w:r>
      <w:r w:rsidRPr="00A752AE">
        <w:rPr>
          <w:rFonts w:eastAsia="Times New Roman"/>
        </w:rPr>
        <w:t xml:space="preserve">). By constructing theoretical analysis of variance (ANOVA) tables for these two designs, they demonstrated that the distribution of the treatment information across the strata of the ANOVA table was dependent on the Phase 2 design. Particularly, while the multiple dye-swap design could be analysed using a simple ANOVA, the alternating loop design required a more involved analysis to test for treatment effects. This is a consequence of the sources of variation introduced in Phase 2 interacting with those introduced in Phase 1. Thus, </w:t>
      </w:r>
      <w:r w:rsidRPr="00A752AE">
        <w:rPr>
          <w:rFonts w:eastAsia="Times New Roman"/>
          <w:color w:val="800000"/>
        </w:rPr>
        <w:t>\cite</w:t>
      </w:r>
      <w:r w:rsidRPr="00A752AE">
        <w:rPr>
          <w:rFonts w:eastAsia="Times New Roman"/>
        </w:rPr>
        <w:t>{</w:t>
      </w:r>
      <w:r w:rsidRPr="00A752AE">
        <w:rPr>
          <w:rFonts w:eastAsia="Times New Roman"/>
          <w:u w:val="single"/>
        </w:rPr>
        <w:t>Jarrett2008</w:t>
      </w:r>
      <w:r w:rsidRPr="00A752AE">
        <w:rPr>
          <w:rFonts w:eastAsia="Times New Roman"/>
        </w:rPr>
        <w:t>} illustrated the importance of considering the sources of variation introduced at each phase when designing two-phase experiments, and showed that constructing relevant ANOVA tables is a straightforward way to do this.</w:t>
      </w: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A752AE">
        <w:rPr>
          <w:rFonts w:eastAsia="Times New Roman"/>
        </w:rPr>
        <w:t xml:space="preserve">In some designs, the experimental units from the Phase 1 experiment can be confounded with the array in the Phase 2 experiment. Some of </w:t>
      </w:r>
      <w:ins w:id="528" w:author="Seamus Harris" w:date="2014-01-29T18:35:00Z">
        <w:r w:rsidR="008F18E1">
          <w:rPr>
            <w:rFonts w:eastAsia="Times New Roman"/>
          </w:rPr>
          <w:t xml:space="preserve">the </w:t>
        </w:r>
      </w:ins>
      <w:r w:rsidRPr="00A752AE">
        <w:rPr>
          <w:rFonts w:eastAsia="Times New Roman"/>
        </w:rPr>
        <w:t xml:space="preserve">information from the </w:t>
      </w:r>
      <w:del w:id="529" w:author="Seamus Harris" w:date="2014-01-29T15:17:00Z">
        <w:r w:rsidRPr="00A752AE" w:rsidDel="00C23093">
          <w:rPr>
            <w:rFonts w:eastAsia="Times New Roman"/>
          </w:rPr>
          <w:delText xml:space="preserve"> </w:delText>
        </w:r>
      </w:del>
      <w:r w:rsidRPr="00A752AE">
        <w:rPr>
          <w:rFonts w:eastAsia="Times New Roman"/>
        </w:rPr>
        <w:t>experimental units can then be estimated in the Between Arrays stratum. However, this information can be recovered</w:t>
      </w:r>
      <w:ins w:id="530" w:author="Seamus Harris" w:date="2014-01-29T15:18:00Z">
        <w:r w:rsidR="00C5473E">
          <w:rPr>
            <w:rFonts w:eastAsia="Times New Roman"/>
          </w:rPr>
          <w:t>,</w:t>
        </w:r>
      </w:ins>
      <w:r w:rsidRPr="00A752AE">
        <w:rPr>
          <w:rFonts w:eastAsia="Times New Roman"/>
        </w:rPr>
        <w:t xml:space="preserve"> which effectively provides a higher residual DF for error variance of the treatment effects in the Within Arrays stratum. This newly adjusted DF is also known as </w:t>
      </w:r>
      <w:r w:rsidRPr="00A752AE">
        <w:rPr>
          <w:rFonts w:eastAsia="Times New Roman"/>
          <w:color w:val="800000"/>
        </w:rPr>
        <w:t>\</w:t>
      </w:r>
      <w:proofErr w:type="spellStart"/>
      <w:r w:rsidRPr="00A752AE">
        <w:rPr>
          <w:rFonts w:eastAsia="Times New Roman"/>
          <w:color w:val="800000"/>
        </w:rPr>
        <w:t>emph</w:t>
      </w:r>
      <w:proofErr w:type="spellEnd"/>
      <w:r w:rsidRPr="00A752AE">
        <w:rPr>
          <w:rFonts w:eastAsia="Times New Roman"/>
        </w:rPr>
        <w:t>{effective degrees of freedom} (</w:t>
      </w:r>
      <w:r w:rsidRPr="00A752AE">
        <w:rPr>
          <w:rFonts w:eastAsia="Times New Roman"/>
          <w:u w:val="single"/>
        </w:rPr>
        <w:t>EDF</w:t>
      </w:r>
      <w:r w:rsidRPr="00A752AE">
        <w:rPr>
          <w:rFonts w:eastAsia="Times New Roman"/>
        </w:rPr>
        <w:t xml:space="preserve">). </w:t>
      </w:r>
      <w:r w:rsidRPr="00A752AE">
        <w:rPr>
          <w:rFonts w:eastAsia="Times New Roman"/>
          <w:color w:val="800000"/>
        </w:rPr>
        <w:t>\cite</w:t>
      </w:r>
      <w:r w:rsidRPr="00A752AE">
        <w:rPr>
          <w:rFonts w:eastAsia="Times New Roman"/>
        </w:rPr>
        <w:t>{</w:t>
      </w:r>
      <w:r w:rsidRPr="00A752AE">
        <w:rPr>
          <w:rFonts w:eastAsia="Times New Roman"/>
          <w:u w:val="single"/>
        </w:rPr>
        <w:t>Jarrett2008</w:t>
      </w:r>
      <w:r w:rsidRPr="00A752AE">
        <w:rPr>
          <w:rFonts w:eastAsia="Times New Roman"/>
        </w:rPr>
        <w:t xml:space="preserve">} demonstrated how to assess the effectiveness of the estimates using the </w:t>
      </w:r>
      <w:r w:rsidRPr="00A752AE">
        <w:rPr>
          <w:rFonts w:eastAsia="Times New Roman"/>
          <w:u w:val="single"/>
        </w:rPr>
        <w:t>EDF</w:t>
      </w:r>
      <w:ins w:id="531" w:author="Seamus Harris" w:date="2014-01-29T15:18:00Z">
        <w:r w:rsidR="00C5473E">
          <w:rPr>
            <w:rFonts w:eastAsia="Times New Roman"/>
            <w:u w:val="single"/>
          </w:rPr>
          <w:t>,</w:t>
        </w:r>
      </w:ins>
      <w:r w:rsidRPr="00A752AE">
        <w:rPr>
          <w:rFonts w:eastAsia="Times New Roman"/>
        </w:rPr>
        <w:t xml:space="preserve"> which is calculated using the first two moments of an approximate chi-square distribution </w:t>
      </w:r>
      <w:r w:rsidRPr="00A752AE">
        <w:rPr>
          <w:rFonts w:eastAsia="Times New Roman"/>
          <w:color w:val="800000"/>
        </w:rPr>
        <w:t>\</w:t>
      </w:r>
      <w:proofErr w:type="spellStart"/>
      <w:proofErr w:type="gramStart"/>
      <w:r w:rsidRPr="00A752AE">
        <w:rPr>
          <w:rFonts w:eastAsia="Times New Roman"/>
          <w:color w:val="800000"/>
        </w:rPr>
        <w:t>citep</w:t>
      </w:r>
      <w:proofErr w:type="spellEnd"/>
      <w:r w:rsidRPr="00A752AE">
        <w:rPr>
          <w:rFonts w:eastAsia="Times New Roman"/>
        </w:rPr>
        <w:t>{</w:t>
      </w:r>
      <w:proofErr w:type="gramEnd"/>
      <w:r w:rsidRPr="00A752AE">
        <w:rPr>
          <w:rFonts w:eastAsia="Times New Roman"/>
          <w:u w:val="single"/>
        </w:rPr>
        <w:t>Satterthwaite1946</w:t>
      </w:r>
      <w:r w:rsidRPr="00A752AE">
        <w:rPr>
          <w:rFonts w:eastAsia="Times New Roman"/>
        </w:rPr>
        <w:t xml:space="preserve">}. This thesis also uses the </w:t>
      </w:r>
      <w:r w:rsidRPr="00A752AE">
        <w:rPr>
          <w:rFonts w:eastAsia="Times New Roman"/>
          <w:u w:val="single"/>
        </w:rPr>
        <w:t>EDF</w:t>
      </w:r>
      <w:r w:rsidRPr="00A752AE">
        <w:rPr>
          <w:rFonts w:eastAsia="Times New Roman"/>
        </w:rPr>
        <w:t xml:space="preserve"> to further compare the designs found in </w:t>
      </w:r>
      <w:del w:id="532" w:author="Seamus Harris" w:date="2014-01-29T15:19:00Z">
        <w:r w:rsidRPr="00A752AE" w:rsidDel="00C5473E">
          <w:rPr>
            <w:rFonts w:eastAsia="Times New Roman"/>
          </w:rPr>
          <w:delText xml:space="preserve">the </w:delText>
        </w:r>
      </w:del>
      <w:r w:rsidRPr="00A752AE">
        <w:rPr>
          <w:rFonts w:eastAsia="Times New Roman"/>
        </w:rPr>
        <w:t>Chapter</w:t>
      </w:r>
      <w:ins w:id="533" w:author="Seamus Harris" w:date="2014-01-29T15:19:00Z">
        <w:r w:rsidR="00C5473E">
          <w:rPr>
            <w:rFonts w:eastAsia="Times New Roman"/>
          </w:rPr>
          <w:t>s</w:t>
        </w:r>
      </w:ins>
      <w:r w:rsidRPr="00A752AE">
        <w:rPr>
          <w:rFonts w:eastAsia="Times New Roman"/>
        </w:rPr>
        <w:t xml:space="preserve"> 3 and 4, and the comparison is presented in Chapter 5. </w:t>
      </w: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A752AE">
        <w:rPr>
          <w:rFonts w:eastAsia="Times New Roman"/>
        </w:rPr>
        <w:t xml:space="preserve"> </w:t>
      </w: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A752AE">
        <w:rPr>
          <w:rFonts w:eastAsia="Times New Roman"/>
          <w:b/>
          <w:bCs/>
          <w:color w:val="0000CC"/>
        </w:rPr>
        <w:t>\section{</w:t>
      </w:r>
      <w:r w:rsidRPr="00A752AE">
        <w:rPr>
          <w:rFonts w:eastAsia="Times New Roman"/>
          <w:b/>
          <w:bCs/>
          <w:color w:val="0000CC"/>
          <w:u w:val="single"/>
        </w:rPr>
        <w:t>Proteomic</w:t>
      </w:r>
      <w:r w:rsidRPr="00A752AE">
        <w:rPr>
          <w:rFonts w:eastAsia="Times New Roman"/>
          <w:b/>
          <w:bCs/>
          <w:color w:val="0000CC"/>
        </w:rPr>
        <w:t xml:space="preserve"> experiment}</w:t>
      </w: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A752AE">
        <w:rPr>
          <w:rFonts w:eastAsia="Times New Roman"/>
          <w:b/>
          <w:bCs/>
          <w:color w:val="0000CC"/>
        </w:rPr>
        <w:t>\label{</w:t>
      </w:r>
      <w:proofErr w:type="spellStart"/>
      <w:r w:rsidRPr="00A752AE">
        <w:rPr>
          <w:rFonts w:eastAsia="Times New Roman"/>
          <w:b/>
          <w:bCs/>
          <w:color w:val="0000CC"/>
        </w:rPr>
        <w:t>sec:proteomicExpt</w:t>
      </w:r>
      <w:proofErr w:type="spellEnd"/>
      <w:r w:rsidRPr="00A752AE">
        <w:rPr>
          <w:rFonts w:eastAsia="Times New Roman"/>
          <w:b/>
          <w:bCs/>
          <w:color w:val="0000CC"/>
        </w:rPr>
        <w:t>}</w:t>
      </w: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A752AE">
        <w:rPr>
          <w:rFonts w:eastAsia="Times New Roman"/>
        </w:rPr>
        <w:t xml:space="preserve">This thesis </w:t>
      </w:r>
      <w:del w:id="534" w:author="Seamus Harris" w:date="2014-01-29T15:19:00Z">
        <w:r w:rsidRPr="00A752AE" w:rsidDel="00C5473E">
          <w:rPr>
            <w:rFonts w:eastAsia="Times New Roman"/>
          </w:rPr>
          <w:delText xml:space="preserve">is about designing </w:delText>
        </w:r>
      </w:del>
      <w:ins w:id="535" w:author="Seamus Harris" w:date="2014-01-29T15:19:00Z">
        <w:r w:rsidR="00C5473E">
          <w:rPr>
            <w:rFonts w:eastAsia="Times New Roman"/>
          </w:rPr>
          <w:t xml:space="preserve">focuses on the design of </w:t>
        </w:r>
      </w:ins>
      <w:r w:rsidRPr="00A752AE">
        <w:rPr>
          <w:rFonts w:eastAsia="Times New Roman"/>
        </w:rPr>
        <w:t xml:space="preserve">the </w:t>
      </w:r>
      <w:proofErr w:type="spellStart"/>
      <w:r w:rsidRPr="00A752AE">
        <w:rPr>
          <w:rFonts w:eastAsia="Times New Roman"/>
          <w:u w:val="single"/>
        </w:rPr>
        <w:t>MudPIT</w:t>
      </w:r>
      <w:r w:rsidRPr="00A752AE">
        <w:rPr>
          <w:rFonts w:eastAsia="Times New Roman"/>
        </w:rPr>
        <w:t>-iTRAQ</w:t>
      </w:r>
      <w:proofErr w:type="spellEnd"/>
      <w:r w:rsidRPr="00A752AE">
        <w:rPr>
          <w:rFonts w:eastAsia="Times New Roman"/>
          <w:color w:val="008000"/>
        </w:rPr>
        <w:t>$</w:t>
      </w:r>
      <w:proofErr w:type="gramStart"/>
      <w:r w:rsidRPr="00A752AE">
        <w:rPr>
          <w:rFonts w:eastAsia="Times New Roman"/>
          <w:color w:val="008000"/>
        </w:rPr>
        <w:t>^{</w:t>
      </w:r>
      <w:proofErr w:type="gramEnd"/>
      <w:r w:rsidRPr="00A752AE">
        <w:rPr>
          <w:rFonts w:eastAsia="Times New Roman"/>
          <w:color w:val="008000"/>
        </w:rPr>
        <w:t>\</w:t>
      </w:r>
      <w:proofErr w:type="spellStart"/>
      <w:r w:rsidRPr="00A752AE">
        <w:rPr>
          <w:rFonts w:eastAsia="Times New Roman"/>
          <w:color w:val="008000"/>
        </w:rPr>
        <w:t>rm</w:t>
      </w:r>
      <w:proofErr w:type="spellEnd"/>
      <w:r w:rsidRPr="00A752AE">
        <w:rPr>
          <w:rFonts w:eastAsia="Times New Roman"/>
          <w:color w:val="008000"/>
        </w:rPr>
        <w:t xml:space="preserve"> TM}$</w:t>
      </w:r>
      <w:r w:rsidRPr="00A752AE">
        <w:rPr>
          <w:rFonts w:eastAsia="Times New Roman"/>
        </w:rPr>
        <w:t xml:space="preserve"> </w:t>
      </w:r>
      <w:r w:rsidRPr="00A752AE">
        <w:rPr>
          <w:rFonts w:eastAsia="Times New Roman"/>
          <w:u w:val="single"/>
        </w:rPr>
        <w:t>proteomics</w:t>
      </w:r>
      <w:r w:rsidRPr="00A752AE">
        <w:rPr>
          <w:rFonts w:eastAsia="Times New Roman"/>
        </w:rPr>
        <w:t xml:space="preserve"> experiments. </w:t>
      </w:r>
      <w:r w:rsidRPr="00A752AE">
        <w:rPr>
          <w:rFonts w:eastAsia="Times New Roman"/>
          <w:u w:val="single"/>
        </w:rPr>
        <w:t>Proteomic</w:t>
      </w:r>
      <w:r w:rsidRPr="00A752AE">
        <w:rPr>
          <w:rFonts w:eastAsia="Times New Roman"/>
        </w:rPr>
        <w:t xml:space="preserve"> studies require the use of a combination of technologies, coupled with database searching, to identify and quantify the proteins within a target cell, tissue or </w:t>
      </w:r>
      <w:proofErr w:type="spellStart"/>
      <w:r w:rsidRPr="00A752AE">
        <w:rPr>
          <w:rFonts w:eastAsia="Times New Roman"/>
          <w:u w:val="single"/>
        </w:rPr>
        <w:t>biofluid</w:t>
      </w:r>
      <w:proofErr w:type="spellEnd"/>
      <w:r w:rsidRPr="00A752AE">
        <w:rPr>
          <w:rFonts w:eastAsia="Times New Roman"/>
        </w:rPr>
        <w:t>. This section aims to describe these identifications and measurements in detail</w:t>
      </w:r>
      <w:ins w:id="536" w:author="Seamus Harris" w:date="2014-01-29T15:19:00Z">
        <w:r w:rsidR="00C5473E">
          <w:rPr>
            <w:rFonts w:eastAsia="Times New Roman"/>
          </w:rPr>
          <w:t>,</w:t>
        </w:r>
      </w:ins>
      <w:r w:rsidRPr="00A752AE">
        <w:rPr>
          <w:rFonts w:eastAsia="Times New Roman"/>
        </w:rPr>
        <w:t xml:space="preserve"> which would help </w:t>
      </w:r>
      <w:del w:id="537" w:author="Seamus Harris" w:date="2014-01-29T15:19:00Z">
        <w:r w:rsidRPr="00A752AE" w:rsidDel="00C5473E">
          <w:rPr>
            <w:rFonts w:eastAsia="Times New Roman"/>
          </w:rPr>
          <w:delText xml:space="preserve">in </w:delText>
        </w:r>
      </w:del>
      <w:r w:rsidRPr="00A752AE">
        <w:rPr>
          <w:rFonts w:eastAsia="Times New Roman"/>
        </w:rPr>
        <w:t>design</w:t>
      </w:r>
      <w:del w:id="538" w:author="Seamus Harris" w:date="2014-01-29T15:19:00Z">
        <w:r w:rsidRPr="00A752AE" w:rsidDel="00C5473E">
          <w:rPr>
            <w:rFonts w:eastAsia="Times New Roman"/>
          </w:rPr>
          <w:delText>ing</w:delText>
        </w:r>
      </w:del>
      <w:r w:rsidRPr="00A752AE">
        <w:rPr>
          <w:rFonts w:eastAsia="Times New Roman"/>
        </w:rPr>
        <w:t xml:space="preserve"> </w:t>
      </w:r>
      <w:del w:id="539" w:author="Seamus Harris" w:date="2014-01-29T15:19:00Z">
        <w:r w:rsidRPr="00A752AE" w:rsidDel="00C5473E">
          <w:rPr>
            <w:rFonts w:eastAsia="Times New Roman"/>
          </w:rPr>
          <w:delText xml:space="preserve">the </w:delText>
        </w:r>
      </w:del>
      <w:r w:rsidRPr="00A752AE">
        <w:rPr>
          <w:rFonts w:eastAsia="Times New Roman"/>
          <w:u w:val="single"/>
        </w:rPr>
        <w:t>proteomics</w:t>
      </w:r>
      <w:r w:rsidRPr="00A752AE">
        <w:rPr>
          <w:rFonts w:eastAsia="Times New Roman"/>
        </w:rPr>
        <w:t xml:space="preserve"> experiments using the technologies described. Section~</w:t>
      </w:r>
      <w:r w:rsidRPr="00A752AE">
        <w:rPr>
          <w:rFonts w:eastAsia="Times New Roman"/>
          <w:color w:val="800000"/>
        </w:rPr>
        <w:t>\</w:t>
      </w:r>
      <w:proofErr w:type="gramStart"/>
      <w:r w:rsidRPr="00A752AE">
        <w:rPr>
          <w:rFonts w:eastAsia="Times New Roman"/>
          <w:color w:val="800000"/>
        </w:rPr>
        <w:t>ref</w:t>
      </w:r>
      <w:r w:rsidRPr="00A752AE">
        <w:rPr>
          <w:rFonts w:eastAsia="Times New Roman"/>
        </w:rPr>
        <w:t>{</w:t>
      </w:r>
      <w:proofErr w:type="spellStart"/>
      <w:proofErr w:type="gramEnd"/>
      <w:r w:rsidRPr="00A752AE">
        <w:rPr>
          <w:rFonts w:eastAsia="Times New Roman"/>
          <w:u w:val="single"/>
        </w:rPr>
        <w:t>subsec</w:t>
      </w:r>
      <w:r w:rsidRPr="00A752AE">
        <w:rPr>
          <w:rFonts w:eastAsia="Times New Roman"/>
        </w:rPr>
        <w:t>:protein</w:t>
      </w:r>
      <w:proofErr w:type="spellEnd"/>
      <w:r w:rsidRPr="00A752AE">
        <w:rPr>
          <w:rFonts w:eastAsia="Times New Roman"/>
        </w:rPr>
        <w:t xml:space="preserve">} thus provides a detailed introduction to proteins and some of their properties, and defines the term </w:t>
      </w:r>
      <w:r w:rsidRPr="00A752AE">
        <w:rPr>
          <w:rFonts w:eastAsia="Times New Roman"/>
          <w:u w:val="single"/>
        </w:rPr>
        <w:t>proteome</w:t>
      </w:r>
      <w:r w:rsidRPr="00A752AE">
        <w:rPr>
          <w:rFonts w:eastAsia="Times New Roman"/>
        </w:rPr>
        <w:t>. Section~</w:t>
      </w:r>
      <w:r w:rsidRPr="00A752AE">
        <w:rPr>
          <w:rFonts w:eastAsia="Times New Roman"/>
          <w:color w:val="800000"/>
        </w:rPr>
        <w:t>\</w:t>
      </w:r>
      <w:proofErr w:type="gramStart"/>
      <w:r w:rsidRPr="00A752AE">
        <w:rPr>
          <w:rFonts w:eastAsia="Times New Roman"/>
          <w:color w:val="800000"/>
        </w:rPr>
        <w:t>ref</w:t>
      </w:r>
      <w:r w:rsidRPr="00A752AE">
        <w:rPr>
          <w:rFonts w:eastAsia="Times New Roman"/>
        </w:rPr>
        <w:t>{</w:t>
      </w:r>
      <w:proofErr w:type="spellStart"/>
      <w:proofErr w:type="gramEnd"/>
      <w:r w:rsidRPr="00A752AE">
        <w:rPr>
          <w:rFonts w:eastAsia="Times New Roman"/>
          <w:u w:val="single"/>
        </w:rPr>
        <w:t>subsec</w:t>
      </w:r>
      <w:r w:rsidRPr="00A752AE">
        <w:rPr>
          <w:rFonts w:eastAsia="Times New Roman"/>
        </w:rPr>
        <w:t>:</w:t>
      </w:r>
      <w:r w:rsidRPr="00A752AE">
        <w:rPr>
          <w:rFonts w:eastAsia="Times New Roman"/>
          <w:u w:val="single"/>
        </w:rPr>
        <w:t>MudPIT</w:t>
      </w:r>
      <w:proofErr w:type="spellEnd"/>
      <w:r w:rsidRPr="00A752AE">
        <w:rPr>
          <w:rFonts w:eastAsia="Times New Roman"/>
        </w:rPr>
        <w:t xml:space="preserve">} describes the process of separating a complex protein mixture into smaller subunits </w:t>
      </w:r>
      <w:del w:id="540" w:author="Seamus Harris" w:date="2014-01-29T18:36:00Z">
        <w:r w:rsidRPr="00A752AE" w:rsidDel="001C6051">
          <w:rPr>
            <w:rFonts w:eastAsia="Times New Roman"/>
          </w:rPr>
          <w:delText xml:space="preserve">so </w:delText>
        </w:r>
      </w:del>
      <w:ins w:id="541" w:author="Seamus Harris" w:date="2014-01-29T18:36:00Z">
        <w:r w:rsidR="001C6051">
          <w:rPr>
            <w:rFonts w:eastAsia="Times New Roman"/>
          </w:rPr>
          <w:t>to enable</w:t>
        </w:r>
        <w:r w:rsidR="001C6051" w:rsidRPr="00A752AE">
          <w:rPr>
            <w:rFonts w:eastAsia="Times New Roman"/>
          </w:rPr>
          <w:t xml:space="preserve"> </w:t>
        </w:r>
      </w:ins>
      <w:del w:id="542" w:author="Seamus Harris" w:date="2014-01-29T15:20:00Z">
        <w:r w:rsidRPr="00A752AE" w:rsidDel="00C5473E">
          <w:rPr>
            <w:rFonts w:eastAsia="Times New Roman"/>
          </w:rPr>
          <w:delText xml:space="preserve">the </w:delText>
        </w:r>
      </w:del>
      <w:r w:rsidRPr="00A752AE">
        <w:rPr>
          <w:rFonts w:eastAsia="Times New Roman"/>
        </w:rPr>
        <w:t xml:space="preserve">high resolution measurements of the </w:t>
      </w:r>
      <w:del w:id="543" w:author="Seamus Harris" w:date="2014-01-29T15:20:00Z">
        <w:r w:rsidRPr="00A752AE" w:rsidDel="00C5473E">
          <w:rPr>
            <w:rFonts w:eastAsia="Times New Roman"/>
            <w:u w:val="single"/>
          </w:rPr>
          <w:delText>proteins’</w:delText>
        </w:r>
        <w:r w:rsidRPr="00A752AE" w:rsidDel="00C5473E">
          <w:rPr>
            <w:rFonts w:eastAsia="Times New Roman"/>
          </w:rPr>
          <w:delText xml:space="preserve"> </w:delText>
        </w:r>
      </w:del>
      <w:r w:rsidRPr="00A752AE">
        <w:rPr>
          <w:rFonts w:eastAsia="Times New Roman"/>
        </w:rPr>
        <w:t xml:space="preserve">constituent components </w:t>
      </w:r>
      <w:ins w:id="544" w:author="Seamus Harris" w:date="2014-01-29T15:20:00Z">
        <w:r w:rsidR="00C5473E">
          <w:rPr>
            <w:rFonts w:eastAsia="Times New Roman"/>
          </w:rPr>
          <w:t>of proteins</w:t>
        </w:r>
      </w:ins>
      <w:del w:id="545" w:author="Seamus Harris" w:date="2014-01-29T18:36:00Z">
        <w:r w:rsidRPr="00A752AE" w:rsidDel="001C6051">
          <w:rPr>
            <w:rFonts w:eastAsia="Times New Roman"/>
          </w:rPr>
          <w:delText xml:space="preserve">can be </w:delText>
        </w:r>
      </w:del>
      <w:del w:id="546" w:author="Seamus Harris" w:date="2014-01-29T15:20:00Z">
        <w:r w:rsidRPr="00A752AE" w:rsidDel="00C5473E">
          <w:rPr>
            <w:rFonts w:eastAsia="Times New Roman"/>
          </w:rPr>
          <w:delText>made</w:delText>
        </w:r>
      </w:del>
      <w:r w:rsidRPr="00A752AE">
        <w:rPr>
          <w:rFonts w:eastAsia="Times New Roman"/>
        </w:rPr>
        <w:t>. Section~</w:t>
      </w:r>
      <w:r w:rsidRPr="00A752AE">
        <w:rPr>
          <w:rFonts w:eastAsia="Times New Roman"/>
          <w:color w:val="800000"/>
        </w:rPr>
        <w:t>\</w:t>
      </w:r>
      <w:proofErr w:type="gramStart"/>
      <w:r w:rsidRPr="00A752AE">
        <w:rPr>
          <w:rFonts w:eastAsia="Times New Roman"/>
          <w:color w:val="800000"/>
        </w:rPr>
        <w:t>ref</w:t>
      </w:r>
      <w:r w:rsidRPr="00A752AE">
        <w:rPr>
          <w:rFonts w:eastAsia="Times New Roman"/>
        </w:rPr>
        <w:t>{</w:t>
      </w:r>
      <w:proofErr w:type="spellStart"/>
      <w:proofErr w:type="gramEnd"/>
      <w:r w:rsidRPr="00A752AE">
        <w:rPr>
          <w:rFonts w:eastAsia="Times New Roman"/>
          <w:u w:val="single"/>
        </w:rPr>
        <w:t>subsec</w:t>
      </w:r>
      <w:r w:rsidRPr="00A752AE">
        <w:rPr>
          <w:rFonts w:eastAsia="Times New Roman"/>
        </w:rPr>
        <w:t>:iTRAQ</w:t>
      </w:r>
      <w:proofErr w:type="spellEnd"/>
      <w:r w:rsidRPr="00A752AE">
        <w:rPr>
          <w:rFonts w:eastAsia="Times New Roman"/>
        </w:rPr>
        <w:t xml:space="preserve">} describes a recent protein labelling technology that enables the simultaneous analysis of </w:t>
      </w:r>
      <w:del w:id="547" w:author="Seamus Harris" w:date="2014-01-29T15:21:00Z">
        <w:r w:rsidRPr="00A752AE" w:rsidDel="00C5473E">
          <w:rPr>
            <w:rFonts w:eastAsia="Times New Roman"/>
          </w:rPr>
          <w:delText xml:space="preserve">multiple protein </w:delText>
        </w:r>
      </w:del>
      <w:r w:rsidRPr="00A752AE">
        <w:rPr>
          <w:rFonts w:eastAsia="Times New Roman"/>
        </w:rPr>
        <w:t xml:space="preserve">complex </w:t>
      </w:r>
      <w:ins w:id="548" w:author="Seamus Harris" w:date="2014-01-29T15:21:00Z">
        <w:r w:rsidR="00C5473E">
          <w:rPr>
            <w:rFonts w:eastAsia="Times New Roman"/>
          </w:rPr>
          <w:t>multi-</w:t>
        </w:r>
      </w:ins>
      <w:r w:rsidRPr="00A752AE">
        <w:rPr>
          <w:rFonts w:eastAsia="Times New Roman"/>
        </w:rPr>
        <w:t xml:space="preserve">protein mixtures. </w:t>
      </w: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A752AE">
        <w:rPr>
          <w:rFonts w:eastAsia="Times New Roman"/>
          <w:b/>
          <w:bCs/>
          <w:color w:val="0000CC"/>
        </w:rPr>
        <w:t xml:space="preserve">\subsection{Proteins and the </w:t>
      </w:r>
      <w:r w:rsidRPr="00A752AE">
        <w:rPr>
          <w:rFonts w:eastAsia="Times New Roman"/>
          <w:b/>
          <w:bCs/>
          <w:color w:val="0000CC"/>
          <w:u w:val="single"/>
        </w:rPr>
        <w:t>Proteome</w:t>
      </w:r>
      <w:r w:rsidRPr="00A752AE">
        <w:rPr>
          <w:rFonts w:eastAsia="Times New Roman"/>
          <w:b/>
          <w:bCs/>
          <w:color w:val="0000CC"/>
        </w:rPr>
        <w:t>}</w:t>
      </w: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A752AE">
        <w:rPr>
          <w:rFonts w:eastAsia="Times New Roman"/>
          <w:b/>
          <w:bCs/>
          <w:color w:val="0000CC"/>
        </w:rPr>
        <w:t>\label{</w:t>
      </w:r>
      <w:proofErr w:type="spellStart"/>
      <w:r w:rsidRPr="00A752AE">
        <w:rPr>
          <w:rFonts w:eastAsia="Times New Roman"/>
          <w:b/>
          <w:bCs/>
          <w:color w:val="0000CC"/>
        </w:rPr>
        <w:t>subsec:protein</w:t>
      </w:r>
      <w:proofErr w:type="spellEnd"/>
      <w:r w:rsidRPr="00A752AE">
        <w:rPr>
          <w:rFonts w:eastAsia="Times New Roman"/>
          <w:b/>
          <w:bCs/>
          <w:color w:val="0000CC"/>
        </w:rPr>
        <w:t>}</w:t>
      </w: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A752AE">
        <w:rPr>
          <w:rFonts w:eastAsia="Times New Roman"/>
        </w:rPr>
        <w:t xml:space="preserve">Proteins are one of the major macromolecules within a biological system that contribute to every process in a living system and are considered essential building blocks of life. They are constructed from </w:t>
      </w:r>
      <w:del w:id="549" w:author="Seamus Harris" w:date="2014-01-29T15:22:00Z">
        <w:r w:rsidRPr="00A752AE" w:rsidDel="00C5473E">
          <w:rPr>
            <w:rFonts w:eastAsia="Times New Roman"/>
          </w:rPr>
          <w:delText xml:space="preserve">a </w:delText>
        </w:r>
      </w:del>
      <w:r w:rsidRPr="00A752AE">
        <w:rPr>
          <w:rFonts w:eastAsia="Times New Roman"/>
        </w:rPr>
        <w:t>chain</w:t>
      </w:r>
      <w:ins w:id="550" w:author="Seamus Harris" w:date="2014-01-29T15:22:00Z">
        <w:r w:rsidR="00C5473E">
          <w:rPr>
            <w:rFonts w:eastAsia="Times New Roman"/>
          </w:rPr>
          <w:t>s</w:t>
        </w:r>
      </w:ins>
      <w:r w:rsidRPr="00A752AE">
        <w:rPr>
          <w:rFonts w:eastAsia="Times New Roman"/>
        </w:rPr>
        <w:t xml:space="preserve"> of amino acids, joined by peptide bonds~</w:t>
      </w:r>
      <w:r w:rsidRPr="00A752AE">
        <w:rPr>
          <w:rFonts w:eastAsia="Times New Roman"/>
          <w:color w:val="800000"/>
        </w:rPr>
        <w:t>\</w:t>
      </w:r>
      <w:proofErr w:type="spellStart"/>
      <w:proofErr w:type="gramStart"/>
      <w:r w:rsidRPr="00A752AE">
        <w:rPr>
          <w:rFonts w:eastAsia="Times New Roman"/>
          <w:color w:val="800000"/>
        </w:rPr>
        <w:t>citep</w:t>
      </w:r>
      <w:proofErr w:type="spellEnd"/>
      <w:r w:rsidRPr="00A752AE">
        <w:rPr>
          <w:rFonts w:eastAsia="Times New Roman"/>
        </w:rPr>
        <w:t>{</w:t>
      </w:r>
      <w:proofErr w:type="gramEnd"/>
      <w:r w:rsidRPr="00A752AE">
        <w:rPr>
          <w:rFonts w:eastAsia="Times New Roman"/>
          <w:u w:val="single"/>
        </w:rPr>
        <w:t>Eidhammer2008</w:t>
      </w:r>
      <w:r w:rsidRPr="00A752AE">
        <w:rPr>
          <w:rFonts w:eastAsia="Times New Roman"/>
        </w:rPr>
        <w:t xml:space="preserve">}. Amino acid sequences are derived from the genes in the cell nucleus through transcription, where DNA is copied to </w:t>
      </w:r>
      <w:r w:rsidRPr="00A752AE">
        <w:rPr>
          <w:rFonts w:eastAsia="Times New Roman"/>
          <w:u w:val="single"/>
        </w:rPr>
        <w:t>mRNA</w:t>
      </w:r>
      <w:r w:rsidRPr="00A752AE">
        <w:rPr>
          <w:rFonts w:eastAsia="Times New Roman"/>
        </w:rPr>
        <w:t xml:space="preserve">, followed by translation, where messenger </w:t>
      </w:r>
      <w:r w:rsidRPr="00A752AE">
        <w:rPr>
          <w:rFonts w:eastAsia="Times New Roman"/>
          <w:u w:val="single"/>
        </w:rPr>
        <w:t>RNA</w:t>
      </w:r>
      <w:r w:rsidRPr="00A752AE">
        <w:rPr>
          <w:rFonts w:eastAsia="Times New Roman"/>
        </w:rPr>
        <w:t xml:space="preserve"> (</w:t>
      </w:r>
      <w:r w:rsidRPr="00A752AE">
        <w:rPr>
          <w:rFonts w:eastAsia="Times New Roman"/>
          <w:u w:val="single"/>
        </w:rPr>
        <w:t>mRNA</w:t>
      </w:r>
      <w:r w:rsidRPr="00A752AE">
        <w:rPr>
          <w:rFonts w:eastAsia="Times New Roman"/>
        </w:rPr>
        <w:t>) is decoded into proteins (see Figure~</w:t>
      </w:r>
      <w:r w:rsidRPr="00A752AE">
        <w:rPr>
          <w:rFonts w:eastAsia="Times New Roman"/>
          <w:color w:val="800000"/>
        </w:rPr>
        <w:t>\ref</w:t>
      </w:r>
      <w:r w:rsidRPr="00A752AE">
        <w:rPr>
          <w:rFonts w:eastAsia="Times New Roman"/>
        </w:rPr>
        <w:t>{</w:t>
      </w:r>
      <w:proofErr w:type="spellStart"/>
      <w:r w:rsidRPr="00A752AE">
        <w:rPr>
          <w:rFonts w:eastAsia="Times New Roman"/>
        </w:rPr>
        <w:t>fig:processes</w:t>
      </w:r>
      <w:proofErr w:type="spellEnd"/>
      <w:r w:rsidRPr="00A752AE">
        <w:rPr>
          <w:rFonts w:eastAsia="Times New Roman"/>
        </w:rPr>
        <w:t>}). Furthermore, a pre-</w:t>
      </w:r>
      <w:r w:rsidRPr="00A752AE">
        <w:rPr>
          <w:rFonts w:eastAsia="Times New Roman"/>
          <w:u w:val="single"/>
        </w:rPr>
        <w:t>mRNA</w:t>
      </w:r>
      <w:r w:rsidRPr="00A752AE">
        <w:rPr>
          <w:rFonts w:eastAsia="Times New Roman"/>
        </w:rPr>
        <w:t xml:space="preserve"> may undergo alternative splicing as part of the post-transcription process, and thus can produce multiple protein sequences. This makes the study of protein expression more functionally relevant than </w:t>
      </w:r>
      <w:del w:id="551" w:author="Seamus Harris" w:date="2014-01-29T15:22:00Z">
        <w:r w:rsidRPr="00A752AE" w:rsidDel="00AF04CF">
          <w:rPr>
            <w:rFonts w:eastAsia="Times New Roman"/>
          </w:rPr>
          <w:delText xml:space="preserve">the </w:delText>
        </w:r>
      </w:del>
      <w:r w:rsidRPr="00A752AE">
        <w:rPr>
          <w:rFonts w:eastAsia="Times New Roman"/>
          <w:u w:val="single"/>
        </w:rPr>
        <w:t>mRNA</w:t>
      </w:r>
      <w:r w:rsidRPr="00A752AE">
        <w:rPr>
          <w:rFonts w:eastAsia="Times New Roman"/>
        </w:rPr>
        <w:t xml:space="preserve"> transcription, also known as </w:t>
      </w:r>
      <w:r w:rsidRPr="00A752AE">
        <w:rPr>
          <w:rFonts w:eastAsia="Times New Roman"/>
          <w:color w:val="800000"/>
        </w:rPr>
        <w:t>\</w:t>
      </w:r>
      <w:proofErr w:type="spellStart"/>
      <w:r w:rsidRPr="00A752AE">
        <w:rPr>
          <w:rFonts w:eastAsia="Times New Roman"/>
          <w:color w:val="800000"/>
        </w:rPr>
        <w:t>emph</w:t>
      </w:r>
      <w:proofErr w:type="spellEnd"/>
      <w:r w:rsidRPr="00A752AE">
        <w:rPr>
          <w:rFonts w:eastAsia="Times New Roman"/>
        </w:rPr>
        <w:t>{gene expression}.</w:t>
      </w: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A752AE">
        <w:rPr>
          <w:rFonts w:eastAsia="Times New Roman"/>
        </w:rPr>
        <w:t xml:space="preserve">A protein can be digested into smaller units, or peptides, that comprise </w:t>
      </w:r>
      <w:proofErr w:type="spellStart"/>
      <w:r w:rsidRPr="00A752AE">
        <w:rPr>
          <w:rFonts w:eastAsia="Times New Roman"/>
          <w:u w:val="single"/>
        </w:rPr>
        <w:t>subsequences</w:t>
      </w:r>
      <w:proofErr w:type="spellEnd"/>
      <w:r w:rsidRPr="00A752AE">
        <w:rPr>
          <w:rFonts w:eastAsia="Times New Roman"/>
        </w:rPr>
        <w:t xml:space="preserve"> of the amino acids in the intact protein. Proteins thus are also termed polypeptides, </w:t>
      </w:r>
      <w:del w:id="552" w:author="Seamus Harris" w:date="2014-01-29T15:23:00Z">
        <w:r w:rsidRPr="00A752AE" w:rsidDel="00AF04CF">
          <w:rPr>
            <w:rFonts w:eastAsia="Times New Roman"/>
          </w:rPr>
          <w:delText xml:space="preserve">and </w:delText>
        </w:r>
      </w:del>
      <w:ins w:id="553" w:author="Seamus Harris" w:date="2014-01-29T15:23:00Z">
        <w:r w:rsidR="00AF04CF">
          <w:rPr>
            <w:rFonts w:eastAsia="Times New Roman"/>
          </w:rPr>
          <w:t xml:space="preserve">while </w:t>
        </w:r>
      </w:ins>
      <w:r w:rsidRPr="00A752AE">
        <w:rPr>
          <w:rFonts w:eastAsia="Times New Roman"/>
        </w:rPr>
        <w:t xml:space="preserve">peptides are produced by enzymatic digestion of a whole protein. An example of such an enzyme is </w:t>
      </w:r>
      <w:r w:rsidRPr="00A752AE">
        <w:rPr>
          <w:rFonts w:eastAsia="Times New Roman"/>
          <w:color w:val="800000"/>
        </w:rPr>
        <w:t>\</w:t>
      </w:r>
      <w:proofErr w:type="spellStart"/>
      <w:proofErr w:type="gramStart"/>
      <w:r w:rsidRPr="00A752AE">
        <w:rPr>
          <w:rFonts w:eastAsia="Times New Roman"/>
          <w:color w:val="800000"/>
        </w:rPr>
        <w:t>emph</w:t>
      </w:r>
      <w:proofErr w:type="spellEnd"/>
      <w:r w:rsidRPr="00A752AE">
        <w:rPr>
          <w:rFonts w:eastAsia="Times New Roman"/>
        </w:rPr>
        <w:t>{</w:t>
      </w:r>
      <w:proofErr w:type="spellStart"/>
      <w:proofErr w:type="gramEnd"/>
      <w:r w:rsidRPr="00A752AE">
        <w:rPr>
          <w:rFonts w:eastAsia="Times New Roman"/>
        </w:rPr>
        <w:t>trypsin</w:t>
      </w:r>
      <w:proofErr w:type="spellEnd"/>
      <w:r w:rsidRPr="00A752AE">
        <w:rPr>
          <w:rFonts w:eastAsia="Times New Roman"/>
        </w:rPr>
        <w:t>}~</w:t>
      </w:r>
      <w:r w:rsidRPr="00A752AE">
        <w:rPr>
          <w:rFonts w:eastAsia="Times New Roman"/>
          <w:color w:val="800000"/>
        </w:rPr>
        <w:t>\</w:t>
      </w:r>
      <w:proofErr w:type="spellStart"/>
      <w:r w:rsidRPr="00A752AE">
        <w:rPr>
          <w:rFonts w:eastAsia="Times New Roman"/>
          <w:color w:val="800000"/>
        </w:rPr>
        <w:t>citep</w:t>
      </w:r>
      <w:proofErr w:type="spellEnd"/>
      <w:r w:rsidRPr="00A752AE">
        <w:rPr>
          <w:rFonts w:eastAsia="Times New Roman"/>
        </w:rPr>
        <w:t>{</w:t>
      </w:r>
      <w:r w:rsidRPr="00A752AE">
        <w:rPr>
          <w:rFonts w:eastAsia="Times New Roman"/>
          <w:u w:val="single"/>
        </w:rPr>
        <w:t>Eidhammer2008</w:t>
      </w:r>
      <w:r w:rsidRPr="00A752AE">
        <w:rPr>
          <w:rFonts w:eastAsia="Times New Roman"/>
        </w:rPr>
        <w:t xml:space="preserve">}. </w:t>
      </w: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A752AE">
        <w:rPr>
          <w:rFonts w:eastAsia="Times New Roman"/>
          <w:color w:val="0000CC"/>
        </w:rPr>
        <w:t>\begin</w:t>
      </w:r>
      <w:r w:rsidRPr="00A752AE">
        <w:rPr>
          <w:rFonts w:eastAsia="Times New Roman"/>
        </w:rPr>
        <w:t>{figure}[</w:t>
      </w:r>
      <w:proofErr w:type="spellStart"/>
      <w:r w:rsidRPr="00A752AE">
        <w:rPr>
          <w:rFonts w:eastAsia="Times New Roman"/>
          <w:u w:val="single"/>
        </w:rPr>
        <w:t>hbt</w:t>
      </w:r>
      <w:proofErr w:type="spellEnd"/>
      <w:r w:rsidRPr="00A752AE">
        <w:rPr>
          <w:rFonts w:eastAsia="Times New Roman"/>
        </w:rPr>
        <w:t>]</w:t>
      </w: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A752AE">
        <w:rPr>
          <w:rFonts w:eastAsia="Times New Roman"/>
          <w:color w:val="800000"/>
        </w:rPr>
        <w:t>\</w:t>
      </w:r>
      <w:proofErr w:type="spellStart"/>
      <w:r w:rsidRPr="00A752AE">
        <w:rPr>
          <w:rFonts w:eastAsia="Times New Roman"/>
          <w:color w:val="800000"/>
        </w:rPr>
        <w:t>centering</w:t>
      </w:r>
      <w:proofErr w:type="spellEnd"/>
      <w:r w:rsidRPr="00A752AE">
        <w:rPr>
          <w:rFonts w:eastAsia="Times New Roman"/>
        </w:rPr>
        <w:t>{</w:t>
      </w:r>
      <w:r w:rsidRPr="00A752AE">
        <w:rPr>
          <w:rFonts w:eastAsia="Times New Roman"/>
          <w:b/>
          <w:bCs/>
          <w:color w:val="0000CC"/>
        </w:rPr>
        <w:t>\</w:t>
      </w:r>
      <w:proofErr w:type="spellStart"/>
      <w:r w:rsidRPr="00A752AE">
        <w:rPr>
          <w:rFonts w:eastAsia="Times New Roman"/>
          <w:b/>
          <w:bCs/>
          <w:color w:val="0000CC"/>
        </w:rPr>
        <w:t>includegraphics</w:t>
      </w:r>
      <w:proofErr w:type="spellEnd"/>
      <w:r w:rsidRPr="00A752AE">
        <w:rPr>
          <w:rFonts w:eastAsia="Times New Roman"/>
        </w:rPr>
        <w:t>[scale=0.55]{image/</w:t>
      </w:r>
      <w:proofErr w:type="spellStart"/>
      <w:r w:rsidRPr="00A752AE">
        <w:rPr>
          <w:rFonts w:eastAsia="Times New Roman"/>
        </w:rPr>
        <w:t>processes.</w:t>
      </w:r>
      <w:r w:rsidRPr="00A752AE">
        <w:rPr>
          <w:rFonts w:eastAsia="Times New Roman"/>
          <w:u w:val="single"/>
        </w:rPr>
        <w:t>jpg</w:t>
      </w:r>
      <w:proofErr w:type="spellEnd"/>
      <w:r w:rsidRPr="00A752AE">
        <w:rPr>
          <w:rFonts w:eastAsia="Times New Roman"/>
        </w:rPr>
        <w:t>}}</w:t>
      </w: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proofErr w:type="gramStart"/>
      <w:r w:rsidRPr="00A752AE">
        <w:rPr>
          <w:rFonts w:eastAsia="Times New Roman"/>
          <w:color w:val="800000"/>
        </w:rPr>
        <w:t>\caption</w:t>
      </w:r>
      <w:r w:rsidRPr="00A752AE">
        <w:rPr>
          <w:rFonts w:eastAsia="Times New Roman"/>
        </w:rPr>
        <w:t>{Basic biological processes of producing functional proteins from DNA.}</w:t>
      </w:r>
      <w:proofErr w:type="gramEnd"/>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A752AE">
        <w:rPr>
          <w:rFonts w:eastAsia="Times New Roman"/>
          <w:b/>
          <w:bCs/>
          <w:color w:val="0000CC"/>
        </w:rPr>
        <w:t>\label{</w:t>
      </w:r>
      <w:proofErr w:type="spellStart"/>
      <w:r w:rsidRPr="00A752AE">
        <w:rPr>
          <w:rFonts w:eastAsia="Times New Roman"/>
          <w:b/>
          <w:bCs/>
          <w:color w:val="0000CC"/>
        </w:rPr>
        <w:t>fig:processes</w:t>
      </w:r>
      <w:proofErr w:type="spellEnd"/>
      <w:r w:rsidRPr="00A752AE">
        <w:rPr>
          <w:rFonts w:eastAsia="Times New Roman"/>
          <w:b/>
          <w:bCs/>
          <w:color w:val="0000CC"/>
        </w:rPr>
        <w:t>}</w:t>
      </w: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A752AE">
        <w:rPr>
          <w:rFonts w:eastAsia="Times New Roman"/>
          <w:color w:val="0000CC"/>
        </w:rPr>
        <w:t>\end</w:t>
      </w:r>
      <w:r w:rsidRPr="00A752AE">
        <w:rPr>
          <w:rFonts w:eastAsia="Times New Roman"/>
        </w:rPr>
        <w:t>{figure}</w:t>
      </w: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A752AE">
        <w:rPr>
          <w:rFonts w:eastAsia="Times New Roman"/>
        </w:rPr>
        <w:t xml:space="preserve">The </w:t>
      </w:r>
      <w:r w:rsidRPr="00A752AE">
        <w:rPr>
          <w:rFonts w:eastAsia="Times New Roman"/>
          <w:u w:val="single"/>
        </w:rPr>
        <w:t>proteome</w:t>
      </w:r>
      <w:r w:rsidRPr="00A752AE">
        <w:rPr>
          <w:rFonts w:eastAsia="Times New Roman"/>
        </w:rPr>
        <w:t xml:space="preserve"> is the entire complement of proteins expressed by the genome in a cell</w:t>
      </w:r>
      <w:ins w:id="554" w:author="Seamus Harris" w:date="2014-01-29T15:47:00Z">
        <w:r w:rsidR="00F95544">
          <w:rPr>
            <w:rFonts w:eastAsia="Times New Roman"/>
          </w:rPr>
          <w:t>,</w:t>
        </w:r>
      </w:ins>
      <w:r w:rsidRPr="00A752AE">
        <w:rPr>
          <w:rFonts w:eastAsia="Times New Roman"/>
        </w:rPr>
        <w:t xml:space="preserve"> or </w:t>
      </w:r>
      <w:ins w:id="555" w:author="Seamus Harris" w:date="2014-01-29T15:47:00Z">
        <w:r w:rsidR="00F95544">
          <w:rPr>
            <w:rFonts w:eastAsia="Times New Roman"/>
          </w:rPr>
          <w:t xml:space="preserve">in </w:t>
        </w:r>
      </w:ins>
      <w:r w:rsidRPr="00A752AE">
        <w:rPr>
          <w:rFonts w:eastAsia="Times New Roman"/>
        </w:rPr>
        <w:t xml:space="preserve">tissue or </w:t>
      </w:r>
      <w:r w:rsidRPr="00A752AE">
        <w:rPr>
          <w:rFonts w:eastAsia="Times New Roman"/>
          <w:u w:val="single"/>
        </w:rPr>
        <w:t>bio</w:t>
      </w:r>
      <w:r w:rsidRPr="00A752AE">
        <w:rPr>
          <w:rFonts w:eastAsia="Times New Roman"/>
        </w:rPr>
        <w:t xml:space="preserve">-fluid of an organism at a given time under specific conditions </w:t>
      </w:r>
      <w:r w:rsidRPr="00A752AE">
        <w:rPr>
          <w:rFonts w:eastAsia="Times New Roman"/>
          <w:color w:val="800000"/>
        </w:rPr>
        <w:t>\</w:t>
      </w:r>
      <w:proofErr w:type="spellStart"/>
      <w:proofErr w:type="gramStart"/>
      <w:r w:rsidRPr="00A752AE">
        <w:rPr>
          <w:rFonts w:eastAsia="Times New Roman"/>
          <w:color w:val="800000"/>
        </w:rPr>
        <w:t>citep</w:t>
      </w:r>
      <w:proofErr w:type="spellEnd"/>
      <w:r w:rsidRPr="00A752AE">
        <w:rPr>
          <w:rFonts w:eastAsia="Times New Roman"/>
        </w:rPr>
        <w:t>{</w:t>
      </w:r>
      <w:proofErr w:type="gramEnd"/>
      <w:r w:rsidRPr="00A752AE">
        <w:rPr>
          <w:rFonts w:eastAsia="Times New Roman"/>
          <w:u w:val="single"/>
        </w:rPr>
        <w:t>Boehm2007</w:t>
      </w:r>
      <w:r w:rsidRPr="00A752AE">
        <w:rPr>
          <w:rFonts w:eastAsia="Times New Roman"/>
        </w:rPr>
        <w:t xml:space="preserve">}. The function of a protein corresponds to </w:t>
      </w:r>
      <w:del w:id="556" w:author="Seamus Harris" w:date="2014-01-29T15:47:00Z">
        <w:r w:rsidRPr="00A752AE" w:rsidDel="00F95544">
          <w:rPr>
            <w:rFonts w:eastAsia="Times New Roman"/>
          </w:rPr>
          <w:delText>when and where it is expressed</w:delText>
        </w:r>
      </w:del>
      <w:ins w:id="557" w:author="Seamus Harris" w:date="2014-01-29T15:47:00Z">
        <w:r w:rsidR="00F95544">
          <w:rPr>
            <w:rFonts w:eastAsia="Times New Roman"/>
          </w:rPr>
          <w:t>the timing and location of its expression</w:t>
        </w:r>
      </w:ins>
      <w:r w:rsidRPr="00A752AE">
        <w:rPr>
          <w:rFonts w:eastAsia="Times New Roman"/>
        </w:rPr>
        <w:t xml:space="preserve">. </w:t>
      </w:r>
      <w:r w:rsidRPr="00A752AE">
        <w:rPr>
          <w:rFonts w:eastAsia="Times New Roman"/>
          <w:u w:val="single"/>
        </w:rPr>
        <w:t>Proteomic</w:t>
      </w:r>
      <w:r w:rsidRPr="00A752AE">
        <w:rPr>
          <w:rFonts w:eastAsia="Times New Roman"/>
        </w:rPr>
        <w:t xml:space="preserve"> research thus aims to identify and localise many more unknown and known proteins and </w:t>
      </w:r>
      <w:del w:id="558" w:author="Seamus Harris" w:date="2014-01-29T18:40:00Z">
        <w:r w:rsidRPr="00A752AE" w:rsidDel="004637F0">
          <w:rPr>
            <w:rFonts w:eastAsia="Times New Roman"/>
          </w:rPr>
          <w:delText xml:space="preserve">to </w:delText>
        </w:r>
      </w:del>
      <w:r w:rsidRPr="00A752AE">
        <w:rPr>
          <w:rFonts w:eastAsia="Times New Roman"/>
        </w:rPr>
        <w:t xml:space="preserve">better understand their functions. </w:t>
      </w: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A752AE">
        <w:rPr>
          <w:rFonts w:eastAsia="Times New Roman"/>
        </w:rPr>
        <w:t>There are many ways to study proteins. For example, the physical structure of a protein can be studied by X-ray crystallography~</w:t>
      </w:r>
      <w:r w:rsidRPr="00A752AE">
        <w:rPr>
          <w:rFonts w:eastAsia="Times New Roman"/>
          <w:color w:val="800000"/>
        </w:rPr>
        <w:t>\</w:t>
      </w:r>
      <w:proofErr w:type="spellStart"/>
      <w:r w:rsidRPr="00A752AE">
        <w:rPr>
          <w:rFonts w:eastAsia="Times New Roman"/>
          <w:color w:val="800000"/>
        </w:rPr>
        <w:t>citep</w:t>
      </w:r>
      <w:proofErr w:type="spellEnd"/>
      <w:r w:rsidRPr="00A752AE">
        <w:rPr>
          <w:rFonts w:eastAsia="Times New Roman"/>
        </w:rPr>
        <w:t>{</w:t>
      </w:r>
      <w:r w:rsidRPr="00A752AE">
        <w:rPr>
          <w:rFonts w:eastAsia="Times New Roman"/>
          <w:u w:val="single"/>
        </w:rPr>
        <w:t>Blow2002</w:t>
      </w:r>
      <w:r w:rsidRPr="00A752AE">
        <w:rPr>
          <w:rFonts w:eastAsia="Times New Roman"/>
        </w:rPr>
        <w:t>}, protein-protein interactions can be studied using the yeast two-hybrid system~</w:t>
      </w:r>
      <w:r w:rsidRPr="00A752AE">
        <w:rPr>
          <w:rFonts w:eastAsia="Times New Roman"/>
          <w:color w:val="800000"/>
        </w:rPr>
        <w:t>\</w:t>
      </w:r>
      <w:proofErr w:type="spellStart"/>
      <w:r w:rsidRPr="00A752AE">
        <w:rPr>
          <w:rFonts w:eastAsia="Times New Roman"/>
          <w:color w:val="800000"/>
        </w:rPr>
        <w:t>citep</w:t>
      </w:r>
      <w:proofErr w:type="spellEnd"/>
      <w:r w:rsidRPr="00A752AE">
        <w:rPr>
          <w:rFonts w:eastAsia="Times New Roman"/>
        </w:rPr>
        <w:t>{</w:t>
      </w:r>
      <w:r w:rsidRPr="00A752AE">
        <w:rPr>
          <w:rFonts w:eastAsia="Times New Roman"/>
          <w:u w:val="single"/>
        </w:rPr>
        <w:t>Fields1989</w:t>
      </w:r>
      <w:r w:rsidRPr="00A752AE">
        <w:rPr>
          <w:rFonts w:eastAsia="Times New Roman"/>
        </w:rPr>
        <w:t xml:space="preserve">}, and the abundance of an individual protein under a defined condition can be studied using isotopic-labelling. The latter is also </w:t>
      </w:r>
      <w:del w:id="559" w:author="Seamus Harris" w:date="2014-01-29T15:48:00Z">
        <w:r w:rsidRPr="00A752AE" w:rsidDel="00F95544">
          <w:rPr>
            <w:rFonts w:eastAsia="Times New Roman"/>
          </w:rPr>
          <w:delText xml:space="preserve">labelled </w:delText>
        </w:r>
      </w:del>
      <w:ins w:id="560" w:author="Seamus Harris" w:date="2014-01-29T15:48:00Z">
        <w:r w:rsidR="00F95544">
          <w:rPr>
            <w:rFonts w:eastAsia="Times New Roman"/>
          </w:rPr>
          <w:t>referred to as</w:t>
        </w:r>
        <w:r w:rsidR="00F95544" w:rsidRPr="00A752AE">
          <w:rPr>
            <w:rFonts w:eastAsia="Times New Roman"/>
          </w:rPr>
          <w:t xml:space="preserve"> </w:t>
        </w:r>
      </w:ins>
      <w:r w:rsidRPr="00A752AE">
        <w:rPr>
          <w:rFonts w:eastAsia="Times New Roman"/>
          <w:color w:val="800000"/>
        </w:rPr>
        <w:t>\</w:t>
      </w:r>
      <w:proofErr w:type="spellStart"/>
      <w:r w:rsidRPr="00A752AE">
        <w:rPr>
          <w:rFonts w:eastAsia="Times New Roman"/>
          <w:color w:val="800000"/>
        </w:rPr>
        <w:t>emph</w:t>
      </w:r>
      <w:proofErr w:type="spellEnd"/>
      <w:r w:rsidRPr="00A752AE">
        <w:rPr>
          <w:rFonts w:eastAsia="Times New Roman"/>
        </w:rPr>
        <w:t xml:space="preserve">{quantitative </w:t>
      </w:r>
      <w:r w:rsidRPr="00A752AE">
        <w:rPr>
          <w:rFonts w:eastAsia="Times New Roman"/>
          <w:u w:val="single"/>
        </w:rPr>
        <w:t>proteomics</w:t>
      </w:r>
      <w:r w:rsidRPr="00A752AE">
        <w:rPr>
          <w:rFonts w:eastAsia="Times New Roman"/>
        </w:rPr>
        <w:t>}. The use of Multi-dimensional Protein Identification Technology (</w:t>
      </w:r>
      <w:proofErr w:type="spellStart"/>
      <w:r w:rsidRPr="00A752AE">
        <w:rPr>
          <w:rFonts w:eastAsia="Times New Roman"/>
          <w:u w:val="single"/>
        </w:rPr>
        <w:t>MudPIT</w:t>
      </w:r>
      <w:proofErr w:type="spellEnd"/>
      <w:r w:rsidRPr="00A752AE">
        <w:rPr>
          <w:rFonts w:eastAsia="Times New Roman"/>
        </w:rPr>
        <w:t xml:space="preserve">) together with isobaric Tags for Relative and Absolute </w:t>
      </w:r>
      <w:proofErr w:type="spellStart"/>
      <w:r w:rsidRPr="00A752AE">
        <w:rPr>
          <w:rFonts w:eastAsia="Times New Roman"/>
          <w:u w:val="single"/>
        </w:rPr>
        <w:t>Quantitation</w:t>
      </w:r>
      <w:proofErr w:type="spellEnd"/>
      <w:r w:rsidRPr="00A752AE">
        <w:rPr>
          <w:rFonts w:eastAsia="Times New Roman"/>
        </w:rPr>
        <w:t xml:space="preserve"> (</w:t>
      </w:r>
      <w:proofErr w:type="spellStart"/>
      <w:r w:rsidRPr="00A752AE">
        <w:rPr>
          <w:rFonts w:eastAsia="Times New Roman"/>
        </w:rPr>
        <w:t>iTRAQ</w:t>
      </w:r>
      <w:proofErr w:type="spellEnd"/>
      <w:r w:rsidRPr="00A752AE">
        <w:rPr>
          <w:rFonts w:eastAsia="Times New Roman"/>
          <w:color w:val="008000"/>
        </w:rPr>
        <w:t>$</w:t>
      </w:r>
      <w:proofErr w:type="gramStart"/>
      <w:r w:rsidRPr="00A752AE">
        <w:rPr>
          <w:rFonts w:eastAsia="Times New Roman"/>
          <w:color w:val="008000"/>
        </w:rPr>
        <w:t>^{</w:t>
      </w:r>
      <w:proofErr w:type="gramEnd"/>
      <w:r w:rsidRPr="00A752AE">
        <w:rPr>
          <w:rFonts w:eastAsia="Times New Roman"/>
          <w:color w:val="008000"/>
        </w:rPr>
        <w:t>\</w:t>
      </w:r>
      <w:proofErr w:type="spellStart"/>
      <w:r w:rsidRPr="00A752AE">
        <w:rPr>
          <w:rFonts w:eastAsia="Times New Roman"/>
          <w:color w:val="008000"/>
        </w:rPr>
        <w:t>rm</w:t>
      </w:r>
      <w:proofErr w:type="spellEnd"/>
      <w:r w:rsidRPr="00A752AE">
        <w:rPr>
          <w:rFonts w:eastAsia="Times New Roman"/>
          <w:color w:val="008000"/>
        </w:rPr>
        <w:t xml:space="preserve"> TM}$</w:t>
      </w:r>
      <w:r w:rsidRPr="00A752AE">
        <w:rPr>
          <w:rFonts w:eastAsia="Times New Roman"/>
        </w:rPr>
        <w:t xml:space="preserve">) is just one </w:t>
      </w:r>
      <w:del w:id="561" w:author="Seamus Harris" w:date="2014-01-29T15:48:00Z">
        <w:r w:rsidRPr="00A752AE" w:rsidDel="00F95544">
          <w:rPr>
            <w:rFonts w:eastAsia="Times New Roman"/>
          </w:rPr>
          <w:delText xml:space="preserve">of the </w:delText>
        </w:r>
      </w:del>
      <w:r w:rsidRPr="00A752AE">
        <w:rPr>
          <w:rFonts w:eastAsia="Times New Roman"/>
        </w:rPr>
        <w:t>technolog</w:t>
      </w:r>
      <w:ins w:id="562" w:author="Seamus Harris" w:date="2014-01-29T15:48:00Z">
        <w:r w:rsidR="00F95544">
          <w:rPr>
            <w:rFonts w:eastAsia="Times New Roman"/>
          </w:rPr>
          <w:t>y</w:t>
        </w:r>
      </w:ins>
      <w:del w:id="563" w:author="Seamus Harris" w:date="2014-01-29T15:48:00Z">
        <w:r w:rsidRPr="00A752AE" w:rsidDel="00F95544">
          <w:rPr>
            <w:rFonts w:eastAsia="Times New Roman"/>
          </w:rPr>
          <w:delText>ies</w:delText>
        </w:r>
      </w:del>
      <w:r w:rsidRPr="00A752AE">
        <w:rPr>
          <w:rFonts w:eastAsia="Times New Roman"/>
        </w:rPr>
        <w:t xml:space="preserve"> used to measure protein abundance.  </w:t>
      </w: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A752AE">
        <w:rPr>
          <w:rFonts w:eastAsia="Times New Roman"/>
          <w:b/>
          <w:bCs/>
          <w:color w:val="0000CC"/>
        </w:rPr>
        <w:t>\subsection{Multi-dimensional Protein Identification Technology}</w:t>
      </w:r>
      <w:r w:rsidRPr="00A752AE">
        <w:rPr>
          <w:rFonts w:eastAsia="Times New Roman"/>
        </w:rPr>
        <w:t xml:space="preserve"> </w:t>
      </w:r>
      <w:r w:rsidRPr="00A752AE">
        <w:rPr>
          <w:rFonts w:eastAsia="Times New Roman"/>
          <w:b/>
          <w:bCs/>
          <w:color w:val="0000CC"/>
        </w:rPr>
        <w:t>\label{</w:t>
      </w:r>
      <w:proofErr w:type="spellStart"/>
      <w:r w:rsidRPr="00A752AE">
        <w:rPr>
          <w:rFonts w:eastAsia="Times New Roman"/>
          <w:b/>
          <w:bCs/>
          <w:color w:val="0000CC"/>
        </w:rPr>
        <w:t>subsec:MudPIT</w:t>
      </w:r>
      <w:proofErr w:type="spellEnd"/>
      <w:r w:rsidRPr="00A752AE">
        <w:rPr>
          <w:rFonts w:eastAsia="Times New Roman"/>
          <w:b/>
          <w:bCs/>
          <w:color w:val="0000CC"/>
        </w:rPr>
        <w:t>}</w:t>
      </w: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proofErr w:type="spellStart"/>
      <w:r w:rsidRPr="00A752AE">
        <w:rPr>
          <w:rFonts w:eastAsia="Times New Roman"/>
          <w:u w:val="single"/>
        </w:rPr>
        <w:t>MudPIT</w:t>
      </w:r>
      <w:proofErr w:type="spellEnd"/>
      <w:r w:rsidRPr="00A752AE">
        <w:rPr>
          <w:rFonts w:eastAsia="Times New Roman"/>
        </w:rPr>
        <w:t xml:space="preserve"> is the process of separating a protein complex or peptide mixture using the properties of amino acids, usually into three orthogonal dimensions~</w:t>
      </w:r>
      <w:r w:rsidRPr="00A752AE">
        <w:rPr>
          <w:rFonts w:eastAsia="Times New Roman"/>
          <w:color w:val="800000"/>
        </w:rPr>
        <w:t>\</w:t>
      </w:r>
      <w:proofErr w:type="spellStart"/>
      <w:proofErr w:type="gramStart"/>
      <w:r w:rsidRPr="00A752AE">
        <w:rPr>
          <w:rFonts w:eastAsia="Times New Roman"/>
          <w:color w:val="800000"/>
        </w:rPr>
        <w:t>citep</w:t>
      </w:r>
      <w:proofErr w:type="spellEnd"/>
      <w:r w:rsidRPr="00A752AE">
        <w:rPr>
          <w:rFonts w:eastAsia="Times New Roman"/>
        </w:rPr>
        <w:t>{</w:t>
      </w:r>
      <w:proofErr w:type="gramEnd"/>
      <w:r w:rsidRPr="00A752AE">
        <w:rPr>
          <w:rFonts w:eastAsia="Times New Roman"/>
          <w:u w:val="single"/>
        </w:rPr>
        <w:t>Washburn2001</w:t>
      </w:r>
      <w:r w:rsidRPr="00A752AE">
        <w:rPr>
          <w:rFonts w:eastAsia="Times New Roman"/>
        </w:rPr>
        <w:t xml:space="preserve">}. Typically, the first separation is by charge, using </w:t>
      </w:r>
      <w:r w:rsidRPr="00A752AE">
        <w:rPr>
          <w:rFonts w:eastAsia="Times New Roman"/>
          <w:color w:val="800000"/>
        </w:rPr>
        <w:t>\</w:t>
      </w:r>
      <w:proofErr w:type="spellStart"/>
      <w:r w:rsidRPr="00A752AE">
        <w:rPr>
          <w:rFonts w:eastAsia="Times New Roman"/>
          <w:color w:val="800000"/>
        </w:rPr>
        <w:t>emph</w:t>
      </w:r>
      <w:proofErr w:type="spellEnd"/>
      <w:r w:rsidRPr="00A752AE">
        <w:rPr>
          <w:rFonts w:eastAsia="Times New Roman"/>
        </w:rPr>
        <w:t xml:space="preserve">{strong </w:t>
      </w:r>
      <w:proofErr w:type="spellStart"/>
      <w:r w:rsidRPr="00A752AE">
        <w:rPr>
          <w:rFonts w:eastAsia="Times New Roman"/>
        </w:rPr>
        <w:t>cation</w:t>
      </w:r>
      <w:proofErr w:type="spellEnd"/>
      <w:r w:rsidRPr="00A752AE">
        <w:rPr>
          <w:rFonts w:eastAsia="Times New Roman"/>
        </w:rPr>
        <w:t xml:space="preserve"> exchange chromatography} (</w:t>
      </w:r>
      <w:r w:rsidRPr="00A752AE">
        <w:rPr>
          <w:rFonts w:eastAsia="Times New Roman"/>
          <w:u w:val="single"/>
        </w:rPr>
        <w:t>SCX</w:t>
      </w:r>
      <w:r w:rsidRPr="00A752AE">
        <w:rPr>
          <w:rFonts w:eastAsia="Times New Roman"/>
        </w:rPr>
        <w:t xml:space="preserve">). This is followed by a second separation by </w:t>
      </w:r>
      <w:proofErr w:type="spellStart"/>
      <w:r w:rsidRPr="00A752AE">
        <w:rPr>
          <w:rFonts w:eastAsia="Times New Roman"/>
          <w:u w:val="single"/>
        </w:rPr>
        <w:t>hydrophobicity</w:t>
      </w:r>
      <w:proofErr w:type="spellEnd"/>
      <w:r w:rsidRPr="00A752AE">
        <w:rPr>
          <w:rFonts w:eastAsia="Times New Roman"/>
        </w:rPr>
        <w:t xml:space="preserve">, using </w:t>
      </w:r>
      <w:r w:rsidRPr="00A752AE">
        <w:rPr>
          <w:rFonts w:eastAsia="Times New Roman"/>
          <w:color w:val="800000"/>
        </w:rPr>
        <w:t>\</w:t>
      </w:r>
      <w:proofErr w:type="spellStart"/>
      <w:r w:rsidRPr="00A752AE">
        <w:rPr>
          <w:rFonts w:eastAsia="Times New Roman"/>
          <w:color w:val="800000"/>
        </w:rPr>
        <w:t>emph</w:t>
      </w:r>
      <w:proofErr w:type="spellEnd"/>
      <w:r w:rsidRPr="00A752AE">
        <w:rPr>
          <w:rFonts w:eastAsia="Times New Roman"/>
        </w:rPr>
        <w:t>{reversed phase liquid chromatography} (</w:t>
      </w:r>
      <w:r w:rsidRPr="00A752AE">
        <w:rPr>
          <w:rFonts w:eastAsia="Times New Roman"/>
          <w:u w:val="single"/>
        </w:rPr>
        <w:t>RPLC</w:t>
      </w:r>
      <w:r w:rsidRPr="00A752AE">
        <w:rPr>
          <w:rFonts w:eastAsia="Times New Roman"/>
        </w:rPr>
        <w:t xml:space="preserve">). The third </w:t>
      </w:r>
      <w:del w:id="564" w:author="Seamus Harris" w:date="2014-01-29T18:41:00Z">
        <w:r w:rsidRPr="00A752AE" w:rsidDel="004637F0">
          <w:rPr>
            <w:rFonts w:eastAsia="Times New Roman"/>
          </w:rPr>
          <w:delText xml:space="preserve">dimension of </w:delText>
        </w:r>
      </w:del>
      <w:r w:rsidRPr="00A752AE">
        <w:rPr>
          <w:rFonts w:eastAsia="Times New Roman"/>
        </w:rPr>
        <w:t xml:space="preserve">separation is by mass, and is carried out by </w:t>
      </w:r>
      <w:r w:rsidRPr="00A752AE">
        <w:rPr>
          <w:rFonts w:eastAsia="Times New Roman"/>
          <w:color w:val="800000"/>
        </w:rPr>
        <w:t>\</w:t>
      </w:r>
      <w:proofErr w:type="spellStart"/>
      <w:r w:rsidRPr="00A752AE">
        <w:rPr>
          <w:rFonts w:eastAsia="Times New Roman"/>
          <w:color w:val="800000"/>
        </w:rPr>
        <w:t>emph</w:t>
      </w:r>
      <w:proofErr w:type="spellEnd"/>
      <w:r w:rsidRPr="00A752AE">
        <w:rPr>
          <w:rFonts w:eastAsia="Times New Roman"/>
        </w:rPr>
        <w:t xml:space="preserve">{mass spectrometry} (MS). This reduces the complexity of the sample and enables high throughput protein analysis. Each </w:t>
      </w:r>
      <w:proofErr w:type="spellStart"/>
      <w:r w:rsidRPr="00A752AE">
        <w:rPr>
          <w:rFonts w:eastAsia="Times New Roman"/>
          <w:u w:val="single"/>
        </w:rPr>
        <w:t>MudPIT</w:t>
      </w:r>
      <w:proofErr w:type="spellEnd"/>
      <w:r w:rsidRPr="00A752AE">
        <w:rPr>
          <w:rFonts w:eastAsia="Times New Roman"/>
        </w:rPr>
        <w:t xml:space="preserve"> </w:t>
      </w:r>
      <w:r w:rsidRPr="00A752AE">
        <w:rPr>
          <w:rFonts w:eastAsia="Times New Roman"/>
          <w:color w:val="800000"/>
        </w:rPr>
        <w:t>\</w:t>
      </w:r>
      <w:proofErr w:type="spellStart"/>
      <w:r w:rsidRPr="00A752AE">
        <w:rPr>
          <w:rFonts w:eastAsia="Times New Roman"/>
          <w:color w:val="800000"/>
        </w:rPr>
        <w:t>emph</w:t>
      </w:r>
      <w:proofErr w:type="spellEnd"/>
      <w:r w:rsidRPr="00A752AE">
        <w:rPr>
          <w:rFonts w:eastAsia="Times New Roman"/>
        </w:rPr>
        <w:t>{run} thus comprises these three steps of separation.</w:t>
      </w: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A752AE">
        <w:rPr>
          <w:rFonts w:eastAsia="Times New Roman"/>
        </w:rPr>
        <w:t xml:space="preserve">The </w:t>
      </w:r>
      <w:r w:rsidRPr="00A752AE">
        <w:rPr>
          <w:rFonts w:eastAsia="Times New Roman"/>
          <w:u w:val="single"/>
        </w:rPr>
        <w:t>SCX</w:t>
      </w:r>
      <w:r w:rsidRPr="00A752AE">
        <w:rPr>
          <w:rFonts w:eastAsia="Times New Roman"/>
        </w:rPr>
        <w:t xml:space="preserve"> column contains immobilised negatively charged </w:t>
      </w:r>
      <w:proofErr w:type="spellStart"/>
      <w:r w:rsidRPr="00A752AE">
        <w:rPr>
          <w:rFonts w:eastAsia="Times New Roman"/>
          <w:u w:val="single"/>
        </w:rPr>
        <w:t>sulfonic</w:t>
      </w:r>
      <w:proofErr w:type="spellEnd"/>
      <w:r w:rsidRPr="00A752AE">
        <w:rPr>
          <w:rFonts w:eastAsia="Times New Roman"/>
        </w:rPr>
        <w:t xml:space="preserve"> acids </w:t>
      </w:r>
      <w:del w:id="565" w:author="Seamus Harris" w:date="2014-01-29T15:49:00Z">
        <w:r w:rsidRPr="00A752AE" w:rsidDel="00F95544">
          <w:rPr>
            <w:rFonts w:eastAsia="Times New Roman"/>
          </w:rPr>
          <w:delText xml:space="preserve">which </w:delText>
        </w:r>
      </w:del>
      <w:ins w:id="566" w:author="Seamus Harris" w:date="2014-01-29T15:49:00Z">
        <w:r w:rsidR="00F95544">
          <w:rPr>
            <w:rFonts w:eastAsia="Times New Roman"/>
          </w:rPr>
          <w:t>that</w:t>
        </w:r>
        <w:r w:rsidR="00F95544" w:rsidRPr="00A752AE">
          <w:rPr>
            <w:rFonts w:eastAsia="Times New Roman"/>
          </w:rPr>
          <w:t xml:space="preserve"> </w:t>
        </w:r>
      </w:ins>
      <w:r w:rsidRPr="00A752AE">
        <w:rPr>
          <w:rFonts w:eastAsia="Times New Roman"/>
        </w:rPr>
        <w:t xml:space="preserve">form an ionic interaction with the positively charged peptides. Hence, the charge separation by </w:t>
      </w:r>
      <w:r w:rsidRPr="00A752AE">
        <w:rPr>
          <w:rFonts w:eastAsia="Times New Roman"/>
          <w:u w:val="single"/>
        </w:rPr>
        <w:t>SCX</w:t>
      </w:r>
      <w:r w:rsidRPr="00A752AE">
        <w:rPr>
          <w:rFonts w:eastAsia="Times New Roman"/>
        </w:rPr>
        <w:t xml:space="preserve"> divides a protein digest</w:t>
      </w:r>
      <w:del w:id="567" w:author="Seamus Harris" w:date="2014-01-29T15:49:00Z">
        <w:r w:rsidRPr="00A752AE" w:rsidDel="00F95544">
          <w:rPr>
            <w:rFonts w:eastAsia="Times New Roman"/>
          </w:rPr>
          <w:delText>,</w:delText>
        </w:r>
      </w:del>
      <w:r w:rsidRPr="00A752AE">
        <w:rPr>
          <w:rFonts w:eastAsia="Times New Roman"/>
        </w:rPr>
        <w:t xml:space="preserve"> (i.e. a mixture of peptides)</w:t>
      </w:r>
      <w:del w:id="568" w:author="Seamus Harris" w:date="2014-01-29T15:49:00Z">
        <w:r w:rsidRPr="00A752AE" w:rsidDel="00F95544">
          <w:rPr>
            <w:rFonts w:eastAsia="Times New Roman"/>
          </w:rPr>
          <w:delText>,</w:delText>
        </w:r>
      </w:del>
      <w:r w:rsidRPr="00A752AE">
        <w:rPr>
          <w:rFonts w:eastAsia="Times New Roman"/>
        </w:rPr>
        <w:t xml:space="preserve"> into many different fractions based on the strength of charge interaction between the peptides and </w:t>
      </w:r>
      <w:proofErr w:type="spellStart"/>
      <w:r w:rsidRPr="00A752AE">
        <w:rPr>
          <w:rFonts w:eastAsia="Times New Roman"/>
          <w:u w:val="single"/>
        </w:rPr>
        <w:t>sulfonic</w:t>
      </w:r>
      <w:proofErr w:type="spellEnd"/>
      <w:r w:rsidRPr="00A752AE">
        <w:rPr>
          <w:rFonts w:eastAsia="Times New Roman"/>
        </w:rPr>
        <w:t xml:space="preserve"> acids. Different peptide sequences </w:t>
      </w:r>
      <w:del w:id="569" w:author="Seamus Harris" w:date="2014-01-29T15:50:00Z">
        <w:r w:rsidRPr="00A752AE" w:rsidDel="00F95544">
          <w:rPr>
            <w:rFonts w:eastAsia="Times New Roman"/>
          </w:rPr>
          <w:delText xml:space="preserve">will </w:delText>
        </w:r>
      </w:del>
      <w:r w:rsidRPr="00A752AE">
        <w:rPr>
          <w:rFonts w:eastAsia="Times New Roman"/>
        </w:rPr>
        <w:t xml:space="preserve">have different affinities for the </w:t>
      </w:r>
      <w:r w:rsidRPr="00A752AE">
        <w:rPr>
          <w:rFonts w:eastAsia="Times New Roman"/>
          <w:u w:val="single"/>
        </w:rPr>
        <w:t>SCX</w:t>
      </w:r>
      <w:r w:rsidRPr="00A752AE">
        <w:rPr>
          <w:rFonts w:eastAsia="Times New Roman"/>
        </w:rPr>
        <w:t xml:space="preserve"> resin. This allows for complex peptide mixtures to be fractionated by gradually increasing the concentration of a competing salt solution (for binding to the </w:t>
      </w:r>
      <w:proofErr w:type="spellStart"/>
      <w:r w:rsidRPr="00A752AE">
        <w:rPr>
          <w:rFonts w:eastAsia="Times New Roman"/>
          <w:u w:val="single"/>
        </w:rPr>
        <w:t>sulfonic</w:t>
      </w:r>
      <w:proofErr w:type="spellEnd"/>
      <w:r w:rsidRPr="00A752AE">
        <w:rPr>
          <w:rFonts w:eastAsia="Times New Roman"/>
        </w:rPr>
        <w:t xml:space="preserve"> acid groups in a gradient) in a step-wise manner. The </w:t>
      </w:r>
      <w:del w:id="570" w:author="Seamus Harris" w:date="2014-01-29T15:50:00Z">
        <w:r w:rsidRPr="00A752AE" w:rsidDel="00F95544">
          <w:rPr>
            <w:rFonts w:eastAsia="Times New Roman"/>
          </w:rPr>
          <w:delText xml:space="preserve">range of the </w:delText>
        </w:r>
      </w:del>
      <w:r w:rsidRPr="00A752AE">
        <w:rPr>
          <w:rFonts w:eastAsia="Times New Roman"/>
        </w:rPr>
        <w:t xml:space="preserve">salt concentration </w:t>
      </w:r>
      <w:del w:id="571" w:author="Seamus Harris" w:date="2014-01-29T15:50:00Z">
        <w:r w:rsidRPr="00A752AE" w:rsidDel="00F95544">
          <w:rPr>
            <w:rFonts w:eastAsia="Times New Roman"/>
          </w:rPr>
          <w:delText xml:space="preserve">is </w:delText>
        </w:r>
      </w:del>
      <w:ins w:id="572" w:author="Seamus Harris" w:date="2014-01-29T15:50:00Z">
        <w:r w:rsidR="00F95544">
          <w:rPr>
            <w:rFonts w:eastAsia="Times New Roman"/>
          </w:rPr>
          <w:t xml:space="preserve">ranges </w:t>
        </w:r>
      </w:ins>
      <w:r w:rsidRPr="00A752AE">
        <w:rPr>
          <w:rFonts w:eastAsia="Times New Roman"/>
        </w:rPr>
        <w:t xml:space="preserve">between </w:t>
      </w:r>
      <w:r w:rsidRPr="00A752AE">
        <w:rPr>
          <w:rFonts w:eastAsia="Times New Roman"/>
          <w:u w:val="single"/>
        </w:rPr>
        <w:t>10mM</w:t>
      </w:r>
      <w:r w:rsidRPr="00A752AE">
        <w:rPr>
          <w:rFonts w:eastAsia="Times New Roman"/>
        </w:rPr>
        <w:t xml:space="preserve"> to </w:t>
      </w:r>
      <w:r w:rsidRPr="00A752AE">
        <w:rPr>
          <w:rFonts w:eastAsia="Times New Roman"/>
          <w:u w:val="single"/>
        </w:rPr>
        <w:t>500mM</w:t>
      </w:r>
      <w:r w:rsidRPr="00A752AE">
        <w:rPr>
          <w:rFonts w:eastAsia="Times New Roman"/>
        </w:rPr>
        <w:t xml:space="preserve">. Hence, at each interval of salt concentration, a set of peptides is released </w:t>
      </w:r>
      <w:del w:id="573" w:author="Seamus Harris" w:date="2014-01-29T15:51:00Z">
        <w:r w:rsidRPr="00A752AE" w:rsidDel="00F95544">
          <w:rPr>
            <w:rFonts w:eastAsia="Times New Roman"/>
          </w:rPr>
          <w:delText xml:space="preserve">to move </w:delText>
        </w:r>
      </w:del>
      <w:r w:rsidRPr="00A752AE">
        <w:rPr>
          <w:rFonts w:eastAsia="Times New Roman"/>
        </w:rPr>
        <w:t xml:space="preserve">into the next </w:t>
      </w:r>
      <w:proofErr w:type="spellStart"/>
      <w:r w:rsidRPr="00A752AE">
        <w:rPr>
          <w:rFonts w:eastAsia="Times New Roman"/>
          <w:u w:val="single"/>
        </w:rPr>
        <w:t>MudPIT</w:t>
      </w:r>
      <w:proofErr w:type="spellEnd"/>
      <w:r w:rsidRPr="00A752AE">
        <w:rPr>
          <w:rFonts w:eastAsia="Times New Roman"/>
        </w:rPr>
        <w:t xml:space="preserve"> phase. Each of these charge intervals is </w:t>
      </w:r>
      <w:del w:id="574" w:author="Seamus Harris" w:date="2014-01-29T15:51:00Z">
        <w:r w:rsidRPr="00A752AE" w:rsidDel="00F95544">
          <w:rPr>
            <w:rFonts w:eastAsia="Times New Roman"/>
          </w:rPr>
          <w:delText xml:space="preserve">referred to as </w:delText>
        </w:r>
      </w:del>
      <w:ins w:id="575" w:author="Seamus Harris" w:date="2014-01-29T15:51:00Z">
        <w:r w:rsidR="00F95544">
          <w:rPr>
            <w:rFonts w:eastAsia="Times New Roman"/>
          </w:rPr>
          <w:t xml:space="preserve">termed </w:t>
        </w:r>
      </w:ins>
      <w:r w:rsidRPr="00A752AE">
        <w:rPr>
          <w:rFonts w:eastAsia="Times New Roman"/>
        </w:rPr>
        <w:t xml:space="preserve">a </w:t>
      </w:r>
      <w:r w:rsidRPr="00A752AE">
        <w:rPr>
          <w:rFonts w:eastAsia="Times New Roman"/>
          <w:color w:val="800000"/>
        </w:rPr>
        <w:t>\</w:t>
      </w:r>
      <w:proofErr w:type="spellStart"/>
      <w:r w:rsidRPr="00A752AE">
        <w:rPr>
          <w:rFonts w:eastAsia="Times New Roman"/>
          <w:color w:val="800000"/>
        </w:rPr>
        <w:t>emph</w:t>
      </w:r>
      <w:proofErr w:type="spellEnd"/>
      <w:r w:rsidRPr="00A752AE">
        <w:rPr>
          <w:rFonts w:eastAsia="Times New Roman"/>
        </w:rPr>
        <w:t xml:space="preserve">{salt step}, and increasing the number of salt steps </w:t>
      </w:r>
      <w:del w:id="576" w:author="Seamus Harris" w:date="2014-01-29T15:51:00Z">
        <w:r w:rsidRPr="00A752AE" w:rsidDel="00F95544">
          <w:rPr>
            <w:rFonts w:eastAsia="Times New Roman"/>
          </w:rPr>
          <w:delText xml:space="preserve">permits </w:delText>
        </w:r>
      </w:del>
      <w:ins w:id="577" w:author="Seamus Harris" w:date="2014-01-29T15:51:00Z">
        <w:r w:rsidR="00F95544">
          <w:rPr>
            <w:rFonts w:eastAsia="Times New Roman"/>
          </w:rPr>
          <w:t xml:space="preserve">enables </w:t>
        </w:r>
      </w:ins>
      <w:r w:rsidRPr="00A752AE">
        <w:rPr>
          <w:rFonts w:eastAsia="Times New Roman"/>
        </w:rPr>
        <w:t xml:space="preserve">the detection of proteins </w:t>
      </w:r>
      <w:del w:id="578" w:author="Seamus Harris" w:date="2014-01-29T15:51:00Z">
        <w:r w:rsidRPr="00A752AE" w:rsidDel="00F95544">
          <w:rPr>
            <w:rFonts w:eastAsia="Times New Roman"/>
          </w:rPr>
          <w:delText xml:space="preserve">having </w:delText>
        </w:r>
      </w:del>
      <w:ins w:id="579" w:author="Seamus Harris" w:date="2014-01-29T15:51:00Z">
        <w:r w:rsidR="00F95544">
          <w:rPr>
            <w:rFonts w:eastAsia="Times New Roman"/>
          </w:rPr>
          <w:t>with</w:t>
        </w:r>
        <w:r w:rsidR="00F95544" w:rsidRPr="00A752AE">
          <w:rPr>
            <w:rFonts w:eastAsia="Times New Roman"/>
          </w:rPr>
          <w:t xml:space="preserve"> </w:t>
        </w:r>
      </w:ins>
      <w:r w:rsidRPr="00A752AE">
        <w:rPr>
          <w:rFonts w:eastAsia="Times New Roman"/>
        </w:rPr>
        <w:t xml:space="preserve">low abundance. </w:t>
      </w: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A752AE">
        <w:rPr>
          <w:rFonts w:eastAsia="Times New Roman"/>
        </w:rPr>
        <w:t xml:space="preserve">The set of peptides from each charge fraction are then separated by </w:t>
      </w:r>
      <w:r w:rsidRPr="00A752AE">
        <w:rPr>
          <w:rFonts w:eastAsia="Times New Roman"/>
          <w:u w:val="single"/>
        </w:rPr>
        <w:t>RPLC</w:t>
      </w:r>
      <w:r w:rsidRPr="00A752AE">
        <w:rPr>
          <w:rFonts w:eastAsia="Times New Roman"/>
        </w:rPr>
        <w:t xml:space="preserve"> based on </w:t>
      </w:r>
      <w:proofErr w:type="spellStart"/>
      <w:r w:rsidRPr="00A752AE">
        <w:rPr>
          <w:rFonts w:eastAsia="Times New Roman"/>
          <w:u w:val="single"/>
        </w:rPr>
        <w:t>hydrophobicity</w:t>
      </w:r>
      <w:proofErr w:type="spellEnd"/>
      <w:r w:rsidRPr="00A752AE">
        <w:rPr>
          <w:rFonts w:eastAsia="Times New Roman"/>
        </w:rPr>
        <w:t xml:space="preserve">. This is achieved with a separate column </w:t>
      </w:r>
      <w:del w:id="580" w:author="Seamus Harris" w:date="2014-01-29T18:49:00Z">
        <w:r w:rsidRPr="00A752AE" w:rsidDel="00DD5B9D">
          <w:rPr>
            <w:rFonts w:eastAsia="Times New Roman"/>
          </w:rPr>
          <w:delText xml:space="preserve">which </w:delText>
        </w:r>
      </w:del>
      <w:ins w:id="581" w:author="Seamus Harris" w:date="2014-01-29T18:49:00Z">
        <w:r w:rsidR="00DD5B9D">
          <w:rPr>
            <w:rFonts w:eastAsia="Times New Roman"/>
          </w:rPr>
          <w:t>that</w:t>
        </w:r>
        <w:r w:rsidR="00DD5B9D" w:rsidRPr="00A752AE">
          <w:rPr>
            <w:rFonts w:eastAsia="Times New Roman"/>
          </w:rPr>
          <w:t xml:space="preserve"> </w:t>
        </w:r>
      </w:ins>
      <w:r w:rsidRPr="00A752AE">
        <w:rPr>
          <w:rFonts w:eastAsia="Times New Roman"/>
        </w:rPr>
        <w:t>contains silica beads with chains of 18 carbon atoms attached. The peptides are loaded into the column</w:t>
      </w:r>
      <w:ins w:id="582" w:author="Seamus Harris" w:date="2014-01-29T16:26:00Z">
        <w:r w:rsidR="005E02DB">
          <w:rPr>
            <w:rFonts w:eastAsia="Times New Roman"/>
          </w:rPr>
          <w:t>,</w:t>
        </w:r>
      </w:ins>
      <w:r w:rsidRPr="00A752AE">
        <w:rPr>
          <w:rFonts w:eastAsia="Times New Roman"/>
        </w:rPr>
        <w:t xml:space="preserve"> </w:t>
      </w:r>
      <w:ins w:id="583" w:author="Seamus Harris" w:date="2014-01-29T16:26:00Z">
        <w:r w:rsidR="005E02DB">
          <w:rPr>
            <w:rFonts w:eastAsia="Times New Roman"/>
          </w:rPr>
          <w:t xml:space="preserve">which causes </w:t>
        </w:r>
      </w:ins>
      <w:del w:id="584" w:author="Seamus Harris" w:date="2014-01-29T16:26:00Z">
        <w:r w:rsidRPr="00A752AE" w:rsidDel="005E02DB">
          <w:rPr>
            <w:rFonts w:eastAsia="Times New Roman"/>
          </w:rPr>
          <w:delText xml:space="preserve">resulting in </w:delText>
        </w:r>
      </w:del>
      <w:r w:rsidRPr="00A752AE">
        <w:rPr>
          <w:rFonts w:eastAsia="Times New Roman"/>
        </w:rPr>
        <w:t xml:space="preserve">hydrophobic interactions with the carbon chains. An organic solvent is then added to the column in concentrations that increase over time, causing the peptides to emerge or </w:t>
      </w:r>
      <w:r w:rsidRPr="00A752AE">
        <w:rPr>
          <w:rFonts w:eastAsia="Times New Roman"/>
          <w:color w:val="800000"/>
        </w:rPr>
        <w:t>\</w:t>
      </w:r>
      <w:proofErr w:type="spellStart"/>
      <w:r w:rsidRPr="00A752AE">
        <w:rPr>
          <w:rFonts w:eastAsia="Times New Roman"/>
          <w:color w:val="800000"/>
        </w:rPr>
        <w:t>emph</w:t>
      </w:r>
      <w:proofErr w:type="spellEnd"/>
      <w:r w:rsidRPr="00A752AE">
        <w:rPr>
          <w:rFonts w:eastAsia="Times New Roman"/>
        </w:rPr>
        <w:t>{elute}</w:t>
      </w:r>
      <w:del w:id="585" w:author="Seamus Harris" w:date="2014-01-29T18:50:00Z">
        <w:r w:rsidRPr="00A752AE" w:rsidDel="00DD5B9D">
          <w:rPr>
            <w:rFonts w:eastAsia="Times New Roman"/>
          </w:rPr>
          <w:delText xml:space="preserve"> from the column</w:delText>
        </w:r>
      </w:del>
      <w:r w:rsidRPr="00A752AE">
        <w:rPr>
          <w:rFonts w:eastAsia="Times New Roman"/>
        </w:rPr>
        <w:t>, with the least hydrophobic peptides eluting first. Eluted peptide</w:t>
      </w:r>
      <w:ins w:id="586" w:author="Seamus Harris" w:date="2014-01-29T18:50:00Z">
        <w:r w:rsidR="00DD5B9D">
          <w:rPr>
            <w:rFonts w:eastAsia="Times New Roman"/>
          </w:rPr>
          <w:t>s</w:t>
        </w:r>
      </w:ins>
      <w:r w:rsidRPr="00A752AE">
        <w:rPr>
          <w:rFonts w:eastAsia="Times New Roman"/>
        </w:rPr>
        <w:t xml:space="preserve"> are then detected </w:t>
      </w:r>
      <w:del w:id="587" w:author="Seamus Harris" w:date="2014-01-29T18:50:00Z">
        <w:r w:rsidRPr="00A752AE" w:rsidDel="00DD5B9D">
          <w:rPr>
            <w:rFonts w:eastAsia="Times New Roman"/>
          </w:rPr>
          <w:delText xml:space="preserve">in </w:delText>
        </w:r>
      </w:del>
      <w:ins w:id="588" w:author="Seamus Harris" w:date="2014-01-29T18:50:00Z">
        <w:r w:rsidR="00DD5B9D">
          <w:rPr>
            <w:rFonts w:eastAsia="Times New Roman"/>
          </w:rPr>
          <w:t>using</w:t>
        </w:r>
        <w:r w:rsidR="00DD5B9D" w:rsidRPr="00A752AE">
          <w:rPr>
            <w:rFonts w:eastAsia="Times New Roman"/>
          </w:rPr>
          <w:t xml:space="preserve"> </w:t>
        </w:r>
      </w:ins>
      <w:r w:rsidRPr="00A752AE">
        <w:rPr>
          <w:rFonts w:eastAsia="Times New Roman"/>
        </w:rPr>
        <w:t>the mass spectrometer.</w:t>
      </w: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A752AE">
        <w:rPr>
          <w:rFonts w:eastAsia="Times New Roman"/>
        </w:rPr>
        <w:t>The mass analysis is performed by MS</w:t>
      </w:r>
      <w:ins w:id="589" w:author="Seamus Harris" w:date="2014-01-29T18:51:00Z">
        <w:r w:rsidR="00DD5B9D">
          <w:rPr>
            <w:rFonts w:eastAsia="Times New Roman"/>
          </w:rPr>
          <w:t>,</w:t>
        </w:r>
      </w:ins>
      <w:r w:rsidRPr="00A752AE">
        <w:rPr>
          <w:rFonts w:eastAsia="Times New Roman"/>
        </w:rPr>
        <w:t xml:space="preserve"> whereby each peptide's </w:t>
      </w:r>
      <w:r w:rsidRPr="00A752AE">
        <w:rPr>
          <w:rFonts w:eastAsia="Times New Roman"/>
          <w:color w:val="800000"/>
        </w:rPr>
        <w:t>\</w:t>
      </w:r>
      <w:proofErr w:type="spellStart"/>
      <w:r w:rsidRPr="00A752AE">
        <w:rPr>
          <w:rFonts w:eastAsia="Times New Roman"/>
          <w:color w:val="800000"/>
        </w:rPr>
        <w:t>emph</w:t>
      </w:r>
      <w:proofErr w:type="spellEnd"/>
      <w:r w:rsidRPr="00A752AE">
        <w:rPr>
          <w:rFonts w:eastAsia="Times New Roman"/>
        </w:rPr>
        <w:t>{mass-to-charge ratio} (m/z) is measured and</w:t>
      </w:r>
      <w:del w:id="590" w:author="Seamus Harris" w:date="2014-01-29T16:27:00Z">
        <w:r w:rsidRPr="00A752AE" w:rsidDel="005E02DB">
          <w:rPr>
            <w:rFonts w:eastAsia="Times New Roman"/>
          </w:rPr>
          <w:delText>,</w:delText>
        </w:r>
      </w:del>
      <w:r w:rsidRPr="00A752AE">
        <w:rPr>
          <w:rFonts w:eastAsia="Times New Roman"/>
        </w:rPr>
        <w:t xml:space="preserve"> </w:t>
      </w:r>
      <w:del w:id="591" w:author="Seamus Harris" w:date="2014-01-29T16:27:00Z">
        <w:r w:rsidRPr="00A752AE" w:rsidDel="005E02DB">
          <w:rPr>
            <w:rFonts w:eastAsia="Times New Roman"/>
          </w:rPr>
          <w:delText xml:space="preserve">from which, </w:delText>
        </w:r>
      </w:del>
      <w:ins w:id="592" w:author="Seamus Harris" w:date="2014-01-29T16:27:00Z">
        <w:r w:rsidR="005E02DB">
          <w:rPr>
            <w:rFonts w:eastAsia="Times New Roman"/>
          </w:rPr>
          <w:t xml:space="preserve">the measurements are then used to calculate </w:t>
        </w:r>
      </w:ins>
      <w:r w:rsidRPr="00A752AE">
        <w:rPr>
          <w:rFonts w:eastAsia="Times New Roman"/>
        </w:rPr>
        <w:t>the molecular mass</w:t>
      </w:r>
      <w:del w:id="593" w:author="Seamus Harris" w:date="2014-01-29T16:27:00Z">
        <w:r w:rsidRPr="00A752AE" w:rsidDel="005E02DB">
          <w:rPr>
            <w:rFonts w:eastAsia="Times New Roman"/>
          </w:rPr>
          <w:delText xml:space="preserve"> is calculated</w:delText>
        </w:r>
      </w:del>
      <w:r w:rsidRPr="00A752AE">
        <w:rPr>
          <w:rFonts w:eastAsia="Times New Roman"/>
        </w:rPr>
        <w:t xml:space="preserve">. </w:t>
      </w:r>
      <w:del w:id="594" w:author="Seamus Harris" w:date="2014-01-29T18:51:00Z">
        <w:r w:rsidRPr="00A752AE" w:rsidDel="00DD5B9D">
          <w:rPr>
            <w:rFonts w:eastAsia="Times New Roman"/>
          </w:rPr>
          <w:delText>A more detailed description of p</w:delText>
        </w:r>
      </w:del>
      <w:ins w:id="595" w:author="Seamus Harris" w:date="2014-01-29T18:51:00Z">
        <w:r w:rsidR="00DD5B9D">
          <w:rPr>
            <w:rFonts w:eastAsia="Times New Roman"/>
          </w:rPr>
          <w:t>P</w:t>
        </w:r>
      </w:ins>
      <w:r w:rsidRPr="00A752AE">
        <w:rPr>
          <w:rFonts w:eastAsia="Times New Roman"/>
        </w:rPr>
        <w:t xml:space="preserve">eptide separation </w:t>
      </w:r>
      <w:del w:id="596" w:author="Seamus Harris" w:date="2014-01-29T18:51:00Z">
        <w:r w:rsidRPr="00A752AE" w:rsidDel="00DD5B9D">
          <w:rPr>
            <w:rFonts w:eastAsia="Times New Roman"/>
          </w:rPr>
          <w:delText xml:space="preserve">can be found </w:delText>
        </w:r>
      </w:del>
      <w:ins w:id="597" w:author="Seamus Harris" w:date="2014-01-29T18:51:00Z">
        <w:r w:rsidR="00DD5B9D">
          <w:rPr>
            <w:rFonts w:eastAsia="Times New Roman"/>
          </w:rPr>
          <w:t xml:space="preserve">is described in more detail </w:t>
        </w:r>
      </w:ins>
      <w:r w:rsidRPr="00A752AE">
        <w:rPr>
          <w:rFonts w:eastAsia="Times New Roman"/>
        </w:rPr>
        <w:t xml:space="preserve">in </w:t>
      </w:r>
      <w:r w:rsidRPr="00A752AE">
        <w:rPr>
          <w:rFonts w:eastAsia="Times New Roman"/>
          <w:color w:val="800000"/>
        </w:rPr>
        <w:t>\</w:t>
      </w:r>
      <w:proofErr w:type="gramStart"/>
      <w:r w:rsidRPr="00A752AE">
        <w:rPr>
          <w:rFonts w:eastAsia="Times New Roman"/>
          <w:color w:val="800000"/>
        </w:rPr>
        <w:t>cite</w:t>
      </w:r>
      <w:r w:rsidRPr="00A752AE">
        <w:rPr>
          <w:rFonts w:eastAsia="Times New Roman"/>
        </w:rPr>
        <w:t>{</w:t>
      </w:r>
      <w:proofErr w:type="gramEnd"/>
      <w:r w:rsidRPr="00A752AE">
        <w:rPr>
          <w:rFonts w:eastAsia="Times New Roman"/>
          <w:u w:val="single"/>
        </w:rPr>
        <w:t>Eidhammer2008</w:t>
      </w:r>
      <w:r w:rsidRPr="00A752AE">
        <w:rPr>
          <w:rFonts w:eastAsia="Times New Roman"/>
        </w:rPr>
        <w:t xml:space="preserve">}. </w:t>
      </w: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A752AE">
        <w:rPr>
          <w:rFonts w:eastAsia="Times New Roman"/>
          <w:color w:val="800000"/>
        </w:rPr>
        <w:t>\</w:t>
      </w:r>
      <w:proofErr w:type="spellStart"/>
      <w:r w:rsidRPr="00A752AE">
        <w:rPr>
          <w:rFonts w:eastAsia="Times New Roman"/>
          <w:color w:val="800000"/>
        </w:rPr>
        <w:t>emph</w:t>
      </w:r>
      <w:proofErr w:type="spellEnd"/>
      <w:r w:rsidRPr="00A752AE">
        <w:rPr>
          <w:rFonts w:eastAsia="Times New Roman"/>
        </w:rPr>
        <w:t>{Tandem mass spectrometry} (MS/MS), which consists of two repeated phases of MS, was used for this study. Peptide fragmentation occurs between the two phases of MS</w:t>
      </w:r>
      <w:ins w:id="598" w:author="Seamus Harris" w:date="2014-01-29T16:27:00Z">
        <w:r w:rsidR="005E02DB">
          <w:rPr>
            <w:rFonts w:eastAsia="Times New Roman"/>
          </w:rPr>
          <w:t>,</w:t>
        </w:r>
      </w:ins>
      <w:r w:rsidRPr="00A752AE">
        <w:rPr>
          <w:rFonts w:eastAsia="Times New Roman"/>
        </w:rPr>
        <w:t xml:space="preserve"> and</w:t>
      </w:r>
      <w:del w:id="599" w:author="Seamus Harris" w:date="2014-01-29T16:27:00Z">
        <w:r w:rsidRPr="00A752AE" w:rsidDel="005E02DB">
          <w:rPr>
            <w:rFonts w:eastAsia="Times New Roman"/>
          </w:rPr>
          <w:delText>,</w:delText>
        </w:r>
      </w:del>
      <w:r w:rsidRPr="00A752AE">
        <w:rPr>
          <w:rFonts w:eastAsia="Times New Roman"/>
        </w:rPr>
        <w:t xml:space="preserve"> </w:t>
      </w:r>
      <w:del w:id="600" w:author="Seamus Harris" w:date="2014-01-29T16:27:00Z">
        <w:r w:rsidRPr="00A752AE" w:rsidDel="005E02DB">
          <w:rPr>
            <w:rFonts w:eastAsia="Times New Roman"/>
          </w:rPr>
          <w:delText xml:space="preserve">hence, </w:delText>
        </w:r>
      </w:del>
      <w:r w:rsidRPr="00A752AE">
        <w:rPr>
          <w:rFonts w:eastAsia="Times New Roman"/>
        </w:rPr>
        <w:t xml:space="preserve">identification and quantification of the peptides and proteins is </w:t>
      </w:r>
      <w:ins w:id="601" w:author="Seamus Harris" w:date="2014-01-29T16:27:00Z">
        <w:r w:rsidR="005E02DB">
          <w:rPr>
            <w:rFonts w:eastAsia="Times New Roman"/>
          </w:rPr>
          <w:t xml:space="preserve">thus </w:t>
        </w:r>
      </w:ins>
      <w:r w:rsidRPr="00A752AE">
        <w:rPr>
          <w:rFonts w:eastAsia="Times New Roman"/>
        </w:rPr>
        <w:t xml:space="preserve">based on these peptide fragments. MS/MS enables </w:t>
      </w:r>
      <w:del w:id="602" w:author="Seamus Harris" w:date="2014-01-29T16:27:00Z">
        <w:r w:rsidRPr="00A752AE" w:rsidDel="005E02DB">
          <w:rPr>
            <w:rFonts w:eastAsia="Times New Roman"/>
          </w:rPr>
          <w:delText xml:space="preserve">a </w:delText>
        </w:r>
      </w:del>
      <w:r w:rsidRPr="00A752AE">
        <w:rPr>
          <w:rFonts w:eastAsia="Times New Roman"/>
        </w:rPr>
        <w:t xml:space="preserve">higher specificity in protein identification and </w:t>
      </w:r>
      <w:del w:id="603" w:author="Seamus Harris" w:date="2014-01-29T16:28:00Z">
        <w:r w:rsidRPr="00A752AE" w:rsidDel="005E02DB">
          <w:rPr>
            <w:rFonts w:eastAsia="Times New Roman"/>
          </w:rPr>
          <w:delText xml:space="preserve">allows for </w:delText>
        </w:r>
      </w:del>
      <w:ins w:id="604" w:author="Seamus Harris" w:date="2014-01-29T16:28:00Z">
        <w:r w:rsidR="005E02DB">
          <w:rPr>
            <w:rFonts w:eastAsia="Times New Roman"/>
          </w:rPr>
          <w:t xml:space="preserve">enables </w:t>
        </w:r>
      </w:ins>
      <w:r w:rsidRPr="00A752AE">
        <w:rPr>
          <w:rFonts w:eastAsia="Times New Roman"/>
        </w:rPr>
        <w:t>more accurate quantification.</w:t>
      </w: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proofErr w:type="spellStart"/>
      <w:r w:rsidRPr="00A752AE">
        <w:rPr>
          <w:rFonts w:eastAsia="Times New Roman"/>
          <w:u w:val="single"/>
        </w:rPr>
        <w:t>MudPIT</w:t>
      </w:r>
      <w:proofErr w:type="spellEnd"/>
      <w:r w:rsidRPr="00A752AE">
        <w:rPr>
          <w:rFonts w:eastAsia="Times New Roman"/>
        </w:rPr>
        <w:t xml:space="preserve"> has some limitations. For example, large variation in signal intensity between different </w:t>
      </w:r>
      <w:proofErr w:type="spellStart"/>
      <w:r w:rsidRPr="00A752AE">
        <w:rPr>
          <w:rFonts w:eastAsia="Times New Roman"/>
          <w:u w:val="single"/>
        </w:rPr>
        <w:t>MudPIT</w:t>
      </w:r>
      <w:proofErr w:type="spellEnd"/>
      <w:r w:rsidRPr="00A752AE">
        <w:rPr>
          <w:rFonts w:eastAsia="Times New Roman"/>
        </w:rPr>
        <w:t xml:space="preserve"> runs can make inter-sample comparisons of peptide or protein abundance difficult. This limitation has been resolved by </w:t>
      </w:r>
      <w:proofErr w:type="spellStart"/>
      <w:r w:rsidRPr="00A752AE">
        <w:rPr>
          <w:rFonts w:eastAsia="Times New Roman"/>
        </w:rPr>
        <w:t>iTRAQ</w:t>
      </w:r>
      <w:proofErr w:type="spellEnd"/>
      <w:r w:rsidRPr="00A752AE">
        <w:rPr>
          <w:rFonts w:eastAsia="Times New Roman"/>
          <w:color w:val="008000"/>
        </w:rPr>
        <w:t>$</w:t>
      </w:r>
      <w:proofErr w:type="gramStart"/>
      <w:r w:rsidRPr="00A752AE">
        <w:rPr>
          <w:rFonts w:eastAsia="Times New Roman"/>
          <w:color w:val="008000"/>
        </w:rPr>
        <w:t>^{</w:t>
      </w:r>
      <w:proofErr w:type="gramEnd"/>
      <w:r w:rsidRPr="00A752AE">
        <w:rPr>
          <w:rFonts w:eastAsia="Times New Roman"/>
          <w:color w:val="008000"/>
        </w:rPr>
        <w:t>\</w:t>
      </w:r>
      <w:proofErr w:type="spellStart"/>
      <w:r w:rsidRPr="00A752AE">
        <w:rPr>
          <w:rFonts w:eastAsia="Times New Roman"/>
          <w:color w:val="008000"/>
        </w:rPr>
        <w:t>rm</w:t>
      </w:r>
      <w:proofErr w:type="spellEnd"/>
      <w:r w:rsidRPr="00A752AE">
        <w:rPr>
          <w:rFonts w:eastAsia="Times New Roman"/>
          <w:color w:val="008000"/>
        </w:rPr>
        <w:t xml:space="preserve"> TM}$</w:t>
      </w:r>
      <w:r w:rsidRPr="00A752AE">
        <w:rPr>
          <w:rFonts w:eastAsia="Times New Roman"/>
        </w:rPr>
        <w:t xml:space="preserve"> labelling, which enables the simultaneous analysis of up to eight distinct protein digests within a single </w:t>
      </w:r>
      <w:proofErr w:type="spellStart"/>
      <w:r w:rsidRPr="00A752AE">
        <w:rPr>
          <w:rFonts w:eastAsia="Times New Roman"/>
          <w:u w:val="single"/>
        </w:rPr>
        <w:t>MudPIT</w:t>
      </w:r>
      <w:proofErr w:type="spellEnd"/>
      <w:r w:rsidRPr="00A752AE">
        <w:rPr>
          <w:rFonts w:eastAsia="Times New Roman"/>
        </w:rPr>
        <w:t xml:space="preserve"> run.</w:t>
      </w: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A752AE">
        <w:rPr>
          <w:rFonts w:eastAsia="Times New Roman"/>
          <w:b/>
          <w:bCs/>
          <w:color w:val="0000CC"/>
        </w:rPr>
        <w:t>\subsection{</w:t>
      </w:r>
      <w:proofErr w:type="spellStart"/>
      <w:r w:rsidRPr="00A752AE">
        <w:rPr>
          <w:rFonts w:eastAsia="Times New Roman"/>
          <w:b/>
          <w:bCs/>
          <w:color w:val="0000CC"/>
        </w:rPr>
        <w:t>iTRAQ</w:t>
      </w:r>
      <w:proofErr w:type="spellEnd"/>
      <w:r w:rsidRPr="00A752AE">
        <w:rPr>
          <w:rFonts w:eastAsia="Times New Roman"/>
          <w:b/>
          <w:bCs/>
          <w:color w:val="0000CC"/>
        </w:rPr>
        <w:t>$^{\</w:t>
      </w:r>
      <w:proofErr w:type="spellStart"/>
      <w:r w:rsidRPr="00A752AE">
        <w:rPr>
          <w:rFonts w:eastAsia="Times New Roman"/>
          <w:b/>
          <w:bCs/>
          <w:color w:val="0000CC"/>
        </w:rPr>
        <w:t>rm</w:t>
      </w:r>
      <w:proofErr w:type="spellEnd"/>
      <w:r w:rsidRPr="00A752AE">
        <w:rPr>
          <w:rFonts w:eastAsia="Times New Roman"/>
          <w:b/>
          <w:bCs/>
          <w:color w:val="0000CC"/>
        </w:rPr>
        <w:t xml:space="preserve"> TM</w:t>
      </w:r>
      <w:proofErr w:type="gramStart"/>
      <w:r w:rsidRPr="00A752AE">
        <w:rPr>
          <w:rFonts w:eastAsia="Times New Roman"/>
          <w:b/>
          <w:bCs/>
          <w:color w:val="0000CC"/>
        </w:rPr>
        <w:t>}$</w:t>
      </w:r>
      <w:proofErr w:type="gramEnd"/>
      <w:r w:rsidRPr="00A752AE">
        <w:rPr>
          <w:rFonts w:eastAsia="Times New Roman"/>
          <w:b/>
          <w:bCs/>
          <w:color w:val="0000CC"/>
        </w:rPr>
        <w:t xml:space="preserve"> for Protein </w:t>
      </w:r>
      <w:proofErr w:type="spellStart"/>
      <w:r w:rsidRPr="00A752AE">
        <w:rPr>
          <w:rFonts w:eastAsia="Times New Roman"/>
          <w:b/>
          <w:bCs/>
          <w:color w:val="0000CC"/>
        </w:rPr>
        <w:t>Quantitation</w:t>
      </w:r>
      <w:proofErr w:type="spellEnd"/>
      <w:r w:rsidRPr="00A752AE">
        <w:rPr>
          <w:rFonts w:eastAsia="Times New Roman"/>
          <w:b/>
          <w:bCs/>
          <w:color w:val="0000CC"/>
        </w:rPr>
        <w:t>}\label{</w:t>
      </w:r>
      <w:proofErr w:type="spellStart"/>
      <w:r w:rsidRPr="00A752AE">
        <w:rPr>
          <w:rFonts w:eastAsia="Times New Roman"/>
          <w:b/>
          <w:bCs/>
          <w:color w:val="0000CC"/>
        </w:rPr>
        <w:t>subsec:iTRAQ</w:t>
      </w:r>
      <w:proofErr w:type="spellEnd"/>
      <w:r w:rsidRPr="00A752AE">
        <w:rPr>
          <w:rFonts w:eastAsia="Times New Roman"/>
          <w:b/>
          <w:bCs/>
          <w:color w:val="0000CC"/>
        </w:rPr>
        <w:t>}</w:t>
      </w: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A752AE">
        <w:rPr>
          <w:rFonts w:eastAsia="Times New Roman"/>
        </w:rPr>
        <w:t xml:space="preserve">In its initial format, introduced by </w:t>
      </w:r>
      <w:r w:rsidRPr="00A752AE">
        <w:rPr>
          <w:rFonts w:eastAsia="Times New Roman"/>
          <w:color w:val="800000"/>
        </w:rPr>
        <w:t>\cite</w:t>
      </w:r>
      <w:r w:rsidRPr="00A752AE">
        <w:rPr>
          <w:rFonts w:eastAsia="Times New Roman"/>
        </w:rPr>
        <w:t>{</w:t>
      </w:r>
      <w:r w:rsidRPr="00A752AE">
        <w:rPr>
          <w:rFonts w:eastAsia="Times New Roman"/>
          <w:u w:val="single"/>
        </w:rPr>
        <w:t>Ross2004</w:t>
      </w:r>
      <w:r w:rsidRPr="00A752AE">
        <w:rPr>
          <w:rFonts w:eastAsia="Times New Roman"/>
        </w:rPr>
        <w:t xml:space="preserve">}, </w:t>
      </w:r>
      <w:proofErr w:type="spellStart"/>
      <w:r w:rsidRPr="00A752AE">
        <w:rPr>
          <w:rFonts w:eastAsia="Times New Roman"/>
        </w:rPr>
        <w:t>iTRAQ</w:t>
      </w:r>
      <w:proofErr w:type="spellEnd"/>
      <w:r w:rsidRPr="00A752AE">
        <w:rPr>
          <w:rFonts w:eastAsia="Times New Roman"/>
        </w:rPr>
        <w:t xml:space="preserve"> comprised four isobaric tags, each </w:t>
      </w:r>
      <w:del w:id="605" w:author="Seamus Harris" w:date="2014-01-29T16:28:00Z">
        <w:r w:rsidRPr="00A752AE" w:rsidDel="005E02DB">
          <w:rPr>
            <w:rFonts w:eastAsia="Times New Roman"/>
          </w:rPr>
          <w:delText xml:space="preserve">consisting of </w:delText>
        </w:r>
      </w:del>
      <w:ins w:id="606" w:author="Seamus Harris" w:date="2014-01-29T16:28:00Z">
        <w:r w:rsidR="005E02DB">
          <w:rPr>
            <w:rFonts w:eastAsia="Times New Roman"/>
          </w:rPr>
          <w:t xml:space="preserve">comprising </w:t>
        </w:r>
      </w:ins>
      <w:r w:rsidRPr="00A752AE">
        <w:rPr>
          <w:rFonts w:eastAsia="Times New Roman"/>
        </w:rPr>
        <w:t>a reporter group, balance group and peptide reactive group. The reactive group binds the N-terminus at the start of each peptide, and, if the peptide contains lysine residues (i.e. amino acid)</w:t>
      </w:r>
      <w:proofErr w:type="gramStart"/>
      <w:r w:rsidRPr="00A752AE">
        <w:rPr>
          <w:rFonts w:eastAsia="Times New Roman"/>
        </w:rPr>
        <w:t>,</w:t>
      </w:r>
      <w:proofErr w:type="gramEnd"/>
      <w:r w:rsidRPr="00A752AE">
        <w:rPr>
          <w:rFonts w:eastAsia="Times New Roman"/>
        </w:rPr>
        <w:t xml:space="preserve"> then </w:t>
      </w:r>
      <w:ins w:id="607" w:author="Seamus Harris" w:date="2014-01-29T16:29:00Z">
        <w:r w:rsidR="005E02DB">
          <w:rPr>
            <w:rFonts w:eastAsia="Times New Roman"/>
          </w:rPr>
          <w:t xml:space="preserve">also </w:t>
        </w:r>
      </w:ins>
      <w:r w:rsidRPr="00A752AE">
        <w:rPr>
          <w:rFonts w:eastAsia="Times New Roman"/>
        </w:rPr>
        <w:t>on the lysine's side chain</w:t>
      </w:r>
      <w:del w:id="608" w:author="Seamus Harris" w:date="2014-01-29T16:29:00Z">
        <w:r w:rsidRPr="00A752AE" w:rsidDel="005E02DB">
          <w:rPr>
            <w:rFonts w:eastAsia="Times New Roman"/>
          </w:rPr>
          <w:delText xml:space="preserve"> as well</w:delText>
        </w:r>
      </w:del>
      <w:r w:rsidRPr="00A752AE">
        <w:rPr>
          <w:rFonts w:eastAsia="Times New Roman"/>
        </w:rPr>
        <w:t xml:space="preserve">. The m/z values of the four reporter groups range from 114 to 117, with corresponding balance group values that range from 31 to 28. Each of the four tags thus </w:t>
      </w:r>
      <w:del w:id="609" w:author="Seamus Harris" w:date="2014-01-29T18:52:00Z">
        <w:r w:rsidRPr="00A752AE" w:rsidDel="00DD5B9D">
          <w:rPr>
            <w:rFonts w:eastAsia="Times New Roman"/>
          </w:rPr>
          <w:delText xml:space="preserve">have </w:delText>
        </w:r>
      </w:del>
      <w:ins w:id="610" w:author="Seamus Harris" w:date="2014-01-29T18:52:00Z">
        <w:r w:rsidR="00DD5B9D">
          <w:rPr>
            <w:rFonts w:eastAsia="Times New Roman"/>
          </w:rPr>
          <w:t>has</w:t>
        </w:r>
        <w:r w:rsidR="00DD5B9D" w:rsidRPr="00A752AE">
          <w:rPr>
            <w:rFonts w:eastAsia="Times New Roman"/>
          </w:rPr>
          <w:t xml:space="preserve"> </w:t>
        </w:r>
      </w:ins>
      <w:r w:rsidRPr="00A752AE">
        <w:rPr>
          <w:rFonts w:eastAsia="Times New Roman"/>
        </w:rPr>
        <w:t>an identical total m/z value of 145, making them isobaric. This enables identical peptide species, differentially labelled with the four tags, to be indistinguishable with respect to the intact mass of the peptide when selected for MS/MS~</w:t>
      </w:r>
      <w:r w:rsidRPr="00A752AE">
        <w:rPr>
          <w:rFonts w:eastAsia="Times New Roman"/>
          <w:color w:val="800000"/>
        </w:rPr>
        <w:t>\</w:t>
      </w:r>
      <w:proofErr w:type="spellStart"/>
      <w:proofErr w:type="gramStart"/>
      <w:r w:rsidRPr="00A752AE">
        <w:rPr>
          <w:rFonts w:eastAsia="Times New Roman"/>
          <w:color w:val="800000"/>
        </w:rPr>
        <w:t>citep</w:t>
      </w:r>
      <w:proofErr w:type="spellEnd"/>
      <w:r w:rsidRPr="00A752AE">
        <w:rPr>
          <w:rFonts w:eastAsia="Times New Roman"/>
        </w:rPr>
        <w:t>{</w:t>
      </w:r>
      <w:proofErr w:type="gramEnd"/>
      <w:r w:rsidRPr="00A752AE">
        <w:rPr>
          <w:rFonts w:eastAsia="Times New Roman"/>
          <w:u w:val="single"/>
        </w:rPr>
        <w:t>Ross2004</w:t>
      </w:r>
      <w:r w:rsidRPr="00A752AE">
        <w:rPr>
          <w:rFonts w:eastAsia="Times New Roman"/>
        </w:rPr>
        <w:t xml:space="preserve">}. For MS/MS, the relative abundances are determined </w:t>
      </w:r>
      <w:del w:id="611" w:author="Seamus Harris" w:date="2014-01-29T16:30:00Z">
        <w:r w:rsidRPr="00A752AE" w:rsidDel="005E02DB">
          <w:rPr>
            <w:rFonts w:eastAsia="Times New Roman"/>
          </w:rPr>
          <w:delText xml:space="preserve">from </w:delText>
        </w:r>
      </w:del>
      <w:ins w:id="612" w:author="Seamus Harris" w:date="2014-01-29T16:30:00Z">
        <w:r w:rsidR="005E02DB">
          <w:rPr>
            <w:rFonts w:eastAsia="Times New Roman"/>
          </w:rPr>
          <w:t xml:space="preserve">using </w:t>
        </w:r>
      </w:ins>
      <w:r w:rsidRPr="00A752AE">
        <w:rPr>
          <w:rFonts w:eastAsia="Times New Roman"/>
        </w:rPr>
        <w:t xml:space="preserve">the reporter ion signals at m/z values of 114, 115, 116 and 117 on the </w:t>
      </w:r>
      <w:r w:rsidRPr="00A752AE">
        <w:rPr>
          <w:rFonts w:eastAsia="Times New Roman"/>
          <w:color w:val="800000"/>
        </w:rPr>
        <w:t>\</w:t>
      </w:r>
      <w:proofErr w:type="spellStart"/>
      <w:r w:rsidRPr="00A752AE">
        <w:rPr>
          <w:rFonts w:eastAsia="Times New Roman"/>
          <w:color w:val="800000"/>
        </w:rPr>
        <w:t>emph</w:t>
      </w:r>
      <w:proofErr w:type="spellEnd"/>
      <w:r w:rsidRPr="00A752AE">
        <w:rPr>
          <w:rFonts w:eastAsia="Times New Roman"/>
        </w:rPr>
        <w:t xml:space="preserve">{mass spectrum}. A mass spectrum </w:t>
      </w:r>
      <w:del w:id="613" w:author="Seamus Harris" w:date="2014-01-29T18:53:00Z">
        <w:r w:rsidRPr="00A752AE" w:rsidDel="00DD5B9D">
          <w:rPr>
            <w:rFonts w:eastAsia="Times New Roman"/>
          </w:rPr>
          <w:delText xml:space="preserve">is a </w:delText>
        </w:r>
      </w:del>
      <w:r w:rsidRPr="00A752AE">
        <w:rPr>
          <w:rFonts w:eastAsia="Times New Roman"/>
        </w:rPr>
        <w:t>graphical</w:t>
      </w:r>
      <w:ins w:id="614" w:author="Seamus Harris" w:date="2014-01-29T18:53:00Z">
        <w:r w:rsidR="00DD5B9D">
          <w:rPr>
            <w:rFonts w:eastAsia="Times New Roman"/>
          </w:rPr>
          <w:t>ly</w:t>
        </w:r>
      </w:ins>
      <w:r w:rsidRPr="00A752AE">
        <w:rPr>
          <w:rFonts w:eastAsia="Times New Roman"/>
        </w:rPr>
        <w:t xml:space="preserve"> represent</w:t>
      </w:r>
      <w:ins w:id="615" w:author="Seamus Harris" w:date="2014-01-29T18:53:00Z">
        <w:r w:rsidR="00DD5B9D">
          <w:rPr>
            <w:rFonts w:eastAsia="Times New Roman"/>
          </w:rPr>
          <w:t>s</w:t>
        </w:r>
      </w:ins>
      <w:del w:id="616" w:author="Seamus Harris" w:date="2014-01-29T18:53:00Z">
        <w:r w:rsidRPr="00A752AE" w:rsidDel="00DD5B9D">
          <w:rPr>
            <w:rFonts w:eastAsia="Times New Roman"/>
          </w:rPr>
          <w:delText>ation of</w:delText>
        </w:r>
      </w:del>
      <w:r w:rsidRPr="00A752AE">
        <w:rPr>
          <w:rFonts w:eastAsia="Times New Roman"/>
        </w:rPr>
        <w:t xml:space="preserve"> the peptides and </w:t>
      </w:r>
      <w:proofErr w:type="gramStart"/>
      <w:r w:rsidRPr="00A752AE">
        <w:rPr>
          <w:rFonts w:eastAsia="Times New Roman"/>
        </w:rPr>
        <w:t>peptide fragments based on their m/z value</w:t>
      </w:r>
      <w:ins w:id="617" w:author="Seamus Harris" w:date="2014-01-29T18:53:00Z">
        <w:r w:rsidR="00DD5B9D">
          <w:rPr>
            <w:rFonts w:eastAsia="Times New Roman"/>
          </w:rPr>
          <w:t>s</w:t>
        </w:r>
      </w:ins>
      <w:r w:rsidRPr="00A752AE">
        <w:rPr>
          <w:rFonts w:eastAsia="Times New Roman"/>
        </w:rPr>
        <w:t xml:space="preserve"> and abundances, and is</w:t>
      </w:r>
      <w:proofErr w:type="gramEnd"/>
      <w:r w:rsidRPr="00A752AE">
        <w:rPr>
          <w:rFonts w:eastAsia="Times New Roman"/>
        </w:rPr>
        <w:t xml:space="preserve"> generated for both phases of MS/MS. The four different labels thus allow the simultaneous analysis of four different samples ~</w:t>
      </w:r>
      <w:r w:rsidRPr="00A752AE">
        <w:rPr>
          <w:rFonts w:eastAsia="Times New Roman"/>
          <w:color w:val="800000"/>
        </w:rPr>
        <w:t>\</w:t>
      </w:r>
      <w:proofErr w:type="spellStart"/>
      <w:proofErr w:type="gramStart"/>
      <w:r w:rsidRPr="00A752AE">
        <w:rPr>
          <w:rFonts w:eastAsia="Times New Roman"/>
          <w:color w:val="800000"/>
        </w:rPr>
        <w:t>citep</w:t>
      </w:r>
      <w:proofErr w:type="spellEnd"/>
      <w:r w:rsidRPr="00A752AE">
        <w:rPr>
          <w:rFonts w:eastAsia="Times New Roman"/>
        </w:rPr>
        <w:t>{</w:t>
      </w:r>
      <w:proofErr w:type="gramEnd"/>
      <w:r w:rsidRPr="00A752AE">
        <w:rPr>
          <w:rFonts w:eastAsia="Times New Roman"/>
          <w:u w:val="single"/>
        </w:rPr>
        <w:t>Ross2004</w:t>
      </w:r>
      <w:r w:rsidRPr="00A752AE">
        <w:rPr>
          <w:rFonts w:eastAsia="Times New Roman"/>
        </w:rPr>
        <w:t>}.</w:t>
      </w: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A752AE">
        <w:rPr>
          <w:rFonts w:eastAsia="Times New Roman"/>
        </w:rPr>
        <w:t xml:space="preserve">  </w:t>
      </w: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A752AE">
        <w:rPr>
          <w:rFonts w:eastAsia="Times New Roman"/>
          <w:color w:val="0000CC"/>
        </w:rPr>
        <w:t>\begin</w:t>
      </w:r>
      <w:r w:rsidRPr="00A752AE">
        <w:rPr>
          <w:rFonts w:eastAsia="Times New Roman"/>
        </w:rPr>
        <w:t>{figure}[</w:t>
      </w:r>
      <w:proofErr w:type="spellStart"/>
      <w:r w:rsidRPr="00A752AE">
        <w:rPr>
          <w:rFonts w:eastAsia="Times New Roman"/>
          <w:u w:val="single"/>
        </w:rPr>
        <w:t>htb</w:t>
      </w:r>
      <w:proofErr w:type="spellEnd"/>
      <w:r w:rsidRPr="00A752AE">
        <w:rPr>
          <w:rFonts w:eastAsia="Times New Roman"/>
        </w:rPr>
        <w:t>]</w:t>
      </w: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A752AE">
        <w:rPr>
          <w:rFonts w:eastAsia="Times New Roman"/>
          <w:color w:val="800000"/>
        </w:rPr>
        <w:t>\</w:t>
      </w:r>
      <w:proofErr w:type="spellStart"/>
      <w:r w:rsidRPr="00A752AE">
        <w:rPr>
          <w:rFonts w:eastAsia="Times New Roman"/>
          <w:color w:val="800000"/>
        </w:rPr>
        <w:t>centering</w:t>
      </w:r>
      <w:proofErr w:type="spellEnd"/>
      <w:r w:rsidRPr="00A752AE">
        <w:rPr>
          <w:rFonts w:eastAsia="Times New Roman"/>
        </w:rPr>
        <w:t>{</w:t>
      </w:r>
      <w:r w:rsidRPr="00A752AE">
        <w:rPr>
          <w:rFonts w:eastAsia="Times New Roman"/>
          <w:b/>
          <w:bCs/>
          <w:color w:val="0000CC"/>
        </w:rPr>
        <w:t>\</w:t>
      </w:r>
      <w:proofErr w:type="spellStart"/>
      <w:r w:rsidRPr="00A752AE">
        <w:rPr>
          <w:rFonts w:eastAsia="Times New Roman"/>
          <w:b/>
          <w:bCs/>
          <w:color w:val="0000CC"/>
        </w:rPr>
        <w:t>includegraphics</w:t>
      </w:r>
      <w:proofErr w:type="spellEnd"/>
      <w:r w:rsidRPr="00A752AE">
        <w:rPr>
          <w:rFonts w:eastAsia="Times New Roman"/>
        </w:rPr>
        <w:t>[scale=0.6]{image/</w:t>
      </w:r>
      <w:proofErr w:type="spellStart"/>
      <w:r w:rsidRPr="00A752AE">
        <w:rPr>
          <w:rFonts w:eastAsia="Times New Roman"/>
          <w:u w:val="single"/>
        </w:rPr>
        <w:t>iTRAQtags</w:t>
      </w:r>
      <w:r w:rsidRPr="00A752AE">
        <w:rPr>
          <w:rFonts w:eastAsia="Times New Roman"/>
        </w:rPr>
        <w:t>.pdf</w:t>
      </w:r>
      <w:proofErr w:type="spellEnd"/>
      <w:r w:rsidRPr="00A752AE">
        <w:rPr>
          <w:rFonts w:eastAsia="Times New Roman"/>
        </w:rPr>
        <w:t>}}</w:t>
      </w: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A752AE">
        <w:rPr>
          <w:rFonts w:eastAsia="Times New Roman"/>
          <w:color w:val="800000"/>
        </w:rPr>
        <w:t>\caption</w:t>
      </w:r>
      <w:r w:rsidRPr="00A752AE">
        <w:rPr>
          <w:rFonts w:eastAsia="Times New Roman"/>
        </w:rPr>
        <w:t>{Structure of 8-plex-iTRAQ</w:t>
      </w:r>
      <w:r w:rsidRPr="00A752AE">
        <w:rPr>
          <w:rFonts w:eastAsia="Times New Roman"/>
          <w:color w:val="008000"/>
        </w:rPr>
        <w:t>$</w:t>
      </w:r>
      <w:proofErr w:type="gramStart"/>
      <w:r w:rsidRPr="00A752AE">
        <w:rPr>
          <w:rFonts w:eastAsia="Times New Roman"/>
          <w:color w:val="008000"/>
        </w:rPr>
        <w:t>^{</w:t>
      </w:r>
      <w:proofErr w:type="gramEnd"/>
      <w:r w:rsidRPr="00A752AE">
        <w:rPr>
          <w:rFonts w:eastAsia="Times New Roman"/>
          <w:color w:val="008000"/>
        </w:rPr>
        <w:t>\</w:t>
      </w:r>
      <w:proofErr w:type="spellStart"/>
      <w:r w:rsidRPr="00A752AE">
        <w:rPr>
          <w:rFonts w:eastAsia="Times New Roman"/>
          <w:color w:val="008000"/>
        </w:rPr>
        <w:t>rm</w:t>
      </w:r>
      <w:proofErr w:type="spellEnd"/>
      <w:r w:rsidRPr="00A752AE">
        <w:rPr>
          <w:rFonts w:eastAsia="Times New Roman"/>
          <w:color w:val="008000"/>
        </w:rPr>
        <w:t xml:space="preserve"> TM}$</w:t>
      </w:r>
      <w:r w:rsidRPr="00A752AE">
        <w:rPr>
          <w:rFonts w:eastAsia="Times New Roman"/>
        </w:rPr>
        <w:t xml:space="preserve"> tags showing the reporter and balance group masses measured using m/z~</w:t>
      </w:r>
      <w:r w:rsidRPr="00A752AE">
        <w:rPr>
          <w:rFonts w:eastAsia="Times New Roman"/>
          <w:color w:val="800000"/>
        </w:rPr>
        <w:t>\</w:t>
      </w:r>
      <w:proofErr w:type="spellStart"/>
      <w:r w:rsidRPr="00A752AE">
        <w:rPr>
          <w:rFonts w:eastAsia="Times New Roman"/>
          <w:color w:val="800000"/>
        </w:rPr>
        <w:t>citep</w:t>
      </w:r>
      <w:proofErr w:type="spellEnd"/>
      <w:r w:rsidRPr="00A752AE">
        <w:rPr>
          <w:rFonts w:eastAsia="Times New Roman"/>
        </w:rPr>
        <w:t>{</w:t>
      </w:r>
      <w:r w:rsidRPr="00A752AE">
        <w:rPr>
          <w:rFonts w:eastAsia="Times New Roman"/>
          <w:u w:val="single"/>
        </w:rPr>
        <w:t>Choe2007</w:t>
      </w:r>
      <w:r w:rsidRPr="00A752AE">
        <w:rPr>
          <w:rFonts w:eastAsia="Times New Roman"/>
        </w:rPr>
        <w:t>}.}</w:t>
      </w: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A752AE">
        <w:rPr>
          <w:rFonts w:eastAsia="Times New Roman"/>
          <w:b/>
          <w:bCs/>
          <w:color w:val="0000CC"/>
        </w:rPr>
        <w:t>\label{fig:8-plex}</w:t>
      </w: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A752AE">
        <w:rPr>
          <w:rFonts w:eastAsia="Times New Roman"/>
          <w:color w:val="0000CC"/>
        </w:rPr>
        <w:t>\end</w:t>
      </w:r>
      <w:r w:rsidRPr="00A752AE">
        <w:rPr>
          <w:rFonts w:eastAsia="Times New Roman"/>
        </w:rPr>
        <w:t>{figure}</w:t>
      </w: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A752AE">
        <w:rPr>
          <w:rFonts w:eastAsia="Times New Roman"/>
          <w:color w:val="800000"/>
        </w:rPr>
        <w:t>\cite</w:t>
      </w:r>
      <w:r w:rsidRPr="00A752AE">
        <w:rPr>
          <w:rFonts w:eastAsia="Times New Roman"/>
        </w:rPr>
        <w:t>{</w:t>
      </w:r>
      <w:r w:rsidRPr="00A752AE">
        <w:rPr>
          <w:rFonts w:eastAsia="Times New Roman"/>
          <w:u w:val="single"/>
        </w:rPr>
        <w:t>Choe2007</w:t>
      </w:r>
      <w:r w:rsidRPr="00A752AE">
        <w:rPr>
          <w:rFonts w:eastAsia="Times New Roman"/>
        </w:rPr>
        <w:t>} described a new multiplexing strategy, based on the same concept as the four-</w:t>
      </w:r>
      <w:proofErr w:type="spellStart"/>
      <w:r w:rsidRPr="00A752AE">
        <w:rPr>
          <w:rFonts w:eastAsia="Times New Roman"/>
        </w:rPr>
        <w:t>plex</w:t>
      </w:r>
      <w:proofErr w:type="spellEnd"/>
      <w:r w:rsidRPr="00A752AE">
        <w:rPr>
          <w:rFonts w:eastAsia="Times New Roman"/>
        </w:rPr>
        <w:t xml:space="preserve"> </w:t>
      </w:r>
      <w:proofErr w:type="spellStart"/>
      <w:r w:rsidRPr="00A752AE">
        <w:rPr>
          <w:rFonts w:eastAsia="Times New Roman"/>
        </w:rPr>
        <w:t>iTRAQ</w:t>
      </w:r>
      <w:proofErr w:type="spellEnd"/>
      <w:r w:rsidRPr="00A752AE">
        <w:rPr>
          <w:rFonts w:eastAsia="Times New Roman"/>
          <w:color w:val="008000"/>
        </w:rPr>
        <w:t>$</w:t>
      </w:r>
      <w:proofErr w:type="gramStart"/>
      <w:r w:rsidRPr="00A752AE">
        <w:rPr>
          <w:rFonts w:eastAsia="Times New Roman"/>
          <w:color w:val="008000"/>
        </w:rPr>
        <w:t>^{</w:t>
      </w:r>
      <w:proofErr w:type="gramEnd"/>
      <w:r w:rsidRPr="00A752AE">
        <w:rPr>
          <w:rFonts w:eastAsia="Times New Roman"/>
          <w:color w:val="008000"/>
        </w:rPr>
        <w:t>\</w:t>
      </w:r>
      <w:proofErr w:type="spellStart"/>
      <w:r w:rsidRPr="00A752AE">
        <w:rPr>
          <w:rFonts w:eastAsia="Times New Roman"/>
          <w:color w:val="008000"/>
        </w:rPr>
        <w:t>rm</w:t>
      </w:r>
      <w:proofErr w:type="spellEnd"/>
      <w:r w:rsidRPr="00A752AE">
        <w:rPr>
          <w:rFonts w:eastAsia="Times New Roman"/>
          <w:color w:val="008000"/>
        </w:rPr>
        <w:t xml:space="preserve"> TM}$</w:t>
      </w:r>
      <w:r w:rsidRPr="00A752AE">
        <w:rPr>
          <w:rFonts w:eastAsia="Times New Roman"/>
        </w:rPr>
        <w:t xml:space="preserve"> system, that allows the simultaneous analysis of up to eight distinct protein samples (see Figure~</w:t>
      </w:r>
      <w:r w:rsidRPr="00A752AE">
        <w:rPr>
          <w:rFonts w:eastAsia="Times New Roman"/>
          <w:color w:val="800000"/>
        </w:rPr>
        <w:t>\ref</w:t>
      </w:r>
      <w:r w:rsidRPr="00A752AE">
        <w:rPr>
          <w:rFonts w:eastAsia="Times New Roman"/>
        </w:rPr>
        <w:t xml:space="preserve">{fig:8-plex}). The scheme involves reporter ion signals located at m/z values of 113, 114, 115, 116, 117, 118, 119 and 121. No label is used for an m/z of 120 because it has the same mass as the phenylalanine </w:t>
      </w:r>
      <w:proofErr w:type="spellStart"/>
      <w:r w:rsidRPr="00A752AE">
        <w:rPr>
          <w:rFonts w:eastAsia="Times New Roman"/>
          <w:u w:val="single"/>
        </w:rPr>
        <w:t>immonium</w:t>
      </w:r>
      <w:proofErr w:type="spellEnd"/>
      <w:r w:rsidRPr="00A752AE">
        <w:rPr>
          <w:rFonts w:eastAsia="Times New Roman"/>
        </w:rPr>
        <w:t xml:space="preserve"> ion~</w:t>
      </w:r>
      <w:r w:rsidRPr="00A752AE">
        <w:rPr>
          <w:rFonts w:eastAsia="Times New Roman"/>
          <w:color w:val="800000"/>
        </w:rPr>
        <w:t>\</w:t>
      </w:r>
      <w:proofErr w:type="spellStart"/>
      <w:proofErr w:type="gramStart"/>
      <w:r w:rsidRPr="00A752AE">
        <w:rPr>
          <w:rFonts w:eastAsia="Times New Roman"/>
          <w:color w:val="800000"/>
        </w:rPr>
        <w:t>citep</w:t>
      </w:r>
      <w:proofErr w:type="spellEnd"/>
      <w:r w:rsidRPr="00A752AE">
        <w:rPr>
          <w:rFonts w:eastAsia="Times New Roman"/>
        </w:rPr>
        <w:t>{</w:t>
      </w:r>
      <w:proofErr w:type="gramEnd"/>
      <w:r w:rsidRPr="00A752AE">
        <w:rPr>
          <w:rFonts w:eastAsia="Times New Roman"/>
          <w:u w:val="single"/>
        </w:rPr>
        <w:t>Pierce2008</w:t>
      </w:r>
      <w:r w:rsidRPr="00A752AE">
        <w:rPr>
          <w:rFonts w:eastAsia="Times New Roman"/>
        </w:rPr>
        <w:t xml:space="preserve">}.  </w:t>
      </w: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A752AE">
        <w:rPr>
          <w:rFonts w:eastAsia="Times New Roman"/>
          <w:b/>
          <w:bCs/>
          <w:color w:val="0000CC"/>
        </w:rPr>
        <w:t xml:space="preserve">\section{Work by </w:t>
      </w:r>
      <w:r w:rsidRPr="00A752AE">
        <w:rPr>
          <w:rFonts w:eastAsia="Times New Roman"/>
          <w:b/>
          <w:bCs/>
          <w:color w:val="0000CC"/>
          <w:u w:val="single"/>
        </w:rPr>
        <w:t>Oberg</w:t>
      </w:r>
      <w:r w:rsidRPr="00A752AE">
        <w:rPr>
          <w:rFonts w:eastAsia="Times New Roman"/>
          <w:b/>
          <w:bCs/>
          <w:color w:val="0000CC"/>
        </w:rPr>
        <w:t>}</w:t>
      </w: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A752AE">
        <w:rPr>
          <w:rFonts w:eastAsia="Times New Roman"/>
          <w:color w:val="800000"/>
        </w:rPr>
        <w:t>\cite</w:t>
      </w:r>
      <w:r w:rsidRPr="00A752AE">
        <w:rPr>
          <w:rFonts w:eastAsia="Times New Roman"/>
        </w:rPr>
        <w:t>{</w:t>
      </w:r>
      <w:r w:rsidRPr="00A752AE">
        <w:rPr>
          <w:rFonts w:eastAsia="Times New Roman"/>
          <w:u w:val="single"/>
        </w:rPr>
        <w:t>Oberg2009</w:t>
      </w:r>
      <w:r w:rsidRPr="00A752AE">
        <w:rPr>
          <w:rFonts w:eastAsia="Times New Roman"/>
        </w:rPr>
        <w:t xml:space="preserve">} have discussed the experimental design for the mass spectrometry-based </w:t>
      </w:r>
      <w:r w:rsidRPr="00A752AE">
        <w:rPr>
          <w:rFonts w:eastAsia="Times New Roman"/>
          <w:u w:val="single"/>
        </w:rPr>
        <w:t>proteomic</w:t>
      </w:r>
      <w:r w:rsidRPr="00A752AE">
        <w:rPr>
          <w:rFonts w:eastAsia="Times New Roman"/>
        </w:rPr>
        <w:t xml:space="preserve"> experiments</w:t>
      </w:r>
      <w:ins w:id="618" w:author="Seamus Harris" w:date="2014-01-29T16:31:00Z">
        <w:r w:rsidR="005E02DB">
          <w:rPr>
            <w:rFonts w:eastAsia="Times New Roman"/>
          </w:rPr>
          <w:t>,</w:t>
        </w:r>
      </w:ins>
      <w:r w:rsidRPr="00A752AE">
        <w:rPr>
          <w:rFonts w:eastAsia="Times New Roman"/>
        </w:rPr>
        <w:t xml:space="preserve"> which include the </w:t>
      </w:r>
      <w:proofErr w:type="spellStart"/>
      <w:r w:rsidRPr="00A752AE">
        <w:rPr>
          <w:rFonts w:eastAsia="Times New Roman"/>
          <w:u w:val="single"/>
        </w:rPr>
        <w:t>MudPIT</w:t>
      </w:r>
      <w:r w:rsidRPr="00A752AE">
        <w:rPr>
          <w:rFonts w:eastAsia="Times New Roman"/>
        </w:rPr>
        <w:t>-iTRAQ</w:t>
      </w:r>
      <w:proofErr w:type="spellEnd"/>
      <w:r w:rsidRPr="00A752AE">
        <w:rPr>
          <w:rFonts w:eastAsia="Times New Roman"/>
          <w:color w:val="008000"/>
        </w:rPr>
        <w:t>$</w:t>
      </w:r>
      <w:proofErr w:type="gramStart"/>
      <w:r w:rsidRPr="00A752AE">
        <w:rPr>
          <w:rFonts w:eastAsia="Times New Roman"/>
          <w:color w:val="008000"/>
        </w:rPr>
        <w:t>^{</w:t>
      </w:r>
      <w:proofErr w:type="gramEnd"/>
      <w:r w:rsidRPr="00A752AE">
        <w:rPr>
          <w:rFonts w:eastAsia="Times New Roman"/>
          <w:color w:val="008000"/>
        </w:rPr>
        <w:t>\</w:t>
      </w:r>
      <w:proofErr w:type="spellStart"/>
      <w:r w:rsidRPr="00A752AE">
        <w:rPr>
          <w:rFonts w:eastAsia="Times New Roman"/>
          <w:color w:val="008000"/>
        </w:rPr>
        <w:t>rm</w:t>
      </w:r>
      <w:proofErr w:type="spellEnd"/>
      <w:r w:rsidRPr="00A752AE">
        <w:rPr>
          <w:rFonts w:eastAsia="Times New Roman"/>
          <w:color w:val="008000"/>
        </w:rPr>
        <w:t xml:space="preserve"> TM}$</w:t>
      </w:r>
      <w:r w:rsidRPr="00A752AE">
        <w:rPr>
          <w:rFonts w:eastAsia="Times New Roman"/>
        </w:rPr>
        <w:t xml:space="preserve"> experiments. The goal of an experimental design is to allocate individual samples to </w:t>
      </w:r>
      <w:proofErr w:type="spellStart"/>
      <w:r w:rsidRPr="00A752AE">
        <w:rPr>
          <w:rFonts w:eastAsia="Times New Roman"/>
        </w:rPr>
        <w:t>iTRAQ</w:t>
      </w:r>
      <w:proofErr w:type="spellEnd"/>
      <w:r w:rsidRPr="00A752AE">
        <w:rPr>
          <w:rFonts w:eastAsia="Times New Roman"/>
        </w:rPr>
        <w:t xml:space="preserve"> tags and </w:t>
      </w:r>
      <w:proofErr w:type="spellStart"/>
      <w:r w:rsidRPr="00A752AE">
        <w:rPr>
          <w:rFonts w:eastAsia="Times New Roman"/>
          <w:u w:val="single"/>
        </w:rPr>
        <w:t>MudPIT</w:t>
      </w:r>
      <w:proofErr w:type="spellEnd"/>
      <w:r w:rsidRPr="00A752AE">
        <w:rPr>
          <w:rFonts w:eastAsia="Times New Roman"/>
        </w:rPr>
        <w:t xml:space="preserve"> runs in a way that avoids systematic bias and reduces the error variance of treatment comparison using the ANOVA table. </w:t>
      </w: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A752AE">
        <w:rPr>
          <w:rFonts w:eastAsia="Times New Roman"/>
          <w:color w:val="800000"/>
        </w:rPr>
        <w:t>\cite</w:t>
      </w:r>
      <w:r w:rsidRPr="00A752AE">
        <w:rPr>
          <w:rFonts w:eastAsia="Times New Roman"/>
        </w:rPr>
        <w:t>{</w:t>
      </w:r>
      <w:r w:rsidRPr="00A752AE">
        <w:rPr>
          <w:rFonts w:eastAsia="Times New Roman"/>
          <w:u w:val="single"/>
        </w:rPr>
        <w:t>Oberg2009</w:t>
      </w:r>
      <w:r w:rsidRPr="00A752AE">
        <w:rPr>
          <w:rFonts w:eastAsia="Times New Roman"/>
        </w:rPr>
        <w:t xml:space="preserve">} recognised that each </w:t>
      </w:r>
      <w:proofErr w:type="spellStart"/>
      <w:r w:rsidRPr="00A752AE">
        <w:rPr>
          <w:rFonts w:eastAsia="Times New Roman"/>
          <w:u w:val="single"/>
        </w:rPr>
        <w:t>MudPIT</w:t>
      </w:r>
      <w:proofErr w:type="spellEnd"/>
      <w:r w:rsidRPr="00A752AE">
        <w:rPr>
          <w:rFonts w:eastAsia="Times New Roman"/>
        </w:rPr>
        <w:t xml:space="preserve"> run</w:t>
      </w:r>
      <w:ins w:id="619" w:author="Seamus Harris" w:date="2014-01-29T16:31:00Z">
        <w:r w:rsidR="005E02DB">
          <w:rPr>
            <w:rFonts w:eastAsia="Times New Roman"/>
          </w:rPr>
          <w:t>s</w:t>
        </w:r>
      </w:ins>
      <w:r w:rsidRPr="00A752AE">
        <w:rPr>
          <w:rFonts w:eastAsia="Times New Roman"/>
        </w:rPr>
        <w:t xml:space="preserve"> as a block; thus the treatment allocation to runs can be </w:t>
      </w:r>
      <w:del w:id="620" w:author="Seamus Harris" w:date="2014-01-29T16:31:00Z">
        <w:r w:rsidRPr="00A752AE" w:rsidDel="005E02DB">
          <w:rPr>
            <w:rFonts w:eastAsia="Times New Roman"/>
          </w:rPr>
          <w:delText xml:space="preserve">either </w:delText>
        </w:r>
      </w:del>
      <w:r w:rsidRPr="00A752AE">
        <w:rPr>
          <w:rFonts w:eastAsia="Times New Roman"/>
        </w:rPr>
        <w:t xml:space="preserve">arranged as </w:t>
      </w:r>
      <w:ins w:id="621" w:author="Seamus Harris" w:date="2014-01-29T16:31:00Z">
        <w:r w:rsidR="005E02DB">
          <w:rPr>
            <w:rFonts w:eastAsia="Times New Roman"/>
          </w:rPr>
          <w:t xml:space="preserve">either a </w:t>
        </w:r>
      </w:ins>
      <w:r w:rsidRPr="00A752AE">
        <w:rPr>
          <w:rFonts w:eastAsia="Times New Roman"/>
        </w:rPr>
        <w:t>randomised complete block design (</w:t>
      </w:r>
      <w:r w:rsidRPr="00A752AE">
        <w:rPr>
          <w:rFonts w:eastAsia="Times New Roman"/>
          <w:u w:val="single"/>
        </w:rPr>
        <w:t>RCBD</w:t>
      </w:r>
      <w:r w:rsidRPr="00A752AE">
        <w:rPr>
          <w:rFonts w:eastAsia="Times New Roman"/>
        </w:rPr>
        <w:t xml:space="preserve">) or </w:t>
      </w:r>
      <w:ins w:id="622" w:author="Seamus Harris" w:date="2014-01-29T16:31:00Z">
        <w:r w:rsidR="005E02DB">
          <w:rPr>
            <w:rFonts w:eastAsia="Times New Roman"/>
          </w:rPr>
          <w:t xml:space="preserve">a </w:t>
        </w:r>
      </w:ins>
      <w:r w:rsidRPr="00A752AE">
        <w:rPr>
          <w:rFonts w:eastAsia="Times New Roman"/>
        </w:rPr>
        <w:t>balanced incomplete block design (</w:t>
      </w:r>
      <w:r w:rsidRPr="00A752AE">
        <w:rPr>
          <w:rFonts w:eastAsia="Times New Roman"/>
          <w:u w:val="single"/>
        </w:rPr>
        <w:t>BIBD</w:t>
      </w:r>
      <w:r w:rsidRPr="00A752AE">
        <w:rPr>
          <w:rFonts w:eastAsia="Times New Roman"/>
        </w:rPr>
        <w:t xml:space="preserve">). </w:t>
      </w:r>
      <w:ins w:id="623" w:author="Seamus Harris" w:date="2014-01-29T16:32:00Z">
        <w:r w:rsidR="005E02DB">
          <w:rPr>
            <w:rFonts w:eastAsia="Times New Roman"/>
          </w:rPr>
          <w:t xml:space="preserve">In </w:t>
        </w:r>
      </w:ins>
      <w:del w:id="624" w:author="Seamus Harris" w:date="2014-01-29T16:32:00Z">
        <w:r w:rsidRPr="00A752AE" w:rsidDel="005E02DB">
          <w:rPr>
            <w:rFonts w:eastAsia="Times New Roman"/>
          </w:rPr>
          <w:delText>T</w:delText>
        </w:r>
      </w:del>
      <w:ins w:id="625" w:author="Seamus Harris" w:date="2014-01-29T16:32:00Z">
        <w:r w:rsidR="005E02DB">
          <w:rPr>
            <w:rFonts w:eastAsia="Times New Roman"/>
          </w:rPr>
          <w:t>t</w:t>
        </w:r>
      </w:ins>
      <w:r w:rsidRPr="00A752AE">
        <w:rPr>
          <w:rFonts w:eastAsia="Times New Roman"/>
        </w:rPr>
        <w:t xml:space="preserve">he </w:t>
      </w:r>
      <w:r w:rsidRPr="00A752AE">
        <w:rPr>
          <w:rFonts w:eastAsia="Times New Roman"/>
          <w:u w:val="single"/>
        </w:rPr>
        <w:t>RCBD</w:t>
      </w:r>
      <w:r w:rsidRPr="00A752AE">
        <w:rPr>
          <w:rFonts w:eastAsia="Times New Roman"/>
        </w:rPr>
        <w:t xml:space="preserve"> </w:t>
      </w:r>
      <w:del w:id="626" w:author="Seamus Harris" w:date="2014-01-29T16:31:00Z">
        <w:r w:rsidRPr="00A752AE" w:rsidDel="005E02DB">
          <w:rPr>
            <w:rFonts w:eastAsia="Times New Roman"/>
          </w:rPr>
          <w:delText xml:space="preserve">is </w:delText>
        </w:r>
      </w:del>
      <w:del w:id="627" w:author="Seamus Harris" w:date="2014-01-29T16:32:00Z">
        <w:r w:rsidRPr="00A752AE" w:rsidDel="005E02DB">
          <w:rPr>
            <w:rFonts w:eastAsia="Times New Roman"/>
          </w:rPr>
          <w:delText xml:space="preserve">when </w:delText>
        </w:r>
      </w:del>
      <w:r w:rsidRPr="00A752AE">
        <w:rPr>
          <w:rFonts w:eastAsia="Times New Roman"/>
        </w:rPr>
        <w:t>the number of treatment</w:t>
      </w:r>
      <w:ins w:id="628" w:author="Seamus Harris" w:date="2014-01-29T16:31:00Z">
        <w:r w:rsidR="005E02DB">
          <w:rPr>
            <w:rFonts w:eastAsia="Times New Roman"/>
          </w:rPr>
          <w:t>s</w:t>
        </w:r>
      </w:ins>
      <w:r w:rsidRPr="00A752AE">
        <w:rPr>
          <w:rFonts w:eastAsia="Times New Roman"/>
        </w:rPr>
        <w:t xml:space="preserve"> is the same as the number of tags</w:t>
      </w:r>
      <w:ins w:id="629" w:author="Seamus Harris" w:date="2014-01-29T16:32:00Z">
        <w:r w:rsidR="005E02DB">
          <w:rPr>
            <w:rFonts w:eastAsia="Times New Roman"/>
          </w:rPr>
          <w:t xml:space="preserve">, while in </w:t>
        </w:r>
      </w:ins>
      <w:del w:id="630" w:author="Seamus Harris" w:date="2014-01-29T16:32:00Z">
        <w:r w:rsidRPr="00A752AE" w:rsidDel="005E02DB">
          <w:rPr>
            <w:rFonts w:eastAsia="Times New Roman"/>
          </w:rPr>
          <w:delText>. T</w:delText>
        </w:r>
      </w:del>
      <w:ins w:id="631" w:author="Seamus Harris" w:date="2014-01-29T16:32:00Z">
        <w:r w:rsidR="005E02DB">
          <w:rPr>
            <w:rFonts w:eastAsia="Times New Roman"/>
          </w:rPr>
          <w:t>t</w:t>
        </w:r>
      </w:ins>
      <w:r w:rsidRPr="00A752AE">
        <w:rPr>
          <w:rFonts w:eastAsia="Times New Roman"/>
        </w:rPr>
        <w:t xml:space="preserve">he </w:t>
      </w:r>
      <w:r w:rsidRPr="00A752AE">
        <w:rPr>
          <w:rFonts w:eastAsia="Times New Roman"/>
          <w:u w:val="single"/>
        </w:rPr>
        <w:t>BIBD</w:t>
      </w:r>
      <w:r w:rsidRPr="00A752AE">
        <w:rPr>
          <w:rFonts w:eastAsia="Times New Roman"/>
        </w:rPr>
        <w:t xml:space="preserve"> </w:t>
      </w:r>
      <w:del w:id="632" w:author="Seamus Harris" w:date="2014-01-29T16:32:00Z">
        <w:r w:rsidRPr="00A752AE" w:rsidDel="005E02DB">
          <w:rPr>
            <w:rFonts w:eastAsia="Times New Roman"/>
          </w:rPr>
          <w:delText xml:space="preserve">is when </w:delText>
        </w:r>
      </w:del>
      <w:r w:rsidRPr="00A752AE">
        <w:rPr>
          <w:rFonts w:eastAsia="Times New Roman"/>
        </w:rPr>
        <w:t>the number of treatment</w:t>
      </w:r>
      <w:ins w:id="633" w:author="Seamus Harris" w:date="2014-01-29T16:31:00Z">
        <w:r w:rsidR="005E02DB">
          <w:rPr>
            <w:rFonts w:eastAsia="Times New Roman"/>
          </w:rPr>
          <w:t>s</w:t>
        </w:r>
      </w:ins>
      <w:r w:rsidRPr="00A752AE">
        <w:rPr>
          <w:rFonts w:eastAsia="Times New Roman"/>
        </w:rPr>
        <w:t xml:space="preserve"> </w:t>
      </w:r>
      <w:del w:id="634" w:author="Seamus Harris" w:date="2014-01-29T16:32:00Z">
        <w:r w:rsidRPr="00A752AE" w:rsidDel="005E02DB">
          <w:rPr>
            <w:rFonts w:eastAsia="Times New Roman"/>
          </w:rPr>
          <w:delText xml:space="preserve">is more than </w:delText>
        </w:r>
      </w:del>
      <w:ins w:id="635" w:author="Seamus Harris" w:date="2014-01-29T16:32:00Z">
        <w:r w:rsidR="005E02DB">
          <w:rPr>
            <w:rFonts w:eastAsia="Times New Roman"/>
          </w:rPr>
          <w:t xml:space="preserve">exceeds </w:t>
        </w:r>
      </w:ins>
      <w:r w:rsidRPr="00A752AE">
        <w:rPr>
          <w:rFonts w:eastAsia="Times New Roman"/>
        </w:rPr>
        <w:t xml:space="preserve">the number of tags. Two additional designs were also discussed: </w:t>
      </w:r>
      <w:ins w:id="636" w:author="Seamus Harris" w:date="2014-01-29T16:32:00Z">
        <w:r w:rsidR="005E02DB">
          <w:rPr>
            <w:rFonts w:eastAsia="Times New Roman"/>
          </w:rPr>
          <w:t xml:space="preserve">the </w:t>
        </w:r>
      </w:ins>
      <w:r w:rsidRPr="00A752AE">
        <w:rPr>
          <w:rFonts w:eastAsia="Times New Roman"/>
        </w:rPr>
        <w:t xml:space="preserve">reference design and loop design. </w:t>
      </w:r>
      <w:ins w:id="637" w:author="Seamus Harris" w:date="2014-01-29T16:32:00Z">
        <w:r w:rsidR="005E02DB">
          <w:rPr>
            <w:rFonts w:eastAsia="Times New Roman"/>
          </w:rPr>
          <w:t xml:space="preserve">The </w:t>
        </w:r>
      </w:ins>
      <w:del w:id="638" w:author="Seamus Harris" w:date="2014-01-29T16:32:00Z">
        <w:r w:rsidRPr="00A752AE" w:rsidDel="005E02DB">
          <w:rPr>
            <w:rFonts w:eastAsia="Times New Roman"/>
          </w:rPr>
          <w:delText>R</w:delText>
        </w:r>
      </w:del>
      <w:ins w:id="639" w:author="Seamus Harris" w:date="2014-01-29T16:32:00Z">
        <w:r w:rsidR="005E02DB">
          <w:rPr>
            <w:rFonts w:eastAsia="Times New Roman"/>
          </w:rPr>
          <w:t>r</w:t>
        </w:r>
      </w:ins>
      <w:r w:rsidRPr="00A752AE">
        <w:rPr>
          <w:rFonts w:eastAsia="Times New Roman"/>
        </w:rPr>
        <w:t>eference design is where each run contains a reference sample for comparison</w:t>
      </w:r>
      <w:ins w:id="640" w:author="Seamus Harris" w:date="2014-01-29T16:32:00Z">
        <w:r w:rsidR="005E02DB">
          <w:rPr>
            <w:rFonts w:eastAsia="Times New Roman"/>
          </w:rPr>
          <w:t>, while</w:t>
        </w:r>
      </w:ins>
      <w:del w:id="641" w:author="Seamus Harris" w:date="2014-01-29T16:32:00Z">
        <w:r w:rsidRPr="00A752AE" w:rsidDel="005E02DB">
          <w:rPr>
            <w:rFonts w:eastAsia="Times New Roman"/>
          </w:rPr>
          <w:delText>.</w:delText>
        </w:r>
      </w:del>
      <w:r w:rsidRPr="00A752AE">
        <w:rPr>
          <w:rFonts w:eastAsia="Times New Roman"/>
        </w:rPr>
        <w:t xml:space="preserve"> </w:t>
      </w:r>
      <w:ins w:id="642" w:author="Seamus Harris" w:date="2014-01-29T18:54:00Z">
        <w:r w:rsidR="00011053">
          <w:rPr>
            <w:rFonts w:eastAsia="Times New Roman"/>
          </w:rPr>
          <w:t>t</w:t>
        </w:r>
      </w:ins>
      <w:ins w:id="643" w:author="Seamus Harris" w:date="2014-01-29T16:32:00Z">
        <w:r w:rsidR="005E02DB">
          <w:rPr>
            <w:rFonts w:eastAsia="Times New Roman"/>
          </w:rPr>
          <w:t xml:space="preserve">he </w:t>
        </w:r>
      </w:ins>
      <w:del w:id="644" w:author="Seamus Harris" w:date="2014-01-29T16:32:00Z">
        <w:r w:rsidRPr="00A752AE" w:rsidDel="005E02DB">
          <w:rPr>
            <w:rFonts w:eastAsia="Times New Roman"/>
          </w:rPr>
          <w:delText>L</w:delText>
        </w:r>
      </w:del>
      <w:ins w:id="645" w:author="Seamus Harris" w:date="2014-01-29T16:32:00Z">
        <w:r w:rsidR="005E02DB">
          <w:rPr>
            <w:rFonts w:eastAsia="Times New Roman"/>
          </w:rPr>
          <w:t>l</w:t>
        </w:r>
      </w:ins>
      <w:r w:rsidRPr="00A752AE">
        <w:rPr>
          <w:rFonts w:eastAsia="Times New Roman"/>
        </w:rPr>
        <w:t xml:space="preserve">oop design is where the samples are allocated </w:t>
      </w:r>
      <w:del w:id="646" w:author="Seamus Harris" w:date="2014-01-29T16:33:00Z">
        <w:r w:rsidRPr="00A752AE" w:rsidDel="005E02DB">
          <w:rPr>
            <w:rFonts w:eastAsia="Times New Roman"/>
          </w:rPr>
          <w:delText xml:space="preserve">in </w:delText>
        </w:r>
      </w:del>
      <w:r w:rsidRPr="00A752AE">
        <w:rPr>
          <w:rFonts w:eastAsia="Times New Roman"/>
        </w:rPr>
        <w:t xml:space="preserve">such </w:t>
      </w:r>
      <w:del w:id="647" w:author="Seamus Harris" w:date="2014-01-29T16:33:00Z">
        <w:r w:rsidRPr="00A752AE" w:rsidDel="005E02DB">
          <w:rPr>
            <w:rFonts w:eastAsia="Times New Roman"/>
          </w:rPr>
          <w:delText xml:space="preserve">a way </w:delText>
        </w:r>
      </w:del>
      <w:r w:rsidRPr="00A752AE">
        <w:rPr>
          <w:rFonts w:eastAsia="Times New Roman"/>
        </w:rPr>
        <w:t xml:space="preserve">that they are cycled through the blocks systematically. </w:t>
      </w:r>
      <w:r w:rsidRPr="00A752AE">
        <w:rPr>
          <w:rFonts w:eastAsia="Times New Roman"/>
          <w:color w:val="800000"/>
        </w:rPr>
        <w:t>\cite</w:t>
      </w:r>
      <w:r w:rsidRPr="00A752AE">
        <w:rPr>
          <w:rFonts w:eastAsia="Times New Roman"/>
        </w:rPr>
        <w:t>{</w:t>
      </w:r>
      <w:r w:rsidRPr="00A752AE">
        <w:rPr>
          <w:rFonts w:eastAsia="Times New Roman"/>
          <w:u w:val="single"/>
        </w:rPr>
        <w:t>Oberg2009</w:t>
      </w:r>
      <w:r w:rsidRPr="00A752AE">
        <w:rPr>
          <w:rFonts w:eastAsia="Times New Roman"/>
        </w:rPr>
        <w:t xml:space="preserve">} concluded that the </w:t>
      </w:r>
      <w:r w:rsidRPr="00A752AE">
        <w:rPr>
          <w:rFonts w:eastAsia="Times New Roman"/>
          <w:u w:val="single"/>
        </w:rPr>
        <w:t>RCBD</w:t>
      </w:r>
      <w:r w:rsidRPr="00A752AE">
        <w:rPr>
          <w:rFonts w:eastAsia="Times New Roman"/>
        </w:rPr>
        <w:t xml:space="preserve"> is most ideal, because it requires </w:t>
      </w:r>
      <w:del w:id="648" w:author="Seamus Harris" w:date="2014-01-29T16:33:00Z">
        <w:r w:rsidRPr="00A752AE" w:rsidDel="005E02DB">
          <w:rPr>
            <w:rFonts w:eastAsia="Times New Roman"/>
          </w:rPr>
          <w:delText xml:space="preserve">the lesser number of </w:delText>
        </w:r>
      </w:del>
      <w:ins w:id="649" w:author="Seamus Harris" w:date="2014-01-29T16:33:00Z">
        <w:r w:rsidR="005E02DB">
          <w:rPr>
            <w:rFonts w:eastAsia="Times New Roman"/>
          </w:rPr>
          <w:t xml:space="preserve">fewer </w:t>
        </w:r>
      </w:ins>
      <w:r w:rsidRPr="00A752AE">
        <w:rPr>
          <w:rFonts w:eastAsia="Times New Roman"/>
        </w:rPr>
        <w:t xml:space="preserve">runs. </w:t>
      </w:r>
      <w:del w:id="650" w:author="Seamus Harris" w:date="2014-01-29T16:33:00Z">
        <w:r w:rsidRPr="00A752AE" w:rsidDel="005E02DB">
          <w:rPr>
            <w:rFonts w:eastAsia="Times New Roman"/>
          </w:rPr>
          <w:delText>In a</w:delText>
        </w:r>
      </w:del>
      <w:ins w:id="651" w:author="Seamus Harris" w:date="2014-01-29T16:33:00Z">
        <w:r w:rsidR="005E02DB">
          <w:rPr>
            <w:rFonts w:eastAsia="Times New Roman"/>
          </w:rPr>
          <w:t>A</w:t>
        </w:r>
      </w:ins>
      <w:r w:rsidRPr="00A752AE">
        <w:rPr>
          <w:rFonts w:eastAsia="Times New Roman"/>
        </w:rPr>
        <w:t>ddition</w:t>
      </w:r>
      <w:ins w:id="652" w:author="Seamus Harris" w:date="2014-01-29T16:33:00Z">
        <w:r w:rsidR="005E02DB">
          <w:rPr>
            <w:rFonts w:eastAsia="Times New Roman"/>
          </w:rPr>
          <w:t>ally</w:t>
        </w:r>
      </w:ins>
      <w:r w:rsidRPr="00A752AE">
        <w:rPr>
          <w:rFonts w:eastAsia="Times New Roman"/>
        </w:rPr>
        <w:t xml:space="preserve">, if </w:t>
      </w:r>
      <w:del w:id="653" w:author="Seamus Harris" w:date="2014-01-29T16:33:00Z">
        <w:r w:rsidRPr="00A752AE" w:rsidDel="005E02DB">
          <w:rPr>
            <w:rFonts w:eastAsia="Times New Roman"/>
          </w:rPr>
          <w:delText xml:space="preserve">there is a loss of </w:delText>
        </w:r>
      </w:del>
      <w:r w:rsidRPr="00A752AE">
        <w:rPr>
          <w:rFonts w:eastAsia="Times New Roman"/>
        </w:rPr>
        <w:t>a run</w:t>
      </w:r>
      <w:ins w:id="654" w:author="Seamus Harris" w:date="2014-01-29T16:33:00Z">
        <w:r w:rsidR="005E02DB">
          <w:rPr>
            <w:rFonts w:eastAsia="Times New Roman"/>
          </w:rPr>
          <w:t xml:space="preserve"> is lost</w:t>
        </w:r>
      </w:ins>
      <w:r w:rsidRPr="00A752AE">
        <w:rPr>
          <w:rFonts w:eastAsia="Times New Roman"/>
        </w:rPr>
        <w:t xml:space="preserve">, </w:t>
      </w:r>
      <w:del w:id="655" w:author="Seamus Harris" w:date="2014-01-29T16:33:00Z">
        <w:r w:rsidRPr="00A752AE" w:rsidDel="005E02DB">
          <w:rPr>
            <w:rFonts w:eastAsia="Times New Roman"/>
          </w:rPr>
          <w:delText xml:space="preserve">which </w:delText>
        </w:r>
      </w:del>
      <w:ins w:id="656" w:author="Seamus Harris" w:date="2014-01-29T16:33:00Z">
        <w:r w:rsidR="005E02DB">
          <w:rPr>
            <w:rFonts w:eastAsia="Times New Roman"/>
          </w:rPr>
          <w:t xml:space="preserve">this </w:t>
        </w:r>
      </w:ins>
      <w:r w:rsidRPr="00A752AE">
        <w:rPr>
          <w:rFonts w:eastAsia="Times New Roman"/>
        </w:rPr>
        <w:t xml:space="preserve">is equivalent </w:t>
      </w:r>
      <w:del w:id="657" w:author="Seamus Harris" w:date="2014-01-29T16:33:00Z">
        <w:r w:rsidRPr="00A752AE" w:rsidDel="005E02DB">
          <w:rPr>
            <w:rFonts w:eastAsia="Times New Roman"/>
          </w:rPr>
          <w:delText xml:space="preserve">in </w:delText>
        </w:r>
      </w:del>
      <w:ins w:id="658" w:author="Seamus Harris" w:date="2014-01-29T16:33:00Z">
        <w:r w:rsidR="005E02DB">
          <w:rPr>
            <w:rFonts w:eastAsia="Times New Roman"/>
          </w:rPr>
          <w:t xml:space="preserve">to </w:t>
        </w:r>
      </w:ins>
      <w:del w:id="659" w:author="Seamus Harris" w:date="2014-01-29T16:33:00Z">
        <w:r w:rsidRPr="00A752AE" w:rsidDel="005E02DB">
          <w:rPr>
            <w:rFonts w:eastAsia="Times New Roman"/>
          </w:rPr>
          <w:delText xml:space="preserve">reducing of </w:delText>
        </w:r>
      </w:del>
      <w:ins w:id="660" w:author="Seamus Harris" w:date="2014-01-29T16:33:00Z">
        <w:r w:rsidR="005E02DB">
          <w:rPr>
            <w:rFonts w:eastAsia="Times New Roman"/>
          </w:rPr>
          <w:t xml:space="preserve">reducing </w:t>
        </w:r>
      </w:ins>
      <w:r w:rsidRPr="00A752AE">
        <w:rPr>
          <w:rFonts w:eastAsia="Times New Roman"/>
        </w:rPr>
        <w:t xml:space="preserve">one set of biological replicates. </w:t>
      </w:r>
      <w:ins w:id="661" w:author="Seamus Harris" w:date="2014-01-29T16:34:00Z">
        <w:r w:rsidR="005E02DB">
          <w:rPr>
            <w:rFonts w:eastAsia="Times New Roman"/>
          </w:rPr>
          <w:t xml:space="preserve">Meanwhile, </w:t>
        </w:r>
      </w:ins>
      <w:del w:id="662" w:author="Seamus Harris" w:date="2014-01-29T16:34:00Z">
        <w:r w:rsidRPr="00A752AE" w:rsidDel="005E02DB">
          <w:rPr>
            <w:rFonts w:eastAsia="Times New Roman"/>
          </w:rPr>
          <w:delText>T</w:delText>
        </w:r>
      </w:del>
      <w:ins w:id="663" w:author="Seamus Harris" w:date="2014-01-29T16:34:00Z">
        <w:r w:rsidR="005E02DB">
          <w:rPr>
            <w:rFonts w:eastAsia="Times New Roman"/>
          </w:rPr>
          <w:t>t</w:t>
        </w:r>
      </w:ins>
      <w:r w:rsidRPr="00A752AE">
        <w:rPr>
          <w:rFonts w:eastAsia="Times New Roman"/>
        </w:rPr>
        <w:t xml:space="preserve">he resultant design </w:t>
      </w:r>
      <w:del w:id="664" w:author="Seamus Harris" w:date="2014-01-29T16:33:00Z">
        <w:r w:rsidRPr="00A752AE" w:rsidDel="005E02DB">
          <w:rPr>
            <w:rFonts w:eastAsia="Times New Roman"/>
          </w:rPr>
          <w:delText xml:space="preserve">is </w:delText>
        </w:r>
      </w:del>
      <w:r w:rsidRPr="00A752AE">
        <w:rPr>
          <w:rFonts w:eastAsia="Times New Roman"/>
        </w:rPr>
        <w:t xml:space="preserve">still </w:t>
      </w:r>
      <w:del w:id="665" w:author="Seamus Harris" w:date="2014-01-29T16:34:00Z">
        <w:r w:rsidRPr="00A752AE" w:rsidDel="005E02DB">
          <w:rPr>
            <w:rFonts w:eastAsia="Times New Roman"/>
          </w:rPr>
          <w:delText xml:space="preserve">remained in </w:delText>
        </w:r>
      </w:del>
      <w:ins w:id="666" w:author="Seamus Harris" w:date="2014-01-29T16:34:00Z">
        <w:r w:rsidR="005E02DB">
          <w:rPr>
            <w:rFonts w:eastAsia="Times New Roman"/>
          </w:rPr>
          <w:t xml:space="preserve">retains </w:t>
        </w:r>
      </w:ins>
      <w:r w:rsidRPr="00A752AE">
        <w:rPr>
          <w:rFonts w:eastAsia="Times New Roman"/>
        </w:rPr>
        <w:t>a balanced structure. On the other hand, if the loss of run</w:t>
      </w:r>
      <w:ins w:id="667" w:author="Seamus Harris" w:date="2014-01-29T16:34:00Z">
        <w:r w:rsidR="005E02DB">
          <w:rPr>
            <w:rFonts w:eastAsia="Times New Roman"/>
          </w:rPr>
          <w:t>s</w:t>
        </w:r>
      </w:ins>
      <w:r w:rsidRPr="00A752AE">
        <w:rPr>
          <w:rFonts w:eastAsia="Times New Roman"/>
        </w:rPr>
        <w:t xml:space="preserve"> occurs in the </w:t>
      </w:r>
      <w:r w:rsidRPr="00A752AE">
        <w:rPr>
          <w:rFonts w:eastAsia="Times New Roman"/>
          <w:u w:val="single"/>
        </w:rPr>
        <w:t>BIBD</w:t>
      </w:r>
      <w:r w:rsidRPr="00A752AE">
        <w:rPr>
          <w:rFonts w:eastAsia="Times New Roman"/>
        </w:rPr>
        <w:t xml:space="preserve"> and loop design, the resultant design may not preserve the balanced structure. The reference design is most robust </w:t>
      </w:r>
      <w:del w:id="668" w:author="Seamus Harris" w:date="2014-01-29T18:55:00Z">
        <w:r w:rsidRPr="00A752AE" w:rsidDel="00011053">
          <w:rPr>
            <w:rFonts w:eastAsia="Times New Roman"/>
          </w:rPr>
          <w:delText xml:space="preserve">in </w:delText>
        </w:r>
      </w:del>
      <w:ins w:id="669" w:author="Seamus Harris" w:date="2014-01-29T18:55:00Z">
        <w:r w:rsidR="00011053">
          <w:rPr>
            <w:rFonts w:eastAsia="Times New Roman"/>
          </w:rPr>
          <w:t xml:space="preserve">under </w:t>
        </w:r>
      </w:ins>
      <w:r w:rsidRPr="00A752AE">
        <w:rPr>
          <w:rFonts w:eastAsia="Times New Roman"/>
        </w:rPr>
        <w:t xml:space="preserve">run failure, but </w:t>
      </w:r>
      <w:del w:id="670" w:author="Seamus Harris" w:date="2014-01-29T16:34:00Z">
        <w:r w:rsidRPr="00A752AE" w:rsidDel="005E02DB">
          <w:rPr>
            <w:rFonts w:eastAsia="Times New Roman"/>
          </w:rPr>
          <w:delText xml:space="preserve">it </w:delText>
        </w:r>
      </w:del>
      <w:r w:rsidRPr="00A752AE">
        <w:rPr>
          <w:rFonts w:eastAsia="Times New Roman"/>
        </w:rPr>
        <w:t xml:space="preserve">may require the </w:t>
      </w:r>
      <w:del w:id="671" w:author="Seamus Harris" w:date="2014-01-29T16:34:00Z">
        <w:r w:rsidRPr="00A752AE" w:rsidDel="005E02DB">
          <w:rPr>
            <w:rFonts w:eastAsia="Times New Roman"/>
          </w:rPr>
          <w:delText xml:space="preserve">most </w:delText>
        </w:r>
      </w:del>
      <w:ins w:id="672" w:author="Seamus Harris" w:date="2014-01-29T16:34:00Z">
        <w:r w:rsidR="005E02DB">
          <w:rPr>
            <w:rFonts w:eastAsia="Times New Roman"/>
          </w:rPr>
          <w:t xml:space="preserve">largest </w:t>
        </w:r>
      </w:ins>
      <w:r w:rsidRPr="00A752AE">
        <w:rPr>
          <w:rFonts w:eastAsia="Times New Roman"/>
        </w:rPr>
        <w:t xml:space="preserve">number of runs for the additional reference sample. Given that the number of tags can be either 4 or 8, </w:t>
      </w:r>
      <w:ins w:id="673" w:author="Seamus Harris" w:date="2014-01-29T16:34:00Z">
        <w:r w:rsidR="005E02DB">
          <w:rPr>
            <w:rFonts w:eastAsia="Times New Roman"/>
          </w:rPr>
          <w:t xml:space="preserve">then </w:t>
        </w:r>
      </w:ins>
      <w:r w:rsidRPr="00A752AE">
        <w:rPr>
          <w:rFonts w:eastAsia="Times New Roman"/>
        </w:rPr>
        <w:t xml:space="preserve">given the high costs </w:t>
      </w:r>
      <w:del w:id="674" w:author="Seamus Harris" w:date="2014-01-29T16:34:00Z">
        <w:r w:rsidRPr="00A752AE" w:rsidDel="005E02DB">
          <w:rPr>
            <w:rFonts w:eastAsia="Times New Roman"/>
          </w:rPr>
          <w:delText xml:space="preserve">for </w:delText>
        </w:r>
      </w:del>
      <w:ins w:id="675" w:author="Seamus Harris" w:date="2014-01-29T16:34:00Z">
        <w:r w:rsidR="005E02DB">
          <w:rPr>
            <w:rFonts w:eastAsia="Times New Roman"/>
          </w:rPr>
          <w:t xml:space="preserve">of </w:t>
        </w:r>
      </w:ins>
      <w:r w:rsidRPr="00A752AE">
        <w:rPr>
          <w:rFonts w:eastAsia="Times New Roman"/>
        </w:rPr>
        <w:t xml:space="preserve">performing the experiment in each </w:t>
      </w:r>
      <w:proofErr w:type="spellStart"/>
      <w:r w:rsidRPr="00A752AE">
        <w:rPr>
          <w:rFonts w:eastAsia="Times New Roman"/>
          <w:u w:val="single"/>
        </w:rPr>
        <w:t>MudPIT</w:t>
      </w:r>
      <w:proofErr w:type="spellEnd"/>
      <w:r w:rsidRPr="00A752AE">
        <w:rPr>
          <w:rFonts w:eastAsia="Times New Roman"/>
        </w:rPr>
        <w:t xml:space="preserve"> run, the biologists are likely to utilise all the tags.</w:t>
      </w:r>
      <w:del w:id="676" w:author="Seamus Harris" w:date="2014-01-29T16:35:00Z">
        <w:r w:rsidRPr="00A752AE" w:rsidDel="005E02DB">
          <w:rPr>
            <w:rFonts w:eastAsia="Times New Roman"/>
          </w:rPr>
          <w:delText xml:space="preserve"> Therefore,</w:delText>
        </w:r>
      </w:del>
      <w:r w:rsidRPr="00A752AE">
        <w:rPr>
          <w:rFonts w:eastAsia="Times New Roman"/>
        </w:rPr>
        <w:t xml:space="preserve"> </w:t>
      </w:r>
      <w:del w:id="677" w:author="Seamus Harris" w:date="2014-01-29T16:35:00Z">
        <w:r w:rsidRPr="00A752AE" w:rsidDel="005E02DB">
          <w:rPr>
            <w:rFonts w:eastAsia="Times New Roman"/>
          </w:rPr>
          <w:delText>t</w:delText>
        </w:r>
      </w:del>
      <w:ins w:id="678" w:author="Seamus Harris" w:date="2014-01-29T16:35:00Z">
        <w:r w:rsidR="005E02DB">
          <w:rPr>
            <w:rFonts w:eastAsia="Times New Roman"/>
          </w:rPr>
          <w:t>T</w:t>
        </w:r>
      </w:ins>
      <w:r w:rsidRPr="00A752AE">
        <w:rPr>
          <w:rFonts w:eastAsia="Times New Roman"/>
        </w:rPr>
        <w:t xml:space="preserve">he </w:t>
      </w:r>
      <w:r w:rsidRPr="00A752AE">
        <w:rPr>
          <w:rFonts w:eastAsia="Times New Roman"/>
          <w:u w:val="single"/>
        </w:rPr>
        <w:t>RCBD</w:t>
      </w:r>
      <w:r w:rsidRPr="00A752AE">
        <w:rPr>
          <w:rFonts w:eastAsia="Times New Roman"/>
        </w:rPr>
        <w:t xml:space="preserve"> </w:t>
      </w:r>
      <w:ins w:id="679" w:author="Seamus Harris" w:date="2014-01-29T16:35:00Z">
        <w:r w:rsidR="005E02DB">
          <w:rPr>
            <w:rFonts w:eastAsia="Times New Roman"/>
          </w:rPr>
          <w:t xml:space="preserve">thus </w:t>
        </w:r>
      </w:ins>
      <w:r w:rsidRPr="00A752AE">
        <w:rPr>
          <w:rFonts w:eastAsia="Times New Roman"/>
        </w:rPr>
        <w:t xml:space="preserve">may not be possible in all circumstances, because the biologists are unlikely </w:t>
      </w:r>
      <w:ins w:id="680" w:author="Seamus Harris" w:date="2014-01-29T18:55:00Z">
        <w:r w:rsidR="00011053">
          <w:rPr>
            <w:rFonts w:eastAsia="Times New Roman"/>
          </w:rPr>
          <w:t xml:space="preserve">to </w:t>
        </w:r>
      </w:ins>
      <w:ins w:id="681" w:author="Seamus Harris" w:date="2014-01-29T16:35:00Z">
        <w:r w:rsidR="005E02DB">
          <w:rPr>
            <w:rFonts w:eastAsia="Times New Roman"/>
          </w:rPr>
          <w:t xml:space="preserve">continuously </w:t>
        </w:r>
      </w:ins>
      <w:del w:id="682" w:author="Seamus Harris" w:date="2014-01-29T18:55:00Z">
        <w:r w:rsidRPr="00A752AE" w:rsidDel="00011053">
          <w:rPr>
            <w:rFonts w:eastAsia="Times New Roman"/>
          </w:rPr>
          <w:delText xml:space="preserve">to </w:delText>
        </w:r>
      </w:del>
      <w:r w:rsidRPr="00A752AE">
        <w:rPr>
          <w:rFonts w:eastAsia="Times New Roman"/>
        </w:rPr>
        <w:t xml:space="preserve">compare </w:t>
      </w:r>
      <w:del w:id="683" w:author="Seamus Harris" w:date="2014-01-29T16:35:00Z">
        <w:r w:rsidRPr="00A752AE" w:rsidDel="005E02DB">
          <w:rPr>
            <w:rFonts w:eastAsia="Times New Roman"/>
          </w:rPr>
          <w:delText xml:space="preserve">between </w:delText>
        </w:r>
      </w:del>
      <w:r w:rsidRPr="00A752AE">
        <w:rPr>
          <w:rFonts w:eastAsia="Times New Roman"/>
        </w:rPr>
        <w:t xml:space="preserve">4 </w:t>
      </w:r>
      <w:del w:id="684" w:author="Seamus Harris" w:date="2014-01-29T16:35:00Z">
        <w:r w:rsidRPr="00A752AE" w:rsidDel="005E02DB">
          <w:rPr>
            <w:rFonts w:eastAsia="Times New Roman"/>
          </w:rPr>
          <w:delText xml:space="preserve">or </w:delText>
        </w:r>
      </w:del>
      <w:ins w:id="685" w:author="Seamus Harris" w:date="2014-01-29T16:35:00Z">
        <w:r w:rsidR="005E02DB">
          <w:rPr>
            <w:rFonts w:eastAsia="Times New Roman"/>
          </w:rPr>
          <w:t xml:space="preserve">to </w:t>
        </w:r>
      </w:ins>
      <w:r w:rsidRPr="00A752AE">
        <w:rPr>
          <w:rFonts w:eastAsia="Times New Roman"/>
        </w:rPr>
        <w:t>8 conditions</w:t>
      </w:r>
      <w:del w:id="686" w:author="Seamus Harris" w:date="2014-01-29T16:35:00Z">
        <w:r w:rsidRPr="00A752AE" w:rsidDel="005E02DB">
          <w:rPr>
            <w:rFonts w:eastAsia="Times New Roman"/>
          </w:rPr>
          <w:delText xml:space="preserve"> all the time</w:delText>
        </w:r>
      </w:del>
      <w:r w:rsidRPr="00A752AE">
        <w:rPr>
          <w:rFonts w:eastAsia="Times New Roman"/>
        </w:rPr>
        <w:t xml:space="preserve">. </w:t>
      </w: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A752AE">
        <w:rPr>
          <w:rFonts w:eastAsia="Times New Roman"/>
          <w:color w:val="800000"/>
        </w:rPr>
        <w:t>\cite</w:t>
      </w:r>
      <w:r w:rsidRPr="00A752AE">
        <w:rPr>
          <w:rFonts w:eastAsia="Times New Roman"/>
        </w:rPr>
        <w:t>{</w:t>
      </w:r>
      <w:r w:rsidRPr="00A752AE">
        <w:rPr>
          <w:rFonts w:eastAsia="Times New Roman"/>
          <w:u w:val="single"/>
        </w:rPr>
        <w:t>Oberg2012</w:t>
      </w:r>
      <w:r w:rsidRPr="00A752AE">
        <w:rPr>
          <w:rFonts w:eastAsia="Times New Roman"/>
        </w:rPr>
        <w:t xml:space="preserve">} again recognised that allocation of treatments to runs and tags </w:t>
      </w:r>
      <w:commentRangeStart w:id="687"/>
      <w:del w:id="688" w:author="Seamus Harris" w:date="2014-01-29T16:36:00Z">
        <w:r w:rsidRPr="00A752AE" w:rsidDel="005E02DB">
          <w:rPr>
            <w:rFonts w:eastAsia="Times New Roman"/>
          </w:rPr>
          <w:delText xml:space="preserve">as </w:delText>
        </w:r>
      </w:del>
      <w:ins w:id="689" w:author="Seamus Harris" w:date="2014-01-29T16:36:00Z">
        <w:r w:rsidR="005E02DB">
          <w:rPr>
            <w:rFonts w:eastAsia="Times New Roman"/>
          </w:rPr>
          <w:t>is</w:t>
        </w:r>
        <w:r w:rsidR="005E02DB" w:rsidRPr="00A752AE">
          <w:rPr>
            <w:rFonts w:eastAsia="Times New Roman"/>
          </w:rPr>
          <w:t xml:space="preserve"> </w:t>
        </w:r>
        <w:commentRangeEnd w:id="687"/>
        <w:r w:rsidR="005E02DB">
          <w:rPr>
            <w:rStyle w:val="CommentReference"/>
          </w:rPr>
          <w:commentReference w:id="687"/>
        </w:r>
      </w:ins>
      <w:r w:rsidRPr="00A752AE">
        <w:rPr>
          <w:rFonts w:eastAsia="Times New Roman"/>
        </w:rPr>
        <w:t xml:space="preserve">a randomised block design, where the </w:t>
      </w:r>
      <w:proofErr w:type="spellStart"/>
      <w:r w:rsidRPr="00A752AE">
        <w:rPr>
          <w:rFonts w:eastAsia="Times New Roman"/>
          <w:u w:val="single"/>
        </w:rPr>
        <w:t>MudPIT</w:t>
      </w:r>
      <w:proofErr w:type="spellEnd"/>
      <w:r w:rsidRPr="00A752AE">
        <w:rPr>
          <w:rFonts w:eastAsia="Times New Roman"/>
        </w:rPr>
        <w:t xml:space="preserve"> run is the block factor. Moreover, </w:t>
      </w:r>
      <w:r w:rsidRPr="00A752AE">
        <w:rPr>
          <w:rFonts w:eastAsia="Times New Roman"/>
          <w:color w:val="800000"/>
        </w:rPr>
        <w:t>\cite</w:t>
      </w:r>
      <w:r w:rsidRPr="00A752AE">
        <w:rPr>
          <w:rFonts w:eastAsia="Times New Roman"/>
        </w:rPr>
        <w:t>{</w:t>
      </w:r>
      <w:r w:rsidRPr="00A752AE">
        <w:rPr>
          <w:rFonts w:eastAsia="Times New Roman"/>
          <w:u w:val="single"/>
        </w:rPr>
        <w:t>Oberg2012</w:t>
      </w:r>
      <w:r w:rsidRPr="00A752AE">
        <w:rPr>
          <w:rFonts w:eastAsia="Times New Roman"/>
        </w:rPr>
        <w:t>} suggest</w:t>
      </w:r>
      <w:ins w:id="690" w:author="Seamus Harris" w:date="2014-01-29T16:36:00Z">
        <w:r w:rsidR="005E02DB">
          <w:rPr>
            <w:rFonts w:eastAsia="Times New Roman"/>
          </w:rPr>
          <w:t>ed</w:t>
        </w:r>
      </w:ins>
      <w:r w:rsidRPr="00A752AE">
        <w:rPr>
          <w:rFonts w:eastAsia="Times New Roman"/>
        </w:rPr>
        <w:t xml:space="preserve"> that multiple </w:t>
      </w:r>
      <w:proofErr w:type="spellStart"/>
      <w:r w:rsidRPr="00A752AE">
        <w:rPr>
          <w:rFonts w:eastAsia="Times New Roman"/>
          <w:u w:val="single"/>
        </w:rPr>
        <w:t>MudPIT</w:t>
      </w:r>
      <w:proofErr w:type="spellEnd"/>
      <w:r w:rsidRPr="00A752AE">
        <w:rPr>
          <w:rFonts w:eastAsia="Times New Roman"/>
        </w:rPr>
        <w:t xml:space="preserve"> runs are required to avoid the confounding of tag effects with </w:t>
      </w:r>
      <w:del w:id="691" w:author="Seamus Harris" w:date="2014-01-29T18:56:00Z">
        <w:r w:rsidRPr="00A752AE" w:rsidDel="00011053">
          <w:rPr>
            <w:rFonts w:eastAsia="Times New Roman"/>
          </w:rPr>
          <w:delText xml:space="preserve">the </w:delText>
        </w:r>
      </w:del>
      <w:r w:rsidRPr="00A752AE">
        <w:rPr>
          <w:rFonts w:eastAsia="Times New Roman"/>
        </w:rPr>
        <w:t>treatment effects.</w:t>
      </w: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A752AE">
        <w:rPr>
          <w:rFonts w:eastAsia="Times New Roman"/>
        </w:rPr>
        <w:t xml:space="preserve">Furthermore, the </w:t>
      </w:r>
      <w:r w:rsidRPr="00A752AE">
        <w:rPr>
          <w:rFonts w:eastAsia="Times New Roman"/>
          <w:color w:val="800000"/>
        </w:rPr>
        <w:t>\cite</w:t>
      </w:r>
      <w:r w:rsidRPr="00A752AE">
        <w:rPr>
          <w:rFonts w:eastAsia="Times New Roman"/>
        </w:rPr>
        <w:t>{</w:t>
      </w:r>
      <w:r w:rsidRPr="00A752AE">
        <w:rPr>
          <w:rFonts w:eastAsia="Times New Roman"/>
          <w:u w:val="single"/>
        </w:rPr>
        <w:t>Oberg2009</w:t>
      </w:r>
      <w:r w:rsidRPr="00A752AE">
        <w:rPr>
          <w:rFonts w:eastAsia="Times New Roman"/>
        </w:rPr>
        <w:t xml:space="preserve">} and </w:t>
      </w:r>
      <w:r w:rsidRPr="00A752AE">
        <w:rPr>
          <w:rFonts w:eastAsia="Times New Roman"/>
          <w:color w:val="800000"/>
        </w:rPr>
        <w:t>\cite</w:t>
      </w:r>
      <w:r w:rsidRPr="00A752AE">
        <w:rPr>
          <w:rFonts w:eastAsia="Times New Roman"/>
        </w:rPr>
        <w:t>{</w:t>
      </w:r>
      <w:r w:rsidRPr="00A752AE">
        <w:rPr>
          <w:rFonts w:eastAsia="Times New Roman"/>
          <w:u w:val="single"/>
        </w:rPr>
        <w:t>Oberg2012</w:t>
      </w:r>
      <w:r w:rsidRPr="00A752AE">
        <w:rPr>
          <w:rFonts w:eastAsia="Times New Roman"/>
        </w:rPr>
        <w:t>} only consider the allocation of treatments to runs and tags</w:t>
      </w:r>
      <w:ins w:id="692" w:author="Seamus Harris" w:date="2014-01-29T16:36:00Z">
        <w:r w:rsidR="0028367A">
          <w:rPr>
            <w:rFonts w:eastAsia="Times New Roman"/>
          </w:rPr>
          <w:t>.</w:t>
        </w:r>
      </w:ins>
      <w:del w:id="693" w:author="Seamus Harris" w:date="2014-01-29T16:36:00Z">
        <w:r w:rsidRPr="00A752AE" w:rsidDel="0028367A">
          <w:rPr>
            <w:rFonts w:eastAsia="Times New Roman"/>
          </w:rPr>
          <w:delText>,</w:delText>
        </w:r>
      </w:del>
      <w:r w:rsidRPr="00A752AE">
        <w:rPr>
          <w:rFonts w:eastAsia="Times New Roman"/>
        </w:rPr>
        <w:t xml:space="preserve"> </w:t>
      </w:r>
      <w:del w:id="694" w:author="Seamus Harris" w:date="2014-01-29T16:36:00Z">
        <w:r w:rsidRPr="00A752AE" w:rsidDel="0028367A">
          <w:rPr>
            <w:rFonts w:eastAsia="Times New Roman"/>
          </w:rPr>
          <w:delText>t</w:delText>
        </w:r>
      </w:del>
      <w:ins w:id="695" w:author="Seamus Harris" w:date="2014-01-29T16:36:00Z">
        <w:r w:rsidR="0028367A">
          <w:rPr>
            <w:rFonts w:eastAsia="Times New Roman"/>
          </w:rPr>
          <w:t>T</w:t>
        </w:r>
      </w:ins>
      <w:r w:rsidRPr="00A752AE">
        <w:rPr>
          <w:rFonts w:eastAsia="Times New Roman"/>
        </w:rPr>
        <w:t xml:space="preserve">he allocation of </w:t>
      </w:r>
      <w:del w:id="696" w:author="Seamus Harris" w:date="2014-01-29T16:36:00Z">
        <w:r w:rsidRPr="00A752AE" w:rsidDel="0028367A">
          <w:rPr>
            <w:rFonts w:eastAsia="Times New Roman"/>
          </w:rPr>
          <w:delText xml:space="preserve">the </w:delText>
        </w:r>
      </w:del>
      <w:r w:rsidRPr="00A752AE">
        <w:rPr>
          <w:rFonts w:eastAsia="Times New Roman"/>
        </w:rPr>
        <w:t xml:space="preserve">any other block factors, e.g. animals, is equally important, because it can also affect the error variance of treatment comparison. Therefore, such experiments should always be treated as </w:t>
      </w:r>
      <w:del w:id="697" w:author="Seamus Harris" w:date="2014-01-29T16:37:00Z">
        <w:r w:rsidRPr="00A752AE" w:rsidDel="0028367A">
          <w:rPr>
            <w:rFonts w:eastAsia="Times New Roman"/>
          </w:rPr>
          <w:delText xml:space="preserve">the </w:delText>
        </w:r>
      </w:del>
      <w:r w:rsidRPr="00A752AE">
        <w:rPr>
          <w:rFonts w:eastAsia="Times New Roman"/>
        </w:rPr>
        <w:t xml:space="preserve">two-phase experiments.  </w:t>
      </w: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A752AE">
        <w:rPr>
          <w:rFonts w:eastAsia="Times New Roman"/>
          <w:b/>
          <w:bCs/>
          <w:color w:val="0000CC"/>
        </w:rPr>
        <w:t>\section{Overview}</w:t>
      </w: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A752AE">
        <w:rPr>
          <w:rFonts w:eastAsia="Times New Roman"/>
          <w:b/>
          <w:bCs/>
          <w:color w:val="0000CC"/>
        </w:rPr>
        <w:t>\label{</w:t>
      </w:r>
      <w:proofErr w:type="spellStart"/>
      <w:r w:rsidRPr="00A752AE">
        <w:rPr>
          <w:rFonts w:eastAsia="Times New Roman"/>
          <w:b/>
          <w:bCs/>
          <w:color w:val="0000CC"/>
        </w:rPr>
        <w:t>sec:overview</w:t>
      </w:r>
      <w:proofErr w:type="spellEnd"/>
      <w:r w:rsidRPr="00A752AE">
        <w:rPr>
          <w:rFonts w:eastAsia="Times New Roman"/>
          <w:b/>
          <w:bCs/>
          <w:color w:val="0000CC"/>
        </w:rPr>
        <w:t>}</w:t>
      </w: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A752AE">
        <w:rPr>
          <w:rFonts w:eastAsia="Times New Roman"/>
        </w:rPr>
        <w:t xml:space="preserve">The main aim of this thesis is to develop </w:t>
      </w:r>
      <w:ins w:id="698" w:author="Seamus Harris" w:date="2014-01-29T16:37:00Z">
        <w:r w:rsidR="0028367A">
          <w:rPr>
            <w:rFonts w:eastAsia="Times New Roman"/>
          </w:rPr>
          <w:t xml:space="preserve">a </w:t>
        </w:r>
      </w:ins>
      <w:r w:rsidRPr="00A752AE">
        <w:rPr>
          <w:rFonts w:eastAsia="Times New Roman"/>
        </w:rPr>
        <w:t xml:space="preserve">general construction methodology for two-phase experiments when the Phase 2 experiment involves either a 4- or 8-plex </w:t>
      </w:r>
      <w:proofErr w:type="spellStart"/>
      <w:r w:rsidRPr="00A752AE">
        <w:rPr>
          <w:rFonts w:eastAsia="Times New Roman"/>
        </w:rPr>
        <w:t>iTRAQ</w:t>
      </w:r>
      <w:proofErr w:type="spellEnd"/>
      <w:r w:rsidRPr="00A752AE">
        <w:rPr>
          <w:rFonts w:eastAsia="Times New Roman"/>
          <w:color w:val="008000"/>
        </w:rPr>
        <w:t>$</w:t>
      </w:r>
      <w:proofErr w:type="gramStart"/>
      <w:r w:rsidRPr="00A752AE">
        <w:rPr>
          <w:rFonts w:eastAsia="Times New Roman"/>
          <w:color w:val="008000"/>
        </w:rPr>
        <w:t>^{</w:t>
      </w:r>
      <w:proofErr w:type="gramEnd"/>
      <w:r w:rsidRPr="00A752AE">
        <w:rPr>
          <w:rFonts w:eastAsia="Times New Roman"/>
          <w:color w:val="008000"/>
        </w:rPr>
        <w:t>\</w:t>
      </w:r>
      <w:proofErr w:type="spellStart"/>
      <w:r w:rsidRPr="00A752AE">
        <w:rPr>
          <w:rFonts w:eastAsia="Times New Roman"/>
          <w:color w:val="008000"/>
        </w:rPr>
        <w:t>rm</w:t>
      </w:r>
      <w:proofErr w:type="spellEnd"/>
      <w:r w:rsidRPr="00A752AE">
        <w:rPr>
          <w:rFonts w:eastAsia="Times New Roman"/>
          <w:color w:val="008000"/>
        </w:rPr>
        <w:t xml:space="preserve"> TM}$</w:t>
      </w:r>
      <w:r w:rsidRPr="00A752AE">
        <w:rPr>
          <w:rFonts w:eastAsia="Times New Roman"/>
        </w:rPr>
        <w:t xml:space="preserve"> </w:t>
      </w:r>
      <w:r w:rsidRPr="00A752AE">
        <w:rPr>
          <w:rFonts w:eastAsia="Times New Roman"/>
          <w:u w:val="single"/>
        </w:rPr>
        <w:t>proteomics</w:t>
      </w:r>
      <w:r w:rsidRPr="00A752AE">
        <w:rPr>
          <w:rFonts w:eastAsia="Times New Roman"/>
        </w:rPr>
        <w:t xml:space="preserve"> experiment. </w:t>
      </w:r>
      <w:del w:id="699" w:author="Seamus Harris" w:date="2014-01-29T16:37:00Z">
        <w:r w:rsidRPr="00A752AE" w:rsidDel="0028367A">
          <w:rPr>
            <w:rFonts w:eastAsia="Times New Roman"/>
          </w:rPr>
          <w:delText xml:space="preserve">These </w:delText>
        </w:r>
      </w:del>
      <w:ins w:id="700" w:author="Seamus Harris" w:date="2014-01-29T16:37:00Z">
        <w:r w:rsidR="0028367A">
          <w:rPr>
            <w:rFonts w:eastAsia="Times New Roman"/>
          </w:rPr>
          <w:t xml:space="preserve">Such a methodology </w:t>
        </w:r>
      </w:ins>
      <w:r w:rsidRPr="00A752AE">
        <w:rPr>
          <w:rFonts w:eastAsia="Times New Roman"/>
        </w:rPr>
        <w:t xml:space="preserve">can be divided into three main parts, as follows. </w:t>
      </w: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A752AE">
        <w:rPr>
          <w:rFonts w:eastAsia="Times New Roman"/>
        </w:rPr>
        <w:t xml:space="preserve">As mentioned by </w:t>
      </w:r>
      <w:r w:rsidRPr="00A752AE">
        <w:rPr>
          <w:rFonts w:eastAsia="Times New Roman"/>
          <w:color w:val="800000"/>
        </w:rPr>
        <w:t>\cite</w:t>
      </w:r>
      <w:r w:rsidRPr="00A752AE">
        <w:rPr>
          <w:rFonts w:eastAsia="Times New Roman"/>
        </w:rPr>
        <w:t>{</w:t>
      </w:r>
      <w:r w:rsidRPr="00A752AE">
        <w:rPr>
          <w:rFonts w:eastAsia="Times New Roman"/>
          <w:u w:val="single"/>
        </w:rPr>
        <w:t>Brien2011</w:t>
      </w:r>
      <w:r w:rsidRPr="00A752AE">
        <w:rPr>
          <w:rFonts w:eastAsia="Times New Roman"/>
        </w:rPr>
        <w:t xml:space="preserve">}, the ANOVA tables with the EMS for two-phase experiments are valuable for comparing the properties of different experimental designs. Chapter 2 first describes a decomposition method for single- and two-phase experiments </w:t>
      </w:r>
      <w:del w:id="701" w:author="Seamus Harris" w:date="2014-01-29T16:38:00Z">
        <w:r w:rsidRPr="00A752AE" w:rsidDel="0028367A">
          <w:rPr>
            <w:rFonts w:eastAsia="Times New Roman"/>
          </w:rPr>
          <w:delText xml:space="preserve">in constructing </w:delText>
        </w:r>
      </w:del>
      <w:ins w:id="702" w:author="Seamus Harris" w:date="2014-01-29T16:39:00Z">
        <w:r w:rsidR="0028367A">
          <w:rPr>
            <w:rFonts w:eastAsia="Times New Roman"/>
          </w:rPr>
          <w:t xml:space="preserve">used to construct </w:t>
        </w:r>
      </w:ins>
      <w:r w:rsidRPr="00A752AE">
        <w:rPr>
          <w:rFonts w:eastAsia="Times New Roman"/>
        </w:rPr>
        <w:t xml:space="preserve">the ANOVA table with the EMS. </w:t>
      </w:r>
      <w:proofErr w:type="gramStart"/>
      <w:r w:rsidRPr="00A752AE">
        <w:rPr>
          <w:rFonts w:eastAsia="Times New Roman"/>
        </w:rPr>
        <w:t>Since</w:t>
      </w:r>
      <w:proofErr w:type="gramEnd"/>
      <w:r w:rsidRPr="00A752AE">
        <w:rPr>
          <w:rFonts w:eastAsia="Times New Roman"/>
        </w:rPr>
        <w:t xml:space="preserve"> </w:t>
      </w:r>
      <w:del w:id="703" w:author="Seamus Harris" w:date="2014-01-29T16:38:00Z">
        <w:r w:rsidRPr="00A752AE" w:rsidDel="0028367A">
          <w:rPr>
            <w:rFonts w:eastAsia="Times New Roman"/>
          </w:rPr>
          <w:delText xml:space="preserve">there is </w:delText>
        </w:r>
      </w:del>
      <w:r w:rsidRPr="00A752AE">
        <w:rPr>
          <w:rFonts w:eastAsia="Times New Roman"/>
        </w:rPr>
        <w:t xml:space="preserve">no </w:t>
      </w:r>
      <w:ins w:id="704" w:author="Seamus Harris" w:date="2014-01-29T16:38:00Z">
        <w:r w:rsidR="0028367A">
          <w:rPr>
            <w:rFonts w:eastAsia="Times New Roman"/>
          </w:rPr>
          <w:t xml:space="preserve">existing </w:t>
        </w:r>
      </w:ins>
      <w:r w:rsidRPr="00A752AE">
        <w:rPr>
          <w:rFonts w:eastAsia="Times New Roman"/>
        </w:rPr>
        <w:t>tool can automatically generate such tables</w:t>
      </w:r>
      <w:del w:id="705" w:author="Seamus Harris" w:date="2014-01-29T16:38:00Z">
        <w:r w:rsidRPr="00A752AE" w:rsidDel="0028367A">
          <w:rPr>
            <w:rFonts w:eastAsia="Times New Roman"/>
          </w:rPr>
          <w:delText xml:space="preserve"> to date</w:delText>
        </w:r>
      </w:del>
      <w:r w:rsidRPr="00A752AE">
        <w:rPr>
          <w:rFonts w:eastAsia="Times New Roman"/>
        </w:rPr>
        <w:t xml:space="preserve">, an </w:t>
      </w:r>
      <w:r w:rsidRPr="00A752AE">
        <w:rPr>
          <w:rFonts w:eastAsia="Times New Roman"/>
          <w:color w:val="800000"/>
        </w:rPr>
        <w:t>\</w:t>
      </w:r>
      <w:proofErr w:type="spellStart"/>
      <w:r w:rsidRPr="00A752AE">
        <w:rPr>
          <w:rFonts w:eastAsia="Times New Roman"/>
          <w:color w:val="800000"/>
        </w:rPr>
        <w:t>textsf</w:t>
      </w:r>
      <w:proofErr w:type="spellEnd"/>
      <w:r w:rsidRPr="00A752AE">
        <w:rPr>
          <w:rFonts w:eastAsia="Times New Roman"/>
        </w:rPr>
        <w:t xml:space="preserve">{R} package called </w:t>
      </w:r>
      <w:r w:rsidRPr="00A752AE">
        <w:rPr>
          <w:rFonts w:eastAsia="Times New Roman"/>
          <w:color w:val="800000"/>
        </w:rPr>
        <w:t>\</w:t>
      </w:r>
      <w:proofErr w:type="spellStart"/>
      <w:r w:rsidRPr="00A752AE">
        <w:rPr>
          <w:rFonts w:eastAsia="Times New Roman"/>
          <w:color w:val="800000"/>
        </w:rPr>
        <w:t>textbf</w:t>
      </w:r>
      <w:proofErr w:type="spellEnd"/>
      <w:r w:rsidRPr="00A752AE">
        <w:rPr>
          <w:rFonts w:eastAsia="Times New Roman"/>
        </w:rPr>
        <w:t>{</w:t>
      </w:r>
      <w:proofErr w:type="spellStart"/>
      <w:r w:rsidRPr="00A752AE">
        <w:rPr>
          <w:rFonts w:eastAsia="Times New Roman"/>
          <w:u w:val="single"/>
        </w:rPr>
        <w:t>infoDecompuTE</w:t>
      </w:r>
      <w:proofErr w:type="spellEnd"/>
      <w:r w:rsidRPr="00A752AE">
        <w:rPr>
          <w:rFonts w:eastAsia="Times New Roman"/>
        </w:rPr>
        <w:t xml:space="preserve">} </w:t>
      </w:r>
      <w:del w:id="706" w:author="Seamus Harris" w:date="2014-01-29T16:38:00Z">
        <w:r w:rsidRPr="00A752AE" w:rsidDel="0028367A">
          <w:rPr>
            <w:rFonts w:eastAsia="Times New Roman"/>
          </w:rPr>
          <w:delText xml:space="preserve">thus </w:delText>
        </w:r>
      </w:del>
      <w:r w:rsidRPr="00A752AE">
        <w:rPr>
          <w:rFonts w:eastAsia="Times New Roman"/>
        </w:rPr>
        <w:t xml:space="preserve">is developed that allows the researchers to generate the ANOVA table with EMS by entering any single- or two-phase experimental design. </w:t>
      </w: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A752AE">
        <w:rPr>
          <w:rFonts w:eastAsia="Times New Roman"/>
        </w:rPr>
        <w:t xml:space="preserve">For a given set of design parameters, there are often many ways to allocate the samples collected from the Phase 1 experiment to the blocks of </w:t>
      </w:r>
      <w:ins w:id="707" w:author="Seamus Harris" w:date="2014-01-29T18:57:00Z">
        <w:r w:rsidR="00E56BF7">
          <w:rPr>
            <w:rFonts w:eastAsia="Times New Roman"/>
          </w:rPr>
          <w:t xml:space="preserve">the </w:t>
        </w:r>
      </w:ins>
      <w:r w:rsidRPr="00A752AE">
        <w:rPr>
          <w:rFonts w:eastAsia="Times New Roman"/>
        </w:rPr>
        <w:t xml:space="preserve">Phase 2 experiment. The computational method </w:t>
      </w:r>
      <w:del w:id="708" w:author="Seamus Harris" w:date="2014-01-29T18:57:00Z">
        <w:r w:rsidRPr="00A752AE" w:rsidDel="00E56BF7">
          <w:rPr>
            <w:rFonts w:eastAsia="Times New Roman"/>
          </w:rPr>
          <w:delText xml:space="preserve">of </w:delText>
        </w:r>
      </w:del>
      <w:ins w:id="709" w:author="Seamus Harris" w:date="2014-01-29T18:57:00Z">
        <w:r w:rsidR="00E56BF7">
          <w:rPr>
            <w:rFonts w:eastAsia="Times New Roman"/>
          </w:rPr>
          <w:t>used to</w:t>
        </w:r>
        <w:r w:rsidR="00E56BF7" w:rsidRPr="00A752AE">
          <w:rPr>
            <w:rFonts w:eastAsia="Times New Roman"/>
          </w:rPr>
          <w:t xml:space="preserve"> </w:t>
        </w:r>
      </w:ins>
      <w:r w:rsidRPr="00A752AE">
        <w:rPr>
          <w:rFonts w:eastAsia="Times New Roman"/>
        </w:rPr>
        <w:t>find</w:t>
      </w:r>
      <w:del w:id="710" w:author="Seamus Harris" w:date="2014-01-29T18:57:00Z">
        <w:r w:rsidRPr="00A752AE" w:rsidDel="00E56BF7">
          <w:rPr>
            <w:rFonts w:eastAsia="Times New Roman"/>
          </w:rPr>
          <w:delText>ing</w:delText>
        </w:r>
      </w:del>
      <w:r w:rsidRPr="00A752AE">
        <w:rPr>
          <w:rFonts w:eastAsia="Times New Roman"/>
        </w:rPr>
        <w:t xml:space="preserve"> the optimal designs for different classes of design</w:t>
      </w:r>
      <w:ins w:id="711" w:author="Seamus Harris" w:date="2014-01-29T16:39:00Z">
        <w:r w:rsidR="0028367A">
          <w:rPr>
            <w:rFonts w:eastAsia="Times New Roman"/>
          </w:rPr>
          <w:t>,</w:t>
        </w:r>
      </w:ins>
      <w:r w:rsidRPr="00A752AE">
        <w:rPr>
          <w:rFonts w:eastAsia="Times New Roman"/>
        </w:rPr>
        <w:t xml:space="preserve"> such as block, row-column and </w:t>
      </w:r>
      <w:r w:rsidRPr="00A752AE">
        <w:rPr>
          <w:rFonts w:eastAsia="Times New Roman"/>
          <w:color w:val="008000"/>
        </w:rPr>
        <w:t>$\</w:t>
      </w:r>
      <w:proofErr w:type="spellStart"/>
      <w:r w:rsidRPr="00A752AE">
        <w:rPr>
          <w:rFonts w:eastAsia="Times New Roman"/>
          <w:color w:val="008000"/>
        </w:rPr>
        <w:t>alpha_n</w:t>
      </w:r>
      <w:proofErr w:type="spellEnd"/>
      <w:r w:rsidRPr="00A752AE">
        <w:rPr>
          <w:rFonts w:eastAsia="Times New Roman"/>
          <w:color w:val="008000"/>
        </w:rPr>
        <w:t>$</w:t>
      </w:r>
      <w:r w:rsidRPr="00A752AE">
        <w:rPr>
          <w:rFonts w:eastAsia="Times New Roman"/>
        </w:rPr>
        <w:t xml:space="preserve"> designs</w:t>
      </w:r>
      <w:ins w:id="712" w:author="Seamus Harris" w:date="2014-01-29T16:39:00Z">
        <w:r w:rsidR="0028367A">
          <w:rPr>
            <w:rFonts w:eastAsia="Times New Roman"/>
          </w:rPr>
          <w:t>,</w:t>
        </w:r>
      </w:ins>
      <w:r w:rsidRPr="00A752AE">
        <w:rPr>
          <w:rFonts w:eastAsia="Times New Roman"/>
        </w:rPr>
        <w:t xml:space="preserve"> has </w:t>
      </w:r>
      <w:del w:id="713" w:author="Seamus Harris" w:date="2014-01-29T16:39:00Z">
        <w:r w:rsidRPr="00A752AE" w:rsidDel="0028367A">
          <w:rPr>
            <w:rFonts w:eastAsia="Times New Roman"/>
          </w:rPr>
          <w:delText xml:space="preserve">been </w:delText>
        </w:r>
      </w:del>
      <w:r w:rsidRPr="00A752AE">
        <w:rPr>
          <w:rFonts w:eastAsia="Times New Roman"/>
        </w:rPr>
        <w:t xml:space="preserve">previously </w:t>
      </w:r>
      <w:ins w:id="714" w:author="Seamus Harris" w:date="2014-01-29T16:39:00Z">
        <w:r w:rsidR="0028367A">
          <w:rPr>
            <w:rFonts w:eastAsia="Times New Roman"/>
          </w:rPr>
          <w:t xml:space="preserve">been </w:t>
        </w:r>
      </w:ins>
      <w:r w:rsidRPr="00A752AE">
        <w:rPr>
          <w:rFonts w:eastAsia="Times New Roman"/>
        </w:rPr>
        <w:t xml:space="preserve">discussed </w:t>
      </w:r>
      <w:r w:rsidRPr="00A752AE">
        <w:rPr>
          <w:rFonts w:eastAsia="Times New Roman"/>
          <w:color w:val="800000"/>
        </w:rPr>
        <w:t>\</w:t>
      </w:r>
      <w:proofErr w:type="spellStart"/>
      <w:r w:rsidRPr="00A752AE">
        <w:rPr>
          <w:rFonts w:eastAsia="Times New Roman"/>
          <w:color w:val="800000"/>
        </w:rPr>
        <w:t>citep</w:t>
      </w:r>
      <w:proofErr w:type="spellEnd"/>
      <w:r w:rsidRPr="00A752AE">
        <w:rPr>
          <w:rFonts w:eastAsia="Times New Roman"/>
        </w:rPr>
        <w:t>{</w:t>
      </w:r>
      <w:r w:rsidRPr="00A752AE">
        <w:rPr>
          <w:rFonts w:eastAsia="Times New Roman"/>
          <w:u w:val="single"/>
        </w:rPr>
        <w:t>whitaker1990</w:t>
      </w:r>
      <w:r w:rsidRPr="00A752AE">
        <w:rPr>
          <w:rFonts w:eastAsia="Times New Roman"/>
        </w:rPr>
        <w:t xml:space="preserve">, </w:t>
      </w:r>
      <w:r w:rsidRPr="00A752AE">
        <w:rPr>
          <w:rFonts w:eastAsia="Times New Roman"/>
          <w:u w:val="single"/>
        </w:rPr>
        <w:t>Williams1996</w:t>
      </w:r>
      <w:r w:rsidRPr="00A752AE">
        <w:rPr>
          <w:rFonts w:eastAsia="Times New Roman"/>
        </w:rPr>
        <w:t xml:space="preserve">, </w:t>
      </w:r>
      <w:r w:rsidRPr="00A752AE">
        <w:rPr>
          <w:rFonts w:eastAsia="Times New Roman"/>
          <w:u w:val="single"/>
        </w:rPr>
        <w:t>John2002</w:t>
      </w:r>
      <w:r w:rsidRPr="00A752AE">
        <w:rPr>
          <w:rFonts w:eastAsia="Times New Roman"/>
        </w:rPr>
        <w:t xml:space="preserve">}. However, such </w:t>
      </w:r>
      <w:ins w:id="715" w:author="Seamus Harris" w:date="2014-01-29T16:39:00Z">
        <w:r w:rsidR="0028367A">
          <w:rPr>
            <w:rFonts w:eastAsia="Times New Roman"/>
          </w:rPr>
          <w:t xml:space="preserve">a </w:t>
        </w:r>
      </w:ins>
      <w:r w:rsidRPr="00A752AE">
        <w:rPr>
          <w:rFonts w:eastAsia="Times New Roman"/>
        </w:rPr>
        <w:t xml:space="preserve">method has not yet </w:t>
      </w:r>
      <w:ins w:id="716" w:author="Seamus Harris" w:date="2014-01-29T16:39:00Z">
        <w:r w:rsidR="0028367A">
          <w:rPr>
            <w:rFonts w:eastAsia="Times New Roman"/>
          </w:rPr>
          <w:t xml:space="preserve">been </w:t>
        </w:r>
      </w:ins>
      <w:r w:rsidRPr="00A752AE">
        <w:rPr>
          <w:rFonts w:eastAsia="Times New Roman"/>
        </w:rPr>
        <w:t xml:space="preserve">developed for </w:t>
      </w:r>
      <w:del w:id="717" w:author="Seamus Harris" w:date="2014-01-29T16:48:00Z">
        <w:r w:rsidRPr="00A752AE" w:rsidDel="00B96BA9">
          <w:rPr>
            <w:rFonts w:eastAsia="Times New Roman"/>
          </w:rPr>
          <w:delText xml:space="preserve">finding the optimal </w:delText>
        </w:r>
      </w:del>
      <w:ins w:id="718" w:author="Seamus Harris" w:date="2014-01-29T16:48:00Z">
        <w:r w:rsidR="00B96BA9">
          <w:rPr>
            <w:rFonts w:eastAsia="Times New Roman"/>
          </w:rPr>
          <w:t xml:space="preserve">optimizing the </w:t>
        </w:r>
      </w:ins>
      <w:r w:rsidRPr="00A752AE">
        <w:rPr>
          <w:rFonts w:eastAsia="Times New Roman"/>
        </w:rPr>
        <w:t>design</w:t>
      </w:r>
      <w:del w:id="719" w:author="Seamus Harris" w:date="2014-01-29T16:48:00Z">
        <w:r w:rsidRPr="00A752AE" w:rsidDel="00B96BA9">
          <w:rPr>
            <w:rFonts w:eastAsia="Times New Roman"/>
          </w:rPr>
          <w:delText>s</w:delText>
        </w:r>
      </w:del>
      <w:r w:rsidRPr="00A752AE">
        <w:rPr>
          <w:rFonts w:eastAsia="Times New Roman"/>
        </w:rPr>
        <w:t xml:space="preserve"> of the two-phase experiment. Chapters 3 and 4 thus developed the computer based methods of generating two-phase optimal designs by optimising the objective function using the </w:t>
      </w:r>
      <w:r w:rsidRPr="00A752AE">
        <w:rPr>
          <w:rFonts w:eastAsia="Times New Roman"/>
          <w:color w:val="800000"/>
        </w:rPr>
        <w:t>\</w:t>
      </w:r>
      <w:proofErr w:type="spellStart"/>
      <w:r w:rsidRPr="00A752AE">
        <w:rPr>
          <w:rFonts w:eastAsia="Times New Roman"/>
          <w:color w:val="800000"/>
        </w:rPr>
        <w:t>emph</w:t>
      </w:r>
      <w:proofErr w:type="spellEnd"/>
      <w:r w:rsidRPr="00A752AE">
        <w:rPr>
          <w:rFonts w:eastAsia="Times New Roman"/>
        </w:rPr>
        <w:t xml:space="preserve">{simulated annealing algorithm} (SA). The optimality criterion is defined in the </w:t>
      </w:r>
      <w:r w:rsidRPr="00A752AE">
        <w:rPr>
          <w:rFonts w:eastAsia="Times New Roman"/>
          <w:color w:val="800000"/>
        </w:rPr>
        <w:t>\</w:t>
      </w:r>
      <w:proofErr w:type="spellStart"/>
      <w:r w:rsidRPr="00A752AE">
        <w:rPr>
          <w:rFonts w:eastAsia="Times New Roman"/>
          <w:color w:val="800000"/>
        </w:rPr>
        <w:t>emph</w:t>
      </w:r>
      <w:proofErr w:type="spellEnd"/>
      <w:r w:rsidRPr="00A752AE">
        <w:rPr>
          <w:rFonts w:eastAsia="Times New Roman"/>
        </w:rPr>
        <w:t xml:space="preserve">{objective function}, which is a mathematical expression generating a numeric value. SA is a well-known heuristic method for finding the input, </w:t>
      </w:r>
      <w:del w:id="720" w:author="Seamus Harris" w:date="2014-01-29T16:43:00Z">
        <w:r w:rsidRPr="00A752AE" w:rsidDel="0028367A">
          <w:rPr>
            <w:rFonts w:eastAsia="Times New Roman"/>
          </w:rPr>
          <w:delText xml:space="preserve">for </w:delText>
        </w:r>
      </w:del>
      <w:ins w:id="721" w:author="Seamus Harris" w:date="2014-01-29T16:43:00Z">
        <w:r w:rsidR="0028367A">
          <w:rPr>
            <w:rFonts w:eastAsia="Times New Roman"/>
          </w:rPr>
          <w:t xml:space="preserve">in </w:t>
        </w:r>
      </w:ins>
      <w:r w:rsidRPr="00A752AE">
        <w:rPr>
          <w:rFonts w:eastAsia="Times New Roman"/>
        </w:rPr>
        <w:t xml:space="preserve">this instance </w:t>
      </w:r>
      <w:del w:id="722" w:author="Seamus Harris" w:date="2014-01-29T16:43:00Z">
        <w:r w:rsidRPr="00A752AE" w:rsidDel="0028367A">
          <w:rPr>
            <w:rFonts w:eastAsia="Times New Roman"/>
          </w:rPr>
          <w:delText xml:space="preserve">is </w:delText>
        </w:r>
      </w:del>
      <w:r w:rsidRPr="00A752AE">
        <w:rPr>
          <w:rFonts w:eastAsia="Times New Roman"/>
        </w:rPr>
        <w:t xml:space="preserve">the candidate design, </w:t>
      </w:r>
      <w:del w:id="723" w:author="Seamus Harris" w:date="2014-01-29T16:43:00Z">
        <w:r w:rsidRPr="00A752AE" w:rsidDel="0028367A">
          <w:rPr>
            <w:rFonts w:eastAsia="Times New Roman"/>
          </w:rPr>
          <w:delText xml:space="preserve">into the objective </w:delText>
        </w:r>
      </w:del>
      <w:r w:rsidRPr="00A752AE">
        <w:rPr>
          <w:rFonts w:eastAsia="Times New Roman"/>
        </w:rPr>
        <w:t xml:space="preserve">that </w:t>
      </w:r>
      <w:del w:id="724" w:author="Seamus Harris" w:date="2014-01-29T16:43:00Z">
        <w:r w:rsidRPr="00A752AE" w:rsidDel="0028367A">
          <w:rPr>
            <w:rFonts w:eastAsia="Times New Roman"/>
          </w:rPr>
          <w:delText xml:space="preserve">result in a maximum or minimum </w:delText>
        </w:r>
      </w:del>
      <w:ins w:id="725" w:author="Seamus Harris" w:date="2014-01-29T16:43:00Z">
        <w:r w:rsidR="0028367A">
          <w:rPr>
            <w:rFonts w:eastAsia="Times New Roman"/>
          </w:rPr>
          <w:t xml:space="preserve">maximizes or minimizes the </w:t>
        </w:r>
      </w:ins>
      <w:r w:rsidRPr="00A752AE">
        <w:rPr>
          <w:rFonts w:eastAsia="Times New Roman"/>
        </w:rPr>
        <w:t xml:space="preserve">value generated from this objective function </w:t>
      </w:r>
      <w:r w:rsidRPr="00A752AE">
        <w:rPr>
          <w:rFonts w:eastAsia="Times New Roman"/>
          <w:color w:val="800000"/>
        </w:rPr>
        <w:t>\</w:t>
      </w:r>
      <w:proofErr w:type="spellStart"/>
      <w:proofErr w:type="gramStart"/>
      <w:r w:rsidRPr="00A752AE">
        <w:rPr>
          <w:rFonts w:eastAsia="Times New Roman"/>
          <w:color w:val="800000"/>
        </w:rPr>
        <w:t>citep</w:t>
      </w:r>
      <w:proofErr w:type="spellEnd"/>
      <w:r w:rsidRPr="00A752AE">
        <w:rPr>
          <w:rFonts w:eastAsia="Times New Roman"/>
        </w:rPr>
        <w:t>{</w:t>
      </w:r>
      <w:proofErr w:type="gramEnd"/>
      <w:r w:rsidRPr="00A752AE">
        <w:rPr>
          <w:rFonts w:eastAsia="Times New Roman"/>
          <w:u w:val="single"/>
        </w:rPr>
        <w:t>Kirkpatrick1983</w:t>
      </w:r>
      <w:r w:rsidRPr="00A752AE">
        <w:rPr>
          <w:rFonts w:eastAsia="Times New Roman"/>
        </w:rPr>
        <w:t xml:space="preserve">}. Additionally, the SA is shown </w:t>
      </w:r>
      <w:del w:id="726" w:author="Seamus Harris" w:date="2014-01-29T16:43:00Z">
        <w:r w:rsidRPr="00A752AE" w:rsidDel="0028367A">
          <w:rPr>
            <w:rFonts w:eastAsia="Times New Roman"/>
          </w:rPr>
          <w:delText xml:space="preserve">can </w:delText>
        </w:r>
      </w:del>
      <w:ins w:id="727" w:author="Seamus Harris" w:date="2014-01-29T16:43:00Z">
        <w:r w:rsidR="0028367A">
          <w:rPr>
            <w:rFonts w:eastAsia="Times New Roman"/>
          </w:rPr>
          <w:t xml:space="preserve">to </w:t>
        </w:r>
      </w:ins>
      <w:r w:rsidRPr="00A752AE">
        <w:rPr>
          <w:rFonts w:eastAsia="Times New Roman"/>
        </w:rPr>
        <w:t xml:space="preserve">be further improved in </w:t>
      </w:r>
      <w:ins w:id="728" w:author="Seamus Harris" w:date="2014-01-29T16:48:00Z">
        <w:r w:rsidR="00B96BA9">
          <w:rPr>
            <w:rFonts w:eastAsia="Times New Roman"/>
          </w:rPr>
          <w:t xml:space="preserve">terms of </w:t>
        </w:r>
      </w:ins>
      <w:r w:rsidRPr="00A752AE">
        <w:rPr>
          <w:rFonts w:eastAsia="Times New Roman"/>
        </w:rPr>
        <w:t xml:space="preserve">both the speed and efficiency </w:t>
      </w:r>
      <w:del w:id="729" w:author="Seamus Harris" w:date="2014-01-29T16:48:00Z">
        <w:r w:rsidRPr="00A752AE" w:rsidDel="00B96BA9">
          <w:rPr>
            <w:rFonts w:eastAsia="Times New Roman"/>
          </w:rPr>
          <w:delText xml:space="preserve">for </w:delText>
        </w:r>
      </w:del>
      <w:del w:id="730" w:author="Seamus Harris" w:date="2014-01-29T16:43:00Z">
        <w:r w:rsidRPr="00A752AE" w:rsidDel="0028367A">
          <w:rPr>
            <w:rFonts w:eastAsia="Times New Roman"/>
          </w:rPr>
          <w:delText xml:space="preserve">the </w:delText>
        </w:r>
      </w:del>
      <w:ins w:id="731" w:author="Seamus Harris" w:date="2014-01-29T16:48:00Z">
        <w:r w:rsidR="00B96BA9">
          <w:rPr>
            <w:rFonts w:eastAsia="Times New Roman"/>
          </w:rPr>
          <w:t xml:space="preserve">of </w:t>
        </w:r>
      </w:ins>
      <w:r w:rsidRPr="00A752AE">
        <w:rPr>
          <w:rFonts w:eastAsia="Times New Roman"/>
        </w:rPr>
        <w:t xml:space="preserve">finding the optimal design. Using the </w:t>
      </w:r>
      <w:proofErr w:type="spellStart"/>
      <w:r w:rsidRPr="00A752AE">
        <w:rPr>
          <w:rFonts w:eastAsia="Times New Roman"/>
          <w:u w:val="single"/>
        </w:rPr>
        <w:t>MudPIT</w:t>
      </w:r>
      <w:r w:rsidRPr="00A752AE">
        <w:rPr>
          <w:rFonts w:eastAsia="Times New Roman"/>
        </w:rPr>
        <w:t>-iTRAQ</w:t>
      </w:r>
      <w:proofErr w:type="spellEnd"/>
      <w:r w:rsidRPr="00A752AE">
        <w:rPr>
          <w:rFonts w:eastAsia="Times New Roman"/>
          <w:color w:val="008000"/>
        </w:rPr>
        <w:t>$^{\</w:t>
      </w:r>
      <w:proofErr w:type="spellStart"/>
      <w:r w:rsidRPr="00A752AE">
        <w:rPr>
          <w:rFonts w:eastAsia="Times New Roman"/>
          <w:color w:val="008000"/>
        </w:rPr>
        <w:t>rm</w:t>
      </w:r>
      <w:proofErr w:type="spellEnd"/>
      <w:r w:rsidRPr="00A752AE">
        <w:rPr>
          <w:rFonts w:eastAsia="Times New Roman"/>
          <w:color w:val="008000"/>
        </w:rPr>
        <w:t xml:space="preserve"> TM}$</w:t>
      </w:r>
      <w:r w:rsidRPr="00A752AE">
        <w:rPr>
          <w:rFonts w:eastAsia="Times New Roman"/>
        </w:rPr>
        <w:t xml:space="preserve"> experiment as the primary example, the objective function and SA are defined and developed </w:t>
      </w:r>
      <w:del w:id="732" w:author="Seamus Harris" w:date="2014-01-29T16:49:00Z">
        <w:r w:rsidRPr="00A752AE" w:rsidDel="00B96BA9">
          <w:rPr>
            <w:rFonts w:eastAsia="Times New Roman"/>
          </w:rPr>
          <w:delText xml:space="preserve">for designing </w:delText>
        </w:r>
      </w:del>
      <w:ins w:id="733" w:author="Seamus Harris" w:date="2014-01-29T16:49:00Z">
        <w:r w:rsidR="00B96BA9">
          <w:rPr>
            <w:rFonts w:eastAsia="Times New Roman"/>
          </w:rPr>
          <w:t xml:space="preserve">to design </w:t>
        </w:r>
      </w:ins>
      <w:ins w:id="734" w:author="Seamus Harris" w:date="2014-01-29T16:43:00Z">
        <w:r w:rsidR="0028367A">
          <w:rPr>
            <w:rFonts w:eastAsia="Times New Roman"/>
          </w:rPr>
          <w:t xml:space="preserve">an </w:t>
        </w:r>
      </w:ins>
      <w:del w:id="735" w:author="Seamus Harris" w:date="2014-01-29T16:43:00Z">
        <w:r w:rsidRPr="00A752AE" w:rsidDel="0028367A">
          <w:rPr>
            <w:rFonts w:eastAsia="Times New Roman"/>
          </w:rPr>
          <w:delText xml:space="preserve">such </w:delText>
        </w:r>
      </w:del>
      <w:r w:rsidRPr="00A752AE">
        <w:rPr>
          <w:rFonts w:eastAsia="Times New Roman"/>
        </w:rPr>
        <w:t xml:space="preserve">experiment where the Phase 1 experiment </w:t>
      </w:r>
      <w:del w:id="736" w:author="Seamus Harris" w:date="2014-01-29T16:44:00Z">
        <w:r w:rsidRPr="00A752AE" w:rsidDel="0028367A">
          <w:rPr>
            <w:rFonts w:eastAsia="Times New Roman"/>
          </w:rPr>
          <w:delText xml:space="preserve">is arranged in </w:delText>
        </w:r>
      </w:del>
      <w:ins w:id="737" w:author="Seamus Harris" w:date="2014-01-29T16:44:00Z">
        <w:r w:rsidR="0028367A">
          <w:rPr>
            <w:rFonts w:eastAsia="Times New Roman"/>
          </w:rPr>
          <w:t xml:space="preserve">involves </w:t>
        </w:r>
      </w:ins>
      <w:ins w:id="738" w:author="Seamus Harris" w:date="2014-01-29T16:43:00Z">
        <w:r w:rsidR="0028367A">
          <w:rPr>
            <w:rFonts w:eastAsia="Times New Roman"/>
          </w:rPr>
          <w:t xml:space="preserve">a </w:t>
        </w:r>
      </w:ins>
      <w:r w:rsidRPr="00A752AE">
        <w:rPr>
          <w:rFonts w:eastAsia="Times New Roman"/>
        </w:rPr>
        <w:t xml:space="preserve">completely randomised design (Chapter 3) and </w:t>
      </w:r>
      <w:ins w:id="739" w:author="Seamus Harris" w:date="2014-01-29T16:44:00Z">
        <w:r w:rsidR="0028367A">
          <w:rPr>
            <w:rFonts w:eastAsia="Times New Roman"/>
          </w:rPr>
          <w:t xml:space="preserve">a </w:t>
        </w:r>
      </w:ins>
      <w:r w:rsidRPr="00A752AE">
        <w:rPr>
          <w:rFonts w:eastAsia="Times New Roman"/>
        </w:rPr>
        <w:t>randomised block design (Chapter 4).</w:t>
      </w: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bookmarkStart w:id="740" w:name="_GoBack"/>
      <w:bookmarkEnd w:id="740"/>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A752AE">
        <w:rPr>
          <w:rFonts w:eastAsia="Times New Roman"/>
        </w:rPr>
        <w:t xml:space="preserve">Chapter 5 compares several properties </w:t>
      </w:r>
      <w:del w:id="741" w:author="Seamus Harris" w:date="2014-01-29T16:49:00Z">
        <w:r w:rsidRPr="00A752AE" w:rsidDel="00B96BA9">
          <w:rPr>
            <w:rFonts w:eastAsia="Times New Roman"/>
          </w:rPr>
          <w:delText xml:space="preserve">from </w:delText>
        </w:r>
      </w:del>
      <w:ins w:id="742" w:author="Seamus Harris" w:date="2014-01-29T16:49:00Z">
        <w:r w:rsidR="00B96BA9">
          <w:rPr>
            <w:rFonts w:eastAsia="Times New Roman"/>
          </w:rPr>
          <w:t>of</w:t>
        </w:r>
        <w:r w:rsidR="00B96BA9" w:rsidRPr="00A752AE">
          <w:rPr>
            <w:rFonts w:eastAsia="Times New Roman"/>
          </w:rPr>
          <w:t xml:space="preserve"> </w:t>
        </w:r>
      </w:ins>
      <w:r w:rsidRPr="00A752AE">
        <w:rPr>
          <w:rFonts w:eastAsia="Times New Roman"/>
        </w:rPr>
        <w:t>the optimal designs found in Chapter</w:t>
      </w:r>
      <w:ins w:id="743" w:author="Seamus Harris" w:date="2014-01-29T18:58:00Z">
        <w:r w:rsidR="00E56BF7">
          <w:rPr>
            <w:rFonts w:eastAsia="Times New Roman"/>
          </w:rPr>
          <w:t>s</w:t>
        </w:r>
      </w:ins>
      <w:r w:rsidRPr="00A752AE">
        <w:rPr>
          <w:rFonts w:eastAsia="Times New Roman"/>
        </w:rPr>
        <w:t xml:space="preserve"> 3 and 4</w:t>
      </w:r>
      <w:del w:id="744" w:author="Seamus Harris" w:date="2014-01-29T16:42:00Z">
        <w:r w:rsidRPr="00A752AE" w:rsidDel="0028367A">
          <w:rPr>
            <w:rFonts w:eastAsia="Times New Roman"/>
          </w:rPr>
          <w:delText xml:space="preserve"> </w:delText>
        </w:r>
      </w:del>
      <w:r w:rsidRPr="00A752AE">
        <w:rPr>
          <w:rFonts w:eastAsia="Times New Roman"/>
        </w:rPr>
        <w:t>. Firstly, Chapter 5 shows how to estimate the variance components using the restricted maximum likelihood (</w:t>
      </w:r>
      <w:r w:rsidRPr="00A752AE">
        <w:rPr>
          <w:rFonts w:eastAsia="Times New Roman"/>
          <w:u w:val="single"/>
        </w:rPr>
        <w:t>REML</w:t>
      </w:r>
      <w:r w:rsidRPr="00A752AE">
        <w:rPr>
          <w:rFonts w:eastAsia="Times New Roman"/>
        </w:rPr>
        <w:t>) based on the model that describes the experimental structure of the design. As mentioned in Section~</w:t>
      </w:r>
      <w:r w:rsidRPr="00A752AE">
        <w:rPr>
          <w:rFonts w:eastAsia="Times New Roman"/>
          <w:color w:val="800000"/>
        </w:rPr>
        <w:t>\ref</w:t>
      </w:r>
      <w:r w:rsidRPr="00A752AE">
        <w:rPr>
          <w:rFonts w:eastAsia="Times New Roman"/>
        </w:rPr>
        <w:t>{sec:</w:t>
      </w:r>
      <w:r w:rsidRPr="00A752AE">
        <w:rPr>
          <w:rFonts w:eastAsia="Times New Roman"/>
          <w:u w:val="single"/>
        </w:rPr>
        <w:t>Jarrett2008</w:t>
      </w:r>
      <w:r w:rsidRPr="00A752AE">
        <w:rPr>
          <w:rFonts w:eastAsia="Times New Roman"/>
        </w:rPr>
        <w:t xml:space="preserve">}, the information of the experimental units from the Phase 1 experiment can be recovered from the Between Blocks analysis of the Phase 2 experiment, which allows the estimation of the </w:t>
      </w:r>
      <w:r w:rsidRPr="00A752AE">
        <w:rPr>
          <w:rFonts w:eastAsia="Times New Roman"/>
          <w:u w:val="single"/>
        </w:rPr>
        <w:t>EDF</w:t>
      </w:r>
      <w:r w:rsidRPr="00A752AE">
        <w:rPr>
          <w:rFonts w:eastAsia="Times New Roman"/>
        </w:rPr>
        <w:t xml:space="preserve">. The </w:t>
      </w:r>
      <w:r w:rsidRPr="00A752AE">
        <w:rPr>
          <w:rFonts w:eastAsia="Times New Roman"/>
          <w:u w:val="single"/>
        </w:rPr>
        <w:t>EDF</w:t>
      </w:r>
      <w:r w:rsidRPr="00A752AE">
        <w:rPr>
          <w:rFonts w:eastAsia="Times New Roman"/>
        </w:rPr>
        <w:t xml:space="preserve">, using the variance component estimates, can be computed from the first two moments of the chi-square distribution </w:t>
      </w:r>
      <w:r w:rsidRPr="00A752AE">
        <w:rPr>
          <w:rFonts w:eastAsia="Times New Roman"/>
          <w:color w:val="800000"/>
        </w:rPr>
        <w:t>\</w:t>
      </w:r>
      <w:proofErr w:type="spellStart"/>
      <w:proofErr w:type="gramStart"/>
      <w:r w:rsidRPr="00A752AE">
        <w:rPr>
          <w:rFonts w:eastAsia="Times New Roman"/>
          <w:color w:val="800000"/>
        </w:rPr>
        <w:t>citep</w:t>
      </w:r>
      <w:proofErr w:type="spellEnd"/>
      <w:r w:rsidRPr="00A752AE">
        <w:rPr>
          <w:rFonts w:eastAsia="Times New Roman"/>
        </w:rPr>
        <w:t>{</w:t>
      </w:r>
      <w:proofErr w:type="gramEnd"/>
      <w:r w:rsidRPr="00A752AE">
        <w:rPr>
          <w:rFonts w:eastAsia="Times New Roman"/>
          <w:u w:val="single"/>
        </w:rPr>
        <w:t>Satterthwaite1946</w:t>
      </w:r>
      <w:r w:rsidRPr="00A752AE">
        <w:rPr>
          <w:rFonts w:eastAsia="Times New Roman"/>
        </w:rPr>
        <w:t xml:space="preserve">}. The comparison </w:t>
      </w:r>
      <w:del w:id="745" w:author="Seamus Harris" w:date="2014-01-29T16:42:00Z">
        <w:r w:rsidRPr="00A752AE" w:rsidDel="0028367A">
          <w:rPr>
            <w:rFonts w:eastAsia="Times New Roman"/>
          </w:rPr>
          <w:delText xml:space="preserve">on </w:delText>
        </w:r>
      </w:del>
      <w:ins w:id="746" w:author="Seamus Harris" w:date="2014-01-29T16:42:00Z">
        <w:r w:rsidR="0028367A">
          <w:rPr>
            <w:rFonts w:eastAsia="Times New Roman"/>
          </w:rPr>
          <w:t xml:space="preserve">of </w:t>
        </w:r>
      </w:ins>
      <w:r w:rsidRPr="00A752AE">
        <w:rPr>
          <w:rFonts w:eastAsia="Times New Roman"/>
        </w:rPr>
        <w:t>some optimal designs found in Chapter</w:t>
      </w:r>
      <w:ins w:id="747" w:author="Seamus Harris" w:date="2014-01-29T18:58:00Z">
        <w:r w:rsidR="00E56BF7">
          <w:rPr>
            <w:rFonts w:eastAsia="Times New Roman"/>
          </w:rPr>
          <w:t>s</w:t>
        </w:r>
      </w:ins>
      <w:r w:rsidRPr="00A752AE">
        <w:rPr>
          <w:rFonts w:eastAsia="Times New Roman"/>
        </w:rPr>
        <w:t xml:space="preserve"> 3 and 4 using the </w:t>
      </w:r>
      <w:r w:rsidRPr="00A752AE">
        <w:rPr>
          <w:rFonts w:eastAsia="Times New Roman"/>
          <w:u w:val="single"/>
        </w:rPr>
        <w:t>EDF</w:t>
      </w:r>
      <w:r w:rsidRPr="00A752AE">
        <w:rPr>
          <w:rFonts w:eastAsia="Times New Roman"/>
        </w:rPr>
        <w:t xml:space="preserve"> </w:t>
      </w:r>
      <w:del w:id="748" w:author="Seamus Harris" w:date="2014-01-29T16:42:00Z">
        <w:r w:rsidRPr="00A752AE" w:rsidDel="0028367A">
          <w:rPr>
            <w:rFonts w:eastAsia="Times New Roman"/>
          </w:rPr>
          <w:delText xml:space="preserve">which </w:delText>
        </w:r>
      </w:del>
      <w:r w:rsidRPr="00A752AE">
        <w:rPr>
          <w:rFonts w:eastAsia="Times New Roman"/>
        </w:rPr>
        <w:t xml:space="preserve">can help </w:t>
      </w:r>
      <w:del w:id="749" w:author="Seamus Harris" w:date="2014-01-29T16:42:00Z">
        <w:r w:rsidRPr="00A752AE" w:rsidDel="0028367A">
          <w:rPr>
            <w:rFonts w:eastAsia="Times New Roman"/>
          </w:rPr>
          <w:delText xml:space="preserve">in </w:delText>
        </w:r>
      </w:del>
      <w:r w:rsidRPr="00A752AE">
        <w:rPr>
          <w:rFonts w:eastAsia="Times New Roman"/>
        </w:rPr>
        <w:t>clarify</w:t>
      </w:r>
      <w:del w:id="750" w:author="Seamus Harris" w:date="2014-01-29T16:42:00Z">
        <w:r w:rsidRPr="00A752AE" w:rsidDel="0028367A">
          <w:rPr>
            <w:rFonts w:eastAsia="Times New Roman"/>
          </w:rPr>
          <w:delText>ing</w:delText>
        </w:r>
      </w:del>
      <w:r w:rsidRPr="00A752AE">
        <w:rPr>
          <w:rFonts w:eastAsia="Times New Roman"/>
        </w:rPr>
        <w:t xml:space="preserve"> the properties of different candidate designs. </w:t>
      </w: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A752AE">
        <w:rPr>
          <w:rFonts w:eastAsia="Times New Roman"/>
        </w:rPr>
        <w:t xml:space="preserve">Chapter 6 summarises and concludes the entire thesis. Furthermore, it </w:t>
      </w:r>
      <w:ins w:id="751" w:author="Seamus Harris" w:date="2014-01-29T16:40:00Z">
        <w:r w:rsidR="0028367A">
          <w:rPr>
            <w:rFonts w:eastAsia="Times New Roman"/>
          </w:rPr>
          <w:t xml:space="preserve">also </w:t>
        </w:r>
      </w:ins>
      <w:del w:id="752" w:author="Seamus Harris" w:date="2014-01-29T16:40:00Z">
        <w:r w:rsidRPr="00A752AE" w:rsidDel="0028367A">
          <w:rPr>
            <w:rFonts w:eastAsia="Times New Roman"/>
          </w:rPr>
          <w:delText xml:space="preserve">gives </w:delText>
        </w:r>
      </w:del>
      <w:ins w:id="753" w:author="Seamus Harris" w:date="2014-01-29T16:40:00Z">
        <w:r w:rsidR="0028367A">
          <w:rPr>
            <w:rFonts w:eastAsia="Times New Roman"/>
          </w:rPr>
          <w:t xml:space="preserve">presents </w:t>
        </w:r>
      </w:ins>
      <w:del w:id="754" w:author="Seamus Harris" w:date="2014-01-29T16:40:00Z">
        <w:r w:rsidRPr="00A752AE" w:rsidDel="0028367A">
          <w:rPr>
            <w:rFonts w:eastAsia="Times New Roman"/>
          </w:rPr>
          <w:delText xml:space="preserve">the </w:delText>
        </w:r>
      </w:del>
      <w:r w:rsidRPr="00A752AE">
        <w:rPr>
          <w:rFonts w:eastAsia="Times New Roman"/>
        </w:rPr>
        <w:t>future direction</w:t>
      </w:r>
      <w:ins w:id="755" w:author="Seamus Harris" w:date="2014-01-29T16:40:00Z">
        <w:r w:rsidR="0028367A">
          <w:rPr>
            <w:rFonts w:eastAsia="Times New Roman"/>
          </w:rPr>
          <w:t>s</w:t>
        </w:r>
      </w:ins>
      <w:r w:rsidRPr="00A752AE">
        <w:rPr>
          <w:rFonts w:eastAsia="Times New Roman"/>
        </w:rPr>
        <w:t xml:space="preserve"> in </w:t>
      </w:r>
      <w:ins w:id="756" w:author="Seamus Harris" w:date="2014-01-29T16:40:00Z">
        <w:r w:rsidR="0028367A">
          <w:rPr>
            <w:rFonts w:eastAsia="Times New Roman"/>
          </w:rPr>
          <w:t xml:space="preserve">the </w:t>
        </w:r>
      </w:ins>
      <w:r w:rsidRPr="00A752AE">
        <w:rPr>
          <w:rFonts w:eastAsia="Times New Roman"/>
        </w:rPr>
        <w:t xml:space="preserve">design and analysis of the two-phase experiment, </w:t>
      </w:r>
      <w:del w:id="757" w:author="Seamus Harris" w:date="2014-01-29T16:41:00Z">
        <w:r w:rsidRPr="00A752AE" w:rsidDel="0028367A">
          <w:rPr>
            <w:rFonts w:eastAsia="Times New Roman"/>
          </w:rPr>
          <w:delText xml:space="preserve">in </w:delText>
        </w:r>
      </w:del>
      <w:r w:rsidRPr="00A752AE">
        <w:rPr>
          <w:rFonts w:eastAsia="Times New Roman"/>
        </w:rPr>
        <w:t>particular</w:t>
      </w:r>
      <w:ins w:id="758" w:author="Seamus Harris" w:date="2014-01-29T16:41:00Z">
        <w:r w:rsidR="0028367A">
          <w:rPr>
            <w:rFonts w:eastAsia="Times New Roman"/>
          </w:rPr>
          <w:t>ly</w:t>
        </w:r>
      </w:ins>
      <w:del w:id="759" w:author="Seamus Harris" w:date="2014-01-29T16:41:00Z">
        <w:r w:rsidRPr="00A752AE" w:rsidDel="0028367A">
          <w:rPr>
            <w:rFonts w:eastAsia="Times New Roman"/>
          </w:rPr>
          <w:delText>,</w:delText>
        </w:r>
      </w:del>
      <w:r w:rsidRPr="00A752AE">
        <w:rPr>
          <w:rFonts w:eastAsia="Times New Roman"/>
        </w:rPr>
        <w:t xml:space="preserve"> for the quantitative high-throughput biotechnologies experiment with </w:t>
      </w:r>
      <w:del w:id="760" w:author="Seamus Harris" w:date="2014-01-29T16:41:00Z">
        <w:r w:rsidRPr="00A752AE" w:rsidDel="0028367A">
          <w:rPr>
            <w:rFonts w:eastAsia="Times New Roman"/>
          </w:rPr>
          <w:delText xml:space="preserve">the </w:delText>
        </w:r>
      </w:del>
      <w:r w:rsidRPr="00A752AE">
        <w:rPr>
          <w:rFonts w:eastAsia="Times New Roman"/>
        </w:rPr>
        <w:t>multiplexing technology</w:t>
      </w:r>
      <w:ins w:id="761" w:author="Seamus Harris" w:date="2014-01-29T16:41:00Z">
        <w:r w:rsidR="0028367A">
          <w:rPr>
            <w:rFonts w:eastAsia="Times New Roman"/>
          </w:rPr>
          <w:t>,</w:t>
        </w:r>
      </w:ins>
      <w:r w:rsidRPr="00A752AE">
        <w:rPr>
          <w:rFonts w:eastAsia="Times New Roman"/>
        </w:rPr>
        <w:t xml:space="preserve"> </w:t>
      </w:r>
      <w:commentRangeStart w:id="762"/>
      <w:r w:rsidRPr="00A752AE">
        <w:rPr>
          <w:rFonts w:eastAsia="Times New Roman"/>
        </w:rPr>
        <w:t xml:space="preserve">which </w:t>
      </w:r>
      <w:del w:id="763" w:author="Seamus Harris" w:date="2014-01-29T16:41:00Z">
        <w:r w:rsidRPr="00A752AE" w:rsidDel="0028367A">
          <w:rPr>
            <w:rFonts w:eastAsia="Times New Roman"/>
          </w:rPr>
          <w:delText xml:space="preserve">is still </w:delText>
        </w:r>
      </w:del>
      <w:ins w:id="764" w:author="Seamus Harris" w:date="2014-01-29T16:41:00Z">
        <w:r w:rsidR="0028367A">
          <w:rPr>
            <w:rFonts w:eastAsia="Times New Roman"/>
          </w:rPr>
          <w:t xml:space="preserve">is currently useful </w:t>
        </w:r>
      </w:ins>
      <w:r w:rsidRPr="00A752AE">
        <w:rPr>
          <w:rFonts w:eastAsia="Times New Roman"/>
        </w:rPr>
        <w:t xml:space="preserve">and </w:t>
      </w:r>
      <w:ins w:id="765" w:author="Seamus Harris" w:date="2014-01-29T16:41:00Z">
        <w:r w:rsidR="0028367A">
          <w:rPr>
            <w:rFonts w:eastAsia="Times New Roman"/>
          </w:rPr>
          <w:t xml:space="preserve">will remain </w:t>
        </w:r>
      </w:ins>
      <w:del w:id="766" w:author="Seamus Harris" w:date="2014-01-29T16:41:00Z">
        <w:r w:rsidRPr="00A752AE" w:rsidDel="0028367A">
          <w:rPr>
            <w:rFonts w:eastAsia="Times New Roman"/>
          </w:rPr>
          <w:delText xml:space="preserve">going to be very useful within </w:delText>
        </w:r>
      </w:del>
      <w:ins w:id="767" w:author="Seamus Harris" w:date="2014-01-29T16:41:00Z">
        <w:r w:rsidR="0028367A">
          <w:rPr>
            <w:rFonts w:eastAsia="Times New Roman"/>
          </w:rPr>
          <w:t xml:space="preserve">so for </w:t>
        </w:r>
      </w:ins>
      <w:r w:rsidRPr="00A752AE">
        <w:rPr>
          <w:rFonts w:eastAsia="Times New Roman"/>
        </w:rPr>
        <w:t>the next decade</w:t>
      </w:r>
      <w:commentRangeEnd w:id="762"/>
      <w:r w:rsidR="0028367A">
        <w:rPr>
          <w:rStyle w:val="CommentReference"/>
        </w:rPr>
        <w:commentReference w:id="762"/>
      </w:r>
      <w:r w:rsidRPr="00A752AE">
        <w:rPr>
          <w:rFonts w:eastAsia="Times New Roman"/>
        </w:rPr>
        <w:t xml:space="preserve">.   </w:t>
      </w:r>
    </w:p>
    <w:p w:rsidR="00136D43" w:rsidRDefault="00136D43"/>
    <w:sectPr w:rsidR="00136D43" w:rsidSect="00354C0F">
      <w:pgSz w:w="11906" w:h="16838"/>
      <w:pgMar w:top="1440" w:right="1440" w:bottom="1440" w:left="1440"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89" w:author="Seamus Harris" w:date="2014-01-29T16:44:00Z" w:initials="SH">
    <w:p w:rsidR="00E803ED" w:rsidRDefault="00E803ED">
      <w:pPr>
        <w:pStyle w:val="CommentText"/>
      </w:pPr>
      <w:r>
        <w:rPr>
          <w:rStyle w:val="CommentReference"/>
        </w:rPr>
        <w:annotationRef/>
      </w:r>
      <w:r>
        <w:t>Replace longer phrases with single words where possible.</w:t>
      </w:r>
    </w:p>
  </w:comment>
  <w:comment w:id="123" w:author="Seamus Harris" w:date="2014-01-29T17:09:00Z" w:initials="SH">
    <w:p w:rsidR="00E803ED" w:rsidRDefault="00E803ED">
      <w:pPr>
        <w:pStyle w:val="CommentText"/>
      </w:pPr>
      <w:r>
        <w:rPr>
          <w:rStyle w:val="CommentReference"/>
        </w:rPr>
        <w:annotationRef/>
      </w:r>
      <w:r>
        <w:t xml:space="preserve">Double check my </w:t>
      </w:r>
      <w:proofErr w:type="spellStart"/>
      <w:r>
        <w:t>edi</w:t>
      </w:r>
      <w:proofErr w:type="spellEnd"/>
      <w:r>
        <w:t xml:space="preserve">ting here properly takes account of the </w:t>
      </w:r>
      <w:proofErr w:type="spellStart"/>
      <w:r>
        <w:t>formating</w:t>
      </w:r>
      <w:proofErr w:type="spellEnd"/>
      <w:r>
        <w:t xml:space="preserve"> symbols.</w:t>
      </w:r>
    </w:p>
  </w:comment>
  <w:comment w:id="150" w:author="Seamus Harris" w:date="2014-01-29T16:44:00Z" w:initials="SH">
    <w:p w:rsidR="00E803ED" w:rsidRDefault="00E803ED">
      <w:pPr>
        <w:pStyle w:val="CommentText"/>
      </w:pPr>
      <w:r>
        <w:rPr>
          <w:rStyle w:val="CommentReference"/>
        </w:rPr>
        <w:annotationRef/>
      </w:r>
      <w:r>
        <w:t>Or could you say ‘used in’?</w:t>
      </w:r>
    </w:p>
  </w:comment>
  <w:comment w:id="158" w:author="Seamus Harris" w:date="2014-01-29T16:44:00Z" w:initials="SH">
    <w:p w:rsidR="00E803ED" w:rsidRDefault="00E803ED">
      <w:pPr>
        <w:pStyle w:val="CommentText"/>
      </w:pPr>
      <w:r>
        <w:rPr>
          <w:rStyle w:val="CommentReference"/>
        </w:rPr>
        <w:annotationRef/>
      </w:r>
      <w:r>
        <w:t>You are only talking about one virus here (tobacco mosaic virus), correct? So singular seems appropriate.</w:t>
      </w:r>
    </w:p>
  </w:comment>
  <w:comment w:id="191" w:author="Seamus Harris" w:date="2014-01-29T17:25:00Z" w:initials="SH">
    <w:p w:rsidR="00E803ED" w:rsidRDefault="00E803ED">
      <w:pPr>
        <w:pStyle w:val="CommentText"/>
      </w:pPr>
      <w:r>
        <w:rPr>
          <w:rStyle w:val="CommentReference"/>
        </w:rPr>
        <w:annotationRef/>
      </w:r>
      <w:r>
        <w:t>Please check this fits your intended meaning. The original was unclear.</w:t>
      </w:r>
    </w:p>
  </w:comment>
  <w:comment w:id="211" w:author="Seamus Harris" w:date="2014-01-29T16:44:00Z" w:initials="SH">
    <w:p w:rsidR="00E803ED" w:rsidRDefault="00E803ED">
      <w:pPr>
        <w:pStyle w:val="CommentText"/>
      </w:pPr>
      <w:r>
        <w:rPr>
          <w:rStyle w:val="CommentReference"/>
        </w:rPr>
        <w:annotationRef/>
      </w:r>
      <w:r>
        <w:t>Try to simplify by replacing longer phrases with single words that have the same meaning.</w:t>
      </w:r>
    </w:p>
  </w:comment>
  <w:comment w:id="228" w:author="Seamus Harris" w:date="2014-01-29T16:44:00Z" w:initials="SH">
    <w:p w:rsidR="00E803ED" w:rsidRDefault="00E803ED">
      <w:pPr>
        <w:pStyle w:val="CommentText"/>
      </w:pPr>
      <w:r>
        <w:rPr>
          <w:rStyle w:val="CommentReference"/>
        </w:rPr>
        <w:annotationRef/>
      </w:r>
      <w:r>
        <w:t>I do not understand. Surely it should be ‘either Between or Within’ or ‘both Between and Within’? The existing version does not seem to make sense, though I am unsure exactly what you do mean.</w:t>
      </w:r>
    </w:p>
  </w:comment>
  <w:comment w:id="240" w:author="Seamus Harris" w:date="2014-01-29T16:44:00Z" w:initials="SH">
    <w:p w:rsidR="00E803ED" w:rsidRDefault="00E803ED">
      <w:pPr>
        <w:pStyle w:val="CommentText"/>
      </w:pPr>
      <w:r>
        <w:rPr>
          <w:rStyle w:val="CommentReference"/>
        </w:rPr>
        <w:annotationRef/>
      </w:r>
      <w:r>
        <w:t>Do you mean ‘</w:t>
      </w:r>
      <w:proofErr w:type="spellStart"/>
      <w:r>
        <w:t>unweighted</w:t>
      </w:r>
      <w:proofErr w:type="spellEnd"/>
      <w:r>
        <w:t>’?</w:t>
      </w:r>
    </w:p>
  </w:comment>
  <w:comment w:id="300" w:author="Seamus Harris" w:date="2014-01-29T18:01:00Z" w:initials="SH">
    <w:p w:rsidR="00E803ED" w:rsidRDefault="00E803ED">
      <w:pPr>
        <w:pStyle w:val="CommentText"/>
      </w:pPr>
      <w:r>
        <w:rPr>
          <w:rStyle w:val="CommentReference"/>
        </w:rPr>
        <w:annotationRef/>
      </w:r>
      <w:r>
        <w:t>Should this be omitted? It seems to confuse your meaning to leave it there, though I may be misinterpreting your meaning. Please carefully check.</w:t>
      </w:r>
    </w:p>
  </w:comment>
  <w:comment w:id="325" w:author="Seamus Harris" w:date="2014-01-29T16:44:00Z" w:initials="SH">
    <w:p w:rsidR="00E803ED" w:rsidRDefault="00E803ED">
      <w:pPr>
        <w:pStyle w:val="CommentText"/>
      </w:pPr>
      <w:r>
        <w:rPr>
          <w:rStyle w:val="CommentReference"/>
        </w:rPr>
        <w:annotationRef/>
      </w:r>
      <w:r>
        <w:t>Should you be more specific? ‘</w:t>
      </w:r>
      <w:proofErr w:type="gramStart"/>
      <w:r>
        <w:t>using</w:t>
      </w:r>
      <w:proofErr w:type="gramEnd"/>
      <w:r>
        <w:t>’ this how? Should it be something like ‘Drawing on a wine-evaluation experiment. . .’? Or maybe ‘Using the example of a wine-evaluation experiment. . .’?</w:t>
      </w:r>
    </w:p>
  </w:comment>
  <w:comment w:id="331" w:author="Seamus Harris" w:date="2014-01-29T16:44:00Z" w:initials="SH">
    <w:p w:rsidR="00E803ED" w:rsidRDefault="00E803ED">
      <w:pPr>
        <w:pStyle w:val="CommentText"/>
      </w:pPr>
      <w:r>
        <w:rPr>
          <w:rStyle w:val="CommentReference"/>
        </w:rPr>
        <w:annotationRef/>
      </w:r>
      <w:r>
        <w:t>I do not understand your meaning here. Is this ‘Phases 2 and 1, the block and the treatment tiers’? Or maybe ‘Phase 2, block 1, and the treatment tiers’ Or maybe ‘Phase 2, one block and the treatment tiers’? Or something else? Please carefully check and clarify.</w:t>
      </w:r>
    </w:p>
  </w:comment>
  <w:comment w:id="375" w:author="Seamus Harris" w:date="2014-01-29T16:44:00Z" w:initials="SH">
    <w:p w:rsidR="00E803ED" w:rsidRDefault="00E803ED">
      <w:pPr>
        <w:pStyle w:val="CommentText"/>
      </w:pPr>
      <w:r>
        <w:rPr>
          <w:rStyle w:val="CommentReference"/>
        </w:rPr>
        <w:annotationRef/>
      </w:r>
      <w:r>
        <w:t>Should this be something more like ‘incorporates’?</w:t>
      </w:r>
    </w:p>
  </w:comment>
  <w:comment w:id="381" w:author="Seamus Harris" w:date="2014-01-29T16:44:00Z" w:initials="SH">
    <w:p w:rsidR="00E803ED" w:rsidRDefault="00E803ED">
      <w:pPr>
        <w:pStyle w:val="CommentText"/>
      </w:pPr>
      <w:r>
        <w:rPr>
          <w:rStyle w:val="CommentReference"/>
        </w:rPr>
        <w:annotationRef/>
      </w:r>
      <w:r>
        <w:t>Please check this fits your intended meaning.</w:t>
      </w:r>
    </w:p>
  </w:comment>
  <w:comment w:id="450" w:author="Seamus Harris" w:date="2014-01-29T16:44:00Z" w:initials="SH">
    <w:p w:rsidR="00E803ED" w:rsidRDefault="00E803ED">
      <w:pPr>
        <w:pStyle w:val="CommentText"/>
      </w:pPr>
      <w:r>
        <w:rPr>
          <w:rStyle w:val="CommentReference"/>
        </w:rPr>
        <w:annotationRef/>
      </w:r>
      <w:r>
        <w:t xml:space="preserve">Please check this fits your intended meaning. </w:t>
      </w:r>
    </w:p>
  </w:comment>
  <w:comment w:id="687" w:author="Seamus Harris" w:date="2014-01-29T16:44:00Z" w:initials="SH">
    <w:p w:rsidR="00E803ED" w:rsidRDefault="00E803ED">
      <w:pPr>
        <w:pStyle w:val="CommentText"/>
      </w:pPr>
      <w:r>
        <w:rPr>
          <w:rStyle w:val="CommentReference"/>
        </w:rPr>
        <w:annotationRef/>
      </w:r>
      <w:r>
        <w:t>Is this what you meant? The original was unclear.</w:t>
      </w:r>
    </w:p>
  </w:comment>
  <w:comment w:id="762" w:author="Seamus Harris" w:date="2014-01-29T16:44:00Z" w:initials="SH">
    <w:p w:rsidR="00E803ED" w:rsidRDefault="00E803ED">
      <w:pPr>
        <w:pStyle w:val="CommentText"/>
      </w:pPr>
      <w:r>
        <w:rPr>
          <w:rStyle w:val="CommentReference"/>
        </w:rPr>
        <w:annotationRef/>
      </w:r>
      <w:r>
        <w:t>Please check. Does this fit your intended meaning.</w:t>
      </w:r>
    </w:p>
  </w:comment>
</w:comment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altName w:val="Calibri"/>
    <w:charset w:val="00"/>
    <w:family w:val="swiss"/>
    <w:pitch w:val="variable"/>
    <w:sig w:usb0="00000001"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70"/>
  <w:proofState w:spelling="clean" w:grammar="clean"/>
  <w:trackRevisions/>
  <w:defaultTabStop w:val="720"/>
  <w:characterSpacingControl w:val="doNotCompress"/>
  <w:compat>
    <w:useFELayout/>
  </w:compat>
  <w:rsids>
    <w:rsidRoot w:val="00A752AE"/>
    <w:rsid w:val="00011053"/>
    <w:rsid w:val="000D06E2"/>
    <w:rsid w:val="00136D43"/>
    <w:rsid w:val="00152620"/>
    <w:rsid w:val="001C6051"/>
    <w:rsid w:val="001C7821"/>
    <w:rsid w:val="00206AB3"/>
    <w:rsid w:val="0028367A"/>
    <w:rsid w:val="00354C0F"/>
    <w:rsid w:val="00357CF0"/>
    <w:rsid w:val="003612F6"/>
    <w:rsid w:val="003C24A7"/>
    <w:rsid w:val="004637F0"/>
    <w:rsid w:val="005E02DB"/>
    <w:rsid w:val="00671D66"/>
    <w:rsid w:val="006A49ED"/>
    <w:rsid w:val="00786370"/>
    <w:rsid w:val="00815B86"/>
    <w:rsid w:val="008F18E1"/>
    <w:rsid w:val="00A752AE"/>
    <w:rsid w:val="00AA0C42"/>
    <w:rsid w:val="00AA7534"/>
    <w:rsid w:val="00AF04CF"/>
    <w:rsid w:val="00AF4276"/>
    <w:rsid w:val="00AF45CB"/>
    <w:rsid w:val="00AF7A1E"/>
    <w:rsid w:val="00B96BA9"/>
    <w:rsid w:val="00BA54D0"/>
    <w:rsid w:val="00BF2BF3"/>
    <w:rsid w:val="00C23093"/>
    <w:rsid w:val="00C311FA"/>
    <w:rsid w:val="00C52C74"/>
    <w:rsid w:val="00C5473E"/>
    <w:rsid w:val="00C67D5C"/>
    <w:rsid w:val="00CA5E5C"/>
    <w:rsid w:val="00DD5B9D"/>
    <w:rsid w:val="00DE1E12"/>
    <w:rsid w:val="00E56BF7"/>
    <w:rsid w:val="00E803ED"/>
    <w:rsid w:val="00F725B1"/>
    <w:rsid w:val="00F95544"/>
    <w:rsid w:val="00FD0D9A"/>
    <w:rsid w:val="00FD3C3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ourier New" w:eastAsiaTheme="minorEastAsia" w:hAnsi="Courier New" w:cs="Courier New"/>
        <w:color w:val="000000"/>
        <w:lang w:val="en-GB" w:eastAsia="zh-TW"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4C0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eastAsia="Times New Roman"/>
      <w:color w:val="auto"/>
    </w:rPr>
  </w:style>
  <w:style w:type="character" w:customStyle="1" w:styleId="HTMLPreformattedChar">
    <w:name w:val="HTML Preformatted Char"/>
    <w:basedOn w:val="DefaultParagraphFont"/>
    <w:link w:val="HTMLPreformatted"/>
    <w:uiPriority w:val="99"/>
    <w:semiHidden/>
    <w:rsid w:val="00A752AE"/>
    <w:rPr>
      <w:rFonts w:eastAsia="Times New Roman"/>
      <w:color w:val="auto"/>
    </w:rPr>
  </w:style>
  <w:style w:type="character" w:styleId="CommentReference">
    <w:name w:val="annotation reference"/>
    <w:basedOn w:val="DefaultParagraphFont"/>
    <w:uiPriority w:val="99"/>
    <w:semiHidden/>
    <w:unhideWhenUsed/>
    <w:rsid w:val="00FD0D9A"/>
    <w:rPr>
      <w:sz w:val="16"/>
      <w:szCs w:val="16"/>
    </w:rPr>
  </w:style>
  <w:style w:type="paragraph" w:styleId="CommentText">
    <w:name w:val="annotation text"/>
    <w:basedOn w:val="Normal"/>
    <w:link w:val="CommentTextChar"/>
    <w:uiPriority w:val="99"/>
    <w:semiHidden/>
    <w:unhideWhenUsed/>
    <w:rsid w:val="00FD0D9A"/>
    <w:pPr>
      <w:spacing w:line="240" w:lineRule="auto"/>
    </w:pPr>
  </w:style>
  <w:style w:type="character" w:customStyle="1" w:styleId="CommentTextChar">
    <w:name w:val="Comment Text Char"/>
    <w:basedOn w:val="DefaultParagraphFont"/>
    <w:link w:val="CommentText"/>
    <w:uiPriority w:val="99"/>
    <w:semiHidden/>
    <w:rsid w:val="00FD0D9A"/>
  </w:style>
  <w:style w:type="paragraph" w:styleId="CommentSubject">
    <w:name w:val="annotation subject"/>
    <w:basedOn w:val="CommentText"/>
    <w:next w:val="CommentText"/>
    <w:link w:val="CommentSubjectChar"/>
    <w:uiPriority w:val="99"/>
    <w:semiHidden/>
    <w:unhideWhenUsed/>
    <w:rsid w:val="00FD0D9A"/>
    <w:rPr>
      <w:b/>
      <w:bCs/>
    </w:rPr>
  </w:style>
  <w:style w:type="character" w:customStyle="1" w:styleId="CommentSubjectChar">
    <w:name w:val="Comment Subject Char"/>
    <w:basedOn w:val="CommentTextChar"/>
    <w:link w:val="CommentSubject"/>
    <w:uiPriority w:val="99"/>
    <w:semiHidden/>
    <w:rsid w:val="00FD0D9A"/>
    <w:rPr>
      <w:b/>
      <w:bCs/>
    </w:rPr>
  </w:style>
  <w:style w:type="paragraph" w:styleId="BalloonText">
    <w:name w:val="Balloon Text"/>
    <w:basedOn w:val="Normal"/>
    <w:link w:val="BalloonTextChar"/>
    <w:uiPriority w:val="99"/>
    <w:semiHidden/>
    <w:unhideWhenUsed/>
    <w:rsid w:val="00FD0D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0D9A"/>
    <w:rPr>
      <w:rFonts w:ascii="Tahoma" w:hAnsi="Tahoma" w:cs="Tahoma"/>
      <w:sz w:val="16"/>
      <w:szCs w:val="16"/>
    </w:rPr>
  </w:style>
  <w:style w:type="paragraph" w:styleId="Revision">
    <w:name w:val="Revision"/>
    <w:hidden/>
    <w:uiPriority w:val="99"/>
    <w:semiHidden/>
    <w:rsid w:val="003C24A7"/>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ourier New" w:eastAsiaTheme="minorEastAsia" w:hAnsi="Courier New" w:cs="Courier New"/>
        <w:color w:val="000000"/>
        <w:lang w:val="en-GB" w:eastAsia="zh-TW"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eastAsia="Times New Roman"/>
      <w:color w:val="auto"/>
    </w:rPr>
  </w:style>
  <w:style w:type="character" w:customStyle="1" w:styleId="HTMLPreformattedChar">
    <w:name w:val="HTML Preformatted Char"/>
    <w:basedOn w:val="DefaultParagraphFont"/>
    <w:link w:val="HTMLPreformatted"/>
    <w:uiPriority w:val="99"/>
    <w:semiHidden/>
    <w:rsid w:val="00A752AE"/>
    <w:rPr>
      <w:rFonts w:eastAsia="Times New Roman"/>
      <w:color w:val="auto"/>
    </w:rPr>
  </w:style>
</w:styles>
</file>

<file path=word/webSettings.xml><?xml version="1.0" encoding="utf-8"?>
<w:webSettings xmlns:r="http://schemas.openxmlformats.org/officeDocument/2006/relationships" xmlns:w="http://schemas.openxmlformats.org/wordprocessingml/2006/main">
  <w:divs>
    <w:div w:id="1859151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microsoft.com/office/2007/relationships/stylesWithEffects" Target="stylesWithEffect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730</TotalTime>
  <Pages>11</Pages>
  <Words>7934</Words>
  <Characters>48483</Characters>
  <Application>Microsoft Office Word</Application>
  <DocSecurity>0</DocSecurity>
  <Lines>1010</Lines>
  <Paragraphs>313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 Chang</dc:creator>
  <cp:lastModifiedBy>Seamus Harris</cp:lastModifiedBy>
  <cp:revision>22</cp:revision>
  <dcterms:created xsi:type="dcterms:W3CDTF">2014-01-28T20:58:00Z</dcterms:created>
  <dcterms:modified xsi:type="dcterms:W3CDTF">2014-01-29T11:03:00Z</dcterms:modified>
</cp:coreProperties>
</file>