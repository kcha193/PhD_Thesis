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E3A" w:rsidRDefault="00183E3A" w:rsidP="00183E3A">
      <w:pPr>
        <w:pStyle w:val="HTMLPreformatted"/>
      </w:pPr>
      <w:r>
        <w:rPr>
          <w:b/>
          <w:bCs/>
          <w:color w:val="0000CC"/>
        </w:rPr>
        <w:t>\section{Introduction}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0" w:author="Seamus Harris" w:date="2013-12-30T16:30:00Z">
        <w:r w:rsidRPr="00183E3A" w:rsidDel="006C1352">
          <w:rPr>
            <w:rFonts w:ascii="Courier New" w:eastAsia="Times New Roman" w:hAnsi="Courier New" w:cs="Courier New"/>
            <w:color w:val="000000"/>
            <w:kern w:val="0"/>
            <w:sz w:val="20"/>
            <w:szCs w:val="20"/>
          </w:rPr>
          <w:delText xml:space="preserve">Any </w:delText>
        </w:r>
      </w:del>
      <w:ins w:id="1" w:author="Seamus Harris" w:date="2013-12-30T16:30:00Z">
        <w:r w:rsidR="006C1352">
          <w:rPr>
            <w:rFonts w:ascii="Courier New" w:eastAsia="Times New Roman" w:hAnsi="Courier New" w:cs="Courier New"/>
            <w:color w:val="000000"/>
            <w:kern w:val="0"/>
            <w:sz w:val="20"/>
            <w:szCs w:val="20"/>
          </w:rPr>
          <w:t xml:space="preserve">All </w:t>
        </w:r>
      </w:ins>
      <w:r w:rsidRPr="00183E3A">
        <w:rPr>
          <w:rFonts w:ascii="Courier New" w:eastAsia="Times New Roman" w:hAnsi="Courier New" w:cs="Courier New"/>
          <w:color w:val="000000"/>
          <w:kern w:val="0"/>
          <w:sz w:val="20"/>
          <w:szCs w:val="20"/>
        </w:rPr>
        <w:t>research stud</w:t>
      </w:r>
      <w:ins w:id="2" w:author="Seamus Harris" w:date="2013-12-30T16:30:00Z">
        <w:r w:rsidR="006C1352">
          <w:rPr>
            <w:rFonts w:ascii="Courier New" w:eastAsia="Times New Roman" w:hAnsi="Courier New" w:cs="Courier New"/>
            <w:color w:val="000000"/>
            <w:kern w:val="0"/>
            <w:sz w:val="20"/>
            <w:szCs w:val="20"/>
          </w:rPr>
          <w:t>ies</w:t>
        </w:r>
      </w:ins>
      <w:del w:id="3" w:author="Seamus Harris" w:date="2013-12-30T16:30:00Z">
        <w:r w:rsidRPr="00183E3A" w:rsidDel="006C1352">
          <w:rPr>
            <w:rFonts w:ascii="Courier New" w:eastAsia="Times New Roman" w:hAnsi="Courier New" w:cs="Courier New"/>
            <w:color w:val="000000"/>
            <w:kern w:val="0"/>
            <w:sz w:val="20"/>
            <w:szCs w:val="20"/>
          </w:rPr>
          <w:delText>y</w:delText>
        </w:r>
      </w:del>
      <w:r w:rsidRPr="00183E3A">
        <w:rPr>
          <w:rFonts w:ascii="Courier New" w:eastAsia="Times New Roman" w:hAnsi="Courier New" w:cs="Courier New"/>
          <w:color w:val="000000"/>
          <w:kern w:val="0"/>
          <w:sz w:val="20"/>
          <w:szCs w:val="20"/>
        </w:rPr>
        <w:t xml:space="preserve"> require</w:t>
      </w:r>
      <w:del w:id="4" w:author="Seamus Harris" w:date="2013-12-30T16:30:00Z">
        <w:r w:rsidRPr="00183E3A" w:rsidDel="006C1352">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t>
      </w:r>
      <w:ins w:id="5" w:author="Seamus Harris" w:date="2013-12-23T00:02:00Z">
        <w:r w:rsidR="008330C2">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the researchers </w:t>
      </w:r>
      <w:del w:id="6" w:author="Seamus Harris" w:date="2013-12-23T00:02:00Z">
        <w:r w:rsidRPr="00183E3A" w:rsidDel="008330C2">
          <w:rPr>
            <w:rFonts w:ascii="Courier New" w:eastAsia="Times New Roman" w:hAnsi="Courier New" w:cs="Courier New"/>
            <w:color w:val="000000"/>
            <w:kern w:val="0"/>
            <w:sz w:val="20"/>
            <w:szCs w:val="20"/>
          </w:rPr>
          <w:delText xml:space="preserve">to </w:delText>
        </w:r>
      </w:del>
      <w:r w:rsidRPr="00183E3A">
        <w:rPr>
          <w:rFonts w:ascii="Courier New" w:eastAsia="Times New Roman" w:hAnsi="Courier New" w:cs="Courier New"/>
          <w:color w:val="000000"/>
          <w:kern w:val="0"/>
          <w:sz w:val="20"/>
          <w:szCs w:val="20"/>
        </w:rPr>
        <w:t>conduct one or more experiments to make confident claims based on the</w:t>
      </w:r>
      <w:del w:id="7" w:author="Seamus Harris" w:date="2013-12-30T16:55:00Z">
        <w:r w:rsidRPr="00183E3A" w:rsidDel="00682606">
          <w:rPr>
            <w:rFonts w:ascii="Courier New" w:eastAsia="Times New Roman" w:hAnsi="Courier New" w:cs="Courier New"/>
            <w:color w:val="000000"/>
            <w:kern w:val="0"/>
            <w:sz w:val="20"/>
            <w:szCs w:val="20"/>
          </w:rPr>
          <w:delText>ir</w:delText>
        </w:r>
      </w:del>
      <w:r w:rsidRPr="00183E3A">
        <w:rPr>
          <w:rFonts w:ascii="Courier New" w:eastAsia="Times New Roman" w:hAnsi="Courier New" w:cs="Courier New"/>
          <w:color w:val="000000"/>
          <w:kern w:val="0"/>
          <w:sz w:val="20"/>
          <w:szCs w:val="20"/>
        </w:rPr>
        <w:t xml:space="preserve"> </w:t>
      </w:r>
      <w:ins w:id="8" w:author="Seamus Harris" w:date="2013-12-30T16:55:00Z">
        <w:r w:rsidR="00682606">
          <w:rPr>
            <w:rFonts w:ascii="Courier New" w:eastAsia="Times New Roman" w:hAnsi="Courier New" w:cs="Courier New"/>
            <w:color w:val="000000"/>
            <w:kern w:val="0"/>
            <w:sz w:val="20"/>
            <w:szCs w:val="20"/>
          </w:rPr>
          <w:t xml:space="preserve">study </w:t>
        </w:r>
      </w:ins>
      <w:r w:rsidRPr="00183E3A">
        <w:rPr>
          <w:rFonts w:ascii="Courier New" w:eastAsia="Times New Roman" w:hAnsi="Courier New" w:cs="Courier New"/>
          <w:color w:val="000000"/>
          <w:kern w:val="0"/>
          <w:sz w:val="20"/>
          <w:szCs w:val="20"/>
        </w:rPr>
        <w:t xml:space="preserve">results. A thorough plan </w:t>
      </w:r>
      <w:del w:id="9" w:author="Seamus Harris" w:date="2013-12-22T12:52:00Z">
        <w:r w:rsidRPr="00183E3A" w:rsidDel="002927BF">
          <w:rPr>
            <w:rFonts w:ascii="Courier New" w:eastAsia="Times New Roman" w:hAnsi="Courier New" w:cs="Courier New"/>
            <w:color w:val="000000"/>
            <w:kern w:val="0"/>
            <w:sz w:val="20"/>
            <w:szCs w:val="20"/>
          </w:rPr>
          <w:delText xml:space="preserve">is essential on </w:delText>
        </w:r>
      </w:del>
      <w:ins w:id="10" w:author="Seamus Harris" w:date="2013-12-22T12:52:00Z">
        <w:r w:rsidR="002927BF">
          <w:rPr>
            <w:rFonts w:ascii="Courier New" w:eastAsia="Times New Roman" w:hAnsi="Courier New" w:cs="Courier New"/>
            <w:color w:val="000000"/>
            <w:kern w:val="0"/>
            <w:sz w:val="20"/>
            <w:szCs w:val="20"/>
          </w:rPr>
          <w:t xml:space="preserve">for </w:t>
        </w:r>
      </w:ins>
      <w:del w:id="11" w:author="Seamus Harris" w:date="2013-12-23T00:06:00Z">
        <w:r w:rsidRPr="00183E3A" w:rsidDel="008330C2">
          <w:rPr>
            <w:rFonts w:ascii="Courier New" w:eastAsia="Times New Roman" w:hAnsi="Courier New" w:cs="Courier New"/>
            <w:color w:val="000000"/>
            <w:kern w:val="0"/>
            <w:sz w:val="20"/>
            <w:szCs w:val="20"/>
          </w:rPr>
          <w:delText xml:space="preserve">how </w:delText>
        </w:r>
      </w:del>
      <w:r w:rsidRPr="00183E3A">
        <w:rPr>
          <w:rFonts w:ascii="Courier New" w:eastAsia="Times New Roman" w:hAnsi="Courier New" w:cs="Courier New"/>
          <w:color w:val="000000"/>
          <w:kern w:val="0"/>
          <w:sz w:val="20"/>
          <w:szCs w:val="20"/>
        </w:rPr>
        <w:t xml:space="preserve">an experiment </w:t>
      </w:r>
      <w:del w:id="12" w:author="Seamus Harris" w:date="2013-12-23T00:06:00Z">
        <w:r w:rsidRPr="00183E3A" w:rsidDel="008330C2">
          <w:rPr>
            <w:rFonts w:ascii="Courier New" w:eastAsia="Times New Roman" w:hAnsi="Courier New" w:cs="Courier New"/>
            <w:color w:val="000000"/>
            <w:kern w:val="0"/>
            <w:sz w:val="20"/>
            <w:szCs w:val="20"/>
          </w:rPr>
          <w:delText xml:space="preserve">should be conducted </w:delText>
        </w:r>
      </w:del>
      <w:ins w:id="13" w:author="Seamus Harris" w:date="2013-12-22T12:52:00Z">
        <w:r w:rsidR="002927BF">
          <w:rPr>
            <w:rFonts w:ascii="Courier New" w:eastAsia="Times New Roman" w:hAnsi="Courier New" w:cs="Courier New"/>
            <w:color w:val="000000"/>
            <w:kern w:val="0"/>
            <w:sz w:val="20"/>
            <w:szCs w:val="20"/>
          </w:rPr>
          <w:t xml:space="preserve">is essential, and </w:t>
        </w:r>
      </w:ins>
      <w:del w:id="14" w:author="Seamus Harris" w:date="2013-12-22T12:52:00Z">
        <w:r w:rsidRPr="00183E3A" w:rsidDel="002927BF">
          <w:rPr>
            <w:rFonts w:ascii="Courier New" w:eastAsia="Times New Roman" w:hAnsi="Courier New" w:cs="Courier New"/>
            <w:color w:val="000000"/>
            <w:kern w:val="0"/>
            <w:sz w:val="20"/>
            <w:szCs w:val="20"/>
          </w:rPr>
          <w:delText xml:space="preserve">which </w:delText>
        </w:r>
      </w:del>
      <w:r w:rsidRPr="00183E3A">
        <w:rPr>
          <w:rFonts w:ascii="Courier New" w:eastAsia="Times New Roman" w:hAnsi="Courier New" w:cs="Courier New"/>
          <w:color w:val="000000"/>
          <w:kern w:val="0"/>
          <w:sz w:val="20"/>
          <w:szCs w:val="20"/>
        </w:rPr>
        <w:t xml:space="preserve">is </w:t>
      </w:r>
      <w:ins w:id="15" w:author="Seamus Harris" w:date="2013-12-30T16:30:00Z">
        <w:r w:rsidR="006C1352">
          <w:rPr>
            <w:rFonts w:ascii="Courier New" w:eastAsia="Times New Roman" w:hAnsi="Courier New" w:cs="Courier New"/>
            <w:color w:val="000000"/>
            <w:kern w:val="0"/>
            <w:sz w:val="20"/>
            <w:szCs w:val="20"/>
          </w:rPr>
          <w:t xml:space="preserve">an </w:t>
        </w:r>
      </w:ins>
      <w:del w:id="16" w:author="Seamus Harris" w:date="2013-12-22T12:52:00Z">
        <w:r w:rsidRPr="00183E3A" w:rsidDel="002927BF">
          <w:rPr>
            <w:rFonts w:ascii="Courier New" w:eastAsia="Times New Roman" w:hAnsi="Courier New" w:cs="Courier New"/>
            <w:color w:val="000000"/>
            <w:kern w:val="0"/>
            <w:sz w:val="20"/>
            <w:szCs w:val="20"/>
          </w:rPr>
          <w:delText xml:space="preserve">under </w:delText>
        </w:r>
      </w:del>
      <w:del w:id="17" w:author="Seamus Harris" w:date="2013-12-30T16:30:00Z">
        <w:r w:rsidRPr="00183E3A" w:rsidDel="006C1352">
          <w:rPr>
            <w:rFonts w:ascii="Courier New" w:eastAsia="Times New Roman" w:hAnsi="Courier New" w:cs="Courier New"/>
            <w:color w:val="000000"/>
            <w:kern w:val="0"/>
            <w:sz w:val="20"/>
            <w:szCs w:val="20"/>
          </w:rPr>
          <w:delText xml:space="preserve">a particular </w:delText>
        </w:r>
      </w:del>
      <w:r w:rsidRPr="00183E3A">
        <w:rPr>
          <w:rFonts w:ascii="Courier New" w:eastAsia="Times New Roman" w:hAnsi="Courier New" w:cs="Courier New"/>
          <w:color w:val="000000"/>
          <w:kern w:val="0"/>
          <w:sz w:val="20"/>
          <w:szCs w:val="20"/>
        </w:rPr>
        <w:t xml:space="preserve">important aspect of </w:t>
      </w:r>
      <w:del w:id="18" w:author="Seamus Harris" w:date="2013-12-30T12:21:00Z">
        <w:r w:rsidRPr="00183E3A" w:rsidDel="000713A6">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statistical theory called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{experimental design}.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19" w:author="Seamus Harris" w:date="2013-12-30T12:22:00Z">
        <w:r w:rsidRPr="00183E3A" w:rsidDel="000713A6">
          <w:rPr>
            <w:rFonts w:ascii="Courier New" w:eastAsia="Times New Roman" w:hAnsi="Courier New" w:cs="Courier New"/>
            <w:color w:val="000000"/>
            <w:kern w:val="0"/>
            <w:sz w:val="20"/>
            <w:szCs w:val="20"/>
          </w:rPr>
          <w:delText xml:space="preserve">Much </w:delText>
        </w:r>
      </w:del>
      <w:ins w:id="20" w:author="Seamus Harris" w:date="2013-12-30T12:22:00Z">
        <w:r w:rsidR="000713A6">
          <w:rPr>
            <w:rFonts w:ascii="Courier New" w:eastAsia="Times New Roman" w:hAnsi="Courier New" w:cs="Courier New"/>
            <w:color w:val="000000"/>
            <w:kern w:val="0"/>
            <w:sz w:val="20"/>
            <w:szCs w:val="20"/>
          </w:rPr>
          <w:t>Many</w:t>
        </w:r>
        <w:r w:rsidR="000713A6"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of the initial theor</w:t>
      </w:r>
      <w:ins w:id="21" w:author="Seamus Harris" w:date="2013-12-23T00:07:00Z">
        <w:r w:rsidR="008330C2">
          <w:rPr>
            <w:rFonts w:ascii="Courier New" w:eastAsia="Times New Roman" w:hAnsi="Courier New" w:cs="Courier New"/>
            <w:color w:val="000000"/>
            <w:kern w:val="0"/>
            <w:sz w:val="20"/>
            <w:szCs w:val="20"/>
          </w:rPr>
          <w:t>ies</w:t>
        </w:r>
      </w:ins>
      <w:del w:id="22" w:author="Seamus Harris" w:date="2013-12-23T00:07:00Z">
        <w:r w:rsidRPr="00183E3A" w:rsidDel="008330C2">
          <w:rPr>
            <w:rFonts w:ascii="Courier New" w:eastAsia="Times New Roman" w:hAnsi="Courier New" w:cs="Courier New"/>
            <w:color w:val="000000"/>
            <w:kern w:val="0"/>
            <w:sz w:val="20"/>
            <w:szCs w:val="20"/>
          </w:rPr>
          <w:delText>y</w:delText>
        </w:r>
      </w:del>
      <w:r w:rsidRPr="00183E3A">
        <w:rPr>
          <w:rFonts w:ascii="Courier New" w:eastAsia="Times New Roman" w:hAnsi="Courier New" w:cs="Courier New"/>
          <w:color w:val="000000"/>
          <w:kern w:val="0"/>
          <w:sz w:val="20"/>
          <w:szCs w:val="20"/>
        </w:rPr>
        <w:t xml:space="preserve"> </w:t>
      </w:r>
      <w:del w:id="23" w:author="Seamus Harris" w:date="2013-12-23T00:07:00Z">
        <w:r w:rsidRPr="00183E3A" w:rsidDel="008330C2">
          <w:rPr>
            <w:rFonts w:ascii="Courier New" w:eastAsia="Times New Roman" w:hAnsi="Courier New" w:cs="Courier New"/>
            <w:color w:val="000000"/>
            <w:kern w:val="0"/>
            <w:sz w:val="20"/>
            <w:szCs w:val="20"/>
          </w:rPr>
          <w:delText xml:space="preserve">in the </w:delText>
        </w:r>
      </w:del>
      <w:ins w:id="24" w:author="Seamus Harris" w:date="2013-12-23T00:07:00Z">
        <w:r w:rsidR="008330C2">
          <w:rPr>
            <w:rFonts w:ascii="Courier New" w:eastAsia="Times New Roman" w:hAnsi="Courier New" w:cs="Courier New"/>
            <w:color w:val="000000"/>
            <w:kern w:val="0"/>
            <w:sz w:val="20"/>
            <w:szCs w:val="20"/>
          </w:rPr>
          <w:t xml:space="preserve">on </w:t>
        </w:r>
      </w:ins>
      <w:r w:rsidRPr="00183E3A">
        <w:rPr>
          <w:rFonts w:ascii="Courier New" w:eastAsia="Times New Roman" w:hAnsi="Courier New" w:cs="Courier New"/>
          <w:color w:val="000000"/>
          <w:kern w:val="0"/>
          <w:sz w:val="20"/>
          <w:szCs w:val="20"/>
        </w:rPr>
        <w:t>experimental design were developed in the field of agricultur</w:t>
      </w:r>
      <w:ins w:id="25" w:author="Seamus Harris" w:date="2013-12-30T12:22:00Z">
        <w:r w:rsidR="000713A6">
          <w:rPr>
            <w:rFonts w:ascii="Courier New" w:eastAsia="Times New Roman" w:hAnsi="Courier New" w:cs="Courier New"/>
            <w:color w:val="000000"/>
            <w:kern w:val="0"/>
            <w:sz w:val="20"/>
            <w:szCs w:val="20"/>
          </w:rPr>
          <w:t>e</w:t>
        </w:r>
      </w:ins>
      <w:del w:id="26" w:author="Seamus Harris" w:date="2013-12-30T12:22:00Z">
        <w:r w:rsidRPr="00183E3A" w:rsidDel="000713A6">
          <w:rPr>
            <w:rFonts w:ascii="Courier New" w:eastAsia="Times New Roman" w:hAnsi="Courier New" w:cs="Courier New"/>
            <w:color w:val="000000"/>
            <w:kern w:val="0"/>
            <w:sz w:val="20"/>
            <w:szCs w:val="20"/>
          </w:rPr>
          <w:delText>al</w:delText>
        </w:r>
      </w:del>
      <w:r w:rsidRPr="00183E3A">
        <w:rPr>
          <w:rFonts w:ascii="Courier New" w:eastAsia="Times New Roman" w:hAnsi="Courier New" w:cs="Courier New"/>
          <w:color w:val="000000"/>
          <w:kern w:val="0"/>
          <w:sz w:val="20"/>
          <w:szCs w:val="20"/>
        </w:rPr>
        <w:t xml:space="preserve"> by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Fisher1935</w:t>
      </w:r>
      <w:r w:rsidRPr="00183E3A">
        <w:rPr>
          <w:rFonts w:ascii="Courier New" w:eastAsia="Times New Roman" w:hAnsi="Courier New" w:cs="Courier New"/>
          <w:color w:val="000000"/>
          <w:kern w:val="0"/>
          <w:sz w:val="20"/>
          <w:szCs w:val="20"/>
        </w:rPr>
        <w:t xml:space="preserve">}. However, </w:t>
      </w:r>
      <w:del w:id="27" w:author="Seamus Harris" w:date="2013-12-23T00:07:00Z">
        <w:r w:rsidRPr="00183E3A" w:rsidDel="008330C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most of these theories were developed </w:t>
      </w:r>
      <w:del w:id="28" w:author="Seamus Harris" w:date="2013-12-23T00:07:00Z">
        <w:r w:rsidRPr="00183E3A" w:rsidDel="008330C2">
          <w:rPr>
            <w:rFonts w:ascii="Courier New" w:eastAsia="Times New Roman" w:hAnsi="Courier New" w:cs="Courier New"/>
            <w:color w:val="000000"/>
            <w:kern w:val="0"/>
            <w:sz w:val="20"/>
            <w:szCs w:val="20"/>
          </w:rPr>
          <w:delText xml:space="preserve">with none or very little aid of </w:delText>
        </w:r>
      </w:del>
      <w:ins w:id="29" w:author="Seamus Harris" w:date="2013-12-23T00:07:00Z">
        <w:r w:rsidR="008330C2">
          <w:rPr>
            <w:rFonts w:ascii="Courier New" w:eastAsia="Times New Roman" w:hAnsi="Courier New" w:cs="Courier New"/>
            <w:color w:val="000000"/>
            <w:kern w:val="0"/>
            <w:sz w:val="20"/>
            <w:szCs w:val="20"/>
          </w:rPr>
          <w:t xml:space="preserve">without or with </w:t>
        </w:r>
      </w:ins>
      <w:ins w:id="30" w:author="Seamus Harris" w:date="2013-12-30T16:56:00Z">
        <w:r w:rsidR="00682606">
          <w:rPr>
            <w:rFonts w:ascii="Courier New" w:eastAsia="Times New Roman" w:hAnsi="Courier New" w:cs="Courier New"/>
            <w:color w:val="000000"/>
            <w:kern w:val="0"/>
            <w:sz w:val="20"/>
            <w:szCs w:val="20"/>
          </w:rPr>
          <w:t xml:space="preserve">only </w:t>
        </w:r>
      </w:ins>
      <w:ins w:id="31" w:author="Seamus Harris" w:date="2013-12-23T00:07:00Z">
        <w:r w:rsidR="008330C2">
          <w:rPr>
            <w:rFonts w:ascii="Courier New" w:eastAsia="Times New Roman" w:hAnsi="Courier New" w:cs="Courier New"/>
            <w:color w:val="000000"/>
            <w:kern w:val="0"/>
            <w:sz w:val="20"/>
            <w:szCs w:val="20"/>
          </w:rPr>
          <w:t xml:space="preserve">minimal </w:t>
        </w:r>
      </w:ins>
      <w:r w:rsidRPr="00183E3A">
        <w:rPr>
          <w:rFonts w:ascii="Courier New" w:eastAsia="Times New Roman" w:hAnsi="Courier New" w:cs="Courier New"/>
          <w:color w:val="000000"/>
          <w:kern w:val="0"/>
          <w:sz w:val="20"/>
          <w:szCs w:val="20"/>
        </w:rPr>
        <w:t>computational power</w:t>
      </w:r>
      <w:ins w:id="32" w:author="Seamus Harris" w:date="2013-12-23T00:07:00Z">
        <w:r w:rsidR="008330C2">
          <w:rPr>
            <w:rFonts w:ascii="Courier New" w:eastAsia="Times New Roman" w:hAnsi="Courier New" w:cs="Courier New"/>
            <w:color w:val="000000"/>
            <w:kern w:val="0"/>
            <w:sz w:val="20"/>
            <w:szCs w:val="20"/>
          </w:rPr>
          <w:t>,</w:t>
        </w:r>
      </w:ins>
      <w:del w:id="33" w:author="Seamus Harris" w:date="2013-12-23T00:07:00Z">
        <w:r w:rsidRPr="00183E3A" w:rsidDel="008330C2">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commentRangeStart w:id="34"/>
      <w:ins w:id="35" w:author="Seamus Harris" w:date="2013-12-23T00:07:00Z">
        <w:r w:rsidR="008330C2">
          <w:rPr>
            <w:rFonts w:ascii="Courier New" w:eastAsia="Times New Roman" w:hAnsi="Courier New" w:cs="Courier New"/>
            <w:color w:val="000000"/>
            <w:kern w:val="0"/>
            <w:sz w:val="20"/>
            <w:szCs w:val="20"/>
          </w:rPr>
          <w:t xml:space="preserve">and </w:t>
        </w:r>
      </w:ins>
      <w:del w:id="36" w:author="Seamus Harris" w:date="2013-12-30T16:57:00Z">
        <w:r w:rsidRPr="00183E3A" w:rsidDel="00682606">
          <w:rPr>
            <w:rFonts w:ascii="Courier New" w:eastAsia="Times New Roman" w:hAnsi="Courier New" w:cs="Courier New"/>
            <w:color w:val="000000"/>
            <w:kern w:val="0"/>
            <w:sz w:val="20"/>
            <w:szCs w:val="20"/>
          </w:rPr>
          <w:delText>thus</w:delText>
        </w:r>
      </w:del>
      <w:del w:id="37" w:author="Seamus Harris" w:date="2013-12-23T00:07:00Z">
        <w:r w:rsidRPr="00183E3A" w:rsidDel="008330C2">
          <w:rPr>
            <w:rFonts w:ascii="Courier New" w:eastAsia="Times New Roman" w:hAnsi="Courier New" w:cs="Courier New"/>
            <w:color w:val="000000"/>
            <w:kern w:val="0"/>
            <w:sz w:val="20"/>
            <w:szCs w:val="20"/>
          </w:rPr>
          <w:delText>,</w:delText>
        </w:r>
      </w:del>
      <w:del w:id="38" w:author="Seamus Harris" w:date="2013-12-30T16:57:00Z">
        <w:r w:rsidRPr="00183E3A" w:rsidDel="00682606">
          <w:rPr>
            <w:rFonts w:ascii="Courier New" w:eastAsia="Times New Roman" w:hAnsi="Courier New" w:cs="Courier New"/>
            <w:color w:val="000000"/>
            <w:kern w:val="0"/>
            <w:sz w:val="20"/>
            <w:szCs w:val="20"/>
          </w:rPr>
          <w:delText xml:space="preserve"> </w:delText>
        </w:r>
      </w:del>
      <w:del w:id="39" w:author="Seamus Harris" w:date="2013-12-23T00:08:00Z">
        <w:r w:rsidRPr="00183E3A" w:rsidDel="008330C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view</w:t>
      </w:r>
      <w:ins w:id="40" w:author="Seamus Harris" w:date="2013-12-23T00:07:00Z">
        <w:r w:rsidR="008330C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del w:id="41" w:author="Seamus Harris" w:date="2013-12-23T00:07:00Z">
        <w:r w:rsidRPr="00183E3A" w:rsidDel="008330C2">
          <w:rPr>
            <w:rFonts w:ascii="Courier New" w:eastAsia="Times New Roman" w:hAnsi="Courier New" w:cs="Courier New"/>
            <w:color w:val="000000"/>
            <w:kern w:val="0"/>
            <w:sz w:val="20"/>
            <w:szCs w:val="20"/>
          </w:rPr>
          <w:delText xml:space="preserve">in </w:delText>
        </w:r>
      </w:del>
      <w:del w:id="42" w:author="Seamus Harris" w:date="2013-12-23T00:08:00Z">
        <w:r w:rsidRPr="00183E3A" w:rsidDel="008330C2">
          <w:rPr>
            <w:rFonts w:ascii="Courier New" w:eastAsia="Times New Roman" w:hAnsi="Courier New" w:cs="Courier New"/>
            <w:color w:val="000000"/>
            <w:kern w:val="0"/>
            <w:sz w:val="20"/>
            <w:szCs w:val="20"/>
          </w:rPr>
          <w:delText xml:space="preserve">the </w:delText>
        </w:r>
      </w:del>
      <w:ins w:id="43" w:author="Seamus Harris" w:date="2013-12-23T00:08:00Z">
        <w:r w:rsidR="008330C2">
          <w:rPr>
            <w:rFonts w:ascii="Courier New" w:eastAsia="Times New Roman" w:hAnsi="Courier New" w:cs="Courier New"/>
            <w:color w:val="000000"/>
            <w:kern w:val="0"/>
            <w:sz w:val="20"/>
            <w:szCs w:val="20"/>
          </w:rPr>
          <w:t xml:space="preserve">on </w:t>
        </w:r>
      </w:ins>
      <w:r w:rsidRPr="00183E3A">
        <w:rPr>
          <w:rFonts w:ascii="Courier New" w:eastAsia="Times New Roman" w:hAnsi="Courier New" w:cs="Courier New"/>
          <w:color w:val="000000"/>
          <w:kern w:val="0"/>
          <w:sz w:val="20"/>
          <w:szCs w:val="20"/>
        </w:rPr>
        <w:t xml:space="preserve">experimental design </w:t>
      </w:r>
      <w:ins w:id="44" w:author="Seamus Harris" w:date="2013-12-30T16:57:00Z">
        <w:r w:rsidR="00682606">
          <w:rPr>
            <w:rFonts w:ascii="Courier New" w:eastAsia="Times New Roman" w:hAnsi="Courier New" w:cs="Courier New"/>
            <w:color w:val="000000"/>
            <w:kern w:val="0"/>
            <w:sz w:val="20"/>
            <w:szCs w:val="20"/>
          </w:rPr>
          <w:t xml:space="preserve">have changed </w:t>
        </w:r>
      </w:ins>
      <w:del w:id="45" w:author="Seamus Harris" w:date="2013-12-23T00:08:00Z">
        <w:r w:rsidRPr="00183E3A" w:rsidDel="008330C2">
          <w:rPr>
            <w:rFonts w:ascii="Courier New" w:eastAsia="Times New Roman" w:hAnsi="Courier New" w:cs="Courier New"/>
            <w:color w:val="000000"/>
            <w:kern w:val="0"/>
            <w:sz w:val="20"/>
            <w:szCs w:val="20"/>
          </w:rPr>
          <w:delText xml:space="preserve">today is much </w:delText>
        </w:r>
      </w:del>
      <w:del w:id="46" w:author="Seamus Harris" w:date="2013-12-30T16:57:00Z">
        <w:r w:rsidRPr="00183E3A" w:rsidDel="00682606">
          <w:rPr>
            <w:rFonts w:ascii="Courier New" w:eastAsia="Times New Roman" w:hAnsi="Courier New" w:cs="Courier New"/>
            <w:color w:val="000000"/>
            <w:kern w:val="0"/>
            <w:sz w:val="20"/>
            <w:szCs w:val="20"/>
          </w:rPr>
          <w:delText xml:space="preserve">differ </w:delText>
        </w:r>
      </w:del>
      <w:ins w:id="47" w:author="Seamus Harris" w:date="2013-12-23T00:08:00Z">
        <w:r w:rsidR="008330C2">
          <w:rPr>
            <w:rFonts w:ascii="Courier New" w:eastAsia="Times New Roman" w:hAnsi="Courier New" w:cs="Courier New"/>
            <w:color w:val="000000"/>
            <w:kern w:val="0"/>
            <w:sz w:val="20"/>
            <w:szCs w:val="20"/>
          </w:rPr>
          <w:t xml:space="preserve">considerably </w:t>
        </w:r>
      </w:ins>
      <w:ins w:id="48" w:author="Seamus Harris" w:date="2013-12-30T16:57:00Z">
        <w:r w:rsidR="00682606">
          <w:rPr>
            <w:rFonts w:ascii="Courier New" w:eastAsia="Times New Roman" w:hAnsi="Courier New" w:cs="Courier New"/>
            <w:color w:val="000000"/>
            <w:kern w:val="0"/>
            <w:sz w:val="20"/>
            <w:szCs w:val="20"/>
          </w:rPr>
          <w:t xml:space="preserve">since </w:t>
        </w:r>
      </w:ins>
      <w:del w:id="49" w:author="Seamus Harris" w:date="2013-12-30T16:57:00Z">
        <w:r w:rsidRPr="00183E3A" w:rsidDel="00682606">
          <w:rPr>
            <w:rFonts w:ascii="Courier New" w:eastAsia="Times New Roman" w:hAnsi="Courier New" w:cs="Courier New"/>
            <w:color w:val="000000"/>
            <w:kern w:val="0"/>
            <w:sz w:val="20"/>
            <w:szCs w:val="20"/>
          </w:rPr>
          <w:delText xml:space="preserve">from </w:delText>
        </w:r>
      </w:del>
      <w:del w:id="50" w:author="Seamus Harris" w:date="2013-12-23T00:08:00Z">
        <w:r w:rsidRPr="00183E3A" w:rsidDel="008330C2">
          <w:rPr>
            <w:rFonts w:ascii="Courier New" w:eastAsia="Times New Roman" w:hAnsi="Courier New" w:cs="Courier New"/>
            <w:color w:val="000000"/>
            <w:kern w:val="0"/>
            <w:sz w:val="20"/>
            <w:szCs w:val="20"/>
          </w:rPr>
          <w:delText xml:space="preserve">that </w:delText>
        </w:r>
      </w:del>
      <w:del w:id="51" w:author="Seamus Harris" w:date="2013-12-30T16:57:00Z">
        <w:r w:rsidRPr="00183E3A" w:rsidDel="00682606">
          <w:rPr>
            <w:rFonts w:ascii="Courier New" w:eastAsia="Times New Roman" w:hAnsi="Courier New" w:cs="Courier New"/>
            <w:color w:val="000000"/>
            <w:kern w:val="0"/>
            <w:sz w:val="20"/>
            <w:szCs w:val="20"/>
          </w:rPr>
          <w:delText xml:space="preserve">of </w:delText>
        </w:r>
      </w:del>
      <w:r w:rsidRPr="00183E3A">
        <w:rPr>
          <w:rFonts w:ascii="Courier New" w:eastAsia="Times New Roman" w:hAnsi="Courier New" w:cs="Courier New"/>
          <w:color w:val="000000"/>
          <w:kern w:val="0"/>
          <w:sz w:val="20"/>
          <w:szCs w:val="20"/>
        </w:rPr>
        <w:t xml:space="preserve">the </w:t>
      </w:r>
      <w:r w:rsidRPr="00183E3A">
        <w:rPr>
          <w:rFonts w:ascii="Courier New" w:eastAsia="Times New Roman" w:hAnsi="Courier New" w:cs="Courier New"/>
          <w:color w:val="000000"/>
          <w:kern w:val="0"/>
          <w:sz w:val="20"/>
          <w:szCs w:val="20"/>
          <w:u w:val="single"/>
        </w:rPr>
        <w:t>1930s</w:t>
      </w:r>
      <w:commentRangeEnd w:id="34"/>
      <w:r w:rsidR="00682606">
        <w:rPr>
          <w:rStyle w:val="CommentReference"/>
        </w:rPr>
        <w:commentReference w:id="34"/>
      </w:r>
      <w:r w:rsidRPr="00183E3A">
        <w:rPr>
          <w:rFonts w:ascii="Courier New" w:eastAsia="Times New Roman" w:hAnsi="Courier New" w:cs="Courier New"/>
          <w:color w:val="000000"/>
          <w:kern w:val="0"/>
          <w:sz w:val="20"/>
          <w:szCs w:val="20"/>
        </w:rPr>
        <w:t xml:space="preserve">. </w:t>
      </w:r>
      <w:del w:id="52" w:author="Seamus Harris" w:date="2013-12-30T16:58:00Z">
        <w:r w:rsidRPr="00183E3A" w:rsidDel="00682606">
          <w:rPr>
            <w:rFonts w:ascii="Courier New" w:eastAsia="Times New Roman" w:hAnsi="Courier New" w:cs="Courier New"/>
            <w:color w:val="000000"/>
            <w:kern w:val="0"/>
            <w:sz w:val="20"/>
            <w:szCs w:val="20"/>
          </w:rPr>
          <w:delText xml:space="preserve">Therefore, </w:delText>
        </w:r>
      </w:del>
      <w:del w:id="53" w:author="Seamus Harris" w:date="2013-12-23T00:08:00Z">
        <w:r w:rsidRPr="00183E3A" w:rsidDel="008330C2">
          <w:rPr>
            <w:rFonts w:ascii="Courier New" w:eastAsia="Times New Roman" w:hAnsi="Courier New" w:cs="Courier New"/>
            <w:color w:val="000000"/>
            <w:kern w:val="0"/>
            <w:sz w:val="20"/>
            <w:szCs w:val="20"/>
          </w:rPr>
          <w:delText xml:space="preserve">the </w:delText>
        </w:r>
      </w:del>
      <w:del w:id="54" w:author="Seamus Harris" w:date="2013-12-30T16:58:00Z">
        <w:r w:rsidRPr="00183E3A" w:rsidDel="00682606">
          <w:rPr>
            <w:rFonts w:ascii="Courier New" w:eastAsia="Times New Roman" w:hAnsi="Courier New" w:cs="Courier New"/>
            <w:color w:val="000000"/>
            <w:kern w:val="0"/>
            <w:sz w:val="20"/>
            <w:szCs w:val="20"/>
          </w:rPr>
          <w:delText>t</w:delText>
        </w:r>
      </w:del>
      <w:ins w:id="55" w:author="Seamus Harris" w:date="2013-12-30T16:58:00Z">
        <w:r w:rsidR="00682606">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heor</w:t>
      </w:r>
      <w:ins w:id="56" w:author="Seamus Harris" w:date="2013-12-23T00:08:00Z">
        <w:r w:rsidR="008330C2">
          <w:rPr>
            <w:rFonts w:ascii="Courier New" w:eastAsia="Times New Roman" w:hAnsi="Courier New" w:cs="Courier New"/>
            <w:color w:val="000000"/>
            <w:kern w:val="0"/>
            <w:sz w:val="20"/>
            <w:szCs w:val="20"/>
          </w:rPr>
          <w:t>ies</w:t>
        </w:r>
      </w:ins>
      <w:del w:id="57" w:author="Seamus Harris" w:date="2013-12-23T00:08:00Z">
        <w:r w:rsidRPr="00183E3A" w:rsidDel="008330C2">
          <w:rPr>
            <w:rFonts w:ascii="Courier New" w:eastAsia="Times New Roman" w:hAnsi="Courier New" w:cs="Courier New"/>
            <w:color w:val="000000"/>
            <w:kern w:val="0"/>
            <w:sz w:val="20"/>
            <w:szCs w:val="20"/>
          </w:rPr>
          <w:delText>y</w:delText>
        </w:r>
      </w:del>
      <w:r w:rsidRPr="00183E3A">
        <w:rPr>
          <w:rFonts w:ascii="Courier New" w:eastAsia="Times New Roman" w:hAnsi="Courier New" w:cs="Courier New"/>
          <w:color w:val="000000"/>
          <w:kern w:val="0"/>
          <w:sz w:val="20"/>
          <w:szCs w:val="20"/>
        </w:rPr>
        <w:t xml:space="preserve"> </w:t>
      </w:r>
      <w:del w:id="58" w:author="Seamus Harris" w:date="2013-12-23T00:08:00Z">
        <w:r w:rsidRPr="00183E3A" w:rsidDel="008330C2">
          <w:rPr>
            <w:rFonts w:ascii="Courier New" w:eastAsia="Times New Roman" w:hAnsi="Courier New" w:cs="Courier New"/>
            <w:color w:val="000000"/>
            <w:kern w:val="0"/>
            <w:sz w:val="20"/>
            <w:szCs w:val="20"/>
          </w:rPr>
          <w:delText xml:space="preserve">in the </w:delText>
        </w:r>
      </w:del>
      <w:ins w:id="59" w:author="Seamus Harris" w:date="2013-12-23T00:08:00Z">
        <w:r w:rsidR="008330C2">
          <w:rPr>
            <w:rFonts w:ascii="Courier New" w:eastAsia="Times New Roman" w:hAnsi="Courier New" w:cs="Courier New"/>
            <w:color w:val="000000"/>
            <w:kern w:val="0"/>
            <w:sz w:val="20"/>
            <w:szCs w:val="20"/>
          </w:rPr>
          <w:t xml:space="preserve">of </w:t>
        </w:r>
      </w:ins>
      <w:r w:rsidRPr="00183E3A">
        <w:rPr>
          <w:rFonts w:ascii="Courier New" w:eastAsia="Times New Roman" w:hAnsi="Courier New" w:cs="Courier New"/>
          <w:color w:val="000000"/>
          <w:kern w:val="0"/>
          <w:sz w:val="20"/>
          <w:szCs w:val="20"/>
        </w:rPr>
        <w:t xml:space="preserve">experimental design </w:t>
      </w:r>
      <w:del w:id="60" w:author="Seamus Harris" w:date="2013-12-23T00:08:00Z">
        <w:r w:rsidRPr="00183E3A" w:rsidDel="008330C2">
          <w:rPr>
            <w:rFonts w:ascii="Courier New" w:eastAsia="Times New Roman" w:hAnsi="Courier New" w:cs="Courier New"/>
            <w:color w:val="000000"/>
            <w:kern w:val="0"/>
            <w:sz w:val="20"/>
            <w:szCs w:val="20"/>
          </w:rPr>
          <w:delText xml:space="preserve">has </w:delText>
        </w:r>
      </w:del>
      <w:ins w:id="61" w:author="Seamus Harris" w:date="2013-12-23T00:08:00Z">
        <w:r w:rsidR="008330C2">
          <w:rPr>
            <w:rFonts w:ascii="Courier New" w:eastAsia="Times New Roman" w:hAnsi="Courier New" w:cs="Courier New"/>
            <w:color w:val="000000"/>
            <w:kern w:val="0"/>
            <w:sz w:val="20"/>
            <w:szCs w:val="20"/>
          </w:rPr>
          <w:t xml:space="preserve">have </w:t>
        </w:r>
      </w:ins>
      <w:del w:id="62" w:author="Seamus Harris" w:date="2013-12-23T00:08:00Z">
        <w:r w:rsidRPr="00183E3A" w:rsidDel="008330C2">
          <w:rPr>
            <w:rFonts w:ascii="Courier New" w:eastAsia="Times New Roman" w:hAnsi="Courier New" w:cs="Courier New"/>
            <w:color w:val="000000"/>
            <w:kern w:val="0"/>
            <w:sz w:val="20"/>
            <w:szCs w:val="20"/>
          </w:rPr>
          <w:delText xml:space="preserve">also been </w:delText>
        </w:r>
      </w:del>
      <w:r w:rsidRPr="00183E3A">
        <w:rPr>
          <w:rFonts w:ascii="Courier New" w:eastAsia="Times New Roman" w:hAnsi="Courier New" w:cs="Courier New"/>
          <w:color w:val="000000"/>
          <w:kern w:val="0"/>
          <w:sz w:val="20"/>
          <w:szCs w:val="20"/>
        </w:rPr>
        <w:t xml:space="preserve">developed </w:t>
      </w:r>
      <w:ins w:id="63" w:author="Seamus Harris" w:date="2013-12-30T16:58:00Z">
        <w:r w:rsidR="00682606">
          <w:rPr>
            <w:rFonts w:ascii="Courier New" w:eastAsia="Times New Roman" w:hAnsi="Courier New" w:cs="Courier New"/>
            <w:color w:val="000000"/>
            <w:kern w:val="0"/>
            <w:sz w:val="20"/>
            <w:szCs w:val="20"/>
          </w:rPr>
          <w:t xml:space="preserve">particularly </w:t>
        </w:r>
      </w:ins>
      <w:r w:rsidRPr="00183E3A">
        <w:rPr>
          <w:rFonts w:ascii="Courier New" w:eastAsia="Times New Roman" w:hAnsi="Courier New" w:cs="Courier New"/>
          <w:color w:val="000000"/>
          <w:kern w:val="0"/>
          <w:sz w:val="20"/>
          <w:szCs w:val="20"/>
        </w:rPr>
        <w:t xml:space="preserve">rapidly with </w:t>
      </w:r>
      <w:del w:id="64" w:author="Seamus Harris" w:date="2013-12-23T00:08:00Z">
        <w:r w:rsidRPr="00183E3A" w:rsidDel="008330C2">
          <w:rPr>
            <w:rFonts w:ascii="Courier New" w:eastAsia="Times New Roman" w:hAnsi="Courier New" w:cs="Courier New"/>
            <w:color w:val="000000"/>
            <w:kern w:val="0"/>
            <w:sz w:val="20"/>
            <w:szCs w:val="20"/>
          </w:rPr>
          <w:delText xml:space="preserve">the advantage of the </w:delText>
        </w:r>
      </w:del>
      <w:del w:id="65" w:author="Seamus Harris" w:date="2013-12-30T12:24:00Z">
        <w:r w:rsidRPr="00183E3A" w:rsidDel="000713A6">
          <w:rPr>
            <w:rFonts w:ascii="Courier New" w:eastAsia="Times New Roman" w:hAnsi="Courier New" w:cs="Courier New"/>
            <w:color w:val="000000"/>
            <w:kern w:val="0"/>
            <w:sz w:val="20"/>
            <w:szCs w:val="20"/>
          </w:rPr>
          <w:delText>progress</w:delText>
        </w:r>
      </w:del>
      <w:del w:id="66" w:author="Seamus Harris" w:date="2013-12-23T00:08:00Z">
        <w:r w:rsidRPr="00183E3A" w:rsidDel="008330C2">
          <w:rPr>
            <w:rFonts w:ascii="Courier New" w:eastAsia="Times New Roman" w:hAnsi="Courier New" w:cs="Courier New"/>
            <w:color w:val="000000"/>
            <w:kern w:val="0"/>
            <w:sz w:val="20"/>
            <w:szCs w:val="20"/>
          </w:rPr>
          <w:delText>ion</w:delText>
        </w:r>
      </w:del>
      <w:del w:id="67" w:author="Seamus Harris" w:date="2013-12-30T12:24:00Z">
        <w:r w:rsidRPr="00183E3A" w:rsidDel="000713A6">
          <w:rPr>
            <w:rFonts w:ascii="Courier New" w:eastAsia="Times New Roman" w:hAnsi="Courier New" w:cs="Courier New"/>
            <w:color w:val="000000"/>
            <w:kern w:val="0"/>
            <w:sz w:val="20"/>
            <w:szCs w:val="20"/>
          </w:rPr>
          <w:delText xml:space="preserve"> </w:delText>
        </w:r>
      </w:del>
      <w:ins w:id="68" w:author="Seamus Harris" w:date="2013-12-30T12:24:00Z">
        <w:r w:rsidR="000713A6">
          <w:rPr>
            <w:rFonts w:ascii="Courier New" w:eastAsia="Times New Roman" w:hAnsi="Courier New" w:cs="Courier New"/>
            <w:color w:val="000000"/>
            <w:kern w:val="0"/>
            <w:sz w:val="20"/>
            <w:szCs w:val="20"/>
          </w:rPr>
          <w:t xml:space="preserve">advances </w:t>
        </w:r>
      </w:ins>
      <w:r w:rsidRPr="00183E3A">
        <w:rPr>
          <w:rFonts w:ascii="Courier New" w:eastAsia="Times New Roman" w:hAnsi="Courier New" w:cs="Courier New"/>
          <w:color w:val="000000"/>
          <w:kern w:val="0"/>
          <w:sz w:val="20"/>
          <w:szCs w:val="20"/>
        </w:rPr>
        <w:t xml:space="preserve">in </w:t>
      </w:r>
      <w:del w:id="69" w:author="Seamus Harris" w:date="2013-12-23T00:08:00Z">
        <w:r w:rsidRPr="00183E3A" w:rsidDel="008330C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computers.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70" w:author="Seamus Harris" w:date="2013-12-23T00:08:00Z">
        <w:r w:rsidRPr="00183E3A" w:rsidDel="008330C2">
          <w:rPr>
            <w:rFonts w:ascii="Courier New" w:eastAsia="Times New Roman" w:hAnsi="Courier New" w:cs="Courier New"/>
            <w:color w:val="000000"/>
            <w:kern w:val="0"/>
            <w:sz w:val="20"/>
            <w:szCs w:val="20"/>
          </w:rPr>
          <w:delText>There are several advantages of having a t</w:delText>
        </w:r>
      </w:del>
      <w:ins w:id="71" w:author="Seamus Harris" w:date="2013-12-23T00:08:00Z">
        <w:r w:rsidR="008330C2">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horough experimental design</w:t>
      </w:r>
      <w:ins w:id="72" w:author="Seamus Harris" w:date="2013-12-23T00:08:00Z">
        <w:r w:rsidR="008330C2">
          <w:rPr>
            <w:rFonts w:ascii="Courier New" w:eastAsia="Times New Roman" w:hAnsi="Courier New" w:cs="Courier New"/>
            <w:color w:val="000000"/>
            <w:kern w:val="0"/>
            <w:sz w:val="20"/>
            <w:szCs w:val="20"/>
          </w:rPr>
          <w:t xml:space="preserve"> offers several advantages</w:t>
        </w:r>
      </w:ins>
      <w:r w:rsidRPr="00183E3A">
        <w:rPr>
          <w:rFonts w:ascii="Courier New" w:eastAsia="Times New Roman" w:hAnsi="Courier New" w:cs="Courier New"/>
          <w:color w:val="000000"/>
          <w:kern w:val="0"/>
          <w:sz w:val="20"/>
          <w:szCs w:val="20"/>
        </w:rPr>
        <w:t>. First</w:t>
      </w:r>
      <w:del w:id="73" w:author="Seamus Harris" w:date="2013-12-23T00:10:00Z">
        <w:r w:rsidRPr="00183E3A" w:rsidDel="008330C2">
          <w:rPr>
            <w:rFonts w:ascii="Courier New" w:eastAsia="Times New Roman" w:hAnsi="Courier New" w:cs="Courier New"/>
            <w:color w:val="000000"/>
            <w:kern w:val="0"/>
            <w:sz w:val="20"/>
            <w:szCs w:val="20"/>
          </w:rPr>
          <w:delText>ly</w:delText>
        </w:r>
      </w:del>
      <w:r w:rsidRPr="00183E3A">
        <w:rPr>
          <w:rFonts w:ascii="Courier New" w:eastAsia="Times New Roman" w:hAnsi="Courier New" w:cs="Courier New"/>
          <w:color w:val="000000"/>
          <w:kern w:val="0"/>
          <w:sz w:val="20"/>
          <w:szCs w:val="20"/>
        </w:rPr>
        <w:t xml:space="preserve">, it </w:t>
      </w:r>
      <w:del w:id="74" w:author="Seamus Harris" w:date="2013-12-23T00:09:00Z">
        <w:r w:rsidRPr="00183E3A" w:rsidDel="008330C2">
          <w:rPr>
            <w:rFonts w:ascii="Courier New" w:eastAsia="Times New Roman" w:hAnsi="Courier New" w:cs="Courier New"/>
            <w:color w:val="000000"/>
            <w:kern w:val="0"/>
            <w:sz w:val="20"/>
            <w:szCs w:val="20"/>
          </w:rPr>
          <w:delText xml:space="preserve">enhances </w:delText>
        </w:r>
      </w:del>
      <w:ins w:id="75" w:author="Seamus Harris" w:date="2013-12-23T00:09:00Z">
        <w:r w:rsidR="008330C2">
          <w:rPr>
            <w:rFonts w:ascii="Courier New" w:eastAsia="Times New Roman" w:hAnsi="Courier New" w:cs="Courier New"/>
            <w:color w:val="000000"/>
            <w:kern w:val="0"/>
            <w:sz w:val="20"/>
            <w:szCs w:val="20"/>
          </w:rPr>
          <w:t xml:space="preserve">increases </w:t>
        </w:r>
      </w:ins>
      <w:r w:rsidRPr="00183E3A">
        <w:rPr>
          <w:rFonts w:ascii="Courier New" w:eastAsia="Times New Roman" w:hAnsi="Courier New" w:cs="Courier New"/>
          <w:color w:val="000000"/>
          <w:kern w:val="0"/>
          <w:sz w:val="20"/>
          <w:szCs w:val="20"/>
        </w:rPr>
        <w:t xml:space="preserve">the </w:t>
      </w:r>
      <w:del w:id="76" w:author="Seamus Harris" w:date="2013-12-30T16:58:00Z">
        <w:r w:rsidRPr="00183E3A" w:rsidDel="00682606">
          <w:rPr>
            <w:rFonts w:ascii="Courier New" w:eastAsia="Times New Roman" w:hAnsi="Courier New" w:cs="Courier New"/>
            <w:color w:val="000000"/>
            <w:kern w:val="0"/>
            <w:sz w:val="20"/>
            <w:szCs w:val="20"/>
          </w:rPr>
          <w:delText xml:space="preserve">amount of </w:delText>
        </w:r>
      </w:del>
      <w:r w:rsidRPr="00183E3A">
        <w:rPr>
          <w:rFonts w:ascii="Courier New" w:eastAsia="Times New Roman" w:hAnsi="Courier New" w:cs="Courier New"/>
          <w:color w:val="000000"/>
          <w:kern w:val="0"/>
          <w:sz w:val="20"/>
          <w:szCs w:val="20"/>
        </w:rPr>
        <w:t xml:space="preserve">information </w:t>
      </w:r>
      <w:ins w:id="77" w:author="Seamus Harris" w:date="2013-12-23T00:09:00Z">
        <w:r w:rsidR="008330C2">
          <w:rPr>
            <w:rFonts w:ascii="Courier New" w:eastAsia="Times New Roman" w:hAnsi="Courier New" w:cs="Courier New"/>
            <w:color w:val="000000"/>
            <w:kern w:val="0"/>
            <w:sz w:val="20"/>
            <w:szCs w:val="20"/>
          </w:rPr>
          <w:t xml:space="preserve">obtained </w:t>
        </w:r>
      </w:ins>
      <w:r w:rsidRPr="00183E3A">
        <w:rPr>
          <w:rFonts w:ascii="Courier New" w:eastAsia="Times New Roman" w:hAnsi="Courier New" w:cs="Courier New"/>
          <w:color w:val="000000"/>
          <w:kern w:val="0"/>
          <w:sz w:val="20"/>
          <w:szCs w:val="20"/>
        </w:rPr>
        <w:t xml:space="preserve">per experiment </w:t>
      </w:r>
      <w:ins w:id="78" w:author="Seamus Harris" w:date="2013-12-30T16:58:00Z">
        <w:r w:rsidR="00682606">
          <w:rPr>
            <w:rFonts w:ascii="Courier New" w:eastAsia="Times New Roman" w:hAnsi="Courier New" w:cs="Courier New"/>
            <w:color w:val="000000"/>
            <w:kern w:val="0"/>
            <w:sz w:val="20"/>
            <w:szCs w:val="20"/>
          </w:rPr>
          <w:t xml:space="preserve">versus </w:t>
        </w:r>
      </w:ins>
      <w:del w:id="79" w:author="Seamus Harris" w:date="2013-12-30T16:58:00Z">
        <w:r w:rsidRPr="00183E3A" w:rsidDel="00682606">
          <w:rPr>
            <w:rFonts w:ascii="Courier New" w:eastAsia="Times New Roman" w:hAnsi="Courier New" w:cs="Courier New"/>
            <w:color w:val="000000"/>
            <w:kern w:val="0"/>
            <w:sz w:val="20"/>
            <w:szCs w:val="20"/>
          </w:rPr>
          <w:delText xml:space="preserve">compared to </w:delText>
        </w:r>
      </w:del>
      <w:r w:rsidRPr="00183E3A">
        <w:rPr>
          <w:rFonts w:ascii="Courier New" w:eastAsia="Times New Roman" w:hAnsi="Courier New" w:cs="Courier New"/>
          <w:color w:val="000000"/>
          <w:kern w:val="0"/>
          <w:sz w:val="20"/>
          <w:szCs w:val="20"/>
        </w:rPr>
        <w:t xml:space="preserve">an ad </w:t>
      </w:r>
      <w:r w:rsidRPr="00183E3A">
        <w:rPr>
          <w:rFonts w:ascii="Courier New" w:eastAsia="Times New Roman" w:hAnsi="Courier New" w:cs="Courier New"/>
          <w:color w:val="000000"/>
          <w:kern w:val="0"/>
          <w:sz w:val="20"/>
          <w:szCs w:val="20"/>
          <w:u w:val="single"/>
        </w:rPr>
        <w:t>hoc</w:t>
      </w:r>
      <w:r w:rsidRPr="00183E3A">
        <w:rPr>
          <w:rFonts w:ascii="Courier New" w:eastAsia="Times New Roman" w:hAnsi="Courier New" w:cs="Courier New"/>
          <w:color w:val="000000"/>
          <w:kern w:val="0"/>
          <w:sz w:val="20"/>
          <w:szCs w:val="20"/>
        </w:rPr>
        <w:t xml:space="preserve"> approach. </w:t>
      </w:r>
      <w:del w:id="80" w:author="Seamus Harris" w:date="2013-12-23T00:09:00Z">
        <w:r w:rsidRPr="00183E3A" w:rsidDel="008330C2">
          <w:rPr>
            <w:rFonts w:ascii="Courier New" w:eastAsia="Times New Roman" w:hAnsi="Courier New" w:cs="Courier New"/>
            <w:color w:val="000000"/>
            <w:kern w:val="0"/>
            <w:sz w:val="20"/>
            <w:szCs w:val="20"/>
          </w:rPr>
          <w:delText>The s</w:delText>
        </w:r>
      </w:del>
      <w:ins w:id="81" w:author="Seamus Harris" w:date="2013-12-23T00:09:00Z">
        <w:r w:rsidR="008330C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econd</w:t>
      </w:r>
      <w:ins w:id="82" w:author="Seamus Harris" w:date="2013-12-23T00:10:00Z">
        <w:r w:rsidR="008330C2">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del w:id="83" w:author="Seamus Harris" w:date="2013-12-23T00:10:00Z">
        <w:r w:rsidRPr="00183E3A" w:rsidDel="008330C2">
          <w:rPr>
            <w:rFonts w:ascii="Courier New" w:eastAsia="Times New Roman" w:hAnsi="Courier New" w:cs="Courier New"/>
            <w:color w:val="000000"/>
            <w:kern w:val="0"/>
            <w:sz w:val="20"/>
            <w:szCs w:val="20"/>
          </w:rPr>
          <w:delText xml:space="preserve">benefit is </w:delText>
        </w:r>
      </w:del>
      <w:ins w:id="84" w:author="Seamus Harris" w:date="2013-12-23T00:10:00Z">
        <w:r w:rsidR="008330C2">
          <w:rPr>
            <w:rFonts w:ascii="Courier New" w:eastAsia="Times New Roman" w:hAnsi="Courier New" w:cs="Courier New"/>
            <w:color w:val="000000"/>
            <w:kern w:val="0"/>
            <w:sz w:val="20"/>
            <w:szCs w:val="20"/>
          </w:rPr>
          <w:t xml:space="preserve">it </w:t>
        </w:r>
      </w:ins>
      <w:r w:rsidRPr="00183E3A">
        <w:rPr>
          <w:rFonts w:ascii="Courier New" w:eastAsia="Times New Roman" w:hAnsi="Courier New" w:cs="Courier New"/>
          <w:color w:val="000000"/>
          <w:kern w:val="0"/>
          <w:sz w:val="20"/>
          <w:szCs w:val="20"/>
        </w:rPr>
        <w:t>provid</w:t>
      </w:r>
      <w:ins w:id="85" w:author="Seamus Harris" w:date="2013-12-23T00:10:00Z">
        <w:r w:rsidR="008330C2">
          <w:rPr>
            <w:rFonts w:ascii="Courier New" w:eastAsia="Times New Roman" w:hAnsi="Courier New" w:cs="Courier New"/>
            <w:color w:val="000000"/>
            <w:kern w:val="0"/>
            <w:sz w:val="20"/>
            <w:szCs w:val="20"/>
          </w:rPr>
          <w:t>es</w:t>
        </w:r>
      </w:ins>
      <w:del w:id="86" w:author="Seamus Harris" w:date="2013-12-23T00:10:00Z">
        <w:r w:rsidRPr="00183E3A" w:rsidDel="008330C2">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an organized approach to</w:t>
      </w:r>
      <w:del w:id="87" w:author="Seamus Harris" w:date="2013-12-23T00:10:00Z">
        <w:r w:rsidRPr="00183E3A" w:rsidDel="008330C2">
          <w:rPr>
            <w:rFonts w:ascii="Courier New" w:eastAsia="Times New Roman" w:hAnsi="Courier New" w:cs="Courier New"/>
            <w:color w:val="000000"/>
            <w:kern w:val="0"/>
            <w:sz w:val="20"/>
            <w:szCs w:val="20"/>
          </w:rPr>
          <w:delText>ward</w:delText>
        </w:r>
      </w:del>
      <w:r w:rsidRPr="00183E3A">
        <w:rPr>
          <w:rFonts w:ascii="Courier New" w:eastAsia="Times New Roman" w:hAnsi="Courier New" w:cs="Courier New"/>
          <w:color w:val="000000"/>
          <w:kern w:val="0"/>
          <w:sz w:val="20"/>
          <w:szCs w:val="20"/>
        </w:rPr>
        <w:t xml:space="preserve"> </w:t>
      </w:r>
      <w:ins w:id="88" w:author="Seamus Harris" w:date="2013-12-23T00:10:00Z">
        <w:r w:rsidR="008330C2">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analysis and interpretation of results</w:t>
      </w:r>
      <w:ins w:id="89" w:author="Seamus Harris" w:date="2013-12-23T00:10:00Z">
        <w:r w:rsidR="008330C2">
          <w:rPr>
            <w:rFonts w:ascii="Courier New" w:eastAsia="Times New Roman" w:hAnsi="Courier New" w:cs="Courier New"/>
            <w:color w:val="000000"/>
            <w:kern w:val="0"/>
            <w:sz w:val="20"/>
            <w:szCs w:val="20"/>
          </w:rPr>
          <w:t>,</w:t>
        </w:r>
      </w:ins>
      <w:del w:id="90" w:author="Seamus Harris" w:date="2013-12-23T00:10:00Z">
        <w:r w:rsidRPr="00183E3A" w:rsidDel="008330C2">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ins w:id="91" w:author="Seamus Harris" w:date="2013-12-23T00:10:00Z">
        <w:r w:rsidR="008330C2">
          <w:rPr>
            <w:rFonts w:ascii="Courier New" w:eastAsia="Times New Roman" w:hAnsi="Courier New" w:cs="Courier New"/>
            <w:color w:val="000000"/>
            <w:kern w:val="0"/>
            <w:sz w:val="20"/>
            <w:szCs w:val="20"/>
          </w:rPr>
          <w:t xml:space="preserve">and </w:t>
        </w:r>
      </w:ins>
      <w:r w:rsidRPr="00183E3A">
        <w:rPr>
          <w:rFonts w:ascii="Courier New" w:eastAsia="Times New Roman" w:hAnsi="Courier New" w:cs="Courier New"/>
          <w:color w:val="000000"/>
          <w:kern w:val="0"/>
          <w:sz w:val="20"/>
          <w:szCs w:val="20"/>
        </w:rPr>
        <w:t>thus</w:t>
      </w:r>
      <w:del w:id="92" w:author="Seamus Harris" w:date="2013-12-23T00:10:00Z">
        <w:r w:rsidRPr="00183E3A" w:rsidDel="008330C2">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facilitat</w:t>
      </w:r>
      <w:ins w:id="93" w:author="Seamus Harris" w:date="2013-12-23T00:10:00Z">
        <w:r w:rsidR="008330C2">
          <w:rPr>
            <w:rFonts w:ascii="Courier New" w:eastAsia="Times New Roman" w:hAnsi="Courier New" w:cs="Courier New"/>
            <w:color w:val="000000"/>
            <w:kern w:val="0"/>
            <w:sz w:val="20"/>
            <w:szCs w:val="20"/>
          </w:rPr>
          <w:t>es</w:t>
        </w:r>
      </w:ins>
      <w:del w:id="94" w:author="Seamus Harris" w:date="2013-12-23T00:10:00Z">
        <w:r w:rsidRPr="00183E3A" w:rsidDel="008330C2">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communication between </w:t>
      </w:r>
      <w:del w:id="95" w:author="Seamus Harris" w:date="2013-12-23T00:10:00Z">
        <w:r w:rsidRPr="00183E3A" w:rsidDel="008330C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statistician</w:t>
      </w:r>
      <w:ins w:id="96" w:author="Seamus Harris" w:date="2013-12-23T00:10:00Z">
        <w:r w:rsidR="008330C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and </w:t>
      </w:r>
      <w:del w:id="97" w:author="Seamus Harris" w:date="2013-12-23T00:10:00Z">
        <w:r w:rsidRPr="00183E3A" w:rsidDel="008330C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researcher</w:t>
      </w:r>
      <w:ins w:id="98" w:author="Seamus Harris" w:date="2013-12-23T00:10:00Z">
        <w:r w:rsidR="008330C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Doyle2009</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99" w:author="Seamus Harris" w:date="2013-12-23T00:11:00Z">
        <w:r w:rsidRPr="00183E3A" w:rsidDel="008330C2">
          <w:rPr>
            <w:rFonts w:ascii="Courier New" w:eastAsia="Times New Roman" w:hAnsi="Courier New" w:cs="Courier New"/>
            <w:color w:val="000000"/>
            <w:kern w:val="0"/>
            <w:sz w:val="20"/>
            <w:szCs w:val="20"/>
          </w:rPr>
          <w:delText xml:space="preserve">The type of experiment that </w:delText>
        </w:r>
      </w:del>
      <w:del w:id="100" w:author="Seamus Harris" w:date="2013-12-30T16:58:00Z">
        <w:r w:rsidRPr="00183E3A" w:rsidDel="00682606">
          <w:rPr>
            <w:rFonts w:ascii="Courier New" w:eastAsia="Times New Roman" w:hAnsi="Courier New" w:cs="Courier New"/>
            <w:color w:val="000000"/>
            <w:kern w:val="0"/>
            <w:sz w:val="20"/>
            <w:szCs w:val="20"/>
          </w:rPr>
          <w:delText>t</w:delText>
        </w:r>
      </w:del>
      <w:ins w:id="101" w:author="Seamus Harris" w:date="2013-12-30T16:58:00Z">
        <w:r w:rsidR="00682606">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his thesis </w:t>
      </w:r>
      <w:ins w:id="102" w:author="Seamus Harris" w:date="2013-12-30T16:58:00Z">
        <w:r w:rsidR="00682606">
          <w:rPr>
            <w:rFonts w:ascii="Courier New" w:eastAsia="Times New Roman" w:hAnsi="Courier New" w:cs="Courier New"/>
            <w:color w:val="000000"/>
            <w:kern w:val="0"/>
            <w:sz w:val="20"/>
            <w:szCs w:val="20"/>
          </w:rPr>
          <w:t xml:space="preserve">focuses on </w:t>
        </w:r>
      </w:ins>
      <w:del w:id="103" w:author="Seamus Harris" w:date="2013-12-23T00:11:00Z">
        <w:r w:rsidRPr="00183E3A" w:rsidDel="008330C2">
          <w:rPr>
            <w:rFonts w:ascii="Courier New" w:eastAsia="Times New Roman" w:hAnsi="Courier New" w:cs="Courier New"/>
            <w:color w:val="000000"/>
            <w:kern w:val="0"/>
            <w:sz w:val="20"/>
            <w:szCs w:val="20"/>
          </w:rPr>
          <w:delText xml:space="preserve">is focusing on </w:delText>
        </w:r>
      </w:del>
      <w:del w:id="104" w:author="Seamus Harris" w:date="2013-12-30T16:58:00Z">
        <w:r w:rsidRPr="00183E3A" w:rsidDel="00682606">
          <w:rPr>
            <w:rFonts w:ascii="Courier New" w:eastAsia="Times New Roman" w:hAnsi="Courier New" w:cs="Courier New"/>
            <w:color w:val="000000"/>
            <w:kern w:val="0"/>
            <w:sz w:val="20"/>
            <w:szCs w:val="20"/>
          </w:rPr>
          <w:delText xml:space="preserve">is </w:delText>
        </w:r>
      </w:del>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{high-throughput biotechnologies experiment} (</w:t>
      </w:r>
      <w:r w:rsidRPr="00183E3A">
        <w:rPr>
          <w:rFonts w:ascii="Courier New" w:eastAsia="Times New Roman" w:hAnsi="Courier New" w:cs="Courier New"/>
          <w:color w:val="000000"/>
          <w:kern w:val="0"/>
          <w:sz w:val="20"/>
          <w:szCs w:val="20"/>
          <w:u w:val="single"/>
        </w:rPr>
        <w:t>HTBE</w:t>
      </w:r>
      <w:r w:rsidRPr="00183E3A">
        <w:rPr>
          <w:rFonts w:ascii="Courier New" w:eastAsia="Times New Roman" w:hAnsi="Courier New" w:cs="Courier New"/>
          <w:color w:val="000000"/>
          <w:kern w:val="0"/>
          <w:sz w:val="20"/>
          <w:szCs w:val="20"/>
        </w:rPr>
        <w:t xml:space="preserve">). </w:t>
      </w:r>
      <w:del w:id="105" w:author="Seamus Harris" w:date="2013-12-23T00:11:00Z">
        <w:r w:rsidRPr="00183E3A" w:rsidDel="008330C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u w:val="single"/>
        </w:rPr>
        <w:t>HTBE</w:t>
      </w:r>
      <w:r w:rsidRPr="00183E3A">
        <w:rPr>
          <w:rFonts w:ascii="Courier New" w:eastAsia="Times New Roman" w:hAnsi="Courier New" w:cs="Courier New"/>
          <w:color w:val="000000"/>
          <w:kern w:val="0"/>
          <w:sz w:val="20"/>
          <w:szCs w:val="20"/>
        </w:rPr>
        <w:t xml:space="preserve"> </w:t>
      </w:r>
      <w:del w:id="106" w:author="Seamus Harris" w:date="2013-12-23T00:11:00Z">
        <w:r w:rsidRPr="00183E3A" w:rsidDel="008330C2">
          <w:rPr>
            <w:rFonts w:ascii="Courier New" w:eastAsia="Times New Roman" w:hAnsi="Courier New" w:cs="Courier New"/>
            <w:color w:val="000000"/>
            <w:kern w:val="0"/>
            <w:sz w:val="20"/>
            <w:szCs w:val="20"/>
          </w:rPr>
          <w:delText xml:space="preserve">is </w:delText>
        </w:r>
      </w:del>
      <w:ins w:id="107" w:author="Seamus Harris" w:date="2013-12-23T00:11:00Z">
        <w:r w:rsidR="008330C2">
          <w:rPr>
            <w:rFonts w:ascii="Courier New" w:eastAsia="Times New Roman" w:hAnsi="Courier New" w:cs="Courier New"/>
            <w:color w:val="000000"/>
            <w:kern w:val="0"/>
            <w:sz w:val="20"/>
            <w:szCs w:val="20"/>
          </w:rPr>
          <w:t>involve</w:t>
        </w:r>
      </w:ins>
      <w:ins w:id="108" w:author="Seamus Harris" w:date="2013-12-30T12:27:00Z">
        <w:r w:rsidR="000713A6">
          <w:rPr>
            <w:rFonts w:ascii="Courier New" w:eastAsia="Times New Roman" w:hAnsi="Courier New" w:cs="Courier New"/>
            <w:color w:val="000000"/>
            <w:kern w:val="0"/>
            <w:sz w:val="20"/>
            <w:szCs w:val="20"/>
          </w:rPr>
          <w:t>s</w:t>
        </w:r>
      </w:ins>
      <w:ins w:id="109" w:author="Seamus Harris" w:date="2013-12-23T00:11:00Z">
        <w:r w:rsidR="008330C2">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the </w:t>
      </w:r>
      <w:ins w:id="110" w:author="Seamus Harris" w:date="2013-12-23T00:11:00Z">
        <w:r w:rsidR="008330C2">
          <w:rPr>
            <w:rFonts w:ascii="Courier New" w:eastAsia="Times New Roman" w:hAnsi="Courier New" w:cs="Courier New"/>
            <w:color w:val="000000"/>
            <w:kern w:val="0"/>
            <w:sz w:val="20"/>
            <w:szCs w:val="20"/>
          </w:rPr>
          <w:t xml:space="preserve">simultaneous </w:t>
        </w:r>
      </w:ins>
      <w:r w:rsidRPr="00183E3A">
        <w:rPr>
          <w:rFonts w:ascii="Courier New" w:eastAsia="Times New Roman" w:hAnsi="Courier New" w:cs="Courier New"/>
          <w:color w:val="000000"/>
          <w:kern w:val="0"/>
          <w:sz w:val="20"/>
          <w:szCs w:val="20"/>
        </w:rPr>
        <w:t>testing of multiple samples in a biological assay</w:t>
      </w:r>
      <w:ins w:id="111" w:author="Seamus Harris" w:date="2013-12-23T00:11:00Z">
        <w:r w:rsidR="008330C2">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del w:id="112" w:author="Seamus Harris" w:date="2013-12-23T00:11:00Z">
        <w:r w:rsidRPr="00183E3A" w:rsidDel="008330C2">
          <w:rPr>
            <w:rFonts w:ascii="Courier New" w:eastAsia="Times New Roman" w:hAnsi="Courier New" w:cs="Courier New"/>
            <w:color w:val="000000"/>
            <w:kern w:val="0"/>
            <w:sz w:val="20"/>
            <w:szCs w:val="20"/>
          </w:rPr>
          <w:delText xml:space="preserve">at the same time </w:delText>
        </w:r>
      </w:del>
      <w:r w:rsidRPr="00183E3A">
        <w:rPr>
          <w:rFonts w:ascii="Courier New" w:eastAsia="Times New Roman" w:hAnsi="Courier New" w:cs="Courier New"/>
          <w:color w:val="000000"/>
          <w:kern w:val="0"/>
          <w:sz w:val="20"/>
          <w:szCs w:val="20"/>
        </w:rPr>
        <w:t xml:space="preserve">where each sample </w:t>
      </w:r>
      <w:del w:id="113" w:author="Seamus Harris" w:date="2013-12-23T00:13:00Z">
        <w:r w:rsidRPr="00183E3A" w:rsidDel="00935086">
          <w:rPr>
            <w:rFonts w:ascii="Courier New" w:eastAsia="Times New Roman" w:hAnsi="Courier New" w:cs="Courier New"/>
            <w:color w:val="000000"/>
            <w:kern w:val="0"/>
            <w:sz w:val="20"/>
            <w:szCs w:val="20"/>
          </w:rPr>
          <w:delText xml:space="preserve">consists of </w:delText>
        </w:r>
      </w:del>
      <w:ins w:id="114" w:author="Seamus Harris" w:date="2013-12-23T00:13:00Z">
        <w:r w:rsidR="00935086">
          <w:rPr>
            <w:rFonts w:ascii="Courier New" w:eastAsia="Times New Roman" w:hAnsi="Courier New" w:cs="Courier New"/>
            <w:color w:val="000000"/>
            <w:kern w:val="0"/>
            <w:sz w:val="20"/>
            <w:szCs w:val="20"/>
          </w:rPr>
          <w:t xml:space="preserve">comprises </w:t>
        </w:r>
      </w:ins>
      <w:r w:rsidRPr="00183E3A">
        <w:rPr>
          <w:rFonts w:ascii="Courier New" w:eastAsia="Times New Roman" w:hAnsi="Courier New" w:cs="Courier New"/>
          <w:color w:val="000000"/>
          <w:kern w:val="0"/>
          <w:sz w:val="20"/>
          <w:szCs w:val="20"/>
        </w:rPr>
        <w:t xml:space="preserve">large numbers of candidate molecules, such as genes or proteins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Janzen2002</w:t>
      </w:r>
      <w:r w:rsidRPr="00183E3A">
        <w:rPr>
          <w:rFonts w:ascii="Courier New" w:eastAsia="Times New Roman" w:hAnsi="Courier New" w:cs="Courier New"/>
          <w:color w:val="000000"/>
          <w:kern w:val="0"/>
          <w:sz w:val="20"/>
          <w:szCs w:val="20"/>
        </w:rPr>
        <w:t xml:space="preserve">}. </w:t>
      </w:r>
      <w:del w:id="115" w:author="Seamus Harris" w:date="2013-12-23T00:13:00Z">
        <w:r w:rsidRPr="00183E3A" w:rsidDel="00935086">
          <w:rPr>
            <w:rFonts w:ascii="Courier New" w:eastAsia="Times New Roman" w:hAnsi="Courier New" w:cs="Courier New"/>
            <w:color w:val="000000"/>
            <w:kern w:val="0"/>
            <w:sz w:val="20"/>
            <w:szCs w:val="20"/>
          </w:rPr>
          <w:delText>Having a</w:delText>
        </w:r>
      </w:del>
      <w:del w:id="116" w:author="Seamus Harris" w:date="2013-12-23T00:14:00Z">
        <w:r w:rsidRPr="00183E3A" w:rsidDel="00935086">
          <w:rPr>
            <w:rFonts w:ascii="Courier New" w:eastAsia="Times New Roman" w:hAnsi="Courier New" w:cs="Courier New"/>
            <w:color w:val="000000"/>
            <w:kern w:val="0"/>
            <w:sz w:val="20"/>
            <w:szCs w:val="20"/>
          </w:rPr>
          <w:delText xml:space="preserve"> t</w:delText>
        </w:r>
      </w:del>
      <w:ins w:id="117" w:author="Seamus Harris" w:date="2013-12-23T00:14:00Z">
        <w:r w:rsidR="00935086">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horough experimental design </w:t>
      </w:r>
      <w:del w:id="118" w:author="Seamus Harris" w:date="2013-12-23T00:13:00Z">
        <w:r w:rsidRPr="00183E3A" w:rsidDel="00935086">
          <w:rPr>
            <w:rFonts w:ascii="Courier New" w:eastAsia="Times New Roman" w:hAnsi="Courier New" w:cs="Courier New"/>
            <w:color w:val="000000"/>
            <w:kern w:val="0"/>
            <w:sz w:val="20"/>
            <w:szCs w:val="20"/>
          </w:rPr>
          <w:delText xml:space="preserve">becomes </w:delText>
        </w:r>
      </w:del>
      <w:ins w:id="119" w:author="Seamus Harris" w:date="2013-12-23T00:13:00Z">
        <w:r w:rsidR="00935086">
          <w:rPr>
            <w:rFonts w:ascii="Courier New" w:eastAsia="Times New Roman" w:hAnsi="Courier New" w:cs="Courier New"/>
            <w:color w:val="000000"/>
            <w:kern w:val="0"/>
            <w:sz w:val="20"/>
            <w:szCs w:val="20"/>
          </w:rPr>
          <w:t xml:space="preserve">is </w:t>
        </w:r>
      </w:ins>
      <w:r w:rsidRPr="00183E3A">
        <w:rPr>
          <w:rFonts w:ascii="Courier New" w:eastAsia="Times New Roman" w:hAnsi="Courier New" w:cs="Courier New"/>
          <w:color w:val="000000"/>
          <w:kern w:val="0"/>
          <w:sz w:val="20"/>
          <w:szCs w:val="20"/>
        </w:rPr>
        <w:t xml:space="preserve">particularly important in </w:t>
      </w:r>
      <w:r w:rsidRPr="00183E3A">
        <w:rPr>
          <w:rFonts w:ascii="Courier New" w:eastAsia="Times New Roman" w:hAnsi="Courier New" w:cs="Courier New"/>
          <w:color w:val="000000"/>
          <w:kern w:val="0"/>
          <w:sz w:val="20"/>
          <w:szCs w:val="20"/>
          <w:u w:val="single"/>
        </w:rPr>
        <w:t>HTBE</w:t>
      </w:r>
      <w:del w:id="120" w:author="Seamus Harris" w:date="2013-12-23T00:14:00Z">
        <w:r w:rsidRPr="00183E3A" w:rsidDel="00935086">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ins w:id="121" w:author="Seamus Harris" w:date="2013-12-23T00:14:00Z">
        <w:r w:rsidR="00935086">
          <w:rPr>
            <w:rFonts w:ascii="Courier New" w:eastAsia="Times New Roman" w:hAnsi="Courier New" w:cs="Courier New"/>
            <w:color w:val="000000"/>
            <w:kern w:val="0"/>
            <w:sz w:val="20"/>
            <w:szCs w:val="20"/>
          </w:rPr>
          <w:t xml:space="preserve">owing to the high cost of </w:t>
        </w:r>
      </w:ins>
      <w:del w:id="122" w:author="Seamus Harris" w:date="2013-12-23T00:14:00Z">
        <w:r w:rsidRPr="00183E3A" w:rsidDel="00935086">
          <w:rPr>
            <w:rFonts w:ascii="Courier New" w:eastAsia="Times New Roman" w:hAnsi="Courier New" w:cs="Courier New"/>
            <w:color w:val="000000"/>
            <w:kern w:val="0"/>
            <w:sz w:val="20"/>
            <w:szCs w:val="20"/>
          </w:rPr>
          <w:delText xml:space="preserve">because </w:delText>
        </w:r>
      </w:del>
      <w:del w:id="123" w:author="Seamus Harris" w:date="2013-12-30T12:27:00Z">
        <w:r w:rsidRPr="00183E3A" w:rsidDel="000713A6">
          <w:rPr>
            <w:rFonts w:ascii="Courier New" w:eastAsia="Times New Roman" w:hAnsi="Courier New" w:cs="Courier New"/>
            <w:color w:val="000000"/>
            <w:kern w:val="0"/>
            <w:sz w:val="20"/>
            <w:szCs w:val="20"/>
          </w:rPr>
          <w:delText xml:space="preserve">these </w:delText>
        </w:r>
      </w:del>
      <w:ins w:id="124" w:author="Seamus Harris" w:date="2013-12-30T12:27:00Z">
        <w:r w:rsidR="000713A6">
          <w:rPr>
            <w:rFonts w:ascii="Courier New" w:eastAsia="Times New Roman" w:hAnsi="Courier New" w:cs="Courier New"/>
            <w:color w:val="000000"/>
            <w:kern w:val="0"/>
            <w:sz w:val="20"/>
            <w:szCs w:val="20"/>
          </w:rPr>
          <w:t xml:space="preserve">such </w:t>
        </w:r>
      </w:ins>
      <w:r w:rsidRPr="00183E3A">
        <w:rPr>
          <w:rFonts w:ascii="Courier New" w:eastAsia="Times New Roman" w:hAnsi="Courier New" w:cs="Courier New"/>
          <w:color w:val="000000"/>
          <w:kern w:val="0"/>
          <w:sz w:val="20"/>
          <w:szCs w:val="20"/>
        </w:rPr>
        <w:t>experiments</w:t>
      </w:r>
      <w:del w:id="125" w:author="Seamus Harris" w:date="2013-12-23T00:14:00Z">
        <w:r w:rsidRPr="00183E3A" w:rsidDel="00935086">
          <w:rPr>
            <w:rFonts w:ascii="Courier New" w:eastAsia="Times New Roman" w:hAnsi="Courier New" w:cs="Courier New"/>
            <w:color w:val="000000"/>
            <w:kern w:val="0"/>
            <w:sz w:val="20"/>
            <w:szCs w:val="20"/>
          </w:rPr>
          <w:delText xml:space="preserve"> can be very expensive to conduct</w:delText>
        </w:r>
      </w:del>
      <w:r w:rsidRPr="00183E3A">
        <w:rPr>
          <w:rFonts w:ascii="Courier New" w:eastAsia="Times New Roman" w:hAnsi="Courier New" w:cs="Courier New"/>
          <w:color w:val="000000"/>
          <w:kern w:val="0"/>
          <w:sz w:val="20"/>
          <w:szCs w:val="20"/>
        </w:rPr>
        <w:t xml:space="preserve">. However, </w:t>
      </w:r>
      <w:del w:id="126" w:author="Seamus Harris" w:date="2013-12-23T00:15:00Z">
        <w:r w:rsidRPr="00183E3A" w:rsidDel="00935086">
          <w:rPr>
            <w:rFonts w:ascii="Courier New" w:eastAsia="Times New Roman" w:hAnsi="Courier New" w:cs="Courier New"/>
            <w:color w:val="000000"/>
            <w:kern w:val="0"/>
            <w:sz w:val="20"/>
            <w:szCs w:val="20"/>
          </w:rPr>
          <w:delText xml:space="preserve">despite </w:delText>
        </w:r>
      </w:del>
      <w:ins w:id="127" w:author="Seamus Harris" w:date="2013-12-23T00:15:00Z">
        <w:r w:rsidR="00935086">
          <w:rPr>
            <w:rFonts w:ascii="Courier New" w:eastAsia="Times New Roman" w:hAnsi="Courier New" w:cs="Courier New"/>
            <w:color w:val="000000"/>
            <w:kern w:val="0"/>
            <w:sz w:val="20"/>
            <w:szCs w:val="20"/>
          </w:rPr>
          <w:t xml:space="preserve">while </w:t>
        </w:r>
      </w:ins>
      <w:r w:rsidRPr="00183E3A">
        <w:rPr>
          <w:rFonts w:ascii="Courier New" w:eastAsia="Times New Roman" w:hAnsi="Courier New" w:cs="Courier New"/>
          <w:color w:val="000000"/>
          <w:kern w:val="0"/>
          <w:sz w:val="20"/>
          <w:szCs w:val="20"/>
        </w:rPr>
        <w:t xml:space="preserve">high-throughput biotechnologies have improved rapidly </w:t>
      </w:r>
      <w:del w:id="128" w:author="Seamus Harris" w:date="2013-12-23T00:15:00Z">
        <w:r w:rsidRPr="00183E3A" w:rsidDel="00935086">
          <w:rPr>
            <w:rFonts w:ascii="Courier New" w:eastAsia="Times New Roman" w:hAnsi="Courier New" w:cs="Courier New"/>
            <w:color w:val="000000"/>
            <w:kern w:val="0"/>
            <w:sz w:val="20"/>
            <w:szCs w:val="20"/>
          </w:rPr>
          <w:delText xml:space="preserve">within </w:delText>
        </w:r>
      </w:del>
      <w:del w:id="129" w:author="Seamus Harris" w:date="2013-12-23T00:14:00Z">
        <w:r w:rsidRPr="00183E3A" w:rsidDel="00935086">
          <w:rPr>
            <w:rFonts w:ascii="Courier New" w:eastAsia="Times New Roman" w:hAnsi="Courier New" w:cs="Courier New"/>
            <w:color w:val="000000"/>
            <w:kern w:val="0"/>
            <w:sz w:val="20"/>
            <w:szCs w:val="20"/>
          </w:rPr>
          <w:delText xml:space="preserve">a </w:delText>
        </w:r>
      </w:del>
      <w:ins w:id="130" w:author="Seamus Harris" w:date="2013-12-23T00:15:00Z">
        <w:r w:rsidR="00935086">
          <w:rPr>
            <w:rFonts w:ascii="Courier New" w:eastAsia="Times New Roman" w:hAnsi="Courier New" w:cs="Courier New"/>
            <w:color w:val="000000"/>
            <w:kern w:val="0"/>
            <w:sz w:val="20"/>
            <w:szCs w:val="20"/>
          </w:rPr>
          <w:t xml:space="preserve">over </w:t>
        </w:r>
      </w:ins>
      <w:ins w:id="131" w:author="Seamus Harris" w:date="2013-12-23T00:14:00Z">
        <w:r w:rsidR="00935086">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last decade</w:t>
      </w:r>
      <w:del w:id="132" w:author="Seamus Harris" w:date="2013-12-23T00:14:00Z">
        <w:r w:rsidRPr="00183E3A" w:rsidDel="00935086">
          <w:rPr>
            <w:rFonts w:ascii="Courier New" w:eastAsia="Times New Roman" w:hAnsi="Courier New" w:cs="Courier New"/>
            <w:color w:val="000000"/>
            <w:kern w:val="0"/>
            <w:sz w:val="20"/>
            <w:szCs w:val="20"/>
          </w:rPr>
          <w:delText xml:space="preserve">; the </w:delText>
        </w:r>
      </w:del>
      <w:ins w:id="133" w:author="Seamus Harris" w:date="2013-12-23T00:14:00Z">
        <w:r w:rsidR="00935086">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statistical methods</w:t>
      </w:r>
      <w:del w:id="134" w:author="Seamus Harris" w:date="2013-12-23T00:14:00Z">
        <w:r w:rsidRPr="00183E3A" w:rsidDel="00935086">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for analysing </w:t>
      </w:r>
      <w:del w:id="135" w:author="Seamus Harris" w:date="2013-12-23T00:14:00Z">
        <w:r w:rsidRPr="00183E3A" w:rsidDel="00935086">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data generated from these technologies</w:t>
      </w:r>
      <w:del w:id="136" w:author="Seamus Harris" w:date="2013-12-23T00:14:00Z">
        <w:r w:rsidRPr="00183E3A" w:rsidDel="00935086">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del w:id="137" w:author="Seamus Harris" w:date="2013-12-23T00:15:00Z">
        <w:r w:rsidRPr="00183E3A" w:rsidDel="00935086">
          <w:rPr>
            <w:rFonts w:ascii="Courier New" w:eastAsia="Times New Roman" w:hAnsi="Courier New" w:cs="Courier New"/>
            <w:color w:val="000000"/>
            <w:kern w:val="0"/>
            <w:sz w:val="20"/>
            <w:szCs w:val="20"/>
          </w:rPr>
          <w:delText xml:space="preserve">are falling further behind </w:delText>
        </w:r>
      </w:del>
      <w:ins w:id="138" w:author="Seamus Harris" w:date="2013-12-23T00:15:00Z">
        <w:r w:rsidR="00935086">
          <w:rPr>
            <w:rFonts w:ascii="Courier New" w:eastAsia="Times New Roman" w:hAnsi="Courier New" w:cs="Courier New"/>
            <w:color w:val="000000"/>
            <w:kern w:val="0"/>
            <w:sz w:val="20"/>
            <w:szCs w:val="20"/>
          </w:rPr>
          <w:t xml:space="preserve">have failed to keep up </w:t>
        </w:r>
      </w:ins>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Doyle2009</w:t>
      </w:r>
      <w:r w:rsidRPr="00183E3A">
        <w:rPr>
          <w:rFonts w:ascii="Courier New" w:eastAsia="Times New Roman" w:hAnsi="Courier New" w:cs="Courier New"/>
          <w:color w:val="000000"/>
          <w:kern w:val="0"/>
          <w:sz w:val="20"/>
          <w:szCs w:val="20"/>
        </w:rPr>
        <w:t xml:space="preserve">}. Therefore, </w:t>
      </w:r>
      <w:del w:id="139" w:author="Seamus Harris" w:date="2013-12-30T16:59:00Z">
        <w:r w:rsidRPr="00183E3A" w:rsidDel="00682606">
          <w:rPr>
            <w:rFonts w:ascii="Courier New" w:eastAsia="Times New Roman" w:hAnsi="Courier New" w:cs="Courier New"/>
            <w:color w:val="000000"/>
            <w:kern w:val="0"/>
            <w:sz w:val="20"/>
            <w:szCs w:val="20"/>
          </w:rPr>
          <w:delText xml:space="preserve">there </w:delText>
        </w:r>
      </w:del>
      <w:del w:id="140" w:author="Seamus Harris" w:date="2013-12-23T00:15:00Z">
        <w:r w:rsidRPr="00183E3A" w:rsidDel="00935086">
          <w:rPr>
            <w:rFonts w:ascii="Courier New" w:eastAsia="Times New Roman" w:hAnsi="Courier New" w:cs="Courier New"/>
            <w:color w:val="000000"/>
            <w:kern w:val="0"/>
            <w:sz w:val="20"/>
            <w:szCs w:val="20"/>
          </w:rPr>
          <w:delText xml:space="preserve">is </w:delText>
        </w:r>
      </w:del>
      <w:del w:id="141" w:author="Seamus Harris" w:date="2013-12-30T16:59:00Z">
        <w:r w:rsidRPr="00183E3A" w:rsidDel="00682606">
          <w:rPr>
            <w:rFonts w:ascii="Courier New" w:eastAsia="Times New Roman" w:hAnsi="Courier New" w:cs="Courier New"/>
            <w:color w:val="000000"/>
            <w:kern w:val="0"/>
            <w:sz w:val="20"/>
            <w:szCs w:val="20"/>
          </w:rPr>
          <w:delText xml:space="preserve">a need to improve </w:delText>
        </w:r>
      </w:del>
      <w:del w:id="142" w:author="Seamus Harris" w:date="2013-12-23T00:15:00Z">
        <w:r w:rsidRPr="00183E3A" w:rsidDel="00935086">
          <w:rPr>
            <w:rFonts w:ascii="Courier New" w:eastAsia="Times New Roman" w:hAnsi="Courier New" w:cs="Courier New"/>
            <w:color w:val="000000"/>
            <w:kern w:val="0"/>
            <w:sz w:val="20"/>
            <w:szCs w:val="20"/>
          </w:rPr>
          <w:delText xml:space="preserve">in </w:delText>
        </w:r>
      </w:del>
      <w:del w:id="143" w:author="Seamus Harris" w:date="2013-12-23T00:16:00Z">
        <w:r w:rsidRPr="00183E3A" w:rsidDel="00935086">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theor</w:t>
      </w:r>
      <w:ins w:id="144" w:author="Seamus Harris" w:date="2013-12-30T16:59:00Z">
        <w:r w:rsidR="00682606">
          <w:rPr>
            <w:rFonts w:ascii="Courier New" w:eastAsia="Times New Roman" w:hAnsi="Courier New" w:cs="Courier New"/>
            <w:color w:val="000000"/>
            <w:kern w:val="0"/>
            <w:sz w:val="20"/>
            <w:szCs w:val="20"/>
          </w:rPr>
          <w:t>ies</w:t>
        </w:r>
      </w:ins>
      <w:del w:id="145" w:author="Seamus Harris" w:date="2013-12-30T16:59:00Z">
        <w:r w:rsidRPr="00183E3A" w:rsidDel="00682606">
          <w:rPr>
            <w:rFonts w:ascii="Courier New" w:eastAsia="Times New Roman" w:hAnsi="Courier New" w:cs="Courier New"/>
            <w:color w:val="000000"/>
            <w:kern w:val="0"/>
            <w:sz w:val="20"/>
            <w:szCs w:val="20"/>
          </w:rPr>
          <w:delText>y</w:delText>
        </w:r>
      </w:del>
      <w:r w:rsidRPr="00183E3A">
        <w:rPr>
          <w:rFonts w:ascii="Courier New" w:eastAsia="Times New Roman" w:hAnsi="Courier New" w:cs="Courier New"/>
          <w:color w:val="000000"/>
          <w:kern w:val="0"/>
          <w:sz w:val="20"/>
          <w:szCs w:val="20"/>
        </w:rPr>
        <w:t xml:space="preserve"> </w:t>
      </w:r>
      <w:ins w:id="146" w:author="Seamus Harris" w:date="2013-12-30T16:59:00Z">
        <w:r w:rsidR="00682606">
          <w:rPr>
            <w:rFonts w:ascii="Courier New" w:eastAsia="Times New Roman" w:hAnsi="Courier New" w:cs="Courier New"/>
            <w:color w:val="000000"/>
            <w:kern w:val="0"/>
            <w:sz w:val="20"/>
            <w:szCs w:val="20"/>
          </w:rPr>
          <w:t xml:space="preserve">related to </w:t>
        </w:r>
      </w:ins>
      <w:del w:id="147" w:author="Seamus Harris" w:date="2013-12-23T00:16:00Z">
        <w:r w:rsidRPr="00183E3A" w:rsidDel="00935086">
          <w:rPr>
            <w:rFonts w:ascii="Courier New" w:eastAsia="Times New Roman" w:hAnsi="Courier New" w:cs="Courier New"/>
            <w:color w:val="000000"/>
            <w:kern w:val="0"/>
            <w:sz w:val="20"/>
            <w:szCs w:val="20"/>
          </w:rPr>
          <w:delText xml:space="preserve">for </w:delText>
        </w:r>
      </w:del>
      <w:r w:rsidRPr="00183E3A">
        <w:rPr>
          <w:rFonts w:ascii="Courier New" w:eastAsia="Times New Roman" w:hAnsi="Courier New" w:cs="Courier New"/>
          <w:color w:val="000000"/>
          <w:kern w:val="0"/>
          <w:sz w:val="20"/>
          <w:szCs w:val="20"/>
        </w:rPr>
        <w:t xml:space="preserve">the design of </w:t>
      </w:r>
      <w:r w:rsidRPr="00183E3A">
        <w:rPr>
          <w:rFonts w:ascii="Courier New" w:eastAsia="Times New Roman" w:hAnsi="Courier New" w:cs="Courier New"/>
          <w:color w:val="000000"/>
          <w:kern w:val="0"/>
          <w:sz w:val="20"/>
          <w:szCs w:val="20"/>
          <w:u w:val="single"/>
        </w:rPr>
        <w:t>HTBE</w:t>
      </w:r>
      <w:ins w:id="148" w:author="Seamus Harris" w:date="2013-12-30T16:59:00Z">
        <w:r w:rsidR="00682606" w:rsidRPr="00682606">
          <w:rPr>
            <w:rFonts w:ascii="Courier New" w:eastAsia="Times New Roman" w:hAnsi="Courier New" w:cs="Courier New"/>
            <w:color w:val="000000"/>
            <w:kern w:val="0"/>
            <w:sz w:val="20"/>
            <w:szCs w:val="20"/>
            <w:rPrChange w:id="149" w:author="Seamus Harris" w:date="2013-12-30T17:00:00Z">
              <w:rPr>
                <w:rFonts w:ascii="Courier New" w:eastAsia="Times New Roman" w:hAnsi="Courier New" w:cs="Courier New"/>
                <w:color w:val="000000"/>
                <w:kern w:val="0"/>
                <w:sz w:val="20"/>
                <w:szCs w:val="20"/>
                <w:u w:val="single"/>
              </w:rPr>
            </w:rPrChange>
          </w:rPr>
          <w:t xml:space="preserve"> </w:t>
        </w:r>
      </w:ins>
      <w:ins w:id="150" w:author="Seamus Harris" w:date="2013-12-30T17:00:00Z">
        <w:r w:rsidR="00682606">
          <w:rPr>
            <w:rFonts w:ascii="Courier New" w:eastAsia="Times New Roman" w:hAnsi="Courier New" w:cs="Courier New"/>
            <w:color w:val="000000"/>
            <w:kern w:val="0"/>
            <w:sz w:val="20"/>
            <w:szCs w:val="20"/>
          </w:rPr>
          <w:t>need</w:t>
        </w:r>
      </w:ins>
      <w:ins w:id="151" w:author="Seamus Harris" w:date="2013-12-30T16:59:00Z">
        <w:r w:rsidR="00682606" w:rsidRPr="00682606">
          <w:rPr>
            <w:rFonts w:ascii="Courier New" w:eastAsia="Times New Roman" w:hAnsi="Courier New" w:cs="Courier New"/>
            <w:color w:val="000000"/>
            <w:kern w:val="0"/>
            <w:sz w:val="20"/>
            <w:szCs w:val="20"/>
            <w:rPrChange w:id="152" w:author="Seamus Harris" w:date="2013-12-30T16:59:00Z">
              <w:rPr>
                <w:rFonts w:ascii="Courier New" w:eastAsia="Times New Roman" w:hAnsi="Courier New" w:cs="Courier New"/>
                <w:color w:val="000000"/>
                <w:kern w:val="0"/>
                <w:sz w:val="20"/>
                <w:szCs w:val="20"/>
                <w:u w:val="single"/>
              </w:rPr>
            </w:rPrChange>
          </w:rPr>
          <w:t xml:space="preserve"> improvement</w:t>
        </w:r>
      </w:ins>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For most </w:t>
      </w:r>
      <w:del w:id="153" w:author="Seamus Harris" w:date="2013-12-30T17:44:00Z">
        <w:r w:rsidRPr="00183E3A" w:rsidDel="008562FC">
          <w:rPr>
            <w:rFonts w:ascii="Courier New" w:eastAsia="Times New Roman" w:hAnsi="Courier New" w:cs="Courier New"/>
            <w:color w:val="000000"/>
            <w:kern w:val="0"/>
            <w:sz w:val="20"/>
            <w:szCs w:val="20"/>
          </w:rPr>
          <w:delText xml:space="preserve">of these </w:delText>
        </w:r>
      </w:del>
      <w:r w:rsidRPr="00183E3A">
        <w:rPr>
          <w:rFonts w:ascii="Courier New" w:eastAsia="Times New Roman" w:hAnsi="Courier New" w:cs="Courier New"/>
          <w:color w:val="000000"/>
          <w:kern w:val="0"/>
          <w:sz w:val="20"/>
          <w:szCs w:val="20"/>
          <w:u w:val="single"/>
        </w:rPr>
        <w:t>HTBE</w:t>
      </w:r>
      <w:r w:rsidRPr="00183E3A">
        <w:rPr>
          <w:rFonts w:ascii="Courier New" w:eastAsia="Times New Roman" w:hAnsi="Courier New" w:cs="Courier New"/>
          <w:color w:val="000000"/>
          <w:kern w:val="0"/>
          <w:sz w:val="20"/>
          <w:szCs w:val="20"/>
        </w:rPr>
        <w:t>, the responses of the experimental units to treatments cannot be measured directly in a single experiment, e.g.</w:t>
      </w:r>
      <w:r w:rsidRPr="00183E3A">
        <w:rPr>
          <w:rFonts w:ascii="Courier New" w:eastAsia="Times New Roman" w:hAnsi="Courier New" w:cs="Courier New"/>
          <w:color w:val="800000"/>
          <w:kern w:val="0"/>
          <w:sz w:val="20"/>
          <w:szCs w:val="20"/>
        </w:rPr>
        <w:t>\</w:t>
      </w:r>
      <w:r w:rsidRPr="00183E3A">
        <w:rPr>
          <w:rFonts w:ascii="Courier New" w:eastAsia="Times New Roman" w:hAnsi="Courier New" w:cs="Courier New"/>
          <w:color w:val="000000"/>
          <w:kern w:val="0"/>
          <w:sz w:val="20"/>
          <w:szCs w:val="20"/>
        </w:rPr>
        <w:t xml:space="preserve"> the gene expression level cannot be measured without </w:t>
      </w:r>
      <w:del w:id="154" w:author="Seamus Harris" w:date="2013-12-23T00:18:00Z">
        <w:r w:rsidRPr="00183E3A" w:rsidDel="00E2082A">
          <w:rPr>
            <w:rFonts w:ascii="Courier New" w:eastAsia="Times New Roman" w:hAnsi="Courier New" w:cs="Courier New"/>
            <w:color w:val="000000"/>
            <w:kern w:val="0"/>
            <w:sz w:val="20"/>
            <w:szCs w:val="20"/>
          </w:rPr>
          <w:delText>the use of</w:delText>
        </w:r>
      </w:del>
      <w:ins w:id="155" w:author="Seamus Harris" w:date="2013-12-23T00:18:00Z">
        <w:r w:rsidR="00E2082A">
          <w:rPr>
            <w:rFonts w:ascii="Courier New" w:eastAsia="Times New Roman" w:hAnsi="Courier New" w:cs="Courier New"/>
            <w:color w:val="000000"/>
            <w:kern w:val="0"/>
            <w:sz w:val="20"/>
            <w:szCs w:val="20"/>
          </w:rPr>
          <w:t>using</w:t>
        </w:r>
      </w:ins>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microarray</w:t>
      </w:r>
      <w:r w:rsidRPr="00183E3A">
        <w:rPr>
          <w:rFonts w:ascii="Courier New" w:eastAsia="Times New Roman" w:hAnsi="Courier New" w:cs="Courier New"/>
          <w:color w:val="000000"/>
          <w:kern w:val="0"/>
          <w:sz w:val="20"/>
          <w:szCs w:val="20"/>
        </w:rPr>
        <w:t xml:space="preserve"> technology. Thus, subsequent processing (Phase 2) </w:t>
      </w:r>
      <w:commentRangeStart w:id="156"/>
      <w:r w:rsidRPr="00183E3A">
        <w:rPr>
          <w:rFonts w:ascii="Courier New" w:eastAsia="Times New Roman" w:hAnsi="Courier New" w:cs="Courier New"/>
          <w:color w:val="000000"/>
          <w:kern w:val="0"/>
          <w:sz w:val="20"/>
          <w:szCs w:val="20"/>
        </w:rPr>
        <w:t xml:space="preserve">of the </w:t>
      </w:r>
      <w:ins w:id="157" w:author="Seamus Harris" w:date="2013-12-30T17:45:00Z">
        <w:r w:rsidR="008562FC">
          <w:rPr>
            <w:rFonts w:ascii="Courier New" w:eastAsia="Times New Roman" w:hAnsi="Courier New" w:cs="Courier New"/>
            <w:color w:val="000000"/>
            <w:kern w:val="0"/>
            <w:sz w:val="20"/>
            <w:szCs w:val="20"/>
          </w:rPr>
          <w:t xml:space="preserve">results of the </w:t>
        </w:r>
      </w:ins>
      <w:r w:rsidRPr="00183E3A">
        <w:rPr>
          <w:rFonts w:ascii="Courier New" w:eastAsia="Times New Roman" w:hAnsi="Courier New" w:cs="Courier New"/>
          <w:color w:val="000000"/>
          <w:kern w:val="0"/>
          <w:sz w:val="20"/>
          <w:szCs w:val="20"/>
        </w:rPr>
        <w:t>initial (Phase 1) experiment</w:t>
      </w:r>
      <w:commentRangeEnd w:id="156"/>
      <w:r w:rsidR="008562FC">
        <w:rPr>
          <w:rStyle w:val="CommentReference"/>
        </w:rPr>
        <w:commentReference w:id="156"/>
      </w:r>
      <w:r w:rsidRPr="00183E3A">
        <w:rPr>
          <w:rFonts w:ascii="Courier New" w:eastAsia="Times New Roman" w:hAnsi="Courier New" w:cs="Courier New"/>
          <w:color w:val="000000"/>
          <w:kern w:val="0"/>
          <w:sz w:val="20"/>
          <w:szCs w:val="20"/>
        </w:rPr>
        <w:t xml:space="preserve"> is necessary </w:t>
      </w:r>
      <w:del w:id="158" w:author="Seamus Harris" w:date="2013-12-23T00:19:00Z">
        <w:r w:rsidRPr="00183E3A" w:rsidDel="00E2082A">
          <w:rPr>
            <w:rFonts w:ascii="Courier New" w:eastAsia="Times New Roman" w:hAnsi="Courier New" w:cs="Courier New"/>
            <w:color w:val="000000"/>
            <w:kern w:val="0"/>
            <w:sz w:val="20"/>
            <w:szCs w:val="20"/>
          </w:rPr>
          <w:delText xml:space="preserve">in order for </w:delText>
        </w:r>
      </w:del>
      <w:ins w:id="159" w:author="Seamus Harris" w:date="2013-12-23T00:19:00Z">
        <w:r w:rsidR="00E2082A">
          <w:rPr>
            <w:rFonts w:ascii="Courier New" w:eastAsia="Times New Roman" w:hAnsi="Courier New" w:cs="Courier New"/>
            <w:color w:val="000000"/>
            <w:kern w:val="0"/>
            <w:sz w:val="20"/>
            <w:szCs w:val="20"/>
          </w:rPr>
          <w:t xml:space="preserve">to </w:t>
        </w:r>
      </w:ins>
      <w:ins w:id="160" w:author="Seamus Harris" w:date="2013-12-30T17:45:00Z">
        <w:r w:rsidR="008562FC">
          <w:rPr>
            <w:rFonts w:ascii="Courier New" w:eastAsia="Times New Roman" w:hAnsi="Courier New" w:cs="Courier New"/>
            <w:color w:val="000000"/>
            <w:kern w:val="0"/>
            <w:sz w:val="20"/>
            <w:szCs w:val="20"/>
          </w:rPr>
          <w:t xml:space="preserve">obtain useful </w:t>
        </w:r>
      </w:ins>
      <w:del w:id="161" w:author="Seamus Harris" w:date="2013-12-30T17:45:00Z">
        <w:r w:rsidRPr="00183E3A" w:rsidDel="008562FC">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measurements</w:t>
      </w:r>
      <w:del w:id="162" w:author="Seamus Harris" w:date="2013-12-23T00:19:00Z">
        <w:r w:rsidRPr="00183E3A" w:rsidDel="00E2082A">
          <w:rPr>
            <w:rFonts w:ascii="Courier New" w:eastAsia="Times New Roman" w:hAnsi="Courier New" w:cs="Courier New"/>
            <w:color w:val="000000"/>
            <w:kern w:val="0"/>
            <w:sz w:val="20"/>
            <w:szCs w:val="20"/>
          </w:rPr>
          <w:delText xml:space="preserve"> to be made</w:delText>
        </w:r>
      </w:del>
      <w:r w:rsidRPr="00183E3A">
        <w:rPr>
          <w:rFonts w:ascii="Courier New" w:eastAsia="Times New Roman" w:hAnsi="Courier New" w:cs="Courier New"/>
          <w:color w:val="000000"/>
          <w:kern w:val="0"/>
          <w:sz w:val="20"/>
          <w:szCs w:val="20"/>
        </w:rPr>
        <w:t xml:space="preserve">. Another example is a </w:t>
      </w:r>
      <w:r w:rsidRPr="00183E3A">
        <w:rPr>
          <w:rFonts w:ascii="Courier New" w:eastAsia="Times New Roman" w:hAnsi="Courier New" w:cs="Courier New"/>
          <w:color w:val="000000"/>
          <w:kern w:val="0"/>
          <w:sz w:val="20"/>
          <w:szCs w:val="20"/>
          <w:u w:val="single"/>
        </w:rPr>
        <w:t>proteomics</w:t>
      </w:r>
      <w:r w:rsidRPr="00183E3A">
        <w:rPr>
          <w:rFonts w:ascii="Courier New" w:eastAsia="Times New Roman" w:hAnsi="Courier New" w:cs="Courier New"/>
          <w:color w:val="000000"/>
          <w:kern w:val="0"/>
          <w:sz w:val="20"/>
          <w:szCs w:val="20"/>
        </w:rPr>
        <w:t xml:space="preserve"> experiment,</w:t>
      </w:r>
      <w:bookmarkStart w:id="163" w:name="_GoBack"/>
      <w:bookmarkEnd w:id="163"/>
      <w:r w:rsidRPr="00183E3A">
        <w:rPr>
          <w:rFonts w:ascii="Courier New" w:eastAsia="Times New Roman" w:hAnsi="Courier New" w:cs="Courier New"/>
          <w:color w:val="000000"/>
          <w:kern w:val="0"/>
          <w:sz w:val="20"/>
          <w:szCs w:val="20"/>
        </w:rPr>
        <w:t xml:space="preserve"> which </w:t>
      </w:r>
      <w:del w:id="164" w:author="Seamus Harris" w:date="2013-12-23T00:20:00Z">
        <w:r w:rsidRPr="00183E3A" w:rsidDel="00E2082A">
          <w:rPr>
            <w:rFonts w:ascii="Courier New" w:eastAsia="Times New Roman" w:hAnsi="Courier New" w:cs="Courier New"/>
            <w:color w:val="000000"/>
            <w:kern w:val="0"/>
            <w:sz w:val="20"/>
            <w:szCs w:val="20"/>
          </w:rPr>
          <w:delText xml:space="preserve">is </w:delText>
        </w:r>
      </w:del>
      <w:ins w:id="165" w:author="Seamus Harris" w:date="2013-12-23T00:20:00Z">
        <w:r w:rsidR="00E2082A">
          <w:rPr>
            <w:rFonts w:ascii="Courier New" w:eastAsia="Times New Roman" w:hAnsi="Courier New" w:cs="Courier New"/>
            <w:color w:val="000000"/>
            <w:kern w:val="0"/>
            <w:sz w:val="20"/>
            <w:szCs w:val="20"/>
          </w:rPr>
          <w:t xml:space="preserve">involves </w:t>
        </w:r>
      </w:ins>
      <w:r w:rsidRPr="00183E3A">
        <w:rPr>
          <w:rFonts w:ascii="Courier New" w:eastAsia="Times New Roman" w:hAnsi="Courier New" w:cs="Courier New"/>
          <w:color w:val="000000"/>
          <w:kern w:val="0"/>
          <w:sz w:val="20"/>
          <w:szCs w:val="20"/>
        </w:rPr>
        <w:t xml:space="preserve">the study of proteins. The Phase 1 experiment involves the organisms </w:t>
      </w:r>
      <w:del w:id="166" w:author="Seamus Harris" w:date="2013-12-30T17:46:00Z">
        <w:r w:rsidRPr="00183E3A" w:rsidDel="008562FC">
          <w:rPr>
            <w:rFonts w:ascii="Courier New" w:eastAsia="Times New Roman" w:hAnsi="Courier New" w:cs="Courier New"/>
            <w:color w:val="000000"/>
            <w:kern w:val="0"/>
            <w:sz w:val="20"/>
            <w:szCs w:val="20"/>
          </w:rPr>
          <w:delText xml:space="preserve">that are </w:delText>
        </w:r>
      </w:del>
      <w:r w:rsidRPr="00183E3A">
        <w:rPr>
          <w:rFonts w:ascii="Courier New" w:eastAsia="Times New Roman" w:hAnsi="Courier New" w:cs="Courier New"/>
          <w:color w:val="000000"/>
          <w:kern w:val="0"/>
          <w:sz w:val="20"/>
          <w:szCs w:val="20"/>
        </w:rPr>
        <w:t xml:space="preserve">to be perturbed by the experimental conditions of interest. Since </w:t>
      </w:r>
      <w:commentRangeStart w:id="167"/>
      <w:r w:rsidRPr="00183E3A">
        <w:rPr>
          <w:rFonts w:ascii="Courier New" w:eastAsia="Times New Roman" w:hAnsi="Courier New" w:cs="Courier New"/>
          <w:color w:val="000000"/>
          <w:kern w:val="0"/>
          <w:sz w:val="20"/>
          <w:szCs w:val="20"/>
        </w:rPr>
        <w:t>the abundance of proteins</w:t>
      </w:r>
      <w:commentRangeEnd w:id="167"/>
      <w:r w:rsidR="000713A6">
        <w:rPr>
          <w:rStyle w:val="CommentReference"/>
        </w:rPr>
        <w:commentReference w:id="167"/>
      </w:r>
      <w:r w:rsidRPr="00183E3A">
        <w:rPr>
          <w:rFonts w:ascii="Courier New" w:eastAsia="Times New Roman" w:hAnsi="Courier New" w:cs="Courier New"/>
          <w:color w:val="000000"/>
          <w:kern w:val="0"/>
          <w:sz w:val="20"/>
          <w:szCs w:val="20"/>
        </w:rPr>
        <w:t xml:space="preserve"> cannot be measured directly from the organisms, the Phase 2 experiment is required to measure </w:t>
      </w:r>
      <w:commentRangeStart w:id="168"/>
      <w:r w:rsidRPr="00183E3A">
        <w:rPr>
          <w:rFonts w:ascii="Courier New" w:eastAsia="Times New Roman" w:hAnsi="Courier New" w:cs="Courier New"/>
          <w:color w:val="000000"/>
          <w:kern w:val="0"/>
          <w:sz w:val="20"/>
          <w:szCs w:val="20"/>
        </w:rPr>
        <w:t>the abundance of proteins</w:t>
      </w:r>
      <w:commentRangeEnd w:id="168"/>
      <w:r w:rsidR="000713A6">
        <w:rPr>
          <w:rStyle w:val="CommentReference"/>
        </w:rPr>
        <w:commentReference w:id="168"/>
      </w:r>
      <w:r w:rsidRPr="00183E3A">
        <w:rPr>
          <w:rFonts w:ascii="Courier New" w:eastAsia="Times New Roman" w:hAnsi="Courier New" w:cs="Courier New"/>
          <w:color w:val="000000"/>
          <w:kern w:val="0"/>
          <w:sz w:val="20"/>
          <w:szCs w:val="20"/>
        </w:rPr>
        <w:t xml:space="preserve"> in samples extracted from the organisms in the Phase 1 experiment. An example of the Phase 2 experiment is </w:t>
      </w:r>
      <w:ins w:id="169" w:author="Seamus Harris" w:date="2013-12-30T12:07:00Z">
        <w:r w:rsidR="00803DEB">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appl</w:t>
      </w:r>
      <w:ins w:id="170" w:author="Seamus Harris" w:date="2013-12-30T12:07:00Z">
        <w:r w:rsidR="00803DEB">
          <w:rPr>
            <w:rFonts w:ascii="Courier New" w:eastAsia="Times New Roman" w:hAnsi="Courier New" w:cs="Courier New"/>
            <w:color w:val="000000"/>
            <w:kern w:val="0"/>
            <w:sz w:val="20"/>
            <w:szCs w:val="20"/>
          </w:rPr>
          <w:t>ication</w:t>
        </w:r>
      </w:ins>
      <w:del w:id="171" w:author="Seamus Harris" w:date="2013-12-30T12:07:00Z">
        <w:r w:rsidRPr="00183E3A" w:rsidDel="00803DEB">
          <w:rPr>
            <w:rFonts w:ascii="Courier New" w:eastAsia="Times New Roman" w:hAnsi="Courier New" w:cs="Courier New"/>
            <w:color w:val="000000"/>
            <w:kern w:val="0"/>
            <w:sz w:val="20"/>
            <w:szCs w:val="20"/>
          </w:rPr>
          <w:delText>ying</w:delText>
        </w:r>
      </w:del>
      <w:ins w:id="172" w:author="Seamus Harris" w:date="2013-12-30T12:07:00Z">
        <w:r w:rsidR="00803DEB">
          <w:rPr>
            <w:rFonts w:ascii="Courier New" w:eastAsia="Times New Roman" w:hAnsi="Courier New" w:cs="Courier New"/>
            <w:color w:val="000000"/>
            <w:kern w:val="0"/>
            <w:sz w:val="20"/>
            <w:szCs w:val="20"/>
          </w:rPr>
          <w:t xml:space="preserve"> of</w:t>
        </w:r>
      </w:ins>
      <w:r w:rsidRPr="00183E3A">
        <w:rPr>
          <w:rFonts w:ascii="Courier New" w:eastAsia="Times New Roman" w:hAnsi="Courier New" w:cs="Courier New"/>
          <w:color w:val="000000"/>
          <w:kern w:val="0"/>
          <w:sz w:val="20"/>
          <w:szCs w:val="20"/>
        </w:rPr>
        <w:t xml:space="preserve"> a multiplexing technique such as </w:t>
      </w:r>
      <w:proofErr w:type="spellStart"/>
      <w:r w:rsidRPr="00183E3A">
        <w:rPr>
          <w:rFonts w:ascii="Courier New" w:eastAsia="Times New Roman" w:hAnsi="Courier New" w:cs="Courier New"/>
          <w:color w:val="000000"/>
          <w:kern w:val="0"/>
          <w:sz w:val="20"/>
          <w:szCs w:val="20"/>
        </w:rPr>
        <w:t>iTRAQ</w:t>
      </w:r>
      <w:proofErr w:type="spellEnd"/>
      <w:r w:rsidRPr="00183E3A">
        <w:rPr>
          <w:rFonts w:ascii="Courier New" w:eastAsia="Times New Roman" w:hAnsi="Courier New" w:cs="Courier New"/>
          <w:color w:val="000000"/>
          <w:kern w:val="0"/>
          <w:sz w:val="20"/>
          <w:szCs w:val="20"/>
        </w:rPr>
        <w:t xml:space="preserve"> peptide labelling, coupled with liquid chromatography-mass spectrometry (</w:t>
      </w:r>
      <w:r w:rsidRPr="00183E3A">
        <w:rPr>
          <w:rFonts w:ascii="Courier New" w:eastAsia="Times New Roman" w:hAnsi="Courier New" w:cs="Courier New"/>
          <w:color w:val="000000"/>
          <w:kern w:val="0"/>
          <w:sz w:val="20"/>
          <w:szCs w:val="20"/>
          <w:u w:val="single"/>
        </w:rPr>
        <w:t>LC</w:t>
      </w:r>
      <w:r w:rsidRPr="00183E3A">
        <w:rPr>
          <w:rFonts w:ascii="Courier New" w:eastAsia="Times New Roman" w:hAnsi="Courier New" w:cs="Courier New"/>
          <w:color w:val="000000"/>
          <w:kern w:val="0"/>
          <w:sz w:val="20"/>
          <w:szCs w:val="20"/>
        </w:rPr>
        <w:t>-MS). Section~</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rPr>
        <w:t>sec:</w:t>
      </w:r>
      <w:r w:rsidRPr="00183E3A">
        <w:rPr>
          <w:rFonts w:ascii="Courier New" w:eastAsia="Times New Roman" w:hAnsi="Courier New" w:cs="Courier New"/>
          <w:color w:val="000000"/>
          <w:kern w:val="0"/>
          <w:sz w:val="20"/>
          <w:szCs w:val="20"/>
          <w:u w:val="single"/>
        </w:rPr>
        <w:t>proteomicExpt</w:t>
      </w:r>
      <w:proofErr w:type="spellEnd"/>
      <w:r w:rsidRPr="00183E3A">
        <w:rPr>
          <w:rFonts w:ascii="Courier New" w:eastAsia="Times New Roman" w:hAnsi="Courier New" w:cs="Courier New"/>
          <w:color w:val="000000"/>
          <w:kern w:val="0"/>
          <w:sz w:val="20"/>
          <w:szCs w:val="20"/>
        </w:rPr>
        <w:t xml:space="preserve">} </w:t>
      </w:r>
      <w:del w:id="173" w:author="Seamus Harris" w:date="2013-12-23T00:21:00Z">
        <w:r w:rsidRPr="00183E3A" w:rsidDel="00E2082A">
          <w:rPr>
            <w:rFonts w:ascii="Courier New" w:eastAsia="Times New Roman" w:hAnsi="Courier New" w:cs="Courier New"/>
            <w:color w:val="000000"/>
            <w:kern w:val="0"/>
            <w:sz w:val="20"/>
            <w:szCs w:val="20"/>
          </w:rPr>
          <w:delText xml:space="preserve">describes in </w:delText>
        </w:r>
      </w:del>
      <w:r w:rsidRPr="00183E3A">
        <w:rPr>
          <w:rFonts w:ascii="Courier New" w:eastAsia="Times New Roman" w:hAnsi="Courier New" w:cs="Courier New"/>
          <w:color w:val="000000"/>
          <w:kern w:val="0"/>
          <w:sz w:val="20"/>
          <w:szCs w:val="20"/>
        </w:rPr>
        <w:t>detail</w:t>
      </w:r>
      <w:ins w:id="174" w:author="Seamus Harris" w:date="2013-12-23T00:21:00Z">
        <w:r w:rsidR="00E2082A">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the biological background of the mass spectrometry based </w:t>
      </w:r>
      <w:r w:rsidRPr="00183E3A">
        <w:rPr>
          <w:rFonts w:ascii="Courier New" w:eastAsia="Times New Roman" w:hAnsi="Courier New" w:cs="Courier New"/>
          <w:color w:val="000000"/>
          <w:kern w:val="0"/>
          <w:sz w:val="20"/>
          <w:szCs w:val="20"/>
          <w:u w:val="single"/>
        </w:rPr>
        <w:t>proteomics</w:t>
      </w:r>
      <w:r w:rsidRPr="00183E3A">
        <w:rPr>
          <w:rFonts w:ascii="Courier New" w:eastAsia="Times New Roman" w:hAnsi="Courier New" w:cs="Courier New"/>
          <w:color w:val="000000"/>
          <w:kern w:val="0"/>
          <w:sz w:val="20"/>
          <w:szCs w:val="20"/>
        </w:rPr>
        <w:t xml:space="preserv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175" w:author="Seamus Harris" w:date="2013-12-23T00:22:00Z">
        <w:r w:rsidRPr="00183E3A" w:rsidDel="00E2082A">
          <w:rPr>
            <w:rFonts w:ascii="Courier New" w:eastAsia="Times New Roman" w:hAnsi="Courier New" w:cs="Courier New"/>
            <w:color w:val="000000"/>
            <w:kern w:val="0"/>
            <w:sz w:val="20"/>
            <w:szCs w:val="20"/>
          </w:rPr>
          <w:delText>The purpose of t</w:delText>
        </w:r>
      </w:del>
      <w:ins w:id="176" w:author="Seamus Harris" w:date="2013-12-23T00:22:00Z">
        <w:r w:rsidR="00E2082A">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his chapter </w:t>
      </w:r>
      <w:del w:id="177" w:author="Seamus Harris" w:date="2013-12-23T00:22:00Z">
        <w:r w:rsidRPr="00183E3A" w:rsidDel="00E2082A">
          <w:rPr>
            <w:rFonts w:ascii="Courier New" w:eastAsia="Times New Roman" w:hAnsi="Courier New" w:cs="Courier New"/>
            <w:color w:val="000000"/>
            <w:kern w:val="0"/>
            <w:sz w:val="20"/>
            <w:szCs w:val="20"/>
          </w:rPr>
          <w:delText xml:space="preserve">is to </w:delText>
        </w:r>
      </w:del>
      <w:r w:rsidRPr="00183E3A">
        <w:rPr>
          <w:rFonts w:ascii="Courier New" w:eastAsia="Times New Roman" w:hAnsi="Courier New" w:cs="Courier New"/>
          <w:color w:val="000000"/>
          <w:kern w:val="0"/>
          <w:sz w:val="20"/>
          <w:szCs w:val="20"/>
        </w:rPr>
        <w:t>establish</w:t>
      </w:r>
      <w:ins w:id="178" w:author="Seamus Harris" w:date="2013-12-23T00:22:00Z">
        <w:r w:rsidR="00E2082A">
          <w:rPr>
            <w:rFonts w:ascii="Courier New" w:eastAsia="Times New Roman" w:hAnsi="Courier New" w:cs="Courier New"/>
            <w:color w:val="000000"/>
            <w:kern w:val="0"/>
            <w:sz w:val="20"/>
            <w:szCs w:val="20"/>
          </w:rPr>
          <w:t>es</w:t>
        </w:r>
      </w:ins>
      <w:r w:rsidRPr="00183E3A">
        <w:rPr>
          <w:rFonts w:ascii="Courier New" w:eastAsia="Times New Roman" w:hAnsi="Courier New" w:cs="Courier New"/>
          <w:color w:val="000000"/>
          <w:kern w:val="0"/>
          <w:sz w:val="20"/>
          <w:szCs w:val="20"/>
        </w:rPr>
        <w:t xml:space="preserve"> </w:t>
      </w:r>
      <w:del w:id="179" w:author="Seamus Harris" w:date="2013-12-30T12:31:00Z">
        <w:r w:rsidRPr="00183E3A" w:rsidDel="000713A6">
          <w:rPr>
            <w:rFonts w:ascii="Courier New" w:eastAsia="Times New Roman" w:hAnsi="Courier New" w:cs="Courier New"/>
            <w:color w:val="000000"/>
            <w:kern w:val="0"/>
            <w:sz w:val="20"/>
            <w:szCs w:val="20"/>
          </w:rPr>
          <w:delText xml:space="preserve">some </w:delText>
        </w:r>
      </w:del>
      <w:ins w:id="180" w:author="Seamus Harris" w:date="2013-12-30T12:31:00Z">
        <w:r w:rsidR="000713A6">
          <w:rPr>
            <w:rFonts w:ascii="Courier New" w:eastAsia="Times New Roman" w:hAnsi="Courier New" w:cs="Courier New"/>
            <w:color w:val="000000"/>
            <w:kern w:val="0"/>
            <w:sz w:val="20"/>
            <w:szCs w:val="20"/>
          </w:rPr>
          <w:t>a</w:t>
        </w:r>
        <w:r w:rsidR="000713A6"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general understanding</w:t>
      </w:r>
      <w:del w:id="181" w:author="Seamus Harris" w:date="2013-12-30T12:31:00Z">
        <w:r w:rsidRPr="00183E3A" w:rsidDel="000713A6">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of the two-phase experiments. Section~</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rPr>
        <w:t>sec:</w:t>
      </w:r>
      <w:r w:rsidRPr="00183E3A">
        <w:rPr>
          <w:rFonts w:ascii="Courier New" w:eastAsia="Times New Roman" w:hAnsi="Courier New" w:cs="Courier New"/>
          <w:color w:val="000000"/>
          <w:kern w:val="0"/>
          <w:sz w:val="20"/>
          <w:szCs w:val="20"/>
          <w:u w:val="single"/>
        </w:rPr>
        <w:t>introTwoPhase</w:t>
      </w:r>
      <w:proofErr w:type="spellEnd"/>
      <w:r w:rsidRPr="00183E3A">
        <w:rPr>
          <w:rFonts w:ascii="Courier New" w:eastAsia="Times New Roman" w:hAnsi="Courier New" w:cs="Courier New"/>
          <w:color w:val="000000"/>
          <w:kern w:val="0"/>
          <w:sz w:val="20"/>
          <w:szCs w:val="20"/>
        </w:rPr>
        <w:t xml:space="preserve">} to </w:t>
      </w:r>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{sec:</w:t>
      </w:r>
      <w:r w:rsidRPr="00183E3A">
        <w:rPr>
          <w:rFonts w:ascii="Courier New" w:eastAsia="Times New Roman" w:hAnsi="Courier New" w:cs="Courier New"/>
          <w:color w:val="000000"/>
          <w:kern w:val="0"/>
          <w:sz w:val="20"/>
          <w:szCs w:val="20"/>
          <w:u w:val="single"/>
        </w:rPr>
        <w:t>brien2011</w:t>
      </w:r>
      <w:r w:rsidRPr="00183E3A">
        <w:rPr>
          <w:rFonts w:ascii="Courier New" w:eastAsia="Times New Roman" w:hAnsi="Courier New" w:cs="Courier New"/>
          <w:color w:val="000000"/>
          <w:kern w:val="0"/>
          <w:sz w:val="20"/>
          <w:szCs w:val="20"/>
        </w:rPr>
        <w:t xml:space="preserve">} </w:t>
      </w:r>
      <w:ins w:id="182" w:author="Seamus Harris" w:date="2013-12-30T12:31:00Z">
        <w:r w:rsidR="000713A6">
          <w:rPr>
            <w:rFonts w:ascii="Courier New" w:eastAsia="Times New Roman" w:hAnsi="Courier New" w:cs="Courier New"/>
            <w:color w:val="000000"/>
            <w:kern w:val="0"/>
            <w:sz w:val="20"/>
            <w:szCs w:val="20"/>
          </w:rPr>
          <w:t xml:space="preserve">then </w:t>
        </w:r>
      </w:ins>
      <w:r w:rsidRPr="00183E3A">
        <w:rPr>
          <w:rFonts w:ascii="Courier New" w:eastAsia="Times New Roman" w:hAnsi="Courier New" w:cs="Courier New"/>
          <w:color w:val="000000"/>
          <w:kern w:val="0"/>
          <w:sz w:val="20"/>
          <w:szCs w:val="20"/>
        </w:rPr>
        <w:t>describe</w:t>
      </w:r>
      <w:ins w:id="183" w:author="Seamus Harris" w:date="2013-12-23T00:22:00Z">
        <w:r w:rsidR="00C7376E">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how the methods surrounding the two-phase experiments have evolved over </w:t>
      </w:r>
      <w:del w:id="184" w:author="Seamus Harris" w:date="2013-12-23T00:22:00Z">
        <w:r w:rsidRPr="00183E3A" w:rsidDel="00C7376E">
          <w:rPr>
            <w:rFonts w:ascii="Courier New" w:eastAsia="Times New Roman" w:hAnsi="Courier New" w:cs="Courier New"/>
            <w:color w:val="000000"/>
            <w:kern w:val="0"/>
            <w:sz w:val="20"/>
            <w:szCs w:val="20"/>
          </w:rPr>
          <w:delText xml:space="preserve">the last few </w:delText>
        </w:r>
      </w:del>
      <w:ins w:id="185" w:author="Seamus Harris" w:date="2013-12-23T00:22:00Z">
        <w:r w:rsidR="00C7376E">
          <w:rPr>
            <w:rFonts w:ascii="Courier New" w:eastAsia="Times New Roman" w:hAnsi="Courier New" w:cs="Courier New"/>
            <w:color w:val="000000"/>
            <w:kern w:val="0"/>
            <w:sz w:val="20"/>
            <w:szCs w:val="20"/>
          </w:rPr>
          <w:t xml:space="preserve">recent </w:t>
        </w:r>
      </w:ins>
      <w:r w:rsidRPr="00183E3A">
        <w:rPr>
          <w:rFonts w:ascii="Courier New" w:eastAsia="Times New Roman" w:hAnsi="Courier New" w:cs="Courier New"/>
          <w:color w:val="000000"/>
          <w:kern w:val="0"/>
          <w:sz w:val="20"/>
          <w:szCs w:val="20"/>
        </w:rPr>
        <w:t xml:space="preserve">decades. The biological background of the </w:t>
      </w:r>
      <w:r w:rsidRPr="00183E3A">
        <w:rPr>
          <w:rFonts w:ascii="Courier New" w:eastAsia="Times New Roman" w:hAnsi="Courier New" w:cs="Courier New"/>
          <w:color w:val="000000"/>
          <w:kern w:val="0"/>
          <w:sz w:val="20"/>
          <w:szCs w:val="20"/>
          <w:u w:val="single"/>
        </w:rPr>
        <w:t>proteomics</w:t>
      </w:r>
      <w:r w:rsidRPr="00183E3A">
        <w:rPr>
          <w:rFonts w:ascii="Courier New" w:eastAsia="Times New Roman" w:hAnsi="Courier New" w:cs="Courier New"/>
          <w:color w:val="000000"/>
          <w:kern w:val="0"/>
          <w:sz w:val="20"/>
          <w:szCs w:val="20"/>
        </w:rPr>
        <w:t xml:space="preserve"> experiments is </w:t>
      </w:r>
      <w:ins w:id="186" w:author="Seamus Harris" w:date="2013-12-23T00:22:00Z">
        <w:r w:rsidR="00C7376E">
          <w:rPr>
            <w:rFonts w:ascii="Courier New" w:eastAsia="Times New Roman" w:hAnsi="Courier New" w:cs="Courier New"/>
            <w:color w:val="000000"/>
            <w:kern w:val="0"/>
            <w:sz w:val="20"/>
            <w:szCs w:val="20"/>
          </w:rPr>
          <w:t xml:space="preserve">then </w:t>
        </w:r>
      </w:ins>
      <w:r w:rsidRPr="00183E3A">
        <w:rPr>
          <w:rFonts w:ascii="Courier New" w:eastAsia="Times New Roman" w:hAnsi="Courier New" w:cs="Courier New"/>
          <w:color w:val="000000"/>
          <w:kern w:val="0"/>
          <w:sz w:val="20"/>
          <w:szCs w:val="20"/>
        </w:rPr>
        <w:t>explained in Section~</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rPr>
        <w:t>sec:</w:t>
      </w:r>
      <w:r w:rsidRPr="00183E3A">
        <w:rPr>
          <w:rFonts w:ascii="Courier New" w:eastAsia="Times New Roman" w:hAnsi="Courier New" w:cs="Courier New"/>
          <w:color w:val="000000"/>
          <w:kern w:val="0"/>
          <w:sz w:val="20"/>
          <w:szCs w:val="20"/>
          <w:u w:val="single"/>
        </w:rPr>
        <w:t>proteomicExpt</w:t>
      </w:r>
      <w:proofErr w:type="spellEnd"/>
      <w:r w:rsidRPr="00183E3A">
        <w:rPr>
          <w:rFonts w:ascii="Courier New" w:eastAsia="Times New Roman" w:hAnsi="Courier New" w:cs="Courier New"/>
          <w:color w:val="000000"/>
          <w:kern w:val="0"/>
          <w:sz w:val="20"/>
          <w:szCs w:val="20"/>
        </w:rPr>
        <w:t xml:space="preserve">}. </w:t>
      </w:r>
      <w:ins w:id="187" w:author="Seamus Harris" w:date="2013-12-23T00:22:00Z">
        <w:r w:rsidR="00C7376E">
          <w:rPr>
            <w:rFonts w:ascii="Courier New" w:eastAsia="Times New Roman" w:hAnsi="Courier New" w:cs="Courier New"/>
            <w:color w:val="000000"/>
            <w:kern w:val="0"/>
            <w:sz w:val="20"/>
            <w:szCs w:val="20"/>
          </w:rPr>
          <w:t xml:space="preserve">Finally, </w:t>
        </w:r>
      </w:ins>
      <w:del w:id="188" w:author="Seamus Harris" w:date="2013-12-23T00:22:00Z">
        <w:r w:rsidRPr="00183E3A" w:rsidDel="00C7376E">
          <w:rPr>
            <w:rFonts w:ascii="Courier New" w:eastAsia="Times New Roman" w:hAnsi="Courier New" w:cs="Courier New"/>
            <w:color w:val="000000"/>
            <w:kern w:val="0"/>
            <w:sz w:val="20"/>
            <w:szCs w:val="20"/>
          </w:rPr>
          <w:delText>S</w:delText>
        </w:r>
      </w:del>
      <w:ins w:id="189" w:author="Seamus Harris" w:date="2013-12-23T00:22:00Z">
        <w:r w:rsidR="00C7376E">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ection~</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rPr>
        <w:t>sec:overview</w:t>
      </w:r>
      <w:proofErr w:type="spellEnd"/>
      <w:r w:rsidRPr="00183E3A">
        <w:rPr>
          <w:rFonts w:ascii="Courier New" w:eastAsia="Times New Roman" w:hAnsi="Courier New" w:cs="Courier New"/>
          <w:color w:val="000000"/>
          <w:kern w:val="0"/>
          <w:sz w:val="20"/>
          <w:szCs w:val="20"/>
        </w:rPr>
        <w:t xml:space="preserve">} </w:t>
      </w:r>
      <w:del w:id="190" w:author="Seamus Harris" w:date="2013-12-30T12:08:00Z">
        <w:r w:rsidRPr="00183E3A" w:rsidDel="00803DEB">
          <w:rPr>
            <w:rFonts w:ascii="Courier New" w:eastAsia="Times New Roman" w:hAnsi="Courier New" w:cs="Courier New"/>
            <w:color w:val="000000"/>
            <w:kern w:val="0"/>
            <w:sz w:val="20"/>
            <w:szCs w:val="20"/>
          </w:rPr>
          <w:delText xml:space="preserve">briefly describes </w:delText>
        </w:r>
      </w:del>
      <w:del w:id="191" w:author="Seamus Harris" w:date="2013-12-23T00:22:00Z">
        <w:r w:rsidRPr="00183E3A" w:rsidDel="00C7376E">
          <w:rPr>
            <w:rFonts w:ascii="Courier New" w:eastAsia="Times New Roman" w:hAnsi="Courier New" w:cs="Courier New"/>
            <w:color w:val="000000"/>
            <w:kern w:val="0"/>
            <w:sz w:val="20"/>
            <w:szCs w:val="20"/>
          </w:rPr>
          <w:delText xml:space="preserve">the </w:delText>
        </w:r>
      </w:del>
      <w:ins w:id="192" w:author="Seamus Harris" w:date="2013-12-30T12:08:00Z">
        <w:r w:rsidR="00803DEB">
          <w:rPr>
            <w:rFonts w:ascii="Courier New" w:eastAsia="Times New Roman" w:hAnsi="Courier New" w:cs="Courier New"/>
            <w:color w:val="000000"/>
            <w:kern w:val="0"/>
            <w:sz w:val="20"/>
            <w:szCs w:val="20"/>
          </w:rPr>
          <w:t xml:space="preserve">presents a brief </w:t>
        </w:r>
      </w:ins>
      <w:r w:rsidRPr="00183E3A">
        <w:rPr>
          <w:rFonts w:ascii="Courier New" w:eastAsia="Times New Roman" w:hAnsi="Courier New" w:cs="Courier New"/>
          <w:color w:val="000000"/>
          <w:kern w:val="0"/>
          <w:sz w:val="20"/>
          <w:szCs w:val="20"/>
        </w:rPr>
        <w:t>overview of this thesis.</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\section{The introduction of two-phase experiments by McIntyre}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\label{</w:t>
      </w:r>
      <w:proofErr w:type="spellStart"/>
      <w:r w:rsidRPr="00183E3A">
        <w:rPr>
          <w:rFonts w:ascii="Courier New" w:eastAsia="Times New Roman" w:hAnsi="Courier New" w:cs="Courier New"/>
          <w:b/>
          <w:bCs/>
          <w:color w:val="0000CC"/>
          <w:kern w:val="0"/>
          <w:sz w:val="20"/>
          <w:szCs w:val="20"/>
        </w:rPr>
        <w:t>sec:introTwoPhase</w:t>
      </w:r>
      <w:proofErr w:type="spellEnd"/>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Two-phase experiments were first introduced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w:t>
      </w:r>
      <w:del w:id="193" w:author="Seamus Harris" w:date="2013-12-30T12:32:00Z">
        <w:r w:rsidRPr="00183E3A" w:rsidDel="00FD4575">
          <w:rPr>
            <w:rFonts w:ascii="Courier New" w:eastAsia="Times New Roman" w:hAnsi="Courier New" w:cs="Courier New"/>
            <w:color w:val="000000"/>
            <w:kern w:val="0"/>
            <w:sz w:val="20"/>
            <w:szCs w:val="20"/>
          </w:rPr>
          <w:delText>. He</w:delText>
        </w:r>
      </w:del>
      <w:ins w:id="194" w:author="Seamus Harris" w:date="2013-12-30T12:32:00Z">
        <w:r w:rsidR="00FD4575">
          <w:rPr>
            <w:rFonts w:ascii="Courier New" w:eastAsia="Times New Roman" w:hAnsi="Courier New" w:cs="Courier New"/>
            <w:color w:val="000000"/>
            <w:kern w:val="0"/>
            <w:sz w:val="20"/>
            <w:szCs w:val="20"/>
          </w:rPr>
          <w:t>, who</w:t>
        </w:r>
      </w:ins>
      <w:r w:rsidRPr="00183E3A">
        <w:rPr>
          <w:rFonts w:ascii="Courier New" w:eastAsia="Times New Roman" w:hAnsi="Courier New" w:cs="Courier New"/>
          <w:color w:val="000000"/>
          <w:kern w:val="0"/>
          <w:sz w:val="20"/>
          <w:szCs w:val="20"/>
        </w:rPr>
        <w:t xml:space="preserve"> used a</w:t>
      </w:r>
      <w:del w:id="195" w:author="Seamus Harris" w:date="2013-12-30T12:32:00Z">
        <w:r w:rsidRPr="00183E3A" w:rsidDel="00FD4575">
          <w:rPr>
            <w:rFonts w:ascii="Courier New" w:eastAsia="Times New Roman" w:hAnsi="Courier New" w:cs="Courier New"/>
            <w:color w:val="000000"/>
            <w:kern w:val="0"/>
            <w:sz w:val="20"/>
            <w:szCs w:val="20"/>
          </w:rPr>
          <w:delText>n</w:delText>
        </w:r>
      </w:del>
      <w:r w:rsidRPr="00183E3A">
        <w:rPr>
          <w:rFonts w:ascii="Courier New" w:eastAsia="Times New Roman" w:hAnsi="Courier New" w:cs="Courier New"/>
          <w:color w:val="000000"/>
          <w:kern w:val="0"/>
          <w:sz w:val="20"/>
          <w:szCs w:val="20"/>
        </w:rPr>
        <w:t xml:space="preserve"> real example </w:t>
      </w:r>
      <w:del w:id="196" w:author="Seamus Harris" w:date="2013-12-30T12:32:00Z">
        <w:r w:rsidRPr="00183E3A" w:rsidDel="00FD4575">
          <w:rPr>
            <w:rFonts w:ascii="Courier New" w:eastAsia="Times New Roman" w:hAnsi="Courier New" w:cs="Courier New"/>
            <w:color w:val="000000"/>
            <w:kern w:val="0"/>
            <w:sz w:val="20"/>
            <w:szCs w:val="20"/>
          </w:rPr>
          <w:delText xml:space="preserve">that investigated </w:delText>
        </w:r>
      </w:del>
      <w:ins w:id="197" w:author="Seamus Harris" w:date="2013-12-30T12:32:00Z">
        <w:r w:rsidR="00FD4575">
          <w:rPr>
            <w:rFonts w:ascii="Courier New" w:eastAsia="Times New Roman" w:hAnsi="Courier New" w:cs="Courier New"/>
            <w:color w:val="000000"/>
            <w:kern w:val="0"/>
            <w:sz w:val="20"/>
            <w:szCs w:val="20"/>
          </w:rPr>
          <w:t xml:space="preserve">involving </w:t>
        </w:r>
      </w:ins>
      <w:ins w:id="198" w:author="Seamus Harris" w:date="2013-12-30T17:48:00Z">
        <w:r w:rsidR="008562FC">
          <w:rPr>
            <w:rFonts w:ascii="Courier New" w:eastAsia="Times New Roman" w:hAnsi="Courier New" w:cs="Courier New"/>
            <w:color w:val="000000"/>
            <w:kern w:val="0"/>
            <w:sz w:val="20"/>
            <w:szCs w:val="20"/>
          </w:rPr>
          <w:t xml:space="preserve">the </w:t>
        </w:r>
      </w:ins>
      <w:ins w:id="199" w:author="Seamus Harris" w:date="2013-12-30T12:32:00Z">
        <w:r w:rsidR="00FD4575">
          <w:rPr>
            <w:rFonts w:ascii="Courier New" w:eastAsia="Times New Roman" w:hAnsi="Courier New" w:cs="Courier New"/>
            <w:color w:val="000000"/>
            <w:kern w:val="0"/>
            <w:sz w:val="20"/>
            <w:szCs w:val="20"/>
          </w:rPr>
          <w:t xml:space="preserve">investigation of </w:t>
        </w:r>
      </w:ins>
      <w:r w:rsidRPr="00183E3A">
        <w:rPr>
          <w:rFonts w:ascii="Courier New" w:eastAsia="Times New Roman" w:hAnsi="Courier New" w:cs="Courier New"/>
          <w:color w:val="000000"/>
          <w:kern w:val="0"/>
          <w:sz w:val="20"/>
          <w:szCs w:val="20"/>
        </w:rPr>
        <w:t xml:space="preserve">the effects of four light treatments on the synthesis of tobacco mosaic viruses in </w:t>
      </w:r>
      <w:del w:id="200" w:author="Seamus Harris" w:date="2013-12-30T12:32:00Z">
        <w:r w:rsidRPr="00183E3A" w:rsidDel="00FD4575">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tobacco leaves. In the Phase 1 experiment, two </w:t>
      </w:r>
      <w:r w:rsidRPr="00183E3A">
        <w:rPr>
          <w:rFonts w:ascii="Courier New" w:eastAsia="Times New Roman" w:hAnsi="Courier New" w:cs="Courier New"/>
          <w:color w:val="008000"/>
          <w:kern w:val="0"/>
          <w:sz w:val="20"/>
          <w:szCs w:val="20"/>
        </w:rPr>
        <w:t>$4 \times 4$</w:t>
      </w:r>
      <w:r w:rsidRPr="00183E3A">
        <w:rPr>
          <w:rFonts w:ascii="Courier New" w:eastAsia="Times New Roman" w:hAnsi="Courier New" w:cs="Courier New"/>
          <w:color w:val="000000"/>
          <w:kern w:val="0"/>
          <w:sz w:val="20"/>
          <w:szCs w:val="20"/>
        </w:rPr>
        <w:t xml:space="preserve"> square arrays are made up by eight plants and four leaves within plants. Four different treatments are then assigned to the plants and leaves </w:t>
      </w:r>
      <w:del w:id="201" w:author="Seamus Harris" w:date="2013-12-30T12:32:00Z">
        <w:r w:rsidRPr="00183E3A" w:rsidDel="00FD4575">
          <w:rPr>
            <w:rFonts w:ascii="Courier New" w:eastAsia="Times New Roman" w:hAnsi="Courier New" w:cs="Courier New"/>
            <w:color w:val="000000"/>
            <w:kern w:val="0"/>
            <w:sz w:val="20"/>
            <w:szCs w:val="20"/>
          </w:rPr>
          <w:delText xml:space="preserve">in </w:delText>
        </w:r>
      </w:del>
      <w:r w:rsidRPr="00183E3A">
        <w:rPr>
          <w:rFonts w:ascii="Courier New" w:eastAsia="Times New Roman" w:hAnsi="Courier New" w:cs="Courier New"/>
          <w:color w:val="000000"/>
          <w:kern w:val="0"/>
          <w:sz w:val="20"/>
          <w:szCs w:val="20"/>
        </w:rPr>
        <w:t xml:space="preserve">such </w:t>
      </w:r>
      <w:del w:id="202" w:author="Seamus Harris" w:date="2013-12-30T12:32:00Z">
        <w:r w:rsidRPr="00183E3A" w:rsidDel="00FD4575">
          <w:rPr>
            <w:rFonts w:ascii="Courier New" w:eastAsia="Times New Roman" w:hAnsi="Courier New" w:cs="Courier New"/>
            <w:color w:val="000000"/>
            <w:kern w:val="0"/>
            <w:sz w:val="20"/>
            <w:szCs w:val="20"/>
          </w:rPr>
          <w:delText xml:space="preserve">way where </w:delText>
        </w:r>
      </w:del>
      <w:ins w:id="203" w:author="Seamus Harris" w:date="2013-12-30T12:32:00Z">
        <w:r w:rsidR="00FD4575">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each treatment occurs </w:t>
      </w:r>
      <w:r w:rsidRPr="00183E3A">
        <w:rPr>
          <w:rFonts w:ascii="Courier New" w:eastAsia="Times New Roman" w:hAnsi="Courier New" w:cs="Courier New"/>
          <w:color w:val="000000"/>
          <w:kern w:val="0"/>
          <w:sz w:val="20"/>
          <w:szCs w:val="20"/>
        </w:rPr>
        <w:lastRenderedPageBreak/>
        <w:t xml:space="preserve">only once within each row and column in each of two </w:t>
      </w:r>
      <w:r w:rsidRPr="00183E3A">
        <w:rPr>
          <w:rFonts w:ascii="Courier New" w:eastAsia="Times New Roman" w:hAnsi="Courier New" w:cs="Courier New"/>
          <w:color w:val="008000"/>
          <w:kern w:val="0"/>
          <w:sz w:val="20"/>
          <w:szCs w:val="20"/>
        </w:rPr>
        <w:t>$4 \times 4$</w:t>
      </w:r>
      <w:r w:rsidRPr="00183E3A">
        <w:rPr>
          <w:rFonts w:ascii="Courier New" w:eastAsia="Times New Roman" w:hAnsi="Courier New" w:cs="Courier New"/>
          <w:color w:val="000000"/>
          <w:kern w:val="0"/>
          <w:sz w:val="20"/>
          <w:szCs w:val="20"/>
        </w:rPr>
        <w:t xml:space="preserve"> square arrays. This assignment is also known </w:t>
      </w:r>
      <w:ins w:id="204" w:author="Seamus Harris" w:date="2013-12-30T12:33:00Z">
        <w:r w:rsidR="00FD4575">
          <w:rPr>
            <w:rFonts w:ascii="Courier New" w:eastAsia="Times New Roman" w:hAnsi="Courier New" w:cs="Courier New"/>
            <w:color w:val="000000"/>
            <w:kern w:val="0"/>
            <w:sz w:val="20"/>
            <w:szCs w:val="20"/>
          </w:rPr>
          <w:t xml:space="preserve">as </w:t>
        </w:r>
      </w:ins>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{Latin square design}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Bailey2008</w:t>
      </w:r>
      <w:r w:rsidRPr="00183E3A">
        <w:rPr>
          <w:rFonts w:ascii="Courier New" w:eastAsia="Times New Roman" w:hAnsi="Courier New" w:cs="Courier New"/>
          <w:color w:val="000000"/>
          <w:kern w:val="0"/>
          <w:sz w:val="20"/>
          <w:szCs w:val="20"/>
        </w:rPr>
        <w:t>}.</w:t>
      </w:r>
      <w:del w:id="205" w:author="Seamus Harris" w:date="2013-12-30T12:33:00Z">
        <w:r w:rsidRPr="00183E3A" w:rsidDel="00FD4575">
          <w:rPr>
            <w:rFonts w:ascii="Courier New" w:eastAsia="Times New Roman" w:hAnsi="Courier New" w:cs="Courier New"/>
            <w:color w:val="000000"/>
            <w:kern w:val="0"/>
            <w:sz w:val="20"/>
            <w:szCs w:val="20"/>
          </w:rPr>
          <w:delText xml:space="preserve"> Hence, there are 32 observations from </w:delText>
        </w:r>
      </w:del>
      <w:ins w:id="206" w:author="Seamus Harris" w:date="2013-12-30T12:33:00Z">
        <w:r w:rsidR="00FD4575">
          <w:rPr>
            <w:rFonts w:ascii="Courier New" w:eastAsia="Times New Roman" w:hAnsi="Courier New" w:cs="Courier New"/>
            <w:color w:val="000000"/>
            <w:kern w:val="0"/>
            <w:sz w:val="20"/>
            <w:szCs w:val="20"/>
          </w:rPr>
          <w:t xml:space="preserve"> </w:t>
        </w:r>
      </w:ins>
      <w:del w:id="207" w:author="Seamus Harris" w:date="2013-12-30T12:33:00Z">
        <w:r w:rsidRPr="00183E3A" w:rsidDel="00FD4575">
          <w:rPr>
            <w:rFonts w:ascii="Courier New" w:eastAsia="Times New Roman" w:hAnsi="Courier New" w:cs="Courier New"/>
            <w:color w:val="000000"/>
            <w:kern w:val="0"/>
            <w:sz w:val="20"/>
            <w:szCs w:val="20"/>
          </w:rPr>
          <w:delText>t</w:delText>
        </w:r>
      </w:del>
      <w:ins w:id="208" w:author="Seamus Harris" w:date="2013-12-30T12:33:00Z">
        <w:r w:rsidR="00FD4575">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he Phase 1 experiment</w:t>
      </w:r>
      <w:ins w:id="209" w:author="Seamus Harris" w:date="2013-12-30T12:33:00Z">
        <w:r w:rsidR="00FD4575">
          <w:rPr>
            <w:rFonts w:ascii="Courier New" w:eastAsia="Times New Roman" w:hAnsi="Courier New" w:cs="Courier New"/>
            <w:color w:val="000000"/>
            <w:kern w:val="0"/>
            <w:sz w:val="20"/>
            <w:szCs w:val="20"/>
          </w:rPr>
          <w:t xml:space="preserve"> thus yielded 32 observations</w:t>
        </w:r>
      </w:ins>
      <w:r w:rsidRPr="00183E3A">
        <w:rPr>
          <w:rFonts w:ascii="Courier New" w:eastAsia="Times New Roman" w:hAnsi="Courier New" w:cs="Courier New"/>
          <w:color w:val="000000"/>
          <w:kern w:val="0"/>
          <w:sz w:val="20"/>
          <w:szCs w:val="20"/>
        </w:rPr>
        <w:t>. However, the virus contents from each leaf cannot be measure</w:t>
      </w:r>
      <w:ins w:id="210" w:author="Seamus Harris" w:date="2013-12-30T12:33:00Z">
        <w:r w:rsidR="00FD4575">
          <w:rPr>
            <w:rFonts w:ascii="Courier New" w:eastAsia="Times New Roman" w:hAnsi="Courier New" w:cs="Courier New"/>
            <w:color w:val="000000"/>
            <w:kern w:val="0"/>
            <w:sz w:val="20"/>
            <w:szCs w:val="20"/>
          </w:rPr>
          <w:t>d</w:t>
        </w:r>
      </w:ins>
      <w:r w:rsidRPr="00183E3A">
        <w:rPr>
          <w:rFonts w:ascii="Courier New" w:eastAsia="Times New Roman" w:hAnsi="Courier New" w:cs="Courier New"/>
          <w:color w:val="000000"/>
          <w:kern w:val="0"/>
          <w:sz w:val="20"/>
          <w:szCs w:val="20"/>
        </w:rPr>
        <w:t xml:space="preserve"> directly in the Phase 1 experiment. Hence, the virus content of the leaves from the plants </w:t>
      </w:r>
      <w:del w:id="211" w:author="Seamus Harris" w:date="2013-12-30T17:49:00Z">
        <w:r w:rsidRPr="00183E3A" w:rsidDel="008562FC">
          <w:rPr>
            <w:rFonts w:ascii="Courier New" w:eastAsia="Times New Roman" w:hAnsi="Courier New" w:cs="Courier New"/>
            <w:color w:val="000000"/>
            <w:kern w:val="0"/>
            <w:sz w:val="20"/>
            <w:szCs w:val="20"/>
          </w:rPr>
          <w:delText xml:space="preserve">of </w:delText>
        </w:r>
      </w:del>
      <w:ins w:id="212" w:author="Seamus Harris" w:date="2013-12-30T17:49:00Z">
        <w:r w:rsidR="008562FC">
          <w:rPr>
            <w:rFonts w:ascii="Courier New" w:eastAsia="Times New Roman" w:hAnsi="Courier New" w:cs="Courier New"/>
            <w:color w:val="000000"/>
            <w:kern w:val="0"/>
            <w:sz w:val="20"/>
            <w:szCs w:val="20"/>
          </w:rPr>
          <w:t>used in</w:t>
        </w:r>
        <w:r w:rsidR="008562FC"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the Phase 1 experiments, referred to as</w:t>
      </w:r>
      <w:ins w:id="213" w:author="Seamus Harris" w:date="2013-12-30T17:49:00Z">
        <w:r w:rsidR="008562FC">
          <w:rPr>
            <w:rFonts w:ascii="Courier New" w:eastAsia="Times New Roman" w:hAnsi="Courier New" w:cs="Courier New"/>
            <w:color w:val="000000"/>
            <w:kern w:val="0"/>
            <w:sz w:val="20"/>
            <w:szCs w:val="20"/>
          </w:rPr>
          <w:t xml:space="preserve"> the</w:t>
        </w:r>
      </w:ins>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{test plants}, was assayed by expressing sap using a completely different set of plants, referred to as </w:t>
      </w:r>
      <w:ins w:id="214" w:author="Seamus Harris" w:date="2013-12-30T17:50:00Z">
        <w:r w:rsidR="008562FC">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{assay plants}, for the Phase 2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215" w:author="Seamus Harris" w:date="2013-12-30T12:34:00Z">
        <w:r w:rsidRPr="00183E3A" w:rsidDel="00FD4575">
          <w:rPr>
            <w:rFonts w:ascii="Courier New" w:eastAsia="Times New Roman" w:hAnsi="Courier New" w:cs="Courier New"/>
            <w:color w:val="000000"/>
            <w:kern w:val="0"/>
            <w:sz w:val="20"/>
            <w:szCs w:val="20"/>
          </w:rPr>
          <w:delText>In t</w:delText>
        </w:r>
      </w:del>
      <w:ins w:id="216" w:author="Seamus Harris" w:date="2013-12-30T12:34:00Z">
        <w:r w:rsidR="00FD4575">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he Phase 2 experiment</w:t>
      </w:r>
      <w:del w:id="217" w:author="Seamus Harris" w:date="2013-12-30T12:34:00Z">
        <w:r w:rsidRPr="00183E3A" w:rsidDel="00FD4575">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ins w:id="218" w:author="Seamus Harris" w:date="2013-12-30T12:34:00Z">
        <w:r w:rsidR="00FD4575">
          <w:rPr>
            <w:rFonts w:ascii="Courier New" w:eastAsia="Times New Roman" w:hAnsi="Courier New" w:cs="Courier New"/>
            <w:color w:val="000000"/>
            <w:kern w:val="0"/>
            <w:sz w:val="20"/>
            <w:szCs w:val="20"/>
          </w:rPr>
          <w:t xml:space="preserve">used </w:t>
        </w:r>
      </w:ins>
      <w:ins w:id="219" w:author="Seamus Harris" w:date="2013-12-30T12:33:00Z">
        <w:r w:rsidR="00FD4575">
          <w:rPr>
            <w:rFonts w:ascii="Courier New" w:eastAsia="Times New Roman" w:hAnsi="Courier New" w:cs="Courier New"/>
            <w:color w:val="000000"/>
            <w:kern w:val="0"/>
            <w:sz w:val="20"/>
            <w:szCs w:val="20"/>
          </w:rPr>
          <w:t xml:space="preserve">four leaves from </w:t>
        </w:r>
      </w:ins>
      <w:ins w:id="220" w:author="Seamus Harris" w:date="2013-12-30T12:34:00Z">
        <w:r w:rsidR="00FD4575">
          <w:rPr>
            <w:rFonts w:ascii="Courier New" w:eastAsia="Times New Roman" w:hAnsi="Courier New" w:cs="Courier New"/>
            <w:color w:val="000000"/>
            <w:kern w:val="0"/>
            <w:sz w:val="20"/>
            <w:szCs w:val="20"/>
          </w:rPr>
          <w:t xml:space="preserve">each of </w:t>
        </w:r>
      </w:ins>
      <w:r w:rsidRPr="00183E3A">
        <w:rPr>
          <w:rFonts w:ascii="Courier New" w:eastAsia="Times New Roman" w:hAnsi="Courier New" w:cs="Courier New"/>
          <w:color w:val="000000"/>
          <w:kern w:val="0"/>
          <w:sz w:val="20"/>
          <w:szCs w:val="20"/>
        </w:rPr>
        <w:t>16 assay plants</w:t>
      </w:r>
      <w:del w:id="221" w:author="Seamus Harris" w:date="2013-12-30T12:34:00Z">
        <w:r w:rsidRPr="00183E3A" w:rsidDel="00FD4575">
          <w:rPr>
            <w:rFonts w:ascii="Courier New" w:eastAsia="Times New Roman" w:hAnsi="Courier New" w:cs="Courier New"/>
            <w:color w:val="000000"/>
            <w:kern w:val="0"/>
            <w:sz w:val="20"/>
            <w:szCs w:val="20"/>
          </w:rPr>
          <w:delText xml:space="preserve"> and four leaves within each assay plants were used</w:delText>
        </w:r>
      </w:del>
      <w:r w:rsidRPr="00183E3A">
        <w:rPr>
          <w:rFonts w:ascii="Courier New" w:eastAsia="Times New Roman" w:hAnsi="Courier New" w:cs="Courier New"/>
          <w:color w:val="000000"/>
          <w:kern w:val="0"/>
          <w:sz w:val="20"/>
          <w:szCs w:val="20"/>
        </w:rPr>
        <w:t xml:space="preserve">. </w:t>
      </w:r>
      <w:del w:id="222" w:author="Seamus Harris" w:date="2013-12-30T12:34:00Z">
        <w:r w:rsidRPr="00183E3A" w:rsidDel="00FD4575">
          <w:rPr>
            <w:rFonts w:ascii="Courier New" w:eastAsia="Times New Roman" w:hAnsi="Courier New" w:cs="Courier New"/>
            <w:color w:val="000000"/>
            <w:kern w:val="0"/>
            <w:sz w:val="20"/>
            <w:szCs w:val="20"/>
          </w:rPr>
          <w:delText>In a</w:delText>
        </w:r>
      </w:del>
      <w:del w:id="223" w:author="Seamus Harris" w:date="2013-12-30T17:50:00Z">
        <w:r w:rsidRPr="00183E3A" w:rsidDel="008562FC">
          <w:rPr>
            <w:rFonts w:ascii="Courier New" w:eastAsia="Times New Roman" w:hAnsi="Courier New" w:cs="Courier New"/>
            <w:color w:val="000000"/>
            <w:kern w:val="0"/>
            <w:sz w:val="20"/>
            <w:szCs w:val="20"/>
          </w:rPr>
          <w:delText>ddition, e</w:delText>
        </w:r>
      </w:del>
      <w:ins w:id="224" w:author="Seamus Harris" w:date="2013-12-30T17:50:00Z">
        <w:r w:rsidR="008562FC">
          <w:rPr>
            <w:rFonts w:ascii="Courier New" w:eastAsia="Times New Roman" w:hAnsi="Courier New" w:cs="Courier New"/>
            <w:color w:val="000000"/>
            <w:kern w:val="0"/>
            <w:sz w:val="20"/>
            <w:szCs w:val="20"/>
          </w:rPr>
          <w:t>E</w:t>
        </w:r>
      </w:ins>
      <w:r w:rsidRPr="00183E3A">
        <w:rPr>
          <w:rFonts w:ascii="Courier New" w:eastAsia="Times New Roman" w:hAnsi="Courier New" w:cs="Courier New"/>
          <w:color w:val="000000"/>
          <w:kern w:val="0"/>
          <w:sz w:val="20"/>
          <w:szCs w:val="20"/>
        </w:rPr>
        <w:t xml:space="preserve">ach leaf </w:t>
      </w:r>
      <w:del w:id="225" w:author="Seamus Harris" w:date="2013-12-30T12:34:00Z">
        <w:r w:rsidRPr="00183E3A" w:rsidDel="00FD4575">
          <w:rPr>
            <w:rFonts w:ascii="Courier New" w:eastAsia="Times New Roman" w:hAnsi="Courier New" w:cs="Courier New"/>
            <w:color w:val="000000"/>
            <w:kern w:val="0"/>
            <w:sz w:val="20"/>
            <w:szCs w:val="20"/>
          </w:rPr>
          <w:delText xml:space="preserve">is </w:delText>
        </w:r>
      </w:del>
      <w:ins w:id="226" w:author="Seamus Harris" w:date="2013-12-30T12:34:00Z">
        <w:r w:rsidR="00FD4575">
          <w:rPr>
            <w:rFonts w:ascii="Courier New" w:eastAsia="Times New Roman" w:hAnsi="Courier New" w:cs="Courier New"/>
            <w:color w:val="000000"/>
            <w:kern w:val="0"/>
            <w:sz w:val="20"/>
            <w:szCs w:val="20"/>
          </w:rPr>
          <w:t>was</w:t>
        </w:r>
        <w:r w:rsidR="00FD4575"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further subdivided into two </w:t>
      </w:r>
      <w:del w:id="227" w:author="Seamus Harris" w:date="2013-12-30T12:34:00Z">
        <w:r w:rsidRPr="00183E3A" w:rsidDel="00FD4575">
          <w:rPr>
            <w:rFonts w:ascii="Courier New" w:eastAsia="Times New Roman" w:hAnsi="Courier New" w:cs="Courier New"/>
            <w:color w:val="000000"/>
            <w:kern w:val="0"/>
            <w:sz w:val="20"/>
            <w:szCs w:val="20"/>
          </w:rPr>
          <w:delText>half leaves</w:delText>
        </w:r>
      </w:del>
      <w:ins w:id="228" w:author="Seamus Harris" w:date="2013-12-30T12:34:00Z">
        <w:r w:rsidR="00FD4575">
          <w:rPr>
            <w:rFonts w:ascii="Courier New" w:eastAsia="Times New Roman" w:hAnsi="Courier New" w:cs="Courier New"/>
            <w:color w:val="000000"/>
            <w:kern w:val="0"/>
            <w:sz w:val="20"/>
            <w:szCs w:val="20"/>
          </w:rPr>
          <w:t>halves</w:t>
        </w:r>
      </w:ins>
      <w:r w:rsidRPr="00183E3A">
        <w:rPr>
          <w:rFonts w:ascii="Courier New" w:eastAsia="Times New Roman" w:hAnsi="Courier New" w:cs="Courier New"/>
          <w:color w:val="000000"/>
          <w:kern w:val="0"/>
          <w:sz w:val="20"/>
          <w:szCs w:val="20"/>
        </w:rPr>
        <w:t xml:space="preserve">, </w:t>
      </w:r>
      <w:del w:id="229" w:author="Seamus Harris" w:date="2013-12-30T12:34:00Z">
        <w:r w:rsidRPr="00183E3A" w:rsidDel="00FD4575">
          <w:rPr>
            <w:rFonts w:ascii="Courier New" w:eastAsia="Times New Roman" w:hAnsi="Courier New" w:cs="Courier New"/>
            <w:color w:val="000000"/>
            <w:kern w:val="0"/>
            <w:sz w:val="20"/>
            <w:szCs w:val="20"/>
          </w:rPr>
          <w:delText xml:space="preserve">which allows to </w:delText>
        </w:r>
      </w:del>
      <w:ins w:id="230" w:author="Seamus Harris" w:date="2013-12-30T12:34:00Z">
        <w:r w:rsidR="00FD4575">
          <w:rPr>
            <w:rFonts w:ascii="Courier New" w:eastAsia="Times New Roman" w:hAnsi="Courier New" w:cs="Courier New"/>
            <w:color w:val="000000"/>
            <w:kern w:val="0"/>
            <w:sz w:val="20"/>
            <w:szCs w:val="20"/>
          </w:rPr>
          <w:t xml:space="preserve">thus allowing the </w:t>
        </w:r>
      </w:ins>
      <w:r w:rsidRPr="00183E3A">
        <w:rPr>
          <w:rFonts w:ascii="Courier New" w:eastAsia="Times New Roman" w:hAnsi="Courier New" w:cs="Courier New"/>
          <w:color w:val="000000"/>
          <w:kern w:val="0"/>
          <w:sz w:val="20"/>
          <w:szCs w:val="20"/>
        </w:rPr>
        <w:t>measure</w:t>
      </w:r>
      <w:ins w:id="231" w:author="Seamus Harris" w:date="2013-12-30T12:34:00Z">
        <w:r w:rsidR="00FD4575">
          <w:rPr>
            <w:rFonts w:ascii="Courier New" w:eastAsia="Times New Roman" w:hAnsi="Courier New" w:cs="Courier New"/>
            <w:color w:val="000000"/>
            <w:kern w:val="0"/>
            <w:sz w:val="20"/>
            <w:szCs w:val="20"/>
          </w:rPr>
          <w:t>ment of</w:t>
        </w:r>
      </w:ins>
      <w:r w:rsidRPr="00183E3A">
        <w:rPr>
          <w:rFonts w:ascii="Courier New" w:eastAsia="Times New Roman" w:hAnsi="Courier New" w:cs="Courier New"/>
          <w:color w:val="000000"/>
          <w:kern w:val="0"/>
          <w:sz w:val="20"/>
          <w:szCs w:val="20"/>
        </w:rPr>
        <w:t xml:space="preserve"> 128 samples. Given that </w:t>
      </w:r>
      <w:ins w:id="232" w:author="Seamus Harris" w:date="2013-12-30T12:35:00Z">
        <w:r w:rsidR="00FD4575">
          <w:rPr>
            <w:rFonts w:ascii="Courier New" w:eastAsia="Times New Roman" w:hAnsi="Courier New" w:cs="Courier New"/>
            <w:color w:val="000000"/>
            <w:kern w:val="0"/>
            <w:sz w:val="20"/>
            <w:szCs w:val="20"/>
          </w:rPr>
          <w:t xml:space="preserve">the Phase 1 experiment involved </w:t>
        </w:r>
      </w:ins>
      <w:del w:id="233" w:author="Seamus Harris" w:date="2013-12-30T12:35:00Z">
        <w:r w:rsidRPr="00183E3A" w:rsidDel="00FD4575">
          <w:rPr>
            <w:rFonts w:ascii="Courier New" w:eastAsia="Times New Roman" w:hAnsi="Courier New" w:cs="Courier New"/>
            <w:color w:val="000000"/>
            <w:kern w:val="0"/>
            <w:sz w:val="20"/>
            <w:szCs w:val="20"/>
          </w:rPr>
          <w:delText xml:space="preserve">there are </w:delText>
        </w:r>
      </w:del>
      <w:r w:rsidRPr="00183E3A">
        <w:rPr>
          <w:rFonts w:ascii="Courier New" w:eastAsia="Times New Roman" w:hAnsi="Courier New" w:cs="Courier New"/>
          <w:color w:val="000000"/>
          <w:kern w:val="0"/>
          <w:sz w:val="20"/>
          <w:szCs w:val="20"/>
        </w:rPr>
        <w:t>32 samples</w:t>
      </w:r>
      <w:del w:id="234" w:author="Seamus Harris" w:date="2013-12-30T12:35:00Z">
        <w:r w:rsidRPr="00183E3A" w:rsidDel="00FD4575">
          <w:rPr>
            <w:rFonts w:ascii="Courier New" w:eastAsia="Times New Roman" w:hAnsi="Courier New" w:cs="Courier New"/>
            <w:color w:val="000000"/>
            <w:kern w:val="0"/>
            <w:sz w:val="20"/>
            <w:szCs w:val="20"/>
          </w:rPr>
          <w:delText xml:space="preserve"> from the Phase 1 experiment</w:delText>
        </w:r>
      </w:del>
      <w:r w:rsidRPr="00183E3A">
        <w:rPr>
          <w:rFonts w:ascii="Courier New" w:eastAsia="Times New Roman" w:hAnsi="Courier New" w:cs="Courier New"/>
          <w:color w:val="000000"/>
          <w:kern w:val="0"/>
          <w:sz w:val="20"/>
          <w:szCs w:val="20"/>
        </w:rPr>
        <w:t xml:space="preserve">, each sample </w:t>
      </w:r>
      <w:del w:id="235" w:author="Seamus Harris" w:date="2013-12-30T12:35:00Z">
        <w:r w:rsidRPr="00183E3A" w:rsidDel="00FD4575">
          <w:rPr>
            <w:rFonts w:ascii="Courier New" w:eastAsia="Times New Roman" w:hAnsi="Courier New" w:cs="Courier New"/>
            <w:color w:val="000000"/>
            <w:kern w:val="0"/>
            <w:sz w:val="20"/>
            <w:szCs w:val="20"/>
          </w:rPr>
          <w:delText xml:space="preserve">are </w:delText>
        </w:r>
      </w:del>
      <w:ins w:id="236" w:author="Seamus Harris" w:date="2013-12-30T12:35:00Z">
        <w:r w:rsidR="00FD4575">
          <w:rPr>
            <w:rFonts w:ascii="Courier New" w:eastAsia="Times New Roman" w:hAnsi="Courier New" w:cs="Courier New"/>
            <w:color w:val="000000"/>
            <w:kern w:val="0"/>
            <w:sz w:val="20"/>
            <w:szCs w:val="20"/>
          </w:rPr>
          <w:t xml:space="preserve">was </w:t>
        </w:r>
      </w:ins>
      <w:r w:rsidRPr="00183E3A">
        <w:rPr>
          <w:rFonts w:ascii="Courier New" w:eastAsia="Times New Roman" w:hAnsi="Courier New" w:cs="Courier New"/>
          <w:color w:val="000000"/>
          <w:kern w:val="0"/>
          <w:sz w:val="20"/>
          <w:szCs w:val="20"/>
        </w:rPr>
        <w:t xml:space="preserve">replicated four times </w:t>
      </w:r>
      <w:del w:id="237" w:author="Seamus Harris" w:date="2013-12-30T17:50:00Z">
        <w:r w:rsidRPr="00183E3A" w:rsidDel="008562FC">
          <w:rPr>
            <w:rFonts w:ascii="Courier New" w:eastAsia="Times New Roman" w:hAnsi="Courier New" w:cs="Courier New"/>
            <w:color w:val="000000"/>
            <w:kern w:val="0"/>
            <w:sz w:val="20"/>
            <w:szCs w:val="20"/>
          </w:rPr>
          <w:delText xml:space="preserve">for </w:delText>
        </w:r>
      </w:del>
      <w:del w:id="238" w:author="Seamus Harris" w:date="2013-12-30T12:35:00Z">
        <w:r w:rsidRPr="00183E3A" w:rsidDel="00FD4575">
          <w:rPr>
            <w:rFonts w:ascii="Courier New" w:eastAsia="Times New Roman" w:hAnsi="Courier New" w:cs="Courier New"/>
            <w:color w:val="000000"/>
            <w:kern w:val="0"/>
            <w:sz w:val="20"/>
            <w:szCs w:val="20"/>
          </w:rPr>
          <w:delText xml:space="preserve">the </w:delText>
        </w:r>
      </w:del>
      <w:del w:id="239" w:author="Seamus Harris" w:date="2013-12-30T17:50:00Z">
        <w:r w:rsidRPr="00183E3A" w:rsidDel="008562FC">
          <w:rPr>
            <w:rFonts w:ascii="Courier New" w:eastAsia="Times New Roman" w:hAnsi="Courier New" w:cs="Courier New"/>
            <w:color w:val="000000"/>
            <w:kern w:val="0"/>
            <w:sz w:val="20"/>
            <w:szCs w:val="20"/>
          </w:rPr>
          <w:delText xml:space="preserve">measurement </w:delText>
        </w:r>
      </w:del>
      <w:r w:rsidRPr="00183E3A">
        <w:rPr>
          <w:rFonts w:ascii="Courier New" w:eastAsia="Times New Roman" w:hAnsi="Courier New" w:cs="Courier New"/>
          <w:color w:val="000000"/>
          <w:kern w:val="0"/>
          <w:sz w:val="20"/>
          <w:szCs w:val="20"/>
        </w:rPr>
        <w:t xml:space="preserve">in the Phase 2 experiment. For the assignment of the Phase 2 experiment, four </w:t>
      </w:r>
      <w:r w:rsidRPr="00183E3A">
        <w:rPr>
          <w:rFonts w:ascii="Courier New" w:eastAsia="Times New Roman" w:hAnsi="Courier New" w:cs="Courier New"/>
          <w:color w:val="008000"/>
          <w:kern w:val="0"/>
          <w:sz w:val="20"/>
          <w:szCs w:val="20"/>
        </w:rPr>
        <w:t>$4 \times 4$</w:t>
      </w:r>
      <w:r w:rsidRPr="00183E3A">
        <w:rPr>
          <w:rFonts w:ascii="Courier New" w:eastAsia="Times New Roman" w:hAnsi="Courier New" w:cs="Courier New"/>
          <w:color w:val="000000"/>
          <w:kern w:val="0"/>
          <w:sz w:val="20"/>
          <w:szCs w:val="20"/>
        </w:rPr>
        <w:t xml:space="preserve"> square arrays are made up </w:t>
      </w:r>
      <w:del w:id="240" w:author="Seamus Harris" w:date="2013-12-30T12:35:00Z">
        <w:r w:rsidRPr="00183E3A" w:rsidDel="00FD4575">
          <w:rPr>
            <w:rFonts w:ascii="Courier New" w:eastAsia="Times New Roman" w:hAnsi="Courier New" w:cs="Courier New"/>
            <w:color w:val="000000"/>
            <w:kern w:val="0"/>
            <w:sz w:val="20"/>
            <w:szCs w:val="20"/>
          </w:rPr>
          <w:delText xml:space="preserve">by </w:delText>
        </w:r>
      </w:del>
      <w:ins w:id="241" w:author="Seamus Harris" w:date="2013-12-30T12:35:00Z">
        <w:r w:rsidR="00FD4575">
          <w:rPr>
            <w:rFonts w:ascii="Courier New" w:eastAsia="Times New Roman" w:hAnsi="Courier New" w:cs="Courier New"/>
            <w:color w:val="000000"/>
            <w:kern w:val="0"/>
            <w:sz w:val="20"/>
            <w:szCs w:val="20"/>
          </w:rPr>
          <w:t xml:space="preserve">using </w:t>
        </w:r>
      </w:ins>
      <w:r w:rsidRPr="00183E3A">
        <w:rPr>
          <w:rFonts w:ascii="Courier New" w:eastAsia="Times New Roman" w:hAnsi="Courier New" w:cs="Courier New"/>
          <w:color w:val="000000"/>
          <w:kern w:val="0"/>
          <w:sz w:val="20"/>
          <w:szCs w:val="20"/>
        </w:rPr>
        <w:t xml:space="preserve">the </w:t>
      </w:r>
      <w:ins w:id="242" w:author="Seamus Harris" w:date="2013-12-30T12:35:00Z">
        <w:r w:rsidR="00FD4575">
          <w:rPr>
            <w:rFonts w:ascii="Courier New" w:eastAsia="Times New Roman" w:hAnsi="Courier New" w:cs="Courier New"/>
            <w:color w:val="000000"/>
            <w:kern w:val="0"/>
            <w:sz w:val="20"/>
            <w:szCs w:val="20"/>
          </w:rPr>
          <w:t xml:space="preserve">four leaves from each of </w:t>
        </w:r>
      </w:ins>
      <w:r w:rsidRPr="00183E3A">
        <w:rPr>
          <w:rFonts w:ascii="Courier New" w:eastAsia="Times New Roman" w:hAnsi="Courier New" w:cs="Courier New"/>
          <w:color w:val="000000"/>
          <w:kern w:val="0"/>
          <w:sz w:val="20"/>
          <w:szCs w:val="20"/>
        </w:rPr>
        <w:t>16 plants</w:t>
      </w:r>
      <w:del w:id="243" w:author="Seamus Harris" w:date="2013-12-30T12:35:00Z">
        <w:r w:rsidRPr="00183E3A" w:rsidDel="00FD4575">
          <w:rPr>
            <w:rFonts w:ascii="Courier New" w:eastAsia="Times New Roman" w:hAnsi="Courier New" w:cs="Courier New"/>
            <w:color w:val="000000"/>
            <w:kern w:val="0"/>
            <w:sz w:val="20"/>
            <w:szCs w:val="20"/>
          </w:rPr>
          <w:delText xml:space="preserve"> and four leaves with plants</w:delText>
        </w:r>
      </w:del>
      <w:r w:rsidRPr="00183E3A">
        <w:rPr>
          <w:rFonts w:ascii="Courier New" w:eastAsia="Times New Roman" w:hAnsi="Courier New" w:cs="Courier New"/>
          <w:color w:val="000000"/>
          <w:kern w:val="0"/>
          <w:sz w:val="20"/>
          <w:szCs w:val="20"/>
        </w:rPr>
        <w:t>.</w:t>
      </w:r>
      <w:del w:id="244" w:author="Seamus Harris" w:date="2013-12-30T12:35:00Z">
        <w:r w:rsidRPr="00183E3A" w:rsidDel="00FD4575">
          <w:rPr>
            <w:rFonts w:ascii="Courier New" w:eastAsia="Times New Roman" w:hAnsi="Courier New" w:cs="Courier New"/>
            <w:color w:val="000000"/>
            <w:kern w:val="0"/>
            <w:sz w:val="20"/>
            <w:szCs w:val="20"/>
          </w:rPr>
          <w:delText xml:space="preserve"> Furthermore,</w:delText>
        </w:r>
      </w:del>
      <w:r w:rsidRPr="00183E3A">
        <w:rPr>
          <w:rFonts w:ascii="Courier New" w:eastAsia="Times New Roman" w:hAnsi="Courier New" w:cs="Courier New"/>
          <w:color w:val="000000"/>
          <w:kern w:val="0"/>
          <w:sz w:val="20"/>
          <w:szCs w:val="20"/>
        </w:rPr>
        <w:t xml:space="preserve"> </w:t>
      </w:r>
      <w:del w:id="245" w:author="Seamus Harris" w:date="2013-12-30T12:35:00Z">
        <w:r w:rsidRPr="00183E3A" w:rsidDel="00FD4575">
          <w:rPr>
            <w:rFonts w:ascii="Courier New" w:eastAsia="Times New Roman" w:hAnsi="Courier New" w:cs="Courier New"/>
            <w:color w:val="000000"/>
            <w:kern w:val="0"/>
            <w:sz w:val="20"/>
            <w:szCs w:val="20"/>
          </w:rPr>
          <w:delText>s</w:delText>
        </w:r>
      </w:del>
      <w:ins w:id="246" w:author="Seamus Harris" w:date="2013-12-30T12:35:00Z">
        <w:r w:rsidR="00FD4575">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ince each leaf </w:t>
      </w:r>
      <w:del w:id="247" w:author="Seamus Harris" w:date="2013-12-30T17:51:00Z">
        <w:r w:rsidRPr="00183E3A" w:rsidDel="008562FC">
          <w:rPr>
            <w:rFonts w:ascii="Courier New" w:eastAsia="Times New Roman" w:hAnsi="Courier New" w:cs="Courier New"/>
            <w:color w:val="000000"/>
            <w:kern w:val="0"/>
            <w:sz w:val="20"/>
            <w:szCs w:val="20"/>
          </w:rPr>
          <w:delText xml:space="preserve">is </w:delText>
        </w:r>
      </w:del>
      <w:ins w:id="248" w:author="Seamus Harris" w:date="2013-12-30T17:51:00Z">
        <w:r w:rsidR="008562FC">
          <w:rPr>
            <w:rFonts w:ascii="Courier New" w:eastAsia="Times New Roman" w:hAnsi="Courier New" w:cs="Courier New"/>
            <w:color w:val="000000"/>
            <w:kern w:val="0"/>
            <w:sz w:val="20"/>
            <w:szCs w:val="20"/>
          </w:rPr>
          <w:t>was</w:t>
        </w:r>
        <w:r w:rsidR="008562FC"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further </w:t>
      </w:r>
      <w:del w:id="249" w:author="Seamus Harris" w:date="2013-12-30T12:35:00Z">
        <w:r w:rsidRPr="00183E3A" w:rsidDel="00FD4575">
          <w:rPr>
            <w:rFonts w:ascii="Courier New" w:eastAsia="Times New Roman" w:hAnsi="Courier New" w:cs="Courier New"/>
            <w:color w:val="000000"/>
            <w:kern w:val="0"/>
            <w:sz w:val="20"/>
            <w:szCs w:val="20"/>
          </w:rPr>
          <w:delText>sub</w:delText>
        </w:r>
      </w:del>
      <w:r w:rsidRPr="00183E3A">
        <w:rPr>
          <w:rFonts w:ascii="Courier New" w:eastAsia="Times New Roman" w:hAnsi="Courier New" w:cs="Courier New"/>
          <w:color w:val="000000"/>
          <w:kern w:val="0"/>
          <w:sz w:val="20"/>
          <w:szCs w:val="20"/>
        </w:rPr>
        <w:t>divided into two hal</w:t>
      </w:r>
      <w:ins w:id="250" w:author="Seamus Harris" w:date="2013-12-30T12:35:00Z">
        <w:r w:rsidR="00FD4575">
          <w:rPr>
            <w:rFonts w:ascii="Courier New" w:eastAsia="Times New Roman" w:hAnsi="Courier New" w:cs="Courier New"/>
            <w:color w:val="000000"/>
            <w:kern w:val="0"/>
            <w:sz w:val="20"/>
            <w:szCs w:val="20"/>
          </w:rPr>
          <w:t>ves</w:t>
        </w:r>
      </w:ins>
      <w:del w:id="251" w:author="Seamus Harris" w:date="2013-12-30T12:35:00Z">
        <w:r w:rsidRPr="00183E3A" w:rsidDel="00FD4575">
          <w:rPr>
            <w:rFonts w:ascii="Courier New" w:eastAsia="Times New Roman" w:hAnsi="Courier New" w:cs="Courier New"/>
            <w:color w:val="000000"/>
            <w:kern w:val="0"/>
            <w:sz w:val="20"/>
            <w:szCs w:val="20"/>
          </w:rPr>
          <w:delText>f leaves</w:delText>
        </w:r>
      </w:del>
      <w:r w:rsidRPr="00183E3A">
        <w:rPr>
          <w:rFonts w:ascii="Courier New" w:eastAsia="Times New Roman" w:hAnsi="Courier New" w:cs="Courier New"/>
          <w:color w:val="000000"/>
          <w:kern w:val="0"/>
          <w:sz w:val="20"/>
          <w:szCs w:val="20"/>
        </w:rPr>
        <w:t>, the Phase 2 design can be expressed as two sets of Latin square</w:t>
      </w:r>
      <w:del w:id="252" w:author="Seamus Harris" w:date="2013-12-30T12:35:00Z">
        <w:r w:rsidRPr="00183E3A" w:rsidDel="00FD4575">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designs superimposed </w:t>
      </w:r>
      <w:del w:id="253" w:author="Seamus Harris" w:date="2013-12-30T12:35:00Z">
        <w:r w:rsidRPr="00183E3A" w:rsidDel="00FD4575">
          <w:rPr>
            <w:rFonts w:ascii="Courier New" w:eastAsia="Times New Roman" w:hAnsi="Courier New" w:cs="Courier New"/>
            <w:color w:val="000000"/>
            <w:kern w:val="0"/>
            <w:sz w:val="20"/>
            <w:szCs w:val="20"/>
          </w:rPr>
          <w:delText xml:space="preserve">to </w:delText>
        </w:r>
      </w:del>
      <w:ins w:id="254" w:author="Seamus Harris" w:date="2013-12-30T12:35:00Z">
        <w:r w:rsidR="00FD4575">
          <w:rPr>
            <w:rFonts w:ascii="Courier New" w:eastAsia="Times New Roman" w:hAnsi="Courier New" w:cs="Courier New"/>
            <w:color w:val="000000"/>
            <w:kern w:val="0"/>
            <w:sz w:val="20"/>
            <w:szCs w:val="20"/>
          </w:rPr>
          <w:t xml:space="preserve">on </w:t>
        </w:r>
      </w:ins>
      <w:r w:rsidRPr="00183E3A">
        <w:rPr>
          <w:rFonts w:ascii="Courier New" w:eastAsia="Times New Roman" w:hAnsi="Courier New" w:cs="Courier New"/>
          <w:color w:val="000000"/>
          <w:kern w:val="0"/>
          <w:sz w:val="20"/>
          <w:szCs w:val="20"/>
        </w:rPr>
        <w:t xml:space="preserve">each other, </w:t>
      </w:r>
      <w:del w:id="255" w:author="Seamus Harris" w:date="2013-12-30T12:36:00Z">
        <w:r w:rsidRPr="00183E3A" w:rsidDel="00FD4575">
          <w:rPr>
            <w:rFonts w:ascii="Courier New" w:eastAsia="Times New Roman" w:hAnsi="Courier New" w:cs="Courier New"/>
            <w:color w:val="000000"/>
            <w:kern w:val="0"/>
            <w:sz w:val="20"/>
            <w:szCs w:val="20"/>
          </w:rPr>
          <w:delText xml:space="preserve">which </w:delText>
        </w:r>
      </w:del>
      <w:ins w:id="256" w:author="Seamus Harris" w:date="2013-12-30T12:36:00Z">
        <w:r w:rsidR="00FD4575">
          <w:rPr>
            <w:rFonts w:ascii="Courier New" w:eastAsia="Times New Roman" w:hAnsi="Courier New" w:cs="Courier New"/>
            <w:color w:val="000000"/>
            <w:kern w:val="0"/>
            <w:sz w:val="20"/>
            <w:szCs w:val="20"/>
          </w:rPr>
          <w:t xml:space="preserve">an arrangement </w:t>
        </w:r>
      </w:ins>
      <w:r w:rsidRPr="00183E3A">
        <w:rPr>
          <w:rFonts w:ascii="Courier New" w:eastAsia="Times New Roman" w:hAnsi="Courier New" w:cs="Courier New"/>
          <w:color w:val="000000"/>
          <w:kern w:val="0"/>
          <w:sz w:val="20"/>
          <w:szCs w:val="20"/>
        </w:rPr>
        <w:t xml:space="preserve">also known as </w:t>
      </w:r>
      <w:ins w:id="257" w:author="Seamus Harris" w:date="2013-12-30T12:36:00Z">
        <w:r w:rsidR="00FD4575">
          <w:rPr>
            <w:rFonts w:ascii="Courier New" w:eastAsia="Times New Roman" w:hAnsi="Courier New" w:cs="Courier New"/>
            <w:color w:val="000000"/>
            <w:kern w:val="0"/>
            <w:sz w:val="20"/>
            <w:szCs w:val="20"/>
          </w:rPr>
          <w:t>the</w:t>
        </w:r>
      </w:ins>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w:t>
      </w:r>
      <w:proofErr w:type="spellStart"/>
      <w:r w:rsidRPr="00183E3A">
        <w:rPr>
          <w:rFonts w:ascii="Courier New" w:eastAsia="Times New Roman" w:hAnsi="Courier New" w:cs="Courier New"/>
          <w:color w:val="000000"/>
          <w:kern w:val="0"/>
          <w:sz w:val="20"/>
          <w:szCs w:val="20"/>
          <w:u w:val="single"/>
        </w:rPr>
        <w:t>Greaco</w:t>
      </w:r>
      <w:proofErr w:type="spellEnd"/>
      <w:r w:rsidRPr="00183E3A">
        <w:rPr>
          <w:rFonts w:ascii="Courier New" w:eastAsia="Times New Roman" w:hAnsi="Courier New" w:cs="Courier New"/>
          <w:color w:val="000000"/>
          <w:kern w:val="0"/>
          <w:sz w:val="20"/>
          <w:szCs w:val="20"/>
        </w:rPr>
        <w:t xml:space="preserve">-Latin square design}. This experiment </w:t>
      </w:r>
      <w:del w:id="258" w:author="Seamus Harris" w:date="2013-12-30T12:36:00Z">
        <w:r w:rsidRPr="00183E3A" w:rsidDel="00FD4575">
          <w:rPr>
            <w:rFonts w:ascii="Courier New" w:eastAsia="Times New Roman" w:hAnsi="Courier New" w:cs="Courier New"/>
            <w:color w:val="000000"/>
            <w:kern w:val="0"/>
            <w:sz w:val="20"/>
            <w:szCs w:val="20"/>
          </w:rPr>
          <w:delText xml:space="preserve">is </w:delText>
        </w:r>
      </w:del>
      <w:ins w:id="259" w:author="Seamus Harris" w:date="2013-12-30T12:36:00Z">
        <w:r w:rsidR="00FD4575">
          <w:rPr>
            <w:rFonts w:ascii="Courier New" w:eastAsia="Times New Roman" w:hAnsi="Courier New" w:cs="Courier New"/>
            <w:color w:val="000000"/>
            <w:kern w:val="0"/>
            <w:sz w:val="20"/>
            <w:szCs w:val="20"/>
          </w:rPr>
          <w:t xml:space="preserve">provides </w:t>
        </w:r>
      </w:ins>
      <w:r w:rsidRPr="00183E3A">
        <w:rPr>
          <w:rFonts w:ascii="Courier New" w:eastAsia="Times New Roman" w:hAnsi="Courier New" w:cs="Courier New"/>
          <w:color w:val="000000"/>
          <w:kern w:val="0"/>
          <w:sz w:val="20"/>
          <w:szCs w:val="20"/>
        </w:rPr>
        <w:t xml:space="preserve">a good example of </w:t>
      </w:r>
      <w:del w:id="260" w:author="Seamus Harris" w:date="2013-12-30T12:36:00Z">
        <w:r w:rsidRPr="00183E3A" w:rsidDel="00FD4575">
          <w:rPr>
            <w:rFonts w:ascii="Courier New" w:eastAsia="Times New Roman" w:hAnsi="Courier New" w:cs="Courier New"/>
            <w:color w:val="000000"/>
            <w:kern w:val="0"/>
            <w:sz w:val="20"/>
            <w:szCs w:val="20"/>
          </w:rPr>
          <w:delText xml:space="preserve">the </w:delText>
        </w:r>
      </w:del>
      <w:ins w:id="261" w:author="Seamus Harris" w:date="2013-12-30T12:36:00Z">
        <w:r w:rsidR="00FD4575">
          <w:rPr>
            <w:rFonts w:ascii="Courier New" w:eastAsia="Times New Roman" w:hAnsi="Courier New" w:cs="Courier New"/>
            <w:color w:val="000000"/>
            <w:kern w:val="0"/>
            <w:sz w:val="20"/>
            <w:szCs w:val="20"/>
          </w:rPr>
          <w:t>a</w:t>
        </w:r>
        <w:r w:rsidR="00FD4575"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two-phase experiment </w:t>
      </w:r>
      <w:ins w:id="262" w:author="Seamus Harris" w:date="2013-12-30T12:36:00Z">
        <w:r w:rsidR="00FD4575">
          <w:rPr>
            <w:rFonts w:ascii="Courier New" w:eastAsia="Times New Roman" w:hAnsi="Courier New" w:cs="Courier New"/>
            <w:color w:val="000000"/>
            <w:kern w:val="0"/>
            <w:sz w:val="20"/>
            <w:szCs w:val="20"/>
          </w:rPr>
          <w:t xml:space="preserve">that requires </w:t>
        </w:r>
      </w:ins>
      <w:del w:id="263" w:author="Seamus Harris" w:date="2013-12-30T12:36:00Z">
        <w:r w:rsidRPr="00183E3A" w:rsidDel="00FD4575">
          <w:rPr>
            <w:rFonts w:ascii="Courier New" w:eastAsia="Times New Roman" w:hAnsi="Courier New" w:cs="Courier New"/>
            <w:color w:val="000000"/>
            <w:kern w:val="0"/>
            <w:sz w:val="20"/>
            <w:szCs w:val="20"/>
          </w:rPr>
          <w:delText xml:space="preserve">where there are </w:delText>
        </w:r>
      </w:del>
      <w:r w:rsidRPr="00183E3A">
        <w:rPr>
          <w:rFonts w:ascii="Courier New" w:eastAsia="Times New Roman" w:hAnsi="Courier New" w:cs="Courier New"/>
          <w:color w:val="000000"/>
          <w:kern w:val="0"/>
          <w:sz w:val="20"/>
          <w:szCs w:val="20"/>
        </w:rPr>
        <w:t>two different experimental designs</w:t>
      </w:r>
      <w:del w:id="264" w:author="Seamus Harris" w:date="2013-12-30T12:36:00Z">
        <w:r w:rsidRPr="00183E3A" w:rsidDel="00FD4575">
          <w:rPr>
            <w:rFonts w:ascii="Courier New" w:eastAsia="Times New Roman" w:hAnsi="Courier New" w:cs="Courier New"/>
            <w:color w:val="000000"/>
            <w:kern w:val="0"/>
            <w:sz w:val="20"/>
            <w:szCs w:val="20"/>
          </w:rPr>
          <w:delText xml:space="preserve"> required</w:delText>
        </w:r>
      </w:del>
      <w:del w:id="265" w:author="Seamus Harris" w:date="2013-12-30T17:51:00Z">
        <w:r w:rsidRPr="00183E3A" w:rsidDel="008562FC">
          <w:rPr>
            <w:rFonts w:ascii="Courier New" w:eastAsia="Times New Roman" w:hAnsi="Courier New" w:cs="Courier New"/>
            <w:color w:val="000000"/>
            <w:kern w:val="0"/>
            <w:sz w:val="20"/>
            <w:szCs w:val="20"/>
          </w:rPr>
          <w:delText>;</w:delText>
        </w:r>
      </w:del>
      <w:ins w:id="266" w:author="Seamus Harris" w:date="2013-12-30T17:51:00Z">
        <w:r w:rsidR="008562FC">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ins w:id="267" w:author="Seamus Harris" w:date="2013-12-30T17:51:00Z">
        <w:r w:rsidR="008562FC">
          <w:rPr>
            <w:rFonts w:ascii="Courier New" w:eastAsia="Times New Roman" w:hAnsi="Courier New" w:cs="Courier New"/>
            <w:color w:val="000000"/>
            <w:kern w:val="0"/>
            <w:sz w:val="20"/>
            <w:szCs w:val="20"/>
          </w:rPr>
          <w:t xml:space="preserve">where </w:t>
        </w:r>
      </w:ins>
      <w:r w:rsidRPr="00183E3A">
        <w:rPr>
          <w:rFonts w:ascii="Courier New" w:eastAsia="Times New Roman" w:hAnsi="Courier New" w:cs="Courier New"/>
          <w:color w:val="000000"/>
          <w:kern w:val="0"/>
          <w:sz w:val="20"/>
          <w:szCs w:val="20"/>
        </w:rPr>
        <w:t xml:space="preserve">the first design </w:t>
      </w:r>
      <w:del w:id="268" w:author="Seamus Harris" w:date="2013-12-30T12:36:00Z">
        <w:r w:rsidRPr="00183E3A" w:rsidDel="00FD4575">
          <w:rPr>
            <w:rFonts w:ascii="Courier New" w:eastAsia="Times New Roman" w:hAnsi="Courier New" w:cs="Courier New"/>
            <w:color w:val="000000"/>
            <w:kern w:val="0"/>
            <w:sz w:val="20"/>
            <w:szCs w:val="20"/>
          </w:rPr>
          <w:delText xml:space="preserve">is to </w:delText>
        </w:r>
      </w:del>
      <w:r w:rsidRPr="00183E3A">
        <w:rPr>
          <w:rFonts w:ascii="Courier New" w:eastAsia="Times New Roman" w:hAnsi="Courier New" w:cs="Courier New"/>
          <w:color w:val="000000"/>
          <w:kern w:val="0"/>
          <w:sz w:val="20"/>
          <w:szCs w:val="20"/>
        </w:rPr>
        <w:t>prepare</w:t>
      </w:r>
      <w:ins w:id="269" w:author="Seamus Harris" w:date="2013-12-30T12:36:00Z">
        <w:r w:rsidR="00FD4575">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a set of samples and second design </w:t>
      </w:r>
      <w:del w:id="270" w:author="Seamus Harris" w:date="2013-12-30T12:36:00Z">
        <w:r w:rsidRPr="00183E3A" w:rsidDel="00FD4575">
          <w:rPr>
            <w:rFonts w:ascii="Courier New" w:eastAsia="Times New Roman" w:hAnsi="Courier New" w:cs="Courier New"/>
            <w:color w:val="000000"/>
            <w:kern w:val="0"/>
            <w:sz w:val="20"/>
            <w:szCs w:val="20"/>
          </w:rPr>
          <w:delText xml:space="preserve">is to </w:delText>
        </w:r>
      </w:del>
      <w:r w:rsidRPr="00183E3A">
        <w:rPr>
          <w:rFonts w:ascii="Courier New" w:eastAsia="Times New Roman" w:hAnsi="Courier New" w:cs="Courier New"/>
          <w:color w:val="000000"/>
          <w:kern w:val="0"/>
          <w:sz w:val="20"/>
          <w:szCs w:val="20"/>
        </w:rPr>
        <w:t>measure</w:t>
      </w:r>
      <w:ins w:id="271" w:author="Seamus Harris" w:date="2013-12-30T12:36:00Z">
        <w:r w:rsidR="00FD4575">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bio</w:t>
      </w:r>
      <w:r w:rsidRPr="00183E3A">
        <w:rPr>
          <w:rFonts w:ascii="Courier New" w:eastAsia="Times New Roman" w:hAnsi="Courier New" w:cs="Courier New"/>
          <w:color w:val="000000"/>
          <w:kern w:val="0"/>
          <w:sz w:val="20"/>
          <w:szCs w:val="20"/>
        </w:rPr>
        <w:t xml:space="preserve">-substances of interest from each </w:t>
      </w:r>
      <w:del w:id="272" w:author="Seamus Harris" w:date="2013-12-30T12:36:00Z">
        <w:r w:rsidRPr="00183E3A" w:rsidDel="00FD4575">
          <w:rPr>
            <w:rFonts w:ascii="Courier New" w:eastAsia="Times New Roman" w:hAnsi="Courier New" w:cs="Courier New"/>
            <w:color w:val="000000"/>
            <w:kern w:val="0"/>
            <w:sz w:val="20"/>
            <w:szCs w:val="20"/>
          </w:rPr>
          <w:delText xml:space="preserve">of these </w:delText>
        </w:r>
      </w:del>
      <w:r w:rsidRPr="00183E3A">
        <w:rPr>
          <w:rFonts w:ascii="Courier New" w:eastAsia="Times New Roman" w:hAnsi="Courier New" w:cs="Courier New"/>
          <w:color w:val="000000"/>
          <w:kern w:val="0"/>
          <w:sz w:val="20"/>
          <w:szCs w:val="20"/>
        </w:rPr>
        <w:t>sample</w:t>
      </w:r>
      <w:del w:id="273" w:author="Seamus Harris" w:date="2013-12-30T12:36:00Z">
        <w:r w:rsidRPr="00183E3A" w:rsidDel="00FD4575">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 analysis of variance (ANOVA) table </w:t>
      </w:r>
      <w:del w:id="274" w:author="Seamus Harris" w:date="2013-12-30T12:42:00Z">
        <w:r w:rsidRPr="00183E3A" w:rsidDel="008611F8">
          <w:rPr>
            <w:rFonts w:ascii="Courier New" w:eastAsia="Times New Roman" w:hAnsi="Courier New" w:cs="Courier New"/>
            <w:color w:val="000000"/>
            <w:kern w:val="0"/>
            <w:sz w:val="20"/>
            <w:szCs w:val="20"/>
          </w:rPr>
          <w:delText xml:space="preserve">were used which </w:delText>
        </w:r>
      </w:del>
      <w:r w:rsidRPr="00183E3A">
        <w:rPr>
          <w:rFonts w:ascii="Courier New" w:eastAsia="Times New Roman" w:hAnsi="Courier New" w:cs="Courier New"/>
          <w:color w:val="000000"/>
          <w:kern w:val="0"/>
          <w:sz w:val="20"/>
          <w:szCs w:val="20"/>
        </w:rPr>
        <w:t>explain</w:t>
      </w:r>
      <w:ins w:id="275" w:author="Seamus Harris" w:date="2013-12-30T12:42:00Z">
        <w:r w:rsidR="008611F8">
          <w:rPr>
            <w:rFonts w:ascii="Courier New" w:eastAsia="Times New Roman" w:hAnsi="Courier New" w:cs="Courier New"/>
            <w:color w:val="000000"/>
            <w:kern w:val="0"/>
            <w:sz w:val="20"/>
            <w:szCs w:val="20"/>
          </w:rPr>
          <w:t>ed</w:t>
        </w:r>
      </w:ins>
      <w:r w:rsidRPr="00183E3A">
        <w:rPr>
          <w:rFonts w:ascii="Courier New" w:eastAsia="Times New Roman" w:hAnsi="Courier New" w:cs="Courier New"/>
          <w:color w:val="000000"/>
          <w:kern w:val="0"/>
          <w:sz w:val="20"/>
          <w:szCs w:val="20"/>
        </w:rPr>
        <w:t xml:space="preserve"> the sources of variation </w:t>
      </w:r>
      <w:del w:id="276" w:author="Seamus Harris" w:date="2013-12-30T12:42:00Z">
        <w:r w:rsidRPr="00183E3A" w:rsidDel="008611F8">
          <w:rPr>
            <w:rFonts w:ascii="Courier New" w:eastAsia="Times New Roman" w:hAnsi="Courier New" w:cs="Courier New"/>
            <w:color w:val="000000"/>
            <w:kern w:val="0"/>
            <w:sz w:val="20"/>
            <w:szCs w:val="20"/>
          </w:rPr>
          <w:delText xml:space="preserve">that were </w:delText>
        </w:r>
      </w:del>
      <w:r w:rsidRPr="00183E3A">
        <w:rPr>
          <w:rFonts w:ascii="Courier New" w:eastAsia="Times New Roman" w:hAnsi="Courier New" w:cs="Courier New"/>
          <w:color w:val="000000"/>
          <w:kern w:val="0"/>
          <w:sz w:val="20"/>
          <w:szCs w:val="20"/>
        </w:rPr>
        <w:t xml:space="preserve">introduced from the two-phase experiment. </w:t>
      </w:r>
      <w:proofErr w:type="gramStart"/>
      <w:r w:rsidRPr="00183E3A">
        <w:rPr>
          <w:rFonts w:ascii="Courier New" w:eastAsia="Times New Roman" w:hAnsi="Courier New" w:cs="Courier New"/>
          <w:color w:val="000000"/>
          <w:kern w:val="0"/>
          <w:sz w:val="20"/>
          <w:szCs w:val="20"/>
        </w:rPr>
        <w:t>For</w:t>
      </w:r>
      <w:proofErr w:type="gramEnd"/>
      <w:r w:rsidRPr="00183E3A">
        <w:rPr>
          <w:rFonts w:ascii="Courier New" w:eastAsia="Times New Roman" w:hAnsi="Courier New" w:cs="Courier New"/>
          <w:color w:val="000000"/>
          <w:kern w:val="0"/>
          <w:sz w:val="20"/>
          <w:szCs w:val="20"/>
        </w:rPr>
        <w:t xml:space="preserve"> each source of variation, the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{sum of squares} (SS) can be computed from the experimental data and the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{expected mean squares} (EMS) can be derived solely from the experimental design. EMS is the linear combination of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{variance component}, commonly denoted by </w:t>
      </w:r>
      <w:r w:rsidRPr="00183E3A">
        <w:rPr>
          <w:rFonts w:ascii="Courier New" w:eastAsia="Times New Roman" w:hAnsi="Courier New" w:cs="Courier New"/>
          <w:color w:val="008000"/>
          <w:kern w:val="0"/>
          <w:sz w:val="20"/>
          <w:szCs w:val="20"/>
        </w:rPr>
        <w:t>$\sigma</w:t>
      </w:r>
      <w:proofErr w:type="gramStart"/>
      <w:r w:rsidRPr="00183E3A">
        <w:rPr>
          <w:rFonts w:ascii="Courier New" w:eastAsia="Times New Roman" w:hAnsi="Courier New" w:cs="Courier New"/>
          <w:color w:val="008000"/>
          <w:kern w:val="0"/>
          <w:sz w:val="20"/>
          <w:szCs w:val="20"/>
        </w:rPr>
        <w:t>_{</w:t>
      </w:r>
      <w:proofErr w:type="spellStart"/>
      <w:proofErr w:type="gramEnd"/>
      <w:r w:rsidRPr="00183E3A">
        <w:rPr>
          <w:rFonts w:ascii="Courier New" w:eastAsia="Times New Roman" w:hAnsi="Courier New" w:cs="Courier New"/>
          <w:color w:val="008000"/>
          <w:kern w:val="0"/>
          <w:sz w:val="20"/>
          <w:szCs w:val="20"/>
        </w:rPr>
        <w:t>i</w:t>
      </w:r>
      <w:proofErr w:type="spellEnd"/>
      <w:r w:rsidRPr="00183E3A">
        <w:rPr>
          <w:rFonts w:ascii="Courier New" w:eastAsia="Times New Roman" w:hAnsi="Courier New" w:cs="Courier New"/>
          <w:color w:val="008000"/>
          <w:kern w:val="0"/>
          <w:sz w:val="20"/>
          <w:szCs w:val="20"/>
        </w:rPr>
        <w:t>}^2$</w:t>
      </w:r>
      <w:r w:rsidRPr="00183E3A">
        <w:rPr>
          <w:rFonts w:ascii="Courier New" w:eastAsia="Times New Roman" w:hAnsi="Courier New" w:cs="Courier New"/>
          <w:color w:val="000000"/>
          <w:kern w:val="0"/>
          <w:sz w:val="20"/>
          <w:szCs w:val="20"/>
        </w:rPr>
        <w:t xml:space="preserve"> from factor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i</w:t>
      </w:r>
      <w:proofErr w:type="spellEnd"/>
      <w:r w:rsidRPr="00183E3A">
        <w:rPr>
          <w:rFonts w:ascii="Courier New" w:eastAsia="Times New Roman" w:hAnsi="Courier New" w:cs="Courier New"/>
          <w:color w:val="008000"/>
          <w:kern w:val="0"/>
          <w:sz w:val="20"/>
          <w:szCs w:val="20"/>
        </w:rPr>
        <w:t>$</w:t>
      </w:r>
      <w:r w:rsidRPr="00183E3A">
        <w:rPr>
          <w:rFonts w:ascii="Courier New" w:eastAsia="Times New Roman" w:hAnsi="Courier New" w:cs="Courier New"/>
          <w:color w:val="000000"/>
          <w:kern w:val="0"/>
          <w:sz w:val="20"/>
          <w:szCs w:val="20"/>
        </w:rPr>
        <w:t>, which indicates the contribution of the variation from different factor</w:t>
      </w:r>
      <w:ins w:id="277" w:author="Seamus Harris" w:date="2013-12-30T12:42:00Z">
        <w:r w:rsidR="008611F8">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commentRangeStart w:id="278"/>
      <w:del w:id="279" w:author="Seamus Harris" w:date="2013-12-30T12:42:00Z">
        <w:r w:rsidRPr="00183E3A" w:rsidDel="008611F8">
          <w:rPr>
            <w:rFonts w:ascii="Courier New" w:eastAsia="Times New Roman" w:hAnsi="Courier New" w:cs="Courier New"/>
            <w:color w:val="000000"/>
            <w:kern w:val="0"/>
            <w:sz w:val="20"/>
            <w:szCs w:val="20"/>
          </w:rPr>
          <w:delText>Hence,</w:delText>
        </w:r>
      </w:del>
      <w:ins w:id="280" w:author="Seamus Harris" w:date="2013-12-30T12:42:00Z">
        <w:r w:rsidR="008611F8">
          <w:rPr>
            <w:rFonts w:ascii="Courier New" w:eastAsia="Times New Roman" w:hAnsi="Courier New" w:cs="Courier New"/>
            <w:color w:val="000000"/>
            <w:kern w:val="0"/>
            <w:sz w:val="20"/>
            <w:szCs w:val="20"/>
          </w:rPr>
          <w:t>The</w:t>
        </w:r>
      </w:ins>
      <w:r w:rsidRPr="00183E3A">
        <w:rPr>
          <w:rFonts w:ascii="Courier New" w:eastAsia="Times New Roman" w:hAnsi="Courier New" w:cs="Courier New"/>
          <w:color w:val="000000"/>
          <w:kern w:val="0"/>
          <w:sz w:val="20"/>
          <w:szCs w:val="20"/>
        </w:rPr>
        <w:t xml:space="preserve"> ANOVA table </w:t>
      </w:r>
      <w:ins w:id="281" w:author="Seamus Harris" w:date="2013-12-30T12:43:00Z">
        <w:r w:rsidR="008611F8">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 xml:space="preserve">is essential </w:t>
      </w:r>
      <w:del w:id="282" w:author="Seamus Harris" w:date="2013-12-30T17:52:00Z">
        <w:r w:rsidRPr="00183E3A" w:rsidDel="008562FC">
          <w:rPr>
            <w:rFonts w:ascii="Courier New" w:eastAsia="Times New Roman" w:hAnsi="Courier New" w:cs="Courier New"/>
            <w:color w:val="000000"/>
            <w:kern w:val="0"/>
            <w:sz w:val="20"/>
            <w:szCs w:val="20"/>
          </w:rPr>
          <w:delText xml:space="preserve">tool </w:delText>
        </w:r>
      </w:del>
      <w:r w:rsidRPr="00183E3A">
        <w:rPr>
          <w:rFonts w:ascii="Courier New" w:eastAsia="Times New Roman" w:hAnsi="Courier New" w:cs="Courier New"/>
          <w:color w:val="000000"/>
          <w:kern w:val="0"/>
          <w:sz w:val="20"/>
          <w:szCs w:val="20"/>
        </w:rPr>
        <w:t xml:space="preserve">for </w:t>
      </w:r>
      <w:del w:id="283" w:author="Seamus Harris" w:date="2013-12-30T12:43:00Z">
        <w:r w:rsidRPr="00183E3A" w:rsidDel="008611F8">
          <w:rPr>
            <w:rFonts w:ascii="Courier New" w:eastAsia="Times New Roman" w:hAnsi="Courier New" w:cs="Courier New"/>
            <w:color w:val="000000"/>
            <w:kern w:val="0"/>
            <w:sz w:val="20"/>
            <w:szCs w:val="20"/>
          </w:rPr>
          <w:delText xml:space="preserve">dissecting </w:delText>
        </w:r>
      </w:del>
      <w:ins w:id="284" w:author="Seamus Harris" w:date="2013-12-30T12:43:00Z">
        <w:r w:rsidR="008611F8">
          <w:rPr>
            <w:rFonts w:ascii="Courier New" w:eastAsia="Times New Roman" w:hAnsi="Courier New" w:cs="Courier New"/>
            <w:color w:val="000000"/>
            <w:kern w:val="0"/>
            <w:sz w:val="20"/>
            <w:szCs w:val="20"/>
          </w:rPr>
          <w:t xml:space="preserve">identifying and analyzing </w:t>
        </w:r>
      </w:ins>
      <w:r w:rsidRPr="00183E3A">
        <w:rPr>
          <w:rFonts w:ascii="Courier New" w:eastAsia="Times New Roman" w:hAnsi="Courier New" w:cs="Courier New"/>
          <w:color w:val="000000"/>
          <w:kern w:val="0"/>
          <w:sz w:val="20"/>
          <w:szCs w:val="20"/>
        </w:rPr>
        <w:t xml:space="preserve">the </w:t>
      </w:r>
      <w:del w:id="285" w:author="Seamus Harris" w:date="2013-12-30T12:43:00Z">
        <w:r w:rsidRPr="00183E3A" w:rsidDel="008611F8">
          <w:rPr>
            <w:rFonts w:ascii="Courier New" w:eastAsia="Times New Roman" w:hAnsi="Courier New" w:cs="Courier New"/>
            <w:color w:val="000000"/>
            <w:kern w:val="0"/>
            <w:sz w:val="20"/>
            <w:szCs w:val="20"/>
          </w:rPr>
          <w:delText xml:space="preserve">different </w:delText>
        </w:r>
      </w:del>
      <w:r w:rsidRPr="00183E3A">
        <w:rPr>
          <w:rFonts w:ascii="Courier New" w:eastAsia="Times New Roman" w:hAnsi="Courier New" w:cs="Courier New"/>
          <w:color w:val="000000"/>
          <w:kern w:val="0"/>
          <w:sz w:val="20"/>
          <w:szCs w:val="20"/>
        </w:rPr>
        <w:t>variation</w:t>
      </w:r>
      <w:ins w:id="286" w:author="Seamus Harris" w:date="2013-12-30T12:43:00Z">
        <w:r w:rsidR="008611F8">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ins w:id="287" w:author="Seamus Harris" w:date="2013-12-30T12:43:00Z">
        <w:r w:rsidR="008611F8">
          <w:rPr>
            <w:rFonts w:ascii="Courier New" w:eastAsia="Times New Roman" w:hAnsi="Courier New" w:cs="Courier New"/>
            <w:color w:val="000000"/>
            <w:kern w:val="0"/>
            <w:sz w:val="20"/>
            <w:szCs w:val="20"/>
          </w:rPr>
          <w:t xml:space="preserve">among </w:t>
        </w:r>
      </w:ins>
      <w:del w:id="288" w:author="Seamus Harris" w:date="2013-12-30T12:43:00Z">
        <w:r w:rsidRPr="00183E3A" w:rsidDel="008611F8">
          <w:rPr>
            <w:rFonts w:ascii="Courier New" w:eastAsia="Times New Roman" w:hAnsi="Courier New" w:cs="Courier New"/>
            <w:color w:val="000000"/>
            <w:kern w:val="0"/>
            <w:sz w:val="20"/>
            <w:szCs w:val="20"/>
          </w:rPr>
          <w:delText xml:space="preserve">in any </w:delText>
        </w:r>
      </w:del>
      <w:r w:rsidRPr="00183E3A">
        <w:rPr>
          <w:rFonts w:ascii="Courier New" w:eastAsia="Times New Roman" w:hAnsi="Courier New" w:cs="Courier New"/>
          <w:color w:val="000000"/>
          <w:kern w:val="0"/>
          <w:sz w:val="20"/>
          <w:szCs w:val="20"/>
        </w:rPr>
        <w:t>experiment</w:t>
      </w:r>
      <w:ins w:id="289" w:author="Seamus Harris" w:date="2013-12-30T12:43:00Z">
        <w:r w:rsidR="008611F8">
          <w:rPr>
            <w:rFonts w:ascii="Courier New" w:eastAsia="Times New Roman" w:hAnsi="Courier New" w:cs="Courier New"/>
            <w:color w:val="000000"/>
            <w:kern w:val="0"/>
            <w:sz w:val="20"/>
            <w:szCs w:val="20"/>
          </w:rPr>
          <w:t>s</w:t>
        </w:r>
      </w:ins>
      <w:ins w:id="290" w:author="Seamus Harris" w:date="2013-12-30T17:52:00Z">
        <w:r w:rsidR="008562FC">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and can useful for </w:t>
      </w:r>
      <w:del w:id="291" w:author="Seamus Harris" w:date="2013-12-30T12:43:00Z">
        <w:r w:rsidRPr="00183E3A" w:rsidDel="008611F8">
          <w:rPr>
            <w:rFonts w:ascii="Courier New" w:eastAsia="Times New Roman" w:hAnsi="Courier New" w:cs="Courier New"/>
            <w:color w:val="000000"/>
            <w:kern w:val="0"/>
            <w:sz w:val="20"/>
            <w:szCs w:val="20"/>
          </w:rPr>
          <w:delText xml:space="preserve">the complicate </w:delText>
        </w:r>
      </w:del>
      <w:ins w:id="292" w:author="Seamus Harris" w:date="2013-12-30T12:43:00Z">
        <w:r w:rsidR="008611F8">
          <w:rPr>
            <w:rFonts w:ascii="Courier New" w:eastAsia="Times New Roman" w:hAnsi="Courier New" w:cs="Courier New"/>
            <w:color w:val="000000"/>
            <w:kern w:val="0"/>
            <w:sz w:val="20"/>
            <w:szCs w:val="20"/>
          </w:rPr>
          <w:t xml:space="preserve">complex </w:t>
        </w:r>
      </w:ins>
      <w:r w:rsidRPr="00183E3A">
        <w:rPr>
          <w:rFonts w:ascii="Courier New" w:eastAsia="Times New Roman" w:hAnsi="Courier New" w:cs="Courier New"/>
          <w:color w:val="000000"/>
          <w:kern w:val="0"/>
          <w:sz w:val="20"/>
          <w:szCs w:val="20"/>
        </w:rPr>
        <w:t>experiment</w:t>
      </w:r>
      <w:ins w:id="293" w:author="Seamus Harris" w:date="2013-12-30T12:43:00Z">
        <w:r w:rsidR="008611F8">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involv</w:t>
      </w:r>
      <w:ins w:id="294" w:author="Seamus Harris" w:date="2013-12-30T12:43:00Z">
        <w:r w:rsidR="008611F8">
          <w:rPr>
            <w:rFonts w:ascii="Courier New" w:eastAsia="Times New Roman" w:hAnsi="Courier New" w:cs="Courier New"/>
            <w:color w:val="000000"/>
            <w:kern w:val="0"/>
            <w:sz w:val="20"/>
            <w:szCs w:val="20"/>
          </w:rPr>
          <w:t>ing</w:t>
        </w:r>
      </w:ins>
      <w:del w:id="295" w:author="Seamus Harris" w:date="2013-12-30T12:43:00Z">
        <w:r w:rsidRPr="00183E3A" w:rsidDel="008611F8">
          <w:rPr>
            <w:rFonts w:ascii="Courier New" w:eastAsia="Times New Roman" w:hAnsi="Courier New" w:cs="Courier New"/>
            <w:color w:val="000000"/>
            <w:kern w:val="0"/>
            <w:sz w:val="20"/>
            <w:szCs w:val="20"/>
          </w:rPr>
          <w:delText>es</w:delText>
        </w:r>
      </w:del>
      <w:r w:rsidRPr="00183E3A">
        <w:rPr>
          <w:rFonts w:ascii="Courier New" w:eastAsia="Times New Roman" w:hAnsi="Courier New" w:cs="Courier New"/>
          <w:color w:val="000000"/>
          <w:kern w:val="0"/>
          <w:sz w:val="20"/>
          <w:szCs w:val="20"/>
        </w:rPr>
        <w:t xml:space="preserve"> </w:t>
      </w:r>
      <w:del w:id="296" w:author="Seamus Harris" w:date="2013-12-30T12:43:00Z">
        <w:r w:rsidRPr="00183E3A" w:rsidDel="008611F8">
          <w:rPr>
            <w:rFonts w:ascii="Courier New" w:eastAsia="Times New Roman" w:hAnsi="Courier New" w:cs="Courier New"/>
            <w:color w:val="000000"/>
            <w:kern w:val="0"/>
            <w:sz w:val="20"/>
            <w:szCs w:val="20"/>
          </w:rPr>
          <w:delText xml:space="preserve">with </w:delText>
        </w:r>
      </w:del>
      <w:r w:rsidRPr="00183E3A">
        <w:rPr>
          <w:rFonts w:ascii="Courier New" w:eastAsia="Times New Roman" w:hAnsi="Courier New" w:cs="Courier New"/>
          <w:color w:val="000000"/>
          <w:kern w:val="0"/>
          <w:sz w:val="20"/>
          <w:szCs w:val="20"/>
        </w:rPr>
        <w:t>many factor</w:t>
      </w:r>
      <w:ins w:id="297" w:author="Seamus Harris" w:date="2013-12-30T12:43:00Z">
        <w:r w:rsidR="008611F8">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such as two-phase experiments.</w:t>
      </w:r>
      <w:commentRangeEnd w:id="278"/>
      <w:r w:rsidR="008611F8">
        <w:rPr>
          <w:rStyle w:val="CommentReference"/>
        </w:rPr>
        <w:commentReference w:id="278"/>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 xml:space="preserve">} presented two important principles </w:t>
      </w:r>
      <w:del w:id="298" w:author="Seamus Harris" w:date="2013-12-30T17:52:00Z">
        <w:r w:rsidRPr="00183E3A" w:rsidDel="008562FC">
          <w:rPr>
            <w:rFonts w:ascii="Courier New" w:eastAsia="Times New Roman" w:hAnsi="Courier New" w:cs="Courier New"/>
            <w:color w:val="000000"/>
            <w:kern w:val="0"/>
            <w:sz w:val="20"/>
            <w:szCs w:val="20"/>
          </w:rPr>
          <w:delText>for</w:delText>
        </w:r>
      </w:del>
      <w:ins w:id="299" w:author="Seamus Harris" w:date="2013-12-30T17:52:00Z">
        <w:r w:rsidR="008562FC">
          <w:rPr>
            <w:rFonts w:ascii="Courier New" w:eastAsia="Times New Roman" w:hAnsi="Courier New" w:cs="Courier New"/>
            <w:color w:val="000000"/>
            <w:kern w:val="0"/>
            <w:sz w:val="20"/>
            <w:szCs w:val="20"/>
          </w:rPr>
          <w:t>in</w:t>
        </w:r>
      </w:ins>
      <w:r w:rsidRPr="00183E3A">
        <w:rPr>
          <w:rFonts w:ascii="Courier New" w:eastAsia="Times New Roman" w:hAnsi="Courier New" w:cs="Courier New"/>
          <w:color w:val="000000"/>
          <w:kern w:val="0"/>
          <w:sz w:val="20"/>
          <w:szCs w:val="20"/>
        </w:rPr>
        <w:t xml:space="preserve"> </w:t>
      </w:r>
      <w:ins w:id="300" w:author="Seamus Harris" w:date="2013-12-30T17:52:00Z">
        <w:r w:rsidR="008562FC">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design</w:t>
      </w:r>
      <w:del w:id="301" w:author="Seamus Harris" w:date="2013-12-30T17:52:00Z">
        <w:r w:rsidRPr="00183E3A" w:rsidDel="008562FC">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w:t>
      </w:r>
      <w:ins w:id="302" w:author="Seamus Harris" w:date="2013-12-30T17:52:00Z">
        <w:r w:rsidR="008562FC">
          <w:rPr>
            <w:rFonts w:ascii="Courier New" w:eastAsia="Times New Roman" w:hAnsi="Courier New" w:cs="Courier New"/>
            <w:color w:val="000000"/>
            <w:kern w:val="0"/>
            <w:sz w:val="20"/>
            <w:szCs w:val="20"/>
          </w:rPr>
          <w:t xml:space="preserve">of </w:t>
        </w:r>
      </w:ins>
      <w:r w:rsidRPr="00183E3A">
        <w:rPr>
          <w:rFonts w:ascii="Courier New" w:eastAsia="Times New Roman" w:hAnsi="Courier New" w:cs="Courier New"/>
          <w:color w:val="000000"/>
          <w:kern w:val="0"/>
          <w:sz w:val="20"/>
          <w:szCs w:val="20"/>
        </w:rPr>
        <w:t xml:space="preserve">the two-phase experiment. The replication of the treatment in the Phase 1 experiment is essential, because </w:t>
      </w:r>
      <w:del w:id="303" w:author="Seamus Harris" w:date="2013-12-30T12:44:00Z">
        <w:r w:rsidRPr="00183E3A" w:rsidDel="008611F8">
          <w:rPr>
            <w:rFonts w:ascii="Courier New" w:eastAsia="Times New Roman" w:hAnsi="Courier New" w:cs="Courier New"/>
            <w:color w:val="000000"/>
            <w:kern w:val="0"/>
            <w:sz w:val="20"/>
            <w:szCs w:val="20"/>
          </w:rPr>
          <w:delText xml:space="preserve"> </w:delText>
        </w:r>
      </w:del>
      <w:r w:rsidRPr="00183E3A">
        <w:rPr>
          <w:rFonts w:ascii="Courier New" w:eastAsia="Times New Roman" w:hAnsi="Courier New" w:cs="Courier New"/>
          <w:color w:val="000000"/>
          <w:kern w:val="0"/>
          <w:sz w:val="20"/>
          <w:szCs w:val="20"/>
        </w:rPr>
        <w:t xml:space="preserve">the statistical test of the treatment effects for the Phase 1 experiment should be achievable separately from the Phase 2 experiment. </w:t>
      </w:r>
      <w:del w:id="304" w:author="Seamus Harris" w:date="2013-12-30T12:44:00Z">
        <w:r w:rsidRPr="00183E3A" w:rsidDel="008611F8">
          <w:rPr>
            <w:rFonts w:ascii="Courier New" w:eastAsia="Times New Roman" w:hAnsi="Courier New" w:cs="Courier New"/>
            <w:color w:val="000000"/>
            <w:kern w:val="0"/>
            <w:sz w:val="20"/>
            <w:szCs w:val="20"/>
          </w:rPr>
          <w:delText>The r</w:delText>
        </w:r>
      </w:del>
      <w:ins w:id="305" w:author="Seamus Harris" w:date="2013-12-30T12:44:00Z">
        <w:r w:rsidR="008611F8">
          <w:rPr>
            <w:rFonts w:ascii="Courier New" w:eastAsia="Times New Roman" w:hAnsi="Courier New" w:cs="Courier New"/>
            <w:color w:val="000000"/>
            <w:kern w:val="0"/>
            <w:sz w:val="20"/>
            <w:szCs w:val="20"/>
          </w:rPr>
          <w:t>R</w:t>
        </w:r>
      </w:ins>
      <w:r w:rsidRPr="00183E3A">
        <w:rPr>
          <w:rFonts w:ascii="Courier New" w:eastAsia="Times New Roman" w:hAnsi="Courier New" w:cs="Courier New"/>
          <w:color w:val="000000"/>
          <w:kern w:val="0"/>
          <w:sz w:val="20"/>
          <w:szCs w:val="20"/>
        </w:rPr>
        <w:t xml:space="preserve">eplication in the Phase 2 experiment is </w:t>
      </w:r>
      <w:del w:id="306" w:author="Seamus Harris" w:date="2013-12-30T12:45:00Z">
        <w:r w:rsidRPr="00183E3A" w:rsidDel="008611F8">
          <w:rPr>
            <w:rFonts w:ascii="Courier New" w:eastAsia="Times New Roman" w:hAnsi="Courier New" w:cs="Courier New"/>
            <w:color w:val="000000"/>
            <w:kern w:val="0"/>
            <w:sz w:val="20"/>
            <w:szCs w:val="20"/>
          </w:rPr>
          <w:delText xml:space="preserve">not </w:delText>
        </w:r>
      </w:del>
      <w:ins w:id="307" w:author="Seamus Harris" w:date="2013-12-30T12:45:00Z">
        <w:r w:rsidR="008611F8">
          <w:rPr>
            <w:rFonts w:ascii="Courier New" w:eastAsia="Times New Roman" w:hAnsi="Courier New" w:cs="Courier New"/>
            <w:color w:val="000000"/>
            <w:kern w:val="0"/>
            <w:sz w:val="20"/>
            <w:szCs w:val="20"/>
          </w:rPr>
          <w:t>un</w:t>
        </w:r>
      </w:ins>
      <w:r w:rsidRPr="00183E3A">
        <w:rPr>
          <w:rFonts w:ascii="Courier New" w:eastAsia="Times New Roman" w:hAnsi="Courier New" w:cs="Courier New"/>
          <w:color w:val="000000"/>
          <w:kern w:val="0"/>
          <w:sz w:val="20"/>
          <w:szCs w:val="20"/>
        </w:rPr>
        <w:t xml:space="preserve">necessary unless </w:t>
      </w:r>
      <w:del w:id="308" w:author="Seamus Harris" w:date="2013-12-30T12:45:00Z">
        <w:r w:rsidRPr="00183E3A" w:rsidDel="008611F8">
          <w:rPr>
            <w:rFonts w:ascii="Courier New" w:eastAsia="Times New Roman" w:hAnsi="Courier New" w:cs="Courier New"/>
            <w:color w:val="000000"/>
            <w:kern w:val="0"/>
            <w:sz w:val="20"/>
            <w:szCs w:val="20"/>
          </w:rPr>
          <w:delText xml:space="preserve">there is </w:delText>
        </w:r>
      </w:del>
      <w:ins w:id="309" w:author="Seamus Harris" w:date="2013-12-30T12:45:00Z">
        <w:r w:rsidR="008611F8" w:rsidRPr="00183E3A">
          <w:rPr>
            <w:rFonts w:ascii="Courier New" w:eastAsia="Times New Roman" w:hAnsi="Courier New" w:cs="Courier New"/>
            <w:color w:val="000000"/>
            <w:kern w:val="0"/>
            <w:sz w:val="20"/>
            <w:szCs w:val="20"/>
          </w:rPr>
          <w:t xml:space="preserve">the experiment </w:t>
        </w:r>
        <w:r w:rsidR="008611F8">
          <w:rPr>
            <w:rFonts w:ascii="Courier New" w:eastAsia="Times New Roman" w:hAnsi="Courier New" w:cs="Courier New"/>
            <w:color w:val="000000"/>
            <w:kern w:val="0"/>
            <w:sz w:val="20"/>
            <w:szCs w:val="20"/>
          </w:rPr>
          <w:t xml:space="preserve">introduces </w:t>
        </w:r>
      </w:ins>
      <w:r w:rsidRPr="00183E3A">
        <w:rPr>
          <w:rFonts w:ascii="Courier New" w:eastAsia="Times New Roman" w:hAnsi="Courier New" w:cs="Courier New"/>
          <w:color w:val="000000"/>
          <w:kern w:val="0"/>
          <w:sz w:val="20"/>
          <w:szCs w:val="20"/>
        </w:rPr>
        <w:t>uncontrollable variation</w:t>
      </w:r>
      <w:del w:id="310" w:author="Seamus Harris" w:date="2013-12-30T12:45:00Z">
        <w:r w:rsidRPr="00183E3A" w:rsidDel="008611F8">
          <w:rPr>
            <w:rFonts w:ascii="Courier New" w:eastAsia="Times New Roman" w:hAnsi="Courier New" w:cs="Courier New"/>
            <w:color w:val="000000"/>
            <w:kern w:val="0"/>
            <w:sz w:val="20"/>
            <w:szCs w:val="20"/>
          </w:rPr>
          <w:delText xml:space="preserve"> introduced from the Phase 2 experiment</w:delText>
        </w:r>
      </w:del>
      <w:r w:rsidRPr="00183E3A">
        <w:rPr>
          <w:rFonts w:ascii="Courier New" w:eastAsia="Times New Roman" w:hAnsi="Courier New" w:cs="Courier New"/>
          <w:color w:val="000000"/>
          <w:kern w:val="0"/>
          <w:sz w:val="20"/>
          <w:szCs w:val="20"/>
        </w:rPr>
        <w:t xml:space="preserve">. The main </w:t>
      </w:r>
      <w:ins w:id="311" w:author="Seamus Harris" w:date="2013-12-30T12:45:00Z">
        <w:r w:rsidR="008611F8">
          <w:rPr>
            <w:rFonts w:ascii="Courier New" w:eastAsia="Times New Roman" w:hAnsi="Courier New" w:cs="Courier New"/>
            <w:color w:val="000000"/>
            <w:kern w:val="0"/>
            <w:sz w:val="20"/>
            <w:szCs w:val="20"/>
          </w:rPr>
          <w:t xml:space="preserve">theoretical </w:t>
        </w:r>
      </w:ins>
      <w:r w:rsidRPr="00183E3A">
        <w:rPr>
          <w:rFonts w:ascii="Courier New" w:eastAsia="Times New Roman" w:hAnsi="Courier New" w:cs="Courier New"/>
          <w:color w:val="000000"/>
          <w:kern w:val="0"/>
          <w:sz w:val="20"/>
          <w:szCs w:val="20"/>
        </w:rPr>
        <w:t xml:space="preserve">objective </w:t>
      </w:r>
      <w:del w:id="312" w:author="Seamus Harris" w:date="2013-12-30T12:45:00Z">
        <w:r w:rsidRPr="00183E3A" w:rsidDel="008611F8">
          <w:rPr>
            <w:rFonts w:ascii="Courier New" w:eastAsia="Times New Roman" w:hAnsi="Courier New" w:cs="Courier New"/>
            <w:color w:val="000000"/>
            <w:kern w:val="0"/>
            <w:sz w:val="20"/>
            <w:szCs w:val="20"/>
          </w:rPr>
          <w:delText xml:space="preserve">in the theory </w:delText>
        </w:r>
      </w:del>
      <w:r w:rsidRPr="00183E3A">
        <w:rPr>
          <w:rFonts w:ascii="Courier New" w:eastAsia="Times New Roman" w:hAnsi="Courier New" w:cs="Courier New"/>
          <w:color w:val="000000"/>
          <w:kern w:val="0"/>
          <w:sz w:val="20"/>
          <w:szCs w:val="20"/>
        </w:rPr>
        <w:t xml:space="preserve">of </w:t>
      </w:r>
      <w:ins w:id="313" w:author="Seamus Harris" w:date="2013-12-30T12:45:00Z">
        <w:r w:rsidR="008611F8">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two-phase experiment is </w:t>
      </w:r>
      <w:ins w:id="314" w:author="Seamus Harris" w:date="2013-12-30T17:53:00Z">
        <w:r w:rsidR="008562FC">
          <w:rPr>
            <w:rFonts w:ascii="Courier New" w:eastAsia="Times New Roman" w:hAnsi="Courier New" w:cs="Courier New"/>
            <w:color w:val="000000"/>
            <w:kern w:val="0"/>
            <w:sz w:val="20"/>
            <w:szCs w:val="20"/>
          </w:rPr>
          <w:t xml:space="preserve">to identify </w:t>
        </w:r>
      </w:ins>
      <w:r w:rsidRPr="00183E3A">
        <w:rPr>
          <w:rFonts w:ascii="Courier New" w:eastAsia="Times New Roman" w:hAnsi="Courier New" w:cs="Courier New"/>
          <w:color w:val="000000"/>
          <w:kern w:val="0"/>
          <w:sz w:val="20"/>
          <w:szCs w:val="20"/>
        </w:rPr>
        <w:t xml:space="preserve">the relationship between the factors from the Phase 2 </w:t>
      </w:r>
      <w:del w:id="315" w:author="Seamus Harris" w:date="2013-12-30T12:45:00Z">
        <w:r w:rsidRPr="00183E3A" w:rsidDel="008611F8">
          <w:rPr>
            <w:rFonts w:ascii="Courier New" w:eastAsia="Times New Roman" w:hAnsi="Courier New" w:cs="Courier New"/>
            <w:color w:val="000000"/>
            <w:kern w:val="0"/>
            <w:sz w:val="20"/>
            <w:szCs w:val="20"/>
          </w:rPr>
          <w:delText xml:space="preserve">experiment </w:delText>
        </w:r>
      </w:del>
      <w:r w:rsidRPr="00183E3A">
        <w:rPr>
          <w:rFonts w:ascii="Courier New" w:eastAsia="Times New Roman" w:hAnsi="Courier New" w:cs="Courier New"/>
          <w:color w:val="000000"/>
          <w:kern w:val="0"/>
          <w:sz w:val="20"/>
          <w:szCs w:val="20"/>
        </w:rPr>
        <w:t xml:space="preserve">and </w:t>
      </w:r>
      <w:del w:id="316" w:author="Seamus Harris" w:date="2013-12-30T12:45:00Z">
        <w:r w:rsidRPr="00183E3A" w:rsidDel="008611F8">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Phase 1 experiment</w:t>
      </w:r>
      <w:ins w:id="317" w:author="Seamus Harris" w:date="2013-12-30T12:45:00Z">
        <w:r w:rsidR="008611F8">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For the example experiment mentioned</w:t>
      </w:r>
      <w:ins w:id="318" w:author="Seamus Harris" w:date="2013-12-30T17:54:00Z">
        <w:r w:rsidR="008562FC">
          <w:rPr>
            <w:rFonts w:ascii="Courier New" w:eastAsia="Times New Roman" w:hAnsi="Courier New" w:cs="Courier New"/>
            <w:color w:val="000000"/>
            <w:kern w:val="0"/>
            <w:sz w:val="20"/>
            <w:szCs w:val="20"/>
          </w:rPr>
          <w:t xml:space="preserve"> above</w:t>
        </w:r>
      </w:ins>
      <w:r w:rsidRPr="00183E3A">
        <w:rPr>
          <w:rFonts w:ascii="Courier New" w:eastAsia="Times New Roman" w:hAnsi="Courier New" w:cs="Courier New"/>
          <w:color w:val="000000"/>
          <w:kern w:val="0"/>
          <w:sz w:val="20"/>
          <w:szCs w:val="20"/>
        </w:rPr>
        <w:t>, the treatment</w:t>
      </w:r>
      <w:ins w:id="319" w:author="Seamus Harris" w:date="2013-12-30T12:45:00Z">
        <w:r w:rsidR="008611F8">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are replicated four times in </w:t>
      </w:r>
      <w:del w:id="320" w:author="Seamus Harris" w:date="2013-12-30T17:54:00Z">
        <w:r w:rsidRPr="00183E3A" w:rsidDel="008562FC">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Phase 1</w:t>
      </w:r>
      <w:del w:id="321" w:author="Seamus Harris" w:date="2013-12-30T17:54:00Z">
        <w:r w:rsidRPr="00183E3A" w:rsidDel="008562FC">
          <w:rPr>
            <w:rFonts w:ascii="Courier New" w:eastAsia="Times New Roman" w:hAnsi="Courier New" w:cs="Courier New"/>
            <w:color w:val="000000"/>
            <w:kern w:val="0"/>
            <w:sz w:val="20"/>
            <w:szCs w:val="20"/>
          </w:rPr>
          <w:delText xml:space="preserve"> experiment</w:delText>
        </w:r>
      </w:del>
      <w:r w:rsidRPr="00183E3A">
        <w:rPr>
          <w:rFonts w:ascii="Courier New" w:eastAsia="Times New Roman" w:hAnsi="Courier New" w:cs="Courier New"/>
          <w:color w:val="000000"/>
          <w:kern w:val="0"/>
          <w:sz w:val="20"/>
          <w:szCs w:val="20"/>
        </w:rPr>
        <w:t xml:space="preserve">. </w:t>
      </w:r>
      <w:del w:id="322" w:author="Seamus Harris" w:date="2013-12-30T12:45:00Z">
        <w:r w:rsidRPr="00183E3A" w:rsidDel="008611F8">
          <w:rPr>
            <w:rFonts w:ascii="Courier New" w:eastAsia="Times New Roman" w:hAnsi="Courier New" w:cs="Courier New"/>
            <w:color w:val="000000"/>
            <w:kern w:val="0"/>
            <w:sz w:val="20"/>
            <w:szCs w:val="20"/>
          </w:rPr>
          <w:delText>In a</w:delText>
        </w:r>
      </w:del>
      <w:ins w:id="323" w:author="Seamus Harris" w:date="2013-12-30T12:45:00Z">
        <w:r w:rsidR="008611F8">
          <w:rPr>
            <w:rFonts w:ascii="Courier New" w:eastAsia="Times New Roman" w:hAnsi="Courier New" w:cs="Courier New"/>
            <w:color w:val="000000"/>
            <w:kern w:val="0"/>
            <w:sz w:val="20"/>
            <w:szCs w:val="20"/>
          </w:rPr>
          <w:t>A</w:t>
        </w:r>
      </w:ins>
      <w:r w:rsidRPr="00183E3A">
        <w:rPr>
          <w:rFonts w:ascii="Courier New" w:eastAsia="Times New Roman" w:hAnsi="Courier New" w:cs="Courier New"/>
          <w:color w:val="000000"/>
          <w:kern w:val="0"/>
          <w:sz w:val="20"/>
          <w:szCs w:val="20"/>
        </w:rPr>
        <w:t>ddition</w:t>
      </w:r>
      <w:ins w:id="324" w:author="Seamus Harris" w:date="2013-12-30T12:46:00Z">
        <w:r w:rsidR="008611F8">
          <w:rPr>
            <w:rFonts w:ascii="Courier New" w:eastAsia="Times New Roman" w:hAnsi="Courier New" w:cs="Courier New"/>
            <w:color w:val="000000"/>
            <w:kern w:val="0"/>
            <w:sz w:val="20"/>
            <w:szCs w:val="20"/>
          </w:rPr>
          <w:t>ally</w:t>
        </w:r>
      </w:ins>
      <w:r w:rsidRPr="00183E3A">
        <w:rPr>
          <w:rFonts w:ascii="Courier New" w:eastAsia="Times New Roman" w:hAnsi="Courier New" w:cs="Courier New"/>
          <w:color w:val="000000"/>
          <w:kern w:val="0"/>
          <w:sz w:val="20"/>
          <w:szCs w:val="20"/>
        </w:rPr>
        <w:t xml:space="preserve">, each sample from the Phase 1 experiment is further replicated four times before </w:t>
      </w:r>
      <w:ins w:id="325" w:author="Seamus Harris" w:date="2013-12-30T12:46:00Z">
        <w:r w:rsidR="008611F8">
          <w:rPr>
            <w:rFonts w:ascii="Courier New" w:eastAsia="Times New Roman" w:hAnsi="Courier New" w:cs="Courier New"/>
            <w:color w:val="000000"/>
            <w:kern w:val="0"/>
            <w:sz w:val="20"/>
            <w:szCs w:val="20"/>
          </w:rPr>
          <w:t xml:space="preserve">being </w:t>
        </w:r>
      </w:ins>
      <w:r w:rsidRPr="00183E3A">
        <w:rPr>
          <w:rFonts w:ascii="Courier New" w:eastAsia="Times New Roman" w:hAnsi="Courier New" w:cs="Courier New"/>
          <w:color w:val="000000"/>
          <w:kern w:val="0"/>
          <w:sz w:val="20"/>
          <w:szCs w:val="20"/>
        </w:rPr>
        <w:t>assign</w:t>
      </w:r>
      <w:ins w:id="326" w:author="Seamus Harris" w:date="2013-12-30T12:46:00Z">
        <w:r w:rsidR="008611F8">
          <w:rPr>
            <w:rFonts w:ascii="Courier New" w:eastAsia="Times New Roman" w:hAnsi="Courier New" w:cs="Courier New"/>
            <w:color w:val="000000"/>
            <w:kern w:val="0"/>
            <w:sz w:val="20"/>
            <w:szCs w:val="20"/>
          </w:rPr>
          <w:t>ed</w:t>
        </w:r>
      </w:ins>
      <w:del w:id="327" w:author="Seamus Harris" w:date="2013-12-30T12:46:00Z">
        <w:r w:rsidRPr="00183E3A" w:rsidDel="008611F8">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to the Phase 2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 xml:space="preserve">} concluded </w:t>
      </w:r>
      <w:del w:id="328" w:author="Seamus Harris" w:date="2013-12-30T12:46:00Z">
        <w:r w:rsidRPr="00183E3A" w:rsidDel="008611F8">
          <w:rPr>
            <w:rFonts w:ascii="Courier New" w:eastAsia="Times New Roman" w:hAnsi="Courier New" w:cs="Courier New"/>
            <w:color w:val="000000"/>
            <w:kern w:val="0"/>
            <w:sz w:val="20"/>
            <w:szCs w:val="20"/>
          </w:rPr>
          <w:delText xml:space="preserve">with </w:delText>
        </w:r>
      </w:del>
      <w:ins w:id="329" w:author="Seamus Harris" w:date="2013-12-30T12:46:00Z">
        <w:r w:rsidR="008611F8">
          <w:rPr>
            <w:rFonts w:ascii="Courier New" w:eastAsia="Times New Roman" w:hAnsi="Courier New" w:cs="Courier New"/>
            <w:color w:val="000000"/>
            <w:kern w:val="0"/>
            <w:sz w:val="20"/>
            <w:szCs w:val="20"/>
          </w:rPr>
          <w:t xml:space="preserve">by identifying </w:t>
        </w:r>
      </w:ins>
      <w:r w:rsidRPr="00183E3A">
        <w:rPr>
          <w:rFonts w:ascii="Courier New" w:eastAsia="Times New Roman" w:hAnsi="Courier New" w:cs="Courier New"/>
          <w:color w:val="000000"/>
          <w:kern w:val="0"/>
          <w:sz w:val="20"/>
          <w:szCs w:val="20"/>
        </w:rPr>
        <w:t>three important concepts. First</w:t>
      </w:r>
      <w:del w:id="330" w:author="Seamus Harris" w:date="2013-12-30T12:47:00Z">
        <w:r w:rsidRPr="00183E3A" w:rsidDel="008611F8">
          <w:rPr>
            <w:rFonts w:ascii="Courier New" w:eastAsia="Times New Roman" w:hAnsi="Courier New" w:cs="Courier New"/>
            <w:color w:val="000000"/>
            <w:kern w:val="0"/>
            <w:sz w:val="20"/>
            <w:szCs w:val="20"/>
          </w:rPr>
          <w:delText>ly</w:delText>
        </w:r>
      </w:del>
      <w:r w:rsidRPr="00183E3A">
        <w:rPr>
          <w:rFonts w:ascii="Courier New" w:eastAsia="Times New Roman" w:hAnsi="Courier New" w:cs="Courier New"/>
          <w:color w:val="000000"/>
          <w:kern w:val="0"/>
          <w:sz w:val="20"/>
          <w:szCs w:val="20"/>
        </w:rPr>
        <w:t xml:space="preserve">, he demonstrated that the different two-phase design combinations can induce different error variances for the treatment effects, because different designs </w:t>
      </w:r>
      <w:del w:id="331" w:author="Seamus Harris" w:date="2013-12-30T12:46:00Z">
        <w:r w:rsidRPr="00183E3A" w:rsidDel="008611F8">
          <w:rPr>
            <w:rFonts w:ascii="Courier New" w:eastAsia="Times New Roman" w:hAnsi="Courier New" w:cs="Courier New"/>
            <w:color w:val="000000"/>
            <w:kern w:val="0"/>
            <w:sz w:val="20"/>
            <w:szCs w:val="20"/>
          </w:rPr>
          <w:delText xml:space="preserve">will result in the </w:delText>
        </w:r>
      </w:del>
      <w:ins w:id="332" w:author="Seamus Harris" w:date="2013-12-30T12:46:00Z">
        <w:r w:rsidR="008611F8">
          <w:rPr>
            <w:rFonts w:ascii="Courier New" w:eastAsia="Times New Roman" w:hAnsi="Courier New" w:cs="Courier New"/>
            <w:color w:val="000000"/>
            <w:kern w:val="0"/>
            <w:sz w:val="20"/>
            <w:szCs w:val="20"/>
          </w:rPr>
          <w:t xml:space="preserve">cause </w:t>
        </w:r>
      </w:ins>
      <w:r w:rsidRPr="00183E3A">
        <w:rPr>
          <w:rFonts w:ascii="Courier New" w:eastAsia="Times New Roman" w:hAnsi="Courier New" w:cs="Courier New"/>
          <w:color w:val="000000"/>
          <w:kern w:val="0"/>
          <w:sz w:val="20"/>
          <w:szCs w:val="20"/>
        </w:rPr>
        <w:t>different combinations of the variance components. Second</w:t>
      </w:r>
      <w:del w:id="333" w:author="Seamus Harris" w:date="2013-12-30T12:46:00Z">
        <w:r w:rsidRPr="00183E3A" w:rsidDel="008611F8">
          <w:rPr>
            <w:rFonts w:ascii="Courier New" w:eastAsia="Times New Roman" w:hAnsi="Courier New" w:cs="Courier New"/>
            <w:color w:val="000000"/>
            <w:kern w:val="0"/>
            <w:sz w:val="20"/>
            <w:szCs w:val="20"/>
          </w:rPr>
          <w:delText>ly</w:delText>
        </w:r>
      </w:del>
      <w:r w:rsidRPr="00183E3A">
        <w:rPr>
          <w:rFonts w:ascii="Courier New" w:eastAsia="Times New Roman" w:hAnsi="Courier New" w:cs="Courier New"/>
          <w:color w:val="000000"/>
          <w:kern w:val="0"/>
          <w:sz w:val="20"/>
          <w:szCs w:val="20"/>
        </w:rPr>
        <w:t xml:space="preserve">, based on the example experiment, </w:t>
      </w:r>
      <w:del w:id="334" w:author="Seamus Harris" w:date="2013-12-30T17:54:00Z">
        <w:r w:rsidRPr="00183E3A" w:rsidDel="00403466">
          <w:rPr>
            <w:rFonts w:ascii="Courier New" w:eastAsia="Times New Roman" w:hAnsi="Courier New" w:cs="Courier New"/>
            <w:color w:val="000000"/>
            <w:kern w:val="0"/>
            <w:sz w:val="20"/>
            <w:szCs w:val="20"/>
          </w:rPr>
          <w:delText xml:space="preserve">with </w:delText>
        </w:r>
      </w:del>
      <w:ins w:id="335" w:author="Seamus Harris" w:date="2013-12-30T17:54:00Z">
        <w:r w:rsidR="00403466">
          <w:rPr>
            <w:rFonts w:ascii="Courier New" w:eastAsia="Times New Roman" w:hAnsi="Courier New" w:cs="Courier New"/>
            <w:color w:val="000000"/>
            <w:kern w:val="0"/>
            <w:sz w:val="20"/>
            <w:szCs w:val="20"/>
          </w:rPr>
          <w:t xml:space="preserve">given </w:t>
        </w:r>
      </w:ins>
      <w:r w:rsidRPr="00183E3A">
        <w:rPr>
          <w:rFonts w:ascii="Courier New" w:eastAsia="Times New Roman" w:hAnsi="Courier New" w:cs="Courier New"/>
          <w:color w:val="000000"/>
          <w:kern w:val="0"/>
          <w:sz w:val="20"/>
          <w:szCs w:val="20"/>
        </w:rPr>
        <w:t xml:space="preserve">doubling in the replication in the Phase 2 experiment, the error variance for the treatment effects is reduced by only </w:t>
      </w:r>
      <w:r w:rsidRPr="00183E3A">
        <w:rPr>
          <w:rFonts w:ascii="Courier New" w:eastAsia="Times New Roman" w:hAnsi="Courier New" w:cs="Courier New"/>
          <w:color w:val="008000"/>
          <w:kern w:val="0"/>
          <w:sz w:val="20"/>
          <w:szCs w:val="20"/>
        </w:rPr>
        <w:t>$19\%$</w:t>
      </w:r>
      <w:del w:id="336" w:author="Seamus Harris" w:date="2013-12-30T17:54:00Z">
        <w:r w:rsidRPr="00183E3A" w:rsidDel="00403466">
          <w:rPr>
            <w:rFonts w:ascii="Courier New" w:eastAsia="Times New Roman" w:hAnsi="Courier New" w:cs="Courier New"/>
            <w:color w:val="000000"/>
            <w:kern w:val="0"/>
            <w:sz w:val="20"/>
            <w:szCs w:val="20"/>
          </w:rPr>
          <w:delText>; however</w:delText>
        </w:r>
      </w:del>
      <w:r w:rsidRPr="00183E3A">
        <w:rPr>
          <w:rFonts w:ascii="Courier New" w:eastAsia="Times New Roman" w:hAnsi="Courier New" w:cs="Courier New"/>
          <w:color w:val="000000"/>
          <w:kern w:val="0"/>
          <w:sz w:val="20"/>
          <w:szCs w:val="20"/>
        </w:rPr>
        <w:t xml:space="preserve">, </w:t>
      </w:r>
      <w:ins w:id="337" w:author="Seamus Harris" w:date="2013-12-30T17:54:00Z">
        <w:r w:rsidR="00403466">
          <w:rPr>
            <w:rFonts w:ascii="Courier New" w:eastAsia="Times New Roman" w:hAnsi="Courier New" w:cs="Courier New"/>
            <w:color w:val="000000"/>
            <w:kern w:val="0"/>
            <w:sz w:val="20"/>
            <w:szCs w:val="20"/>
          </w:rPr>
          <w:t xml:space="preserve">but </w:t>
        </w:r>
      </w:ins>
      <w:r w:rsidRPr="00183E3A">
        <w:rPr>
          <w:rFonts w:ascii="Courier New" w:eastAsia="Times New Roman" w:hAnsi="Courier New" w:cs="Courier New"/>
          <w:color w:val="000000"/>
          <w:kern w:val="0"/>
          <w:sz w:val="20"/>
          <w:szCs w:val="20"/>
        </w:rPr>
        <w:t xml:space="preserve">the </w:t>
      </w:r>
      <w:del w:id="338" w:author="Seamus Harris" w:date="2013-12-30T17:54:00Z">
        <w:r w:rsidRPr="00183E3A" w:rsidDel="00403466">
          <w:rPr>
            <w:rFonts w:ascii="Courier New" w:eastAsia="Times New Roman" w:hAnsi="Courier New" w:cs="Courier New"/>
            <w:color w:val="000000"/>
            <w:kern w:val="0"/>
            <w:sz w:val="20"/>
            <w:szCs w:val="20"/>
          </w:rPr>
          <w:delText xml:space="preserve">amount </w:delText>
        </w:r>
      </w:del>
      <w:r w:rsidRPr="00183E3A">
        <w:rPr>
          <w:rFonts w:ascii="Courier New" w:eastAsia="Times New Roman" w:hAnsi="Courier New" w:cs="Courier New"/>
          <w:color w:val="000000"/>
          <w:kern w:val="0"/>
          <w:sz w:val="20"/>
          <w:szCs w:val="20"/>
        </w:rPr>
        <w:t xml:space="preserve">time </w:t>
      </w:r>
      <w:ins w:id="339" w:author="Seamus Harris" w:date="2013-12-30T12:48:00Z">
        <w:r w:rsidR="008611F8">
          <w:rPr>
            <w:rFonts w:ascii="Courier New" w:eastAsia="Times New Roman" w:hAnsi="Courier New" w:cs="Courier New"/>
            <w:color w:val="000000"/>
            <w:kern w:val="0"/>
            <w:sz w:val="20"/>
            <w:szCs w:val="20"/>
          </w:rPr>
          <w:t xml:space="preserve">required to </w:t>
        </w:r>
      </w:ins>
      <w:del w:id="340" w:author="Seamus Harris" w:date="2013-12-30T12:48:00Z">
        <w:r w:rsidRPr="00183E3A" w:rsidDel="008611F8">
          <w:rPr>
            <w:rFonts w:ascii="Courier New" w:eastAsia="Times New Roman" w:hAnsi="Courier New" w:cs="Courier New"/>
            <w:color w:val="000000"/>
            <w:kern w:val="0"/>
            <w:sz w:val="20"/>
            <w:szCs w:val="20"/>
          </w:rPr>
          <w:delText xml:space="preserve">for </w:delText>
        </w:r>
      </w:del>
      <w:r w:rsidRPr="00183E3A">
        <w:rPr>
          <w:rFonts w:ascii="Courier New" w:eastAsia="Times New Roman" w:hAnsi="Courier New" w:cs="Courier New"/>
          <w:color w:val="000000"/>
          <w:kern w:val="0"/>
          <w:sz w:val="20"/>
          <w:szCs w:val="20"/>
        </w:rPr>
        <w:t xml:space="preserve">complete the experiment is doubled. </w:t>
      </w:r>
      <w:del w:id="341" w:author="Seamus Harris" w:date="2013-12-30T12:46:00Z">
        <w:r w:rsidRPr="00183E3A" w:rsidDel="008611F8">
          <w:rPr>
            <w:rFonts w:ascii="Courier New" w:eastAsia="Times New Roman" w:hAnsi="Courier New" w:cs="Courier New"/>
            <w:color w:val="000000"/>
            <w:kern w:val="0"/>
            <w:sz w:val="20"/>
            <w:szCs w:val="20"/>
          </w:rPr>
          <w:delText>Finally</w:delText>
        </w:r>
      </w:del>
      <w:ins w:id="342" w:author="Seamus Harris" w:date="2013-12-30T12:46:00Z">
        <w:r w:rsidR="008611F8">
          <w:rPr>
            <w:rFonts w:ascii="Courier New" w:eastAsia="Times New Roman" w:hAnsi="Courier New" w:cs="Courier New"/>
            <w:color w:val="000000"/>
            <w:kern w:val="0"/>
            <w:sz w:val="20"/>
            <w:szCs w:val="20"/>
          </w:rPr>
          <w:t>Third</w:t>
        </w:r>
      </w:ins>
      <w:r w:rsidRPr="00183E3A">
        <w:rPr>
          <w:rFonts w:ascii="Courier New" w:eastAsia="Times New Roman" w:hAnsi="Courier New" w:cs="Courier New"/>
          <w:color w:val="000000"/>
          <w:kern w:val="0"/>
          <w:sz w:val="20"/>
          <w:szCs w:val="20"/>
        </w:rPr>
        <w:t xml:space="preserve">, </w:t>
      </w:r>
      <w:del w:id="343" w:author="Seamus Harris" w:date="2013-12-30T12:47:00Z">
        <w:r w:rsidRPr="00183E3A" w:rsidDel="008611F8">
          <w:rPr>
            <w:rFonts w:ascii="Courier New" w:eastAsia="Times New Roman" w:hAnsi="Courier New" w:cs="Courier New"/>
            <w:color w:val="000000"/>
            <w:kern w:val="0"/>
            <w:sz w:val="20"/>
            <w:szCs w:val="20"/>
          </w:rPr>
          <w:delText xml:space="preserve">if there is no </w:delText>
        </w:r>
      </w:del>
      <w:ins w:id="344" w:author="Seamus Harris" w:date="2013-12-30T12:47:00Z">
        <w:r w:rsidR="008611F8">
          <w:rPr>
            <w:rFonts w:ascii="Courier New" w:eastAsia="Times New Roman" w:hAnsi="Courier New" w:cs="Courier New"/>
            <w:color w:val="000000"/>
            <w:kern w:val="0"/>
            <w:sz w:val="20"/>
            <w:szCs w:val="20"/>
          </w:rPr>
          <w:t xml:space="preserve">the absence of </w:t>
        </w:r>
      </w:ins>
      <w:r w:rsidRPr="00183E3A">
        <w:rPr>
          <w:rFonts w:ascii="Courier New" w:eastAsia="Times New Roman" w:hAnsi="Courier New" w:cs="Courier New"/>
          <w:color w:val="000000"/>
          <w:kern w:val="0"/>
          <w:sz w:val="20"/>
          <w:szCs w:val="20"/>
        </w:rPr>
        <w:t>treatment replication within the Phase 1 experiment</w:t>
      </w:r>
      <w:del w:id="345" w:author="Seamus Harris" w:date="2013-12-30T17:55:00Z">
        <w:r w:rsidRPr="00183E3A" w:rsidDel="00403466">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ins w:id="346" w:author="Seamus Harris" w:date="2013-12-30T17:55:00Z">
        <w:r w:rsidR="00403466">
          <w:rPr>
            <w:rFonts w:ascii="Courier New" w:eastAsia="Times New Roman" w:hAnsi="Courier New" w:cs="Courier New"/>
            <w:color w:val="000000"/>
            <w:kern w:val="0"/>
            <w:sz w:val="20"/>
            <w:szCs w:val="20"/>
          </w:rPr>
          <w:t xml:space="preserve">inflates </w:t>
        </w:r>
      </w:ins>
      <w:del w:id="347" w:author="Seamus Harris" w:date="2013-12-30T17:55:00Z">
        <w:r w:rsidRPr="00183E3A" w:rsidDel="00403466">
          <w:rPr>
            <w:rFonts w:ascii="Courier New" w:eastAsia="Times New Roman" w:hAnsi="Courier New" w:cs="Courier New"/>
            <w:color w:val="000000"/>
            <w:kern w:val="0"/>
            <w:sz w:val="20"/>
            <w:szCs w:val="20"/>
          </w:rPr>
          <w:delText xml:space="preserve">then </w:delText>
        </w:r>
      </w:del>
      <w:r w:rsidRPr="00183E3A">
        <w:rPr>
          <w:rFonts w:ascii="Courier New" w:eastAsia="Times New Roman" w:hAnsi="Courier New" w:cs="Courier New"/>
          <w:color w:val="000000"/>
          <w:kern w:val="0"/>
          <w:sz w:val="20"/>
          <w:szCs w:val="20"/>
        </w:rPr>
        <w:t>the error variance for the treatment effects</w:t>
      </w:r>
      <w:del w:id="348" w:author="Seamus Harris" w:date="2013-12-30T17:55:00Z">
        <w:r w:rsidRPr="00183E3A" w:rsidDel="00403466">
          <w:rPr>
            <w:rFonts w:ascii="Courier New" w:eastAsia="Times New Roman" w:hAnsi="Courier New" w:cs="Courier New"/>
            <w:color w:val="000000"/>
            <w:kern w:val="0"/>
            <w:sz w:val="20"/>
            <w:szCs w:val="20"/>
          </w:rPr>
          <w:delText xml:space="preserve"> </w:delText>
        </w:r>
      </w:del>
      <w:del w:id="349" w:author="Seamus Harris" w:date="2013-12-30T12:47:00Z">
        <w:r w:rsidRPr="00183E3A" w:rsidDel="008611F8">
          <w:rPr>
            <w:rFonts w:ascii="Courier New" w:eastAsia="Times New Roman" w:hAnsi="Courier New" w:cs="Courier New"/>
            <w:color w:val="000000"/>
            <w:kern w:val="0"/>
            <w:sz w:val="20"/>
            <w:szCs w:val="20"/>
          </w:rPr>
          <w:delText xml:space="preserve">will be </w:delText>
        </w:r>
      </w:del>
      <w:del w:id="350" w:author="Seamus Harris" w:date="2013-12-30T17:55:00Z">
        <w:r w:rsidRPr="00183E3A" w:rsidDel="00403466">
          <w:rPr>
            <w:rFonts w:ascii="Courier New" w:eastAsia="Times New Roman" w:hAnsi="Courier New" w:cs="Courier New"/>
            <w:color w:val="000000"/>
            <w:kern w:val="0"/>
            <w:sz w:val="20"/>
            <w:szCs w:val="20"/>
          </w:rPr>
          <w:delText>inflated</w:delText>
        </w:r>
      </w:del>
      <w:r w:rsidRPr="00183E3A">
        <w:rPr>
          <w:rFonts w:ascii="Courier New" w:eastAsia="Times New Roman" w:hAnsi="Courier New" w:cs="Courier New"/>
          <w:color w:val="000000"/>
          <w:kern w:val="0"/>
          <w:sz w:val="20"/>
          <w:szCs w:val="20"/>
        </w:rPr>
        <w:t xml:space="preserve">. </w:t>
      </w:r>
      <w:proofErr w:type="gramStart"/>
      <w:r w:rsidRPr="00183E3A">
        <w:rPr>
          <w:rFonts w:ascii="Courier New" w:eastAsia="Times New Roman" w:hAnsi="Courier New" w:cs="Courier New"/>
          <w:color w:val="000000"/>
          <w:kern w:val="0"/>
          <w:sz w:val="20"/>
          <w:szCs w:val="20"/>
        </w:rPr>
        <w:t>This</w:t>
      </w:r>
      <w:proofErr w:type="gramEnd"/>
      <w:r w:rsidRPr="00183E3A">
        <w:rPr>
          <w:rFonts w:ascii="Courier New" w:eastAsia="Times New Roman" w:hAnsi="Courier New" w:cs="Courier New"/>
          <w:color w:val="000000"/>
          <w:kern w:val="0"/>
          <w:sz w:val="20"/>
          <w:szCs w:val="20"/>
        </w:rPr>
        <w:t xml:space="preserve"> is because the error variance </w:t>
      </w:r>
      <w:del w:id="351" w:author="Seamus Harris" w:date="2013-12-30T12:47:00Z">
        <w:r w:rsidRPr="00183E3A" w:rsidDel="008611F8">
          <w:rPr>
            <w:rFonts w:ascii="Courier New" w:eastAsia="Times New Roman" w:hAnsi="Courier New" w:cs="Courier New"/>
            <w:color w:val="000000"/>
            <w:kern w:val="0"/>
            <w:sz w:val="20"/>
            <w:szCs w:val="20"/>
          </w:rPr>
          <w:delText xml:space="preserve">will </w:delText>
        </w:r>
      </w:del>
      <w:r w:rsidRPr="00183E3A">
        <w:rPr>
          <w:rFonts w:ascii="Courier New" w:eastAsia="Times New Roman" w:hAnsi="Courier New" w:cs="Courier New"/>
          <w:color w:val="000000"/>
          <w:kern w:val="0"/>
          <w:sz w:val="20"/>
          <w:szCs w:val="20"/>
        </w:rPr>
        <w:t>include</w:t>
      </w:r>
      <w:ins w:id="352" w:author="Seamus Harris" w:date="2013-12-30T12:47:00Z">
        <w:r w:rsidR="008611F8">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the variation </w:t>
      </w:r>
      <w:del w:id="353" w:author="Seamus Harris" w:date="2013-12-30T12:47:00Z">
        <w:r w:rsidRPr="00183E3A" w:rsidDel="008611F8">
          <w:rPr>
            <w:rFonts w:ascii="Courier New" w:eastAsia="Times New Roman" w:hAnsi="Courier New" w:cs="Courier New"/>
            <w:color w:val="000000"/>
            <w:kern w:val="0"/>
            <w:sz w:val="20"/>
            <w:szCs w:val="20"/>
          </w:rPr>
          <w:delText xml:space="preserve">of between </w:delText>
        </w:r>
      </w:del>
      <w:ins w:id="354" w:author="Seamus Harris" w:date="2013-12-30T12:47:00Z">
        <w:r w:rsidR="008611F8">
          <w:rPr>
            <w:rFonts w:ascii="Courier New" w:eastAsia="Times New Roman" w:hAnsi="Courier New" w:cs="Courier New"/>
            <w:color w:val="000000"/>
            <w:kern w:val="0"/>
            <w:sz w:val="20"/>
            <w:szCs w:val="20"/>
          </w:rPr>
          <w:t xml:space="preserve">among </w:t>
        </w:r>
      </w:ins>
      <w:r w:rsidRPr="00183E3A">
        <w:rPr>
          <w:rFonts w:ascii="Courier New" w:eastAsia="Times New Roman" w:hAnsi="Courier New" w:cs="Courier New"/>
          <w:color w:val="000000"/>
          <w:kern w:val="0"/>
          <w:sz w:val="20"/>
          <w:szCs w:val="20"/>
        </w:rPr>
        <w:t xml:space="preserve">leaves </w:t>
      </w:r>
      <w:del w:id="355" w:author="Seamus Harris" w:date="2013-12-30T12:47:00Z">
        <w:r w:rsidRPr="00183E3A" w:rsidDel="008611F8">
          <w:rPr>
            <w:rFonts w:ascii="Courier New" w:eastAsia="Times New Roman" w:hAnsi="Courier New" w:cs="Courier New"/>
            <w:color w:val="000000"/>
            <w:kern w:val="0"/>
            <w:sz w:val="20"/>
            <w:szCs w:val="20"/>
          </w:rPr>
          <w:delText xml:space="preserve">within </w:delText>
        </w:r>
      </w:del>
      <w:ins w:id="356" w:author="Seamus Harris" w:date="2013-12-30T12:47:00Z">
        <w:r w:rsidR="008611F8">
          <w:rPr>
            <w:rFonts w:ascii="Courier New" w:eastAsia="Times New Roman" w:hAnsi="Courier New" w:cs="Courier New"/>
            <w:color w:val="000000"/>
            <w:kern w:val="0"/>
            <w:sz w:val="20"/>
            <w:szCs w:val="20"/>
          </w:rPr>
          <w:t xml:space="preserve">from single </w:t>
        </w:r>
      </w:ins>
      <w:r w:rsidRPr="00183E3A">
        <w:rPr>
          <w:rFonts w:ascii="Courier New" w:eastAsia="Times New Roman" w:hAnsi="Courier New" w:cs="Courier New"/>
          <w:color w:val="000000"/>
          <w:kern w:val="0"/>
          <w:sz w:val="20"/>
          <w:szCs w:val="20"/>
        </w:rPr>
        <w:t xml:space="preserve">plants from both </w:t>
      </w:r>
      <w:ins w:id="357" w:author="Seamus Harris" w:date="2013-12-30T12:49:00Z">
        <w:r w:rsidR="008611F8">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Phase 1 and Phase 2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358" w:author="Seamus Harris" w:date="2013-12-30T12:49:00Z">
        <w:r w:rsidRPr="00183E3A" w:rsidDel="008611F8">
          <w:rPr>
            <w:rFonts w:ascii="Courier New" w:eastAsia="Times New Roman" w:hAnsi="Courier New" w:cs="Courier New"/>
            <w:color w:val="000000"/>
            <w:kern w:val="0"/>
            <w:sz w:val="20"/>
            <w:szCs w:val="20"/>
          </w:rPr>
          <w:delText xml:space="preserve">In </w:delText>
        </w:r>
      </w:del>
      <w:ins w:id="359" w:author="Seamus Harris" w:date="2013-12-30T12:49:00Z">
        <w:r w:rsidR="008611F8">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000000"/>
          <w:kern w:val="0"/>
          <w:sz w:val="20"/>
          <w:szCs w:val="20"/>
        </w:rPr>
        <w:t>summar</w:t>
      </w:r>
      <w:ins w:id="360" w:author="Seamus Harris" w:date="2013-12-30T12:49:00Z">
        <w:r w:rsidR="008611F8">
          <w:rPr>
            <w:rFonts w:ascii="Courier New" w:eastAsia="Times New Roman" w:hAnsi="Courier New" w:cs="Courier New"/>
            <w:color w:val="000000"/>
            <w:kern w:val="0"/>
            <w:sz w:val="20"/>
            <w:szCs w:val="20"/>
          </w:rPr>
          <w:t>ize</w:t>
        </w:r>
      </w:ins>
      <w:del w:id="361" w:author="Seamus Harris" w:date="2013-12-30T12:49:00Z">
        <w:r w:rsidRPr="00183E3A" w:rsidDel="008611F8">
          <w:rPr>
            <w:rFonts w:ascii="Courier New" w:eastAsia="Times New Roman" w:hAnsi="Courier New" w:cs="Courier New"/>
            <w:color w:val="000000"/>
            <w:kern w:val="0"/>
            <w:sz w:val="20"/>
            <w:szCs w:val="20"/>
          </w:rPr>
          <w:delText>y</w:delText>
        </w:r>
      </w:del>
      <w:r w:rsidRPr="00183E3A">
        <w:rPr>
          <w:rFonts w:ascii="Courier New" w:eastAsia="Times New Roman" w:hAnsi="Courier New" w:cs="Courier New"/>
          <w:color w:val="000000"/>
          <w:kern w:val="0"/>
          <w:sz w:val="20"/>
          <w:szCs w:val="20"/>
        </w:rPr>
        <w:t xml:space="preserve">, the construction of the ANOVA table with EMS is shown to be essential </w:t>
      </w:r>
      <w:del w:id="362" w:author="Seamus Harris" w:date="2013-12-30T17:55:00Z">
        <w:r w:rsidRPr="00183E3A" w:rsidDel="00403466">
          <w:rPr>
            <w:rFonts w:ascii="Courier New" w:eastAsia="Times New Roman" w:hAnsi="Courier New" w:cs="Courier New"/>
            <w:color w:val="000000"/>
            <w:kern w:val="0"/>
            <w:sz w:val="20"/>
            <w:szCs w:val="20"/>
          </w:rPr>
          <w:delText xml:space="preserve">for </w:delText>
        </w:r>
      </w:del>
      <w:ins w:id="363" w:author="Seamus Harris" w:date="2013-12-30T17:55:00Z">
        <w:r w:rsidR="00403466">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000000"/>
          <w:kern w:val="0"/>
          <w:sz w:val="20"/>
          <w:szCs w:val="20"/>
        </w:rPr>
        <w:t>illustrat</w:t>
      </w:r>
      <w:ins w:id="364" w:author="Seamus Harris" w:date="2013-12-30T17:55:00Z">
        <w:r w:rsidR="00403466">
          <w:rPr>
            <w:rFonts w:ascii="Courier New" w:eastAsia="Times New Roman" w:hAnsi="Courier New" w:cs="Courier New"/>
            <w:color w:val="000000"/>
            <w:kern w:val="0"/>
            <w:sz w:val="20"/>
            <w:szCs w:val="20"/>
          </w:rPr>
          <w:t>e</w:t>
        </w:r>
      </w:ins>
      <w:del w:id="365" w:author="Seamus Harris" w:date="2013-12-30T17:55:00Z">
        <w:r w:rsidRPr="00183E3A" w:rsidDel="00403466">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the linear combination of the variance components</w:t>
      </w:r>
      <w:del w:id="366" w:author="Seamus Harris" w:date="2013-12-30T17:55:00Z">
        <w:r w:rsidRPr="00183E3A" w:rsidDel="00403466">
          <w:rPr>
            <w:rFonts w:ascii="Courier New" w:eastAsia="Times New Roman" w:hAnsi="Courier New" w:cs="Courier New"/>
            <w:color w:val="000000"/>
            <w:kern w:val="0"/>
            <w:sz w:val="20"/>
            <w:szCs w:val="20"/>
          </w:rPr>
          <w:delText>. This i</w:delText>
        </w:r>
      </w:del>
      <w:del w:id="367" w:author="Seamus Harris" w:date="2013-12-30T17:56:00Z">
        <w:r w:rsidRPr="00183E3A" w:rsidDel="00403466">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rPr>
        <w:lastRenderedPageBreak/>
        <w:t xml:space="preserve">because it allows the estimation of the error variance for the treatment effects. However, the method </w:t>
      </w:r>
      <w:ins w:id="368" w:author="Seamus Harris" w:date="2013-12-30T12:49:00Z">
        <w:r w:rsidR="008611F8">
          <w:rPr>
            <w:rFonts w:ascii="Courier New" w:eastAsia="Times New Roman" w:hAnsi="Courier New" w:cs="Courier New"/>
            <w:color w:val="000000"/>
            <w:kern w:val="0"/>
            <w:sz w:val="20"/>
            <w:szCs w:val="20"/>
          </w:rPr>
          <w:t xml:space="preserve">used to </w:t>
        </w:r>
      </w:ins>
      <w:del w:id="369" w:author="Seamus Harris" w:date="2013-12-30T12:49:00Z">
        <w:r w:rsidRPr="00183E3A" w:rsidDel="008611F8">
          <w:rPr>
            <w:rFonts w:ascii="Courier New" w:eastAsia="Times New Roman" w:hAnsi="Courier New" w:cs="Courier New"/>
            <w:color w:val="000000"/>
            <w:kern w:val="0"/>
            <w:sz w:val="20"/>
            <w:szCs w:val="20"/>
          </w:rPr>
          <w:delText xml:space="preserve">in </w:delText>
        </w:r>
      </w:del>
      <w:r w:rsidRPr="00183E3A">
        <w:rPr>
          <w:rFonts w:ascii="Courier New" w:eastAsia="Times New Roman" w:hAnsi="Courier New" w:cs="Courier New"/>
          <w:color w:val="000000"/>
          <w:kern w:val="0"/>
          <w:sz w:val="20"/>
          <w:szCs w:val="20"/>
        </w:rPr>
        <w:t>construct</w:t>
      </w:r>
      <w:del w:id="370" w:author="Seamus Harris" w:date="2013-12-30T12:49:00Z">
        <w:r w:rsidRPr="00183E3A" w:rsidDel="008611F8">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the ANOVA table with EMS was not mentioned by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\section{Non-orthogonal structure of the two-phase experiment}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revisit</w:t>
      </w:r>
      <w:ins w:id="371" w:author="Seamus Harris" w:date="2013-12-30T17:56:00Z">
        <w:r w:rsidR="00403466">
          <w:rPr>
            <w:rFonts w:ascii="Courier New" w:eastAsia="Times New Roman" w:hAnsi="Courier New" w:cs="Courier New"/>
            <w:color w:val="000000"/>
            <w:kern w:val="0"/>
            <w:sz w:val="20"/>
            <w:szCs w:val="20"/>
          </w:rPr>
          <w:t>ed</w:t>
        </w:r>
      </w:ins>
      <w:del w:id="372" w:author="Seamus Harris" w:date="2013-12-30T17:56:00Z">
        <w:r w:rsidRPr="00183E3A" w:rsidDel="00403466">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the theory of two-phase experiments</w:t>
      </w:r>
      <w:del w:id="373" w:author="Seamus Harris" w:date="2013-12-30T17:56:00Z">
        <w:r w:rsidRPr="00183E3A" w:rsidDel="00403466">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ins w:id="374" w:author="Seamus Harris" w:date="2013-12-30T17:56:00Z">
        <w:r w:rsidR="00403466">
          <w:rPr>
            <w:rFonts w:ascii="Courier New" w:eastAsia="Times New Roman" w:hAnsi="Courier New" w:cs="Courier New"/>
            <w:color w:val="000000"/>
            <w:kern w:val="0"/>
            <w:sz w:val="20"/>
            <w:szCs w:val="20"/>
          </w:rPr>
          <w:t xml:space="preserve">and </w:t>
        </w:r>
      </w:ins>
      <w:del w:id="375" w:author="Seamus Harris" w:date="2013-12-30T17:56:00Z">
        <w:r w:rsidRPr="00183E3A" w:rsidDel="00403466">
          <w:rPr>
            <w:rFonts w:ascii="Courier New" w:eastAsia="Times New Roman" w:hAnsi="Courier New" w:cs="Courier New"/>
            <w:color w:val="000000"/>
            <w:kern w:val="0"/>
            <w:sz w:val="20"/>
            <w:szCs w:val="20"/>
          </w:rPr>
          <w:delText xml:space="preserve">where he </w:delText>
        </w:r>
      </w:del>
      <w:r w:rsidRPr="00183E3A">
        <w:rPr>
          <w:rFonts w:ascii="Courier New" w:eastAsia="Times New Roman" w:hAnsi="Courier New" w:cs="Courier New"/>
          <w:color w:val="000000"/>
          <w:kern w:val="0"/>
          <w:sz w:val="20"/>
          <w:szCs w:val="20"/>
        </w:rPr>
        <w:t xml:space="preserve">produced a new ANOVA table </w:t>
      </w:r>
      <w:del w:id="376" w:author="Seamus Harris" w:date="2013-12-30T12:50:00Z">
        <w:r w:rsidRPr="00183E3A" w:rsidDel="008611F8">
          <w:rPr>
            <w:rFonts w:ascii="Courier New" w:eastAsia="Times New Roman" w:hAnsi="Courier New" w:cs="Courier New"/>
            <w:color w:val="000000"/>
            <w:kern w:val="0"/>
            <w:sz w:val="20"/>
            <w:szCs w:val="20"/>
          </w:rPr>
          <w:delText xml:space="preserve">of the </w:delText>
        </w:r>
      </w:del>
      <w:ins w:id="377" w:author="Seamus Harris" w:date="2013-12-30T12:50:00Z">
        <w:r w:rsidR="008611F8">
          <w:rPr>
            <w:rFonts w:ascii="Courier New" w:eastAsia="Times New Roman" w:hAnsi="Courier New" w:cs="Courier New"/>
            <w:color w:val="000000"/>
            <w:kern w:val="0"/>
            <w:sz w:val="20"/>
            <w:szCs w:val="20"/>
          </w:rPr>
          <w:t xml:space="preserve">presenting an </w:t>
        </w:r>
      </w:ins>
      <w:r w:rsidRPr="00183E3A">
        <w:rPr>
          <w:rFonts w:ascii="Courier New" w:eastAsia="Times New Roman" w:hAnsi="Courier New" w:cs="Courier New"/>
          <w:color w:val="000000"/>
          <w:kern w:val="0"/>
          <w:sz w:val="20"/>
          <w:szCs w:val="20"/>
        </w:rPr>
        <w:t xml:space="preserve">overall analysis </w:t>
      </w:r>
      <w:ins w:id="378" w:author="Seamus Harris" w:date="2013-12-30T17:56:00Z">
        <w:r w:rsidR="00403466">
          <w:rPr>
            <w:rFonts w:ascii="Courier New" w:eastAsia="Times New Roman" w:hAnsi="Courier New" w:cs="Courier New"/>
            <w:color w:val="000000"/>
            <w:kern w:val="0"/>
            <w:sz w:val="20"/>
            <w:szCs w:val="20"/>
          </w:rPr>
          <w:t xml:space="preserve">of the last </w:t>
        </w:r>
        <w:commentRangeStart w:id="379"/>
        <w:r w:rsidR="00403466">
          <w:rPr>
            <w:rFonts w:ascii="Courier New" w:eastAsia="Times New Roman" w:hAnsi="Courier New" w:cs="Courier New"/>
            <w:color w:val="000000"/>
            <w:kern w:val="0"/>
            <w:sz w:val="20"/>
            <w:szCs w:val="20"/>
          </w:rPr>
          <w:t xml:space="preserve">example </w:t>
        </w:r>
      </w:ins>
      <w:commentRangeEnd w:id="379"/>
      <w:ins w:id="380" w:author="Seamus Harris" w:date="2013-12-30T17:57:00Z">
        <w:r w:rsidR="00403466">
          <w:rPr>
            <w:rStyle w:val="CommentReference"/>
          </w:rPr>
          <w:commentReference w:id="379"/>
        </w:r>
      </w:ins>
      <w:ins w:id="381" w:author="Seamus Harris" w:date="2013-12-30T17:56:00Z">
        <w:r w:rsidR="00403466">
          <w:rPr>
            <w:rFonts w:ascii="Courier New" w:eastAsia="Times New Roman" w:hAnsi="Courier New" w:cs="Courier New"/>
            <w:color w:val="000000"/>
            <w:kern w:val="0"/>
            <w:sz w:val="20"/>
            <w:szCs w:val="20"/>
          </w:rPr>
          <w:t xml:space="preserve">from </w:t>
        </w:r>
      </w:ins>
      <w:del w:id="382" w:author="Seamus Harris" w:date="2013-12-30T17:56:00Z">
        <w:r w:rsidRPr="00183E3A" w:rsidDel="00403466">
          <w:rPr>
            <w:rFonts w:ascii="Courier New" w:eastAsia="Times New Roman" w:hAnsi="Courier New" w:cs="Courier New"/>
            <w:color w:val="000000"/>
            <w:kern w:val="0"/>
            <w:sz w:val="20"/>
            <w:szCs w:val="20"/>
          </w:rPr>
          <w:delText xml:space="preserve">for </w:delText>
        </w:r>
      </w:del>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citeauthor</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w:t>
      </w:r>
      <w:del w:id="383" w:author="Seamus Harris" w:date="2013-12-30T17:56:00Z">
        <w:r w:rsidRPr="00183E3A" w:rsidDel="00403466">
          <w:rPr>
            <w:rFonts w:ascii="Courier New" w:eastAsia="Times New Roman" w:hAnsi="Courier New" w:cs="Courier New"/>
            <w:color w:val="000000"/>
            <w:kern w:val="0"/>
            <w:sz w:val="20"/>
            <w:szCs w:val="20"/>
          </w:rPr>
          <w:delText>'s last example</w:delText>
        </w:r>
      </w:del>
      <w:r w:rsidRPr="00183E3A">
        <w:rPr>
          <w:rFonts w:ascii="Courier New" w:eastAsia="Times New Roman" w:hAnsi="Courier New" w:cs="Courier New"/>
          <w:color w:val="000000"/>
          <w:kern w:val="0"/>
          <w:sz w:val="20"/>
          <w:szCs w:val="20"/>
        </w:rPr>
        <w:t xml:space="preserve">. </w:t>
      </w:r>
      <w:proofErr w:type="gramStart"/>
      <w:r w:rsidRPr="00183E3A">
        <w:rPr>
          <w:rFonts w:ascii="Courier New" w:eastAsia="Times New Roman" w:hAnsi="Courier New" w:cs="Courier New"/>
          <w:color w:val="000000"/>
          <w:kern w:val="0"/>
          <w:sz w:val="20"/>
          <w:szCs w:val="20"/>
        </w:rPr>
        <w:t>The</w:t>
      </w:r>
      <w:proofErr w:type="gramEnd"/>
      <w:r w:rsidRPr="00183E3A">
        <w:rPr>
          <w:rFonts w:ascii="Courier New" w:eastAsia="Times New Roman" w:hAnsi="Courier New" w:cs="Courier New"/>
          <w:color w:val="000000"/>
          <w:kern w:val="0"/>
          <w:sz w:val="20"/>
          <w:szCs w:val="20"/>
        </w:rPr>
        <w:t xml:space="preserve"> new ANOVA table is better than </w:t>
      </w:r>
      <w:del w:id="384" w:author="Seamus Harris" w:date="2013-12-30T12:50:00Z">
        <w:r w:rsidRPr="00183E3A" w:rsidDel="008611F8">
          <w:rPr>
            <w:rFonts w:ascii="Courier New" w:eastAsia="Times New Roman" w:hAnsi="Courier New" w:cs="Courier New"/>
            <w:color w:val="000000"/>
            <w:kern w:val="0"/>
            <w:sz w:val="20"/>
            <w:szCs w:val="20"/>
          </w:rPr>
          <w:delText xml:space="preserve">the ANOVA </w:delText>
        </w:r>
      </w:del>
      <w:ins w:id="385" w:author="Seamus Harris" w:date="2013-12-30T12:50:00Z">
        <w:r w:rsidR="008611F8">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present</w:t>
      </w:r>
      <w:ins w:id="386" w:author="Seamus Harris" w:date="2013-12-30T12:50:00Z">
        <w:r w:rsidR="008611F8">
          <w:rPr>
            <w:rFonts w:ascii="Courier New" w:eastAsia="Times New Roman" w:hAnsi="Courier New" w:cs="Courier New"/>
            <w:color w:val="000000"/>
            <w:kern w:val="0"/>
            <w:sz w:val="20"/>
            <w:szCs w:val="20"/>
          </w:rPr>
          <w:t>ed</w:t>
        </w:r>
      </w:ins>
      <w:del w:id="387" w:author="Seamus Harris" w:date="2013-12-30T12:50:00Z">
        <w:r w:rsidRPr="00183E3A" w:rsidDel="008611F8">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 xml:space="preserve">}, because it shows every SS and the corresponding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{degrees of freedom} (DF) for the light treatment experiment. </w:t>
      </w:r>
      <w:del w:id="388" w:author="Seamus Harris" w:date="2013-12-30T12:50:00Z">
        <w:r w:rsidRPr="00183E3A" w:rsidDel="008611F8">
          <w:rPr>
            <w:rFonts w:ascii="Courier New" w:eastAsia="Times New Roman" w:hAnsi="Courier New" w:cs="Courier New"/>
            <w:color w:val="000000"/>
            <w:kern w:val="0"/>
            <w:sz w:val="20"/>
            <w:szCs w:val="20"/>
          </w:rPr>
          <w:delText>In a</w:delText>
        </w:r>
      </w:del>
      <w:ins w:id="389" w:author="Seamus Harris" w:date="2013-12-30T12:50:00Z">
        <w:r w:rsidR="008611F8">
          <w:rPr>
            <w:rFonts w:ascii="Courier New" w:eastAsia="Times New Roman" w:hAnsi="Courier New" w:cs="Courier New"/>
            <w:color w:val="000000"/>
            <w:kern w:val="0"/>
            <w:sz w:val="20"/>
            <w:szCs w:val="20"/>
          </w:rPr>
          <w:t>A</w:t>
        </w:r>
      </w:ins>
      <w:r w:rsidRPr="00183E3A">
        <w:rPr>
          <w:rFonts w:ascii="Courier New" w:eastAsia="Times New Roman" w:hAnsi="Courier New" w:cs="Courier New"/>
          <w:color w:val="000000"/>
          <w:kern w:val="0"/>
          <w:sz w:val="20"/>
          <w:szCs w:val="20"/>
        </w:rPr>
        <w:t>ddition</w:t>
      </w:r>
      <w:ins w:id="390" w:author="Seamus Harris" w:date="2013-12-30T12:50:00Z">
        <w:r w:rsidR="008611F8">
          <w:rPr>
            <w:rFonts w:ascii="Courier New" w:eastAsia="Times New Roman" w:hAnsi="Courier New" w:cs="Courier New"/>
            <w:color w:val="000000"/>
            <w:kern w:val="0"/>
            <w:sz w:val="20"/>
            <w:szCs w:val="20"/>
          </w:rPr>
          <w:t>ally</w:t>
        </w:r>
      </w:ins>
      <w:r w:rsidRPr="00183E3A">
        <w:rPr>
          <w:rFonts w:ascii="Courier New" w:eastAsia="Times New Roman" w:hAnsi="Courier New" w:cs="Courier New"/>
          <w:color w:val="000000"/>
          <w:kern w:val="0"/>
          <w:sz w:val="20"/>
          <w:szCs w:val="20"/>
        </w:rPr>
        <w:t xml:space="preserve">, the ANOVA table also shows the separation of the treatment effects </w:t>
      </w:r>
      <w:del w:id="391" w:author="Seamus Harris" w:date="2013-12-30T12:50:00Z">
        <w:r w:rsidRPr="00183E3A" w:rsidDel="008611F8">
          <w:rPr>
            <w:rFonts w:ascii="Courier New" w:eastAsia="Times New Roman" w:hAnsi="Courier New" w:cs="Courier New"/>
            <w:color w:val="000000"/>
            <w:kern w:val="0"/>
            <w:sz w:val="20"/>
            <w:szCs w:val="20"/>
          </w:rPr>
          <w:delText xml:space="preserve">into two </w:delText>
        </w:r>
      </w:del>
      <w:ins w:id="392" w:author="Seamus Harris" w:date="2013-12-30T12:50:00Z">
        <w:r w:rsidR="008611F8">
          <w:rPr>
            <w:rFonts w:ascii="Courier New" w:eastAsia="Times New Roman" w:hAnsi="Courier New" w:cs="Courier New"/>
            <w:color w:val="000000"/>
            <w:kern w:val="0"/>
            <w:sz w:val="20"/>
            <w:szCs w:val="20"/>
          </w:rPr>
          <w:t xml:space="preserve">according to </w:t>
        </w:r>
      </w:ins>
      <w:r w:rsidRPr="00183E3A">
        <w:rPr>
          <w:rFonts w:ascii="Courier New" w:eastAsia="Times New Roman" w:hAnsi="Courier New" w:cs="Courier New"/>
          <w:color w:val="000000"/>
          <w:kern w:val="0"/>
          <w:sz w:val="20"/>
          <w:szCs w:val="20"/>
        </w:rPr>
        <w:t>source</w:t>
      </w:r>
      <w:del w:id="393" w:author="Seamus Harris" w:date="2013-12-30T12:50:00Z">
        <w:r w:rsidRPr="00183E3A" w:rsidDel="008611F8">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of variation. The first </w:t>
      </w:r>
      <w:del w:id="394" w:author="Seamus Harris" w:date="2013-12-30T12:50:00Z">
        <w:r w:rsidRPr="00183E3A" w:rsidDel="008611F8">
          <w:rPr>
            <w:rFonts w:ascii="Courier New" w:eastAsia="Times New Roman" w:hAnsi="Courier New" w:cs="Courier New"/>
            <w:color w:val="000000"/>
            <w:kern w:val="0"/>
            <w:sz w:val="20"/>
            <w:szCs w:val="20"/>
          </w:rPr>
          <w:delText xml:space="preserve"> </w:delText>
        </w:r>
      </w:del>
      <w:ins w:id="395" w:author="Seamus Harris" w:date="2013-12-30T12:51:00Z">
        <w:r w:rsidR="008611F8">
          <w:rPr>
            <w:rFonts w:ascii="Courier New" w:eastAsia="Times New Roman" w:hAnsi="Courier New" w:cs="Courier New"/>
            <w:color w:val="000000"/>
            <w:kern w:val="0"/>
            <w:sz w:val="20"/>
            <w:szCs w:val="20"/>
          </w:rPr>
          <w:t xml:space="preserve">estimate of </w:t>
        </w:r>
      </w:ins>
      <w:r w:rsidRPr="00183E3A">
        <w:rPr>
          <w:rFonts w:ascii="Courier New" w:eastAsia="Times New Roman" w:hAnsi="Courier New" w:cs="Courier New"/>
          <w:color w:val="000000"/>
          <w:kern w:val="0"/>
          <w:sz w:val="20"/>
          <w:szCs w:val="20"/>
        </w:rPr>
        <w:t xml:space="preserve">treatment effects </w:t>
      </w:r>
      <w:del w:id="396" w:author="Seamus Harris" w:date="2013-12-30T12:51:00Z">
        <w:r w:rsidRPr="00183E3A" w:rsidDel="008611F8">
          <w:rPr>
            <w:rFonts w:ascii="Courier New" w:eastAsia="Times New Roman" w:hAnsi="Courier New" w:cs="Courier New"/>
            <w:color w:val="000000"/>
            <w:kern w:val="0"/>
            <w:sz w:val="20"/>
            <w:szCs w:val="20"/>
          </w:rPr>
          <w:delText xml:space="preserve">estimate </w:delText>
        </w:r>
      </w:del>
      <w:r w:rsidRPr="00183E3A">
        <w:rPr>
          <w:rFonts w:ascii="Courier New" w:eastAsia="Times New Roman" w:hAnsi="Courier New" w:cs="Courier New"/>
          <w:color w:val="000000"/>
          <w:kern w:val="0"/>
          <w:sz w:val="20"/>
          <w:szCs w:val="20"/>
        </w:rPr>
        <w:t xml:space="preserve">contains the variance components </w:t>
      </w:r>
      <w:del w:id="397" w:author="Seamus Harris" w:date="2013-12-30T17:58:00Z">
        <w:r w:rsidRPr="00183E3A" w:rsidDel="00403466">
          <w:rPr>
            <w:rFonts w:ascii="Courier New" w:eastAsia="Times New Roman" w:hAnsi="Courier New" w:cs="Courier New"/>
            <w:color w:val="000000"/>
            <w:kern w:val="0"/>
            <w:sz w:val="20"/>
            <w:szCs w:val="20"/>
          </w:rPr>
          <w:delText xml:space="preserve">of </w:delText>
        </w:r>
      </w:del>
      <w:r w:rsidRPr="00183E3A">
        <w:rPr>
          <w:rFonts w:ascii="Courier New" w:eastAsia="Times New Roman" w:hAnsi="Courier New" w:cs="Courier New"/>
          <w:color w:val="000000"/>
          <w:kern w:val="0"/>
          <w:sz w:val="20"/>
          <w:szCs w:val="20"/>
        </w:rPr>
        <w:t>between leaves from the assay plants</w:t>
      </w:r>
      <w:ins w:id="398" w:author="Seamus Harris" w:date="2013-12-30T12:51:00Z">
        <w:r w:rsidR="008611F8">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whereas the second </w:t>
      </w:r>
      <w:ins w:id="399" w:author="Seamus Harris" w:date="2013-12-30T12:51:00Z">
        <w:r w:rsidR="008611F8">
          <w:rPr>
            <w:rFonts w:ascii="Courier New" w:eastAsia="Times New Roman" w:hAnsi="Courier New" w:cs="Courier New"/>
            <w:color w:val="000000"/>
            <w:kern w:val="0"/>
            <w:sz w:val="20"/>
            <w:szCs w:val="20"/>
          </w:rPr>
          <w:t xml:space="preserve">estimate </w:t>
        </w:r>
      </w:ins>
      <w:del w:id="400" w:author="Seamus Harris" w:date="2013-12-30T12:51:00Z">
        <w:r w:rsidRPr="00183E3A" w:rsidDel="008611F8">
          <w:rPr>
            <w:rFonts w:ascii="Courier New" w:eastAsia="Times New Roman" w:hAnsi="Courier New" w:cs="Courier New"/>
            <w:color w:val="000000"/>
            <w:kern w:val="0"/>
            <w:sz w:val="20"/>
            <w:szCs w:val="20"/>
          </w:rPr>
          <w:delText xml:space="preserve">treatment effects estimate </w:delText>
        </w:r>
      </w:del>
      <w:r w:rsidRPr="00183E3A">
        <w:rPr>
          <w:rFonts w:ascii="Courier New" w:eastAsia="Times New Roman" w:hAnsi="Courier New" w:cs="Courier New"/>
          <w:color w:val="000000"/>
          <w:kern w:val="0"/>
          <w:sz w:val="20"/>
          <w:szCs w:val="20"/>
        </w:rPr>
        <w:t xml:space="preserve">does not.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xml:space="preserve">} </w:t>
      </w:r>
      <w:del w:id="401" w:author="Seamus Harris" w:date="2013-12-30T12:51:00Z">
        <w:r w:rsidRPr="00183E3A" w:rsidDel="008611F8">
          <w:rPr>
            <w:rFonts w:ascii="Courier New" w:eastAsia="Times New Roman" w:hAnsi="Courier New" w:cs="Courier New"/>
            <w:color w:val="000000"/>
            <w:kern w:val="0"/>
            <w:sz w:val="20"/>
            <w:szCs w:val="20"/>
          </w:rPr>
          <w:delText xml:space="preserve">terms </w:delText>
        </w:r>
      </w:del>
      <w:ins w:id="402" w:author="Seamus Harris" w:date="2013-12-30T12:51:00Z">
        <w:r w:rsidR="008611F8">
          <w:rPr>
            <w:rFonts w:ascii="Courier New" w:eastAsia="Times New Roman" w:hAnsi="Courier New" w:cs="Courier New"/>
            <w:color w:val="000000"/>
            <w:kern w:val="0"/>
            <w:sz w:val="20"/>
            <w:szCs w:val="20"/>
          </w:rPr>
          <w:t xml:space="preserve">labels </w:t>
        </w:r>
      </w:ins>
      <w:r w:rsidRPr="00183E3A">
        <w:rPr>
          <w:rFonts w:ascii="Courier New" w:eastAsia="Times New Roman" w:hAnsi="Courier New" w:cs="Courier New"/>
          <w:color w:val="000000"/>
          <w:kern w:val="0"/>
          <w:sz w:val="20"/>
          <w:szCs w:val="20"/>
        </w:rPr>
        <w:t>these first and second estimations of the treatment effects a</w:t>
      </w:r>
      <w:ins w:id="403" w:author="Seamus Harris" w:date="2013-12-30T17:58:00Z">
        <w:r w:rsidR="00403466">
          <w:rPr>
            <w:rFonts w:ascii="Courier New" w:eastAsia="Times New Roman" w:hAnsi="Courier New" w:cs="Courier New"/>
            <w:color w:val="000000"/>
            <w:kern w:val="0"/>
            <w:sz w:val="20"/>
            <w:szCs w:val="20"/>
          </w:rPr>
          <w:t>s</w:t>
        </w:r>
      </w:ins>
      <w:del w:id="404" w:author="Seamus Harris" w:date="2013-12-30T17:58:00Z">
        <w:r w:rsidRPr="00183E3A" w:rsidDel="00403466">
          <w:rPr>
            <w:rFonts w:ascii="Courier New" w:eastAsia="Times New Roman" w:hAnsi="Courier New" w:cs="Courier New"/>
            <w:color w:val="000000"/>
            <w:kern w:val="0"/>
            <w:sz w:val="20"/>
            <w:szCs w:val="20"/>
          </w:rPr>
          <w:delText>re</w:delText>
        </w:r>
      </w:del>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{sums} and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{differences} analyses, respectively, which are equivalent </w:t>
      </w:r>
      <w:del w:id="405" w:author="Seamus Harris" w:date="2013-12-30T12:51:00Z">
        <w:r w:rsidRPr="00183E3A" w:rsidDel="008611F8">
          <w:rPr>
            <w:rFonts w:ascii="Courier New" w:eastAsia="Times New Roman" w:hAnsi="Courier New" w:cs="Courier New"/>
            <w:color w:val="000000"/>
            <w:kern w:val="0"/>
            <w:sz w:val="20"/>
            <w:szCs w:val="20"/>
          </w:rPr>
          <w:delText xml:space="preserve">of </w:delText>
        </w:r>
      </w:del>
      <w:ins w:id="406" w:author="Seamus Harris" w:date="2013-12-30T12:51:00Z">
        <w:r w:rsidR="008611F8">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{inter} and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{intra}-block analyses, respectively.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xml:space="preserve">} then showed how to combine the inter- and intra-block analyses using the weights computed from the variance of treatment estimate. Nevertheless, the new ANOVA table, given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xml:space="preserve">}, emphasised </w:t>
      </w:r>
      <w:del w:id="407" w:author="Seamus Harris" w:date="2013-12-30T12:52:00Z">
        <w:r w:rsidRPr="00183E3A" w:rsidDel="008611F8">
          <w:rPr>
            <w:rFonts w:ascii="Courier New" w:eastAsia="Times New Roman" w:hAnsi="Courier New" w:cs="Courier New"/>
            <w:color w:val="000000"/>
            <w:kern w:val="0"/>
            <w:sz w:val="20"/>
            <w:szCs w:val="20"/>
          </w:rPr>
          <w:delText xml:space="preserve">in </w:delText>
        </w:r>
      </w:del>
      <w:r w:rsidRPr="00183E3A">
        <w:rPr>
          <w:rFonts w:ascii="Courier New" w:eastAsia="Times New Roman" w:hAnsi="Courier New" w:cs="Courier New"/>
          <w:color w:val="000000"/>
          <w:kern w:val="0"/>
          <w:sz w:val="20"/>
          <w:szCs w:val="20"/>
        </w:rPr>
        <w:t xml:space="preserve">the </w:t>
      </w:r>
      <w:del w:id="408" w:author="Seamus Harris" w:date="2013-12-30T12:52:00Z">
        <w:r w:rsidRPr="00183E3A" w:rsidDel="008611F8">
          <w:rPr>
            <w:rFonts w:ascii="Courier New" w:eastAsia="Times New Roman" w:hAnsi="Courier New" w:cs="Courier New"/>
            <w:color w:val="000000"/>
            <w:kern w:val="0"/>
            <w:sz w:val="20"/>
            <w:szCs w:val="20"/>
          </w:rPr>
          <w:delText xml:space="preserve">combining </w:delText>
        </w:r>
      </w:del>
      <w:ins w:id="409" w:author="Seamus Harris" w:date="2013-12-30T12:52:00Z">
        <w:r w:rsidR="008611F8">
          <w:rPr>
            <w:rFonts w:ascii="Courier New" w:eastAsia="Times New Roman" w:hAnsi="Courier New" w:cs="Courier New"/>
            <w:color w:val="000000"/>
            <w:kern w:val="0"/>
            <w:sz w:val="20"/>
            <w:szCs w:val="20"/>
          </w:rPr>
          <w:t xml:space="preserve">combination of </w:t>
        </w:r>
      </w:ins>
      <w:del w:id="410" w:author="Seamus Harris" w:date="2013-12-30T12:52:00Z">
        <w:r w:rsidRPr="00183E3A" w:rsidDel="008611F8">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estimates from the intra- and inter-block analyses</w:t>
      </w:r>
      <w:ins w:id="411" w:author="Seamus Harris" w:date="2013-12-30T17:59:00Z">
        <w:r w:rsidR="00403466">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which provides a first </w:t>
      </w:r>
      <w:del w:id="412" w:author="Seamus Harris" w:date="2013-12-30T12:52:00Z">
        <w:r w:rsidRPr="00183E3A" w:rsidDel="008611F8">
          <w:rPr>
            <w:rFonts w:ascii="Courier New" w:eastAsia="Times New Roman" w:hAnsi="Courier New" w:cs="Courier New"/>
            <w:color w:val="000000"/>
            <w:kern w:val="0"/>
            <w:sz w:val="20"/>
            <w:szCs w:val="20"/>
          </w:rPr>
          <w:delText xml:space="preserve">improvement </w:delText>
        </w:r>
      </w:del>
      <w:ins w:id="413" w:author="Seamus Harris" w:date="2013-12-30T12:52:00Z">
        <w:r w:rsidR="008611F8">
          <w:rPr>
            <w:rFonts w:ascii="Courier New" w:eastAsia="Times New Roman" w:hAnsi="Courier New" w:cs="Courier New"/>
            <w:color w:val="000000"/>
            <w:kern w:val="0"/>
            <w:sz w:val="20"/>
            <w:szCs w:val="20"/>
          </w:rPr>
          <w:t xml:space="preserve">step towards </w:t>
        </w:r>
      </w:ins>
      <w:del w:id="414" w:author="Seamus Harris" w:date="2013-12-30T12:52:00Z">
        <w:r w:rsidRPr="00183E3A" w:rsidDel="00742064">
          <w:rPr>
            <w:rFonts w:ascii="Courier New" w:eastAsia="Times New Roman" w:hAnsi="Courier New" w:cs="Courier New"/>
            <w:color w:val="000000"/>
            <w:kern w:val="0"/>
            <w:sz w:val="20"/>
            <w:szCs w:val="20"/>
          </w:rPr>
          <w:delText xml:space="preserve">in </w:delText>
        </w:r>
      </w:del>
      <w:r w:rsidRPr="00183E3A">
        <w:rPr>
          <w:rFonts w:ascii="Courier New" w:eastAsia="Times New Roman" w:hAnsi="Courier New" w:cs="Courier New"/>
          <w:color w:val="000000"/>
          <w:kern w:val="0"/>
          <w:sz w:val="20"/>
          <w:szCs w:val="20"/>
        </w:rPr>
        <w:t>developing a better analytic</w:t>
      </w:r>
      <w:ins w:id="415" w:author="Seamus Harris" w:date="2013-12-30T12:52:00Z">
        <w:r w:rsidR="008611F8">
          <w:rPr>
            <w:rFonts w:ascii="Courier New" w:eastAsia="Times New Roman" w:hAnsi="Courier New" w:cs="Courier New"/>
            <w:color w:val="000000"/>
            <w:kern w:val="0"/>
            <w:sz w:val="20"/>
            <w:szCs w:val="20"/>
          </w:rPr>
          <w:t>al</w:t>
        </w:r>
      </w:ins>
      <w:r w:rsidRPr="00183E3A">
        <w:rPr>
          <w:rFonts w:ascii="Courier New" w:eastAsia="Times New Roman" w:hAnsi="Courier New" w:cs="Courier New"/>
          <w:color w:val="000000"/>
          <w:kern w:val="0"/>
          <w:sz w:val="20"/>
          <w:szCs w:val="20"/>
        </w:rPr>
        <w:t xml:space="preserve"> procedure for the two-phase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Wood1988</w:t>
      </w:r>
      <w:r w:rsidRPr="00183E3A">
        <w:rPr>
          <w:rFonts w:ascii="Courier New" w:eastAsia="Times New Roman" w:hAnsi="Courier New" w:cs="Courier New"/>
          <w:color w:val="000000"/>
          <w:kern w:val="0"/>
          <w:sz w:val="20"/>
          <w:szCs w:val="20"/>
        </w:rPr>
        <w:t>} then discussed the non-orthogonal block structure of the two-phase experiments</w:t>
      </w:r>
      <w:ins w:id="416" w:author="Seamus Harris" w:date="2013-12-30T12:52:00Z">
        <w:r w:rsidR="00B4325D">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which is an extension </w:t>
      </w:r>
      <w:del w:id="417" w:author="Seamus Harris" w:date="2013-12-30T12:52:00Z">
        <w:r w:rsidRPr="00183E3A" w:rsidDel="00B4325D">
          <w:rPr>
            <w:rFonts w:ascii="Courier New" w:eastAsia="Times New Roman" w:hAnsi="Courier New" w:cs="Courier New"/>
            <w:color w:val="000000"/>
            <w:kern w:val="0"/>
            <w:sz w:val="20"/>
            <w:szCs w:val="20"/>
          </w:rPr>
          <w:delText xml:space="preserve">from </w:delText>
        </w:r>
      </w:del>
      <w:ins w:id="418" w:author="Seamus Harris" w:date="2013-12-30T12:52:00Z">
        <w:r w:rsidR="00B4325D">
          <w:rPr>
            <w:rFonts w:ascii="Courier New" w:eastAsia="Times New Roman" w:hAnsi="Courier New" w:cs="Courier New"/>
            <w:color w:val="000000"/>
            <w:kern w:val="0"/>
            <w:sz w:val="20"/>
            <w:szCs w:val="20"/>
          </w:rPr>
          <w:t xml:space="preserve">of </w:t>
        </w:r>
      </w:ins>
      <w:r w:rsidRPr="00183E3A">
        <w:rPr>
          <w:rFonts w:ascii="Courier New" w:eastAsia="Times New Roman" w:hAnsi="Courier New" w:cs="Courier New"/>
          <w:color w:val="000000"/>
          <w:kern w:val="0"/>
          <w:sz w:val="20"/>
          <w:szCs w:val="20"/>
        </w:rPr>
        <w:t xml:space="preserve">the theory described by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xml:space="preserve">}. </w:t>
      </w:r>
      <w:proofErr w:type="gramStart"/>
      <w:r w:rsidRPr="00183E3A">
        <w:rPr>
          <w:rFonts w:ascii="Courier New" w:eastAsia="Times New Roman" w:hAnsi="Courier New" w:cs="Courier New"/>
          <w:color w:val="000000"/>
          <w:kern w:val="0"/>
          <w:sz w:val="20"/>
          <w:szCs w:val="20"/>
        </w:rPr>
        <w:t>The</w:t>
      </w:r>
      <w:proofErr w:type="gramEnd"/>
      <w:r w:rsidRPr="00183E3A">
        <w:rPr>
          <w:rFonts w:ascii="Courier New" w:eastAsia="Times New Roman" w:hAnsi="Courier New" w:cs="Courier New"/>
          <w:color w:val="000000"/>
          <w:kern w:val="0"/>
          <w:sz w:val="20"/>
          <w:szCs w:val="20"/>
        </w:rPr>
        <w:t xml:space="preserve"> non-orthogonal structure </w:t>
      </w:r>
      <w:del w:id="419" w:author="Seamus Harris" w:date="2013-12-30T12:52:00Z">
        <w:r w:rsidRPr="00183E3A" w:rsidDel="00B4325D">
          <w:rPr>
            <w:rFonts w:ascii="Courier New" w:eastAsia="Times New Roman" w:hAnsi="Courier New" w:cs="Courier New"/>
            <w:color w:val="000000"/>
            <w:kern w:val="0"/>
            <w:sz w:val="20"/>
            <w:szCs w:val="20"/>
          </w:rPr>
          <w:delText xml:space="preserve">is </w:delText>
        </w:r>
      </w:del>
      <w:r w:rsidRPr="00183E3A">
        <w:rPr>
          <w:rFonts w:ascii="Courier New" w:eastAsia="Times New Roman" w:hAnsi="Courier New" w:cs="Courier New"/>
          <w:color w:val="000000"/>
          <w:kern w:val="0"/>
          <w:sz w:val="20"/>
          <w:szCs w:val="20"/>
        </w:rPr>
        <w:t>typically occur</w:t>
      </w:r>
      <w:ins w:id="420" w:author="Seamus Harris" w:date="2013-12-30T12:53:00Z">
        <w:r w:rsidR="00B4325D">
          <w:rPr>
            <w:rFonts w:ascii="Courier New" w:eastAsia="Times New Roman" w:hAnsi="Courier New" w:cs="Courier New"/>
            <w:color w:val="000000"/>
            <w:kern w:val="0"/>
            <w:sz w:val="20"/>
            <w:szCs w:val="20"/>
          </w:rPr>
          <w:t>s</w:t>
        </w:r>
      </w:ins>
      <w:del w:id="421" w:author="Seamus Harris" w:date="2013-12-30T12:53:00Z">
        <w:r w:rsidRPr="00183E3A" w:rsidDel="00B4325D">
          <w:rPr>
            <w:rFonts w:ascii="Courier New" w:eastAsia="Times New Roman" w:hAnsi="Courier New" w:cs="Courier New"/>
            <w:color w:val="000000"/>
            <w:kern w:val="0"/>
            <w:sz w:val="20"/>
            <w:szCs w:val="20"/>
          </w:rPr>
          <w:delText>red</w:delText>
        </w:r>
      </w:del>
      <w:r w:rsidRPr="00183E3A">
        <w:rPr>
          <w:rFonts w:ascii="Courier New" w:eastAsia="Times New Roman" w:hAnsi="Courier New" w:cs="Courier New"/>
          <w:color w:val="000000"/>
          <w:kern w:val="0"/>
          <w:sz w:val="20"/>
          <w:szCs w:val="20"/>
        </w:rPr>
        <w:t xml:space="preserve"> when the treatment effects </w:t>
      </w:r>
      <w:del w:id="422" w:author="Seamus Harris" w:date="2013-12-30T12:53:00Z">
        <w:r w:rsidRPr="00183E3A" w:rsidDel="00B4325D">
          <w:rPr>
            <w:rFonts w:ascii="Courier New" w:eastAsia="Times New Roman" w:hAnsi="Courier New" w:cs="Courier New"/>
            <w:color w:val="000000"/>
            <w:kern w:val="0"/>
            <w:sz w:val="20"/>
            <w:szCs w:val="20"/>
          </w:rPr>
          <w:delText xml:space="preserve">that </w:delText>
        </w:r>
      </w:del>
      <w:r w:rsidRPr="00183E3A">
        <w:rPr>
          <w:rFonts w:ascii="Courier New" w:eastAsia="Times New Roman" w:hAnsi="Courier New" w:cs="Courier New"/>
          <w:color w:val="000000"/>
          <w:kern w:val="0"/>
          <w:sz w:val="20"/>
          <w:szCs w:val="20"/>
        </w:rPr>
        <w:t xml:space="preserve">can be estimated from both inter- and intra-block analyses, as </w:t>
      </w:r>
      <w:del w:id="423" w:author="Seamus Harris" w:date="2013-12-30T18:11:00Z">
        <w:r w:rsidRPr="00183E3A" w:rsidDel="000D3E10">
          <w:rPr>
            <w:rFonts w:ascii="Courier New" w:eastAsia="Times New Roman" w:hAnsi="Courier New" w:cs="Courier New"/>
            <w:color w:val="000000"/>
            <w:kern w:val="0"/>
            <w:sz w:val="20"/>
            <w:szCs w:val="20"/>
          </w:rPr>
          <w:delText xml:space="preserve">seen </w:delText>
        </w:r>
      </w:del>
      <w:del w:id="424" w:author="Seamus Harris" w:date="2013-12-30T12:53:00Z">
        <w:r w:rsidRPr="00183E3A" w:rsidDel="00B4325D">
          <w:rPr>
            <w:rFonts w:ascii="Courier New" w:eastAsia="Times New Roman" w:hAnsi="Courier New" w:cs="Courier New"/>
            <w:color w:val="000000"/>
            <w:kern w:val="0"/>
            <w:sz w:val="20"/>
            <w:szCs w:val="20"/>
          </w:rPr>
          <w:delText xml:space="preserve">from </w:delText>
        </w:r>
      </w:del>
      <w:ins w:id="425" w:author="Seamus Harris" w:date="2013-12-30T12:53:00Z">
        <w:r w:rsidR="00B4325D">
          <w:rPr>
            <w:rFonts w:ascii="Courier New" w:eastAsia="Times New Roman" w:hAnsi="Courier New" w:cs="Courier New"/>
            <w:color w:val="000000"/>
            <w:kern w:val="0"/>
            <w:sz w:val="20"/>
            <w:szCs w:val="20"/>
          </w:rPr>
          <w:t xml:space="preserve">in the </w:t>
        </w:r>
      </w:ins>
      <w:r w:rsidRPr="00183E3A">
        <w:rPr>
          <w:rFonts w:ascii="Courier New" w:eastAsia="Times New Roman" w:hAnsi="Courier New" w:cs="Courier New"/>
          <w:color w:val="000000"/>
          <w:kern w:val="0"/>
          <w:sz w:val="20"/>
          <w:szCs w:val="20"/>
        </w:rPr>
        <w:t>example</w:t>
      </w:r>
      <w:ins w:id="426" w:author="Seamus Harris" w:date="2013-12-30T12:53:00Z">
        <w:r w:rsidR="00B4325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from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 xml:space="preserve">} and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i.e.</w:t>
      </w:r>
      <w:r w:rsidRPr="00183E3A">
        <w:rPr>
          <w:rFonts w:ascii="Courier New" w:eastAsia="Times New Roman" w:hAnsi="Courier New" w:cs="Courier New"/>
          <w:color w:val="800000"/>
          <w:kern w:val="0"/>
          <w:sz w:val="20"/>
          <w:szCs w:val="20"/>
        </w:rPr>
        <w:t>\</w:t>
      </w:r>
      <w:r w:rsidRPr="00183E3A">
        <w:rPr>
          <w:rFonts w:ascii="Courier New" w:eastAsia="Times New Roman" w:hAnsi="Courier New" w:cs="Courier New"/>
          <w:color w:val="000000"/>
          <w:kern w:val="0"/>
          <w:sz w:val="20"/>
          <w:szCs w:val="20"/>
        </w:rPr>
        <w:t xml:space="preserve"> non-orthogonal treatment structure. Similarly, the non-orthogonal block structure can also occur when the block factor from the Phase 1 experiment is confounded with </w:t>
      </w:r>
      <w:del w:id="427" w:author="Seamus Harris" w:date="2013-12-30T12:54:00Z">
        <w:r w:rsidRPr="00183E3A" w:rsidDel="00B4325D">
          <w:rPr>
            <w:rFonts w:ascii="Courier New" w:eastAsia="Times New Roman" w:hAnsi="Courier New" w:cs="Courier New"/>
            <w:color w:val="000000"/>
            <w:kern w:val="0"/>
            <w:sz w:val="20"/>
            <w:szCs w:val="20"/>
          </w:rPr>
          <w:delText xml:space="preserve">the block factor </w:delText>
        </w:r>
      </w:del>
      <w:ins w:id="428" w:author="Seamus Harris" w:date="2013-12-30T12:54:00Z">
        <w:r w:rsidR="00B4325D">
          <w:rPr>
            <w:rFonts w:ascii="Courier New" w:eastAsia="Times New Roman" w:hAnsi="Courier New" w:cs="Courier New"/>
            <w:color w:val="000000"/>
            <w:kern w:val="0"/>
            <w:sz w:val="20"/>
            <w:szCs w:val="20"/>
          </w:rPr>
          <w:t xml:space="preserve">that </w:t>
        </w:r>
      </w:ins>
      <w:del w:id="429" w:author="Seamus Harris" w:date="2013-12-30T12:54:00Z">
        <w:r w:rsidRPr="00183E3A" w:rsidDel="00B4325D">
          <w:rPr>
            <w:rFonts w:ascii="Courier New" w:eastAsia="Times New Roman" w:hAnsi="Courier New" w:cs="Courier New"/>
            <w:color w:val="000000"/>
            <w:kern w:val="0"/>
            <w:sz w:val="20"/>
            <w:szCs w:val="20"/>
          </w:rPr>
          <w:delText xml:space="preserve">of </w:delText>
        </w:r>
      </w:del>
      <w:ins w:id="430" w:author="Seamus Harris" w:date="2013-12-30T12:54:00Z">
        <w:r w:rsidR="00B4325D">
          <w:rPr>
            <w:rFonts w:ascii="Courier New" w:eastAsia="Times New Roman" w:hAnsi="Courier New" w:cs="Courier New"/>
            <w:color w:val="000000"/>
            <w:kern w:val="0"/>
            <w:sz w:val="20"/>
            <w:szCs w:val="20"/>
          </w:rPr>
          <w:t xml:space="preserve">from </w:t>
        </w:r>
      </w:ins>
      <w:r w:rsidRPr="00183E3A">
        <w:rPr>
          <w:rFonts w:ascii="Courier New" w:eastAsia="Times New Roman" w:hAnsi="Courier New" w:cs="Courier New"/>
          <w:color w:val="000000"/>
          <w:kern w:val="0"/>
          <w:sz w:val="20"/>
          <w:szCs w:val="20"/>
        </w:rPr>
        <w:t xml:space="preserve">the Phase 2 experiment for the two-phase experiment. The </w:t>
      </w:r>
      <w:del w:id="431" w:author="Seamus Harris" w:date="2013-12-30T18:11:00Z">
        <w:r w:rsidRPr="00183E3A" w:rsidDel="000D3E10">
          <w:rPr>
            <w:rFonts w:ascii="Courier New" w:eastAsia="Times New Roman" w:hAnsi="Courier New" w:cs="Courier New"/>
            <w:color w:val="000000"/>
            <w:kern w:val="0"/>
            <w:sz w:val="20"/>
            <w:szCs w:val="20"/>
          </w:rPr>
          <w:delText xml:space="preserve">amount of </w:delText>
        </w:r>
      </w:del>
      <w:proofErr w:type="spellStart"/>
      <w:r w:rsidRPr="00183E3A">
        <w:rPr>
          <w:rFonts w:ascii="Courier New" w:eastAsia="Times New Roman" w:hAnsi="Courier New" w:cs="Courier New"/>
          <w:color w:val="000000"/>
          <w:kern w:val="0"/>
          <w:sz w:val="20"/>
          <w:szCs w:val="20"/>
        </w:rPr>
        <w:t>orthogonality</w:t>
      </w:r>
      <w:proofErr w:type="spellEnd"/>
      <w:r w:rsidRPr="00183E3A">
        <w:rPr>
          <w:rFonts w:ascii="Courier New" w:eastAsia="Times New Roman" w:hAnsi="Courier New" w:cs="Courier New"/>
          <w:color w:val="000000"/>
          <w:kern w:val="0"/>
          <w:sz w:val="20"/>
          <w:szCs w:val="20"/>
        </w:rPr>
        <w:t xml:space="preserve"> can be measured by the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{efficiency factor} which is the amount of treatment information present</w:t>
      </w:r>
      <w:ins w:id="432" w:author="Seamus Harris" w:date="2013-12-30T12:54:00Z">
        <w:r w:rsidR="00B4325D">
          <w:rPr>
            <w:rFonts w:ascii="Courier New" w:eastAsia="Times New Roman" w:hAnsi="Courier New" w:cs="Courier New"/>
            <w:color w:val="000000"/>
            <w:kern w:val="0"/>
            <w:sz w:val="20"/>
            <w:szCs w:val="20"/>
          </w:rPr>
          <w:t>ed</w:t>
        </w:r>
      </w:ins>
      <w:del w:id="433" w:author="Seamus Harris" w:date="2013-12-30T12:54:00Z">
        <w:r w:rsidRPr="00183E3A" w:rsidDel="00B4325D">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for the intra-block analysis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Yates1936</w:t>
      </w:r>
      <w:r w:rsidRPr="00183E3A">
        <w:rPr>
          <w:rFonts w:ascii="Courier New" w:eastAsia="Times New Roman" w:hAnsi="Courier New" w:cs="Courier New"/>
          <w:color w:val="000000"/>
          <w:kern w:val="0"/>
          <w:sz w:val="20"/>
          <w:szCs w:val="20"/>
        </w:rPr>
        <w:t xml:space="preserve">}. Thus, the efficiency factor should also be used to measure the </w:t>
      </w:r>
      <w:del w:id="434" w:author="Seamus Harris" w:date="2013-12-30T18:11:00Z">
        <w:r w:rsidRPr="00183E3A" w:rsidDel="000D3E10">
          <w:rPr>
            <w:rFonts w:ascii="Courier New" w:eastAsia="Times New Roman" w:hAnsi="Courier New" w:cs="Courier New"/>
            <w:color w:val="000000"/>
            <w:kern w:val="0"/>
            <w:sz w:val="20"/>
            <w:szCs w:val="20"/>
          </w:rPr>
          <w:delText xml:space="preserve">amount of </w:delText>
        </w:r>
      </w:del>
      <w:r w:rsidRPr="00183E3A">
        <w:rPr>
          <w:rFonts w:ascii="Courier New" w:eastAsia="Times New Roman" w:hAnsi="Courier New" w:cs="Courier New"/>
          <w:color w:val="000000"/>
          <w:kern w:val="0"/>
          <w:sz w:val="20"/>
          <w:szCs w:val="20"/>
        </w:rPr>
        <w:t xml:space="preserve">block information for </w:t>
      </w:r>
      <w:del w:id="435" w:author="Seamus Harris" w:date="2013-12-30T12:54:00Z">
        <w:r w:rsidRPr="00183E3A" w:rsidDel="00B4325D">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cases </w:t>
      </w:r>
      <w:del w:id="436" w:author="Seamus Harris" w:date="2013-12-30T12:54:00Z">
        <w:r w:rsidRPr="00183E3A" w:rsidDel="00B4325D">
          <w:rPr>
            <w:rFonts w:ascii="Courier New" w:eastAsia="Times New Roman" w:hAnsi="Courier New" w:cs="Courier New"/>
            <w:color w:val="000000"/>
            <w:kern w:val="0"/>
            <w:sz w:val="20"/>
            <w:szCs w:val="20"/>
          </w:rPr>
          <w:delText xml:space="preserve">of </w:delText>
        </w:r>
      </w:del>
      <w:ins w:id="437" w:author="Seamus Harris" w:date="2013-12-30T12:54:00Z">
        <w:r w:rsidR="00B4325D">
          <w:rPr>
            <w:rFonts w:ascii="Courier New" w:eastAsia="Times New Roman" w:hAnsi="Courier New" w:cs="Courier New"/>
            <w:color w:val="000000"/>
            <w:kern w:val="0"/>
            <w:sz w:val="20"/>
            <w:szCs w:val="20"/>
          </w:rPr>
          <w:t xml:space="preserve">involving </w:t>
        </w:r>
      </w:ins>
      <w:r w:rsidRPr="00183E3A">
        <w:rPr>
          <w:rFonts w:ascii="Courier New" w:eastAsia="Times New Roman" w:hAnsi="Courier New" w:cs="Courier New"/>
          <w:color w:val="000000"/>
          <w:kern w:val="0"/>
          <w:sz w:val="20"/>
          <w:szCs w:val="20"/>
        </w:rPr>
        <w:t xml:space="preserve">non-orthogonal block structure.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438" w:author="Seamus Harris" w:date="2013-12-30T12:54:00Z">
        <w:r w:rsidRPr="00183E3A" w:rsidDel="00B4325D">
          <w:rPr>
            <w:rFonts w:ascii="Courier New" w:eastAsia="Times New Roman" w:hAnsi="Courier New" w:cs="Courier New"/>
            <w:color w:val="000000"/>
            <w:kern w:val="0"/>
            <w:sz w:val="20"/>
            <w:szCs w:val="20"/>
          </w:rPr>
          <w:delText>The n</w:delText>
        </w:r>
      </w:del>
      <w:ins w:id="439" w:author="Seamus Harris" w:date="2013-12-30T12:54:00Z">
        <w:r w:rsidR="00B4325D">
          <w:rPr>
            <w:rFonts w:ascii="Courier New" w:eastAsia="Times New Roman" w:hAnsi="Courier New" w:cs="Courier New"/>
            <w:color w:val="000000"/>
            <w:kern w:val="0"/>
            <w:sz w:val="20"/>
            <w:szCs w:val="20"/>
          </w:rPr>
          <w:t>N</w:t>
        </w:r>
      </w:ins>
      <w:r w:rsidRPr="00183E3A">
        <w:rPr>
          <w:rFonts w:ascii="Courier New" w:eastAsia="Times New Roman" w:hAnsi="Courier New" w:cs="Courier New"/>
          <w:color w:val="000000"/>
          <w:kern w:val="0"/>
          <w:sz w:val="20"/>
          <w:szCs w:val="20"/>
        </w:rPr>
        <w:t xml:space="preserve">on-orthogonal structure </w:t>
      </w:r>
      <w:del w:id="440" w:author="Seamus Harris" w:date="2013-12-30T18:12:00Z">
        <w:r w:rsidRPr="00183E3A" w:rsidDel="000D3E10">
          <w:rPr>
            <w:rFonts w:ascii="Courier New" w:eastAsia="Times New Roman" w:hAnsi="Courier New" w:cs="Courier New"/>
            <w:color w:val="000000"/>
            <w:kern w:val="0"/>
            <w:sz w:val="20"/>
            <w:szCs w:val="20"/>
          </w:rPr>
          <w:delText xml:space="preserve">can occur in </w:delText>
        </w:r>
      </w:del>
      <w:ins w:id="441" w:author="Seamus Harris" w:date="2013-12-30T18:12:00Z">
        <w:r w:rsidR="000D3E10">
          <w:rPr>
            <w:rFonts w:ascii="Courier New" w:eastAsia="Times New Roman" w:hAnsi="Courier New" w:cs="Courier New"/>
            <w:color w:val="000000"/>
            <w:kern w:val="0"/>
            <w:sz w:val="20"/>
            <w:szCs w:val="20"/>
          </w:rPr>
          <w:t xml:space="preserve">has </w:t>
        </w:r>
      </w:ins>
      <w:r w:rsidRPr="00183E3A">
        <w:rPr>
          <w:rFonts w:ascii="Courier New" w:eastAsia="Times New Roman" w:hAnsi="Courier New" w:cs="Courier New"/>
          <w:color w:val="000000"/>
          <w:kern w:val="0"/>
          <w:sz w:val="20"/>
          <w:szCs w:val="20"/>
        </w:rPr>
        <w:t xml:space="preserve">two different </w:t>
      </w:r>
      <w:ins w:id="442" w:author="Seamus Harris" w:date="2013-12-30T18:13:00Z">
        <w:r w:rsidR="000D3E10">
          <w:rPr>
            <w:rFonts w:ascii="Courier New" w:eastAsia="Times New Roman" w:hAnsi="Courier New" w:cs="Courier New"/>
            <w:color w:val="000000"/>
            <w:kern w:val="0"/>
            <w:sz w:val="20"/>
            <w:szCs w:val="20"/>
          </w:rPr>
          <w:t>origins</w:t>
        </w:r>
      </w:ins>
      <w:del w:id="443" w:author="Seamus Harris" w:date="2013-12-30T18:12:00Z">
        <w:r w:rsidRPr="00183E3A" w:rsidDel="000D3E10">
          <w:rPr>
            <w:rFonts w:ascii="Courier New" w:eastAsia="Times New Roman" w:hAnsi="Courier New" w:cs="Courier New"/>
            <w:color w:val="000000"/>
            <w:kern w:val="0"/>
            <w:sz w:val="20"/>
            <w:szCs w:val="20"/>
          </w:rPr>
          <w:delText>ways</w:delText>
        </w:r>
      </w:del>
      <w:r w:rsidRPr="00183E3A">
        <w:rPr>
          <w:rFonts w:ascii="Courier New" w:eastAsia="Times New Roman" w:hAnsi="Courier New" w:cs="Courier New"/>
          <w:color w:val="000000"/>
          <w:kern w:val="0"/>
          <w:sz w:val="20"/>
          <w:szCs w:val="20"/>
        </w:rPr>
        <w:t xml:space="preserve">. The first </w:t>
      </w:r>
      <w:del w:id="444" w:author="Seamus Harris" w:date="2013-12-30T12:54:00Z">
        <w:r w:rsidRPr="00183E3A" w:rsidDel="00B4325D">
          <w:rPr>
            <w:rFonts w:ascii="Courier New" w:eastAsia="Times New Roman" w:hAnsi="Courier New" w:cs="Courier New"/>
            <w:color w:val="000000"/>
            <w:kern w:val="0"/>
            <w:sz w:val="20"/>
            <w:szCs w:val="20"/>
          </w:rPr>
          <w:delText xml:space="preserve">way </w:delText>
        </w:r>
      </w:del>
      <w:r w:rsidRPr="00183E3A">
        <w:rPr>
          <w:rFonts w:ascii="Courier New" w:eastAsia="Times New Roman" w:hAnsi="Courier New" w:cs="Courier New"/>
          <w:color w:val="000000"/>
          <w:kern w:val="0"/>
          <w:sz w:val="20"/>
          <w:szCs w:val="20"/>
        </w:rPr>
        <w:t xml:space="preserve">is </w:t>
      </w:r>
      <w:del w:id="445" w:author="Seamus Harris" w:date="2013-12-30T18:13:00Z">
        <w:r w:rsidRPr="00183E3A" w:rsidDel="000D3E10">
          <w:rPr>
            <w:rFonts w:ascii="Courier New" w:eastAsia="Times New Roman" w:hAnsi="Courier New" w:cs="Courier New"/>
            <w:color w:val="000000"/>
            <w:kern w:val="0"/>
            <w:sz w:val="20"/>
            <w:szCs w:val="20"/>
          </w:rPr>
          <w:delText xml:space="preserve">when </w:delText>
        </w:r>
      </w:del>
      <w:ins w:id="446" w:author="Seamus Harris" w:date="2013-12-30T18:13:00Z">
        <w:r w:rsidR="000D3E10">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the DF of block effects from the Phase 1 experiment </w:t>
      </w:r>
      <w:proofErr w:type="gramStart"/>
      <w:r w:rsidRPr="00183E3A">
        <w:rPr>
          <w:rFonts w:ascii="Courier New" w:eastAsia="Times New Roman" w:hAnsi="Courier New" w:cs="Courier New"/>
          <w:color w:val="000000"/>
          <w:kern w:val="0"/>
          <w:sz w:val="20"/>
          <w:szCs w:val="20"/>
        </w:rPr>
        <w:t>are</w:t>
      </w:r>
      <w:proofErr w:type="gramEnd"/>
      <w:r w:rsidRPr="00183E3A">
        <w:rPr>
          <w:rFonts w:ascii="Courier New" w:eastAsia="Times New Roman" w:hAnsi="Courier New" w:cs="Courier New"/>
          <w:color w:val="000000"/>
          <w:kern w:val="0"/>
          <w:sz w:val="20"/>
          <w:szCs w:val="20"/>
        </w:rPr>
        <w:t xml:space="preserve"> split </w:t>
      </w:r>
      <w:ins w:id="447" w:author="Seamus Harris" w:date="2013-12-30T12:54:00Z">
        <w:r w:rsidR="00B4325D">
          <w:rPr>
            <w:rFonts w:ascii="Courier New" w:eastAsia="Times New Roman" w:hAnsi="Courier New" w:cs="Courier New"/>
            <w:color w:val="000000"/>
            <w:kern w:val="0"/>
            <w:sz w:val="20"/>
            <w:szCs w:val="20"/>
          </w:rPr>
          <w:t>in</w:t>
        </w:r>
      </w:ins>
      <w:r w:rsidRPr="00183E3A">
        <w:rPr>
          <w:rFonts w:ascii="Courier New" w:eastAsia="Times New Roman" w:hAnsi="Courier New" w:cs="Courier New"/>
          <w:color w:val="000000"/>
          <w:kern w:val="0"/>
          <w:sz w:val="20"/>
          <w:szCs w:val="20"/>
        </w:rPr>
        <w:t xml:space="preserve">to inter- and intra-blocks. This can be shown in the ANOVA table given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where the total of 6 DF associated with the leaf positions of the test plants is split into 2 SS</w:t>
      </w:r>
      <w:ins w:id="448" w:author="Seamus Harris" w:date="2013-12-30T12:55:00Z">
        <w:r w:rsidR="00B4325D">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where both SS are estimated with 3 DF. This first SS is confounded with the whole leaves of the assay plants and the second </w:t>
      </w:r>
      <w:del w:id="449" w:author="Seamus Harris" w:date="2013-12-30T12:55:00Z">
        <w:r w:rsidRPr="00183E3A" w:rsidDel="00B4325D">
          <w:rPr>
            <w:rFonts w:ascii="Courier New" w:eastAsia="Times New Roman" w:hAnsi="Courier New" w:cs="Courier New"/>
            <w:color w:val="000000"/>
            <w:kern w:val="0"/>
            <w:sz w:val="20"/>
            <w:szCs w:val="20"/>
          </w:rPr>
          <w:delText xml:space="preserve">SS </w:delText>
        </w:r>
      </w:del>
      <w:r w:rsidRPr="00183E3A">
        <w:rPr>
          <w:rFonts w:ascii="Courier New" w:eastAsia="Times New Roman" w:hAnsi="Courier New" w:cs="Courier New"/>
          <w:color w:val="000000"/>
          <w:kern w:val="0"/>
          <w:sz w:val="20"/>
          <w:szCs w:val="20"/>
        </w:rPr>
        <w:t xml:space="preserve">is orthogonal to </w:t>
      </w:r>
      <w:del w:id="450" w:author="Seamus Harris" w:date="2013-12-30T12:55:00Z">
        <w:r w:rsidRPr="00183E3A" w:rsidDel="00B4325D">
          <w:rPr>
            <w:rFonts w:ascii="Courier New" w:eastAsia="Times New Roman" w:hAnsi="Courier New" w:cs="Courier New"/>
            <w:color w:val="000000"/>
            <w:kern w:val="0"/>
            <w:sz w:val="20"/>
            <w:szCs w:val="20"/>
          </w:rPr>
          <w:delText>the whole leaves of the assay plants</w:delText>
        </w:r>
      </w:del>
      <w:ins w:id="451" w:author="Seamus Harris" w:date="2013-12-30T12:55:00Z">
        <w:r w:rsidR="00B4325D">
          <w:rPr>
            <w:rFonts w:ascii="Courier New" w:eastAsia="Times New Roman" w:hAnsi="Courier New" w:cs="Courier New"/>
            <w:color w:val="000000"/>
            <w:kern w:val="0"/>
            <w:sz w:val="20"/>
            <w:szCs w:val="20"/>
          </w:rPr>
          <w:t>them</w:t>
        </w:r>
      </w:ins>
      <w:r w:rsidRPr="00183E3A">
        <w:rPr>
          <w:rFonts w:ascii="Courier New" w:eastAsia="Times New Roman" w:hAnsi="Courier New" w:cs="Courier New"/>
          <w:color w:val="000000"/>
          <w:kern w:val="0"/>
          <w:sz w:val="20"/>
          <w:szCs w:val="20"/>
        </w:rPr>
        <w:t>. The efficiency factor for both SS can be shown to be 100</w:t>
      </w:r>
      <w:r w:rsidRPr="00183E3A">
        <w:rPr>
          <w:rFonts w:ascii="Courier New" w:eastAsia="Times New Roman" w:hAnsi="Courier New" w:cs="Courier New"/>
          <w:color w:val="800000"/>
          <w:kern w:val="0"/>
          <w:sz w:val="20"/>
          <w:szCs w:val="20"/>
        </w:rPr>
        <w:t>\</w:t>
      </w:r>
      <w:r w:rsidRPr="00183E3A">
        <w:rPr>
          <w:rFonts w:ascii="Courier New" w:eastAsia="Times New Roman" w:hAnsi="Courier New" w:cs="Courier New"/>
          <w:color w:val="000000"/>
          <w:kern w:val="0"/>
          <w:sz w:val="20"/>
          <w:szCs w:val="20"/>
        </w:rPr>
        <w:t xml:space="preserve">%. The second </w:t>
      </w:r>
      <w:del w:id="452" w:author="Seamus Harris" w:date="2013-12-30T18:13:00Z">
        <w:r w:rsidRPr="00183E3A" w:rsidDel="000D3E10">
          <w:rPr>
            <w:rFonts w:ascii="Courier New" w:eastAsia="Times New Roman" w:hAnsi="Courier New" w:cs="Courier New"/>
            <w:color w:val="000000"/>
            <w:kern w:val="0"/>
            <w:sz w:val="20"/>
            <w:szCs w:val="20"/>
          </w:rPr>
          <w:delText xml:space="preserve">way </w:delText>
        </w:r>
      </w:del>
      <w:ins w:id="453" w:author="Seamus Harris" w:date="2013-12-30T18:13:00Z">
        <w:r w:rsidR="000D3E10">
          <w:rPr>
            <w:rFonts w:ascii="Courier New" w:eastAsia="Times New Roman" w:hAnsi="Courier New" w:cs="Courier New"/>
            <w:color w:val="000000"/>
            <w:kern w:val="0"/>
            <w:sz w:val="20"/>
            <w:szCs w:val="20"/>
          </w:rPr>
          <w:t>origin</w:t>
        </w:r>
        <w:r w:rsidR="000D3E10"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is </w:t>
      </w:r>
      <w:ins w:id="454" w:author="Seamus Harris" w:date="2013-12-30T18:13:00Z">
        <w:r w:rsidR="000D3E10">
          <w:rPr>
            <w:rFonts w:ascii="Courier New" w:eastAsia="Times New Roman" w:hAnsi="Courier New" w:cs="Courier New"/>
            <w:color w:val="000000"/>
            <w:kern w:val="0"/>
            <w:sz w:val="20"/>
            <w:szCs w:val="20"/>
          </w:rPr>
          <w:t xml:space="preserve">that </w:t>
        </w:r>
      </w:ins>
      <w:del w:id="455" w:author="Seamus Harris" w:date="2013-12-30T18:13:00Z">
        <w:r w:rsidRPr="00183E3A" w:rsidDel="000D3E10">
          <w:rPr>
            <w:rFonts w:ascii="Courier New" w:eastAsia="Times New Roman" w:hAnsi="Courier New" w:cs="Courier New"/>
            <w:color w:val="000000"/>
            <w:kern w:val="0"/>
            <w:sz w:val="20"/>
            <w:szCs w:val="20"/>
          </w:rPr>
          <w:delText xml:space="preserve">where </w:delText>
        </w:r>
      </w:del>
      <w:r w:rsidRPr="00183E3A">
        <w:rPr>
          <w:rFonts w:ascii="Courier New" w:eastAsia="Times New Roman" w:hAnsi="Courier New" w:cs="Courier New"/>
          <w:color w:val="000000"/>
          <w:kern w:val="0"/>
          <w:sz w:val="20"/>
          <w:szCs w:val="20"/>
        </w:rPr>
        <w:t xml:space="preserve">the DF of block effects from the Phase 1 experiment </w:t>
      </w:r>
      <w:del w:id="456" w:author="Seamus Harris" w:date="2013-12-30T12:55:00Z">
        <w:r w:rsidRPr="00183E3A" w:rsidDel="00B4325D">
          <w:rPr>
            <w:rFonts w:ascii="Courier New" w:eastAsia="Times New Roman" w:hAnsi="Courier New" w:cs="Courier New"/>
            <w:color w:val="000000"/>
            <w:kern w:val="0"/>
            <w:sz w:val="20"/>
            <w:szCs w:val="20"/>
          </w:rPr>
          <w:delText xml:space="preserve">stay </w:delText>
        </w:r>
      </w:del>
      <w:proofErr w:type="gramStart"/>
      <w:ins w:id="457" w:author="Seamus Harris" w:date="2013-12-30T12:55:00Z">
        <w:r w:rsidR="00B4325D">
          <w:rPr>
            <w:rFonts w:ascii="Courier New" w:eastAsia="Times New Roman" w:hAnsi="Courier New" w:cs="Courier New"/>
            <w:color w:val="000000"/>
            <w:kern w:val="0"/>
            <w:sz w:val="20"/>
            <w:szCs w:val="20"/>
          </w:rPr>
          <w:t>remain</w:t>
        </w:r>
        <w:proofErr w:type="gramEnd"/>
        <w:r w:rsidR="00B4325D">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intact. This can be shown in the artificial example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Wood1988</w:t>
      </w:r>
      <w:r w:rsidRPr="00183E3A">
        <w:rPr>
          <w:rFonts w:ascii="Courier New" w:eastAsia="Times New Roman" w:hAnsi="Courier New" w:cs="Courier New"/>
          <w:color w:val="000000"/>
          <w:kern w:val="0"/>
          <w:sz w:val="20"/>
          <w:szCs w:val="20"/>
        </w:rPr>
        <w:t xml:space="preserve">} where all </w:t>
      </w:r>
      <w:commentRangeStart w:id="458"/>
      <w:del w:id="459" w:author="Seamus Harris" w:date="2013-12-30T12:55:00Z">
        <w:r w:rsidRPr="00183E3A" w:rsidDel="00B4325D">
          <w:rPr>
            <w:rFonts w:ascii="Courier New" w:eastAsia="Times New Roman" w:hAnsi="Courier New" w:cs="Courier New"/>
            <w:color w:val="000000"/>
            <w:kern w:val="0"/>
            <w:sz w:val="20"/>
            <w:szCs w:val="20"/>
          </w:rPr>
          <w:delText>3</w:delText>
        </w:r>
      </w:del>
      <w:ins w:id="460" w:author="Seamus Harris" w:date="2013-12-30T12:55:00Z">
        <w:r w:rsidR="00B4325D">
          <w:rPr>
            <w:rFonts w:ascii="Courier New" w:eastAsia="Times New Roman" w:hAnsi="Courier New" w:cs="Courier New"/>
            <w:color w:val="000000"/>
            <w:kern w:val="0"/>
            <w:sz w:val="20"/>
            <w:szCs w:val="20"/>
          </w:rPr>
          <w:t>three</w:t>
        </w:r>
        <w:commentRangeEnd w:id="458"/>
        <w:r w:rsidR="00B4325D">
          <w:rPr>
            <w:rStyle w:val="CommentReference"/>
          </w:rPr>
          <w:commentReference w:id="458"/>
        </w:r>
      </w:ins>
      <w:r w:rsidRPr="00183E3A">
        <w:rPr>
          <w:rFonts w:ascii="Courier New" w:eastAsia="Times New Roman" w:hAnsi="Courier New" w:cs="Courier New"/>
          <w:color w:val="000000"/>
          <w:kern w:val="0"/>
          <w:sz w:val="20"/>
          <w:szCs w:val="20"/>
        </w:rPr>
        <w:t xml:space="preserve"> DF associated </w:t>
      </w:r>
      <w:ins w:id="461" w:author="Seamus Harris" w:date="2013-12-30T18:13:00Z">
        <w:r w:rsidR="000D3E10">
          <w:rPr>
            <w:rFonts w:ascii="Courier New" w:eastAsia="Times New Roman" w:hAnsi="Courier New" w:cs="Courier New"/>
            <w:color w:val="000000"/>
            <w:kern w:val="0"/>
            <w:sz w:val="20"/>
            <w:szCs w:val="20"/>
          </w:rPr>
          <w:t xml:space="preserve">with </w:t>
        </w:r>
      </w:ins>
      <w:r w:rsidRPr="00183E3A">
        <w:rPr>
          <w:rFonts w:ascii="Courier New" w:eastAsia="Times New Roman" w:hAnsi="Courier New" w:cs="Courier New"/>
          <w:color w:val="000000"/>
          <w:kern w:val="0"/>
          <w:sz w:val="20"/>
          <w:szCs w:val="20"/>
        </w:rPr>
        <w:t xml:space="preserve">the units SS of the Phase 1 experiment are estimated </w:t>
      </w:r>
      <w:del w:id="462" w:author="Seamus Harris" w:date="2013-12-30T12:56:00Z">
        <w:r w:rsidRPr="00183E3A" w:rsidDel="00B4325D">
          <w:rPr>
            <w:rFonts w:ascii="Courier New" w:eastAsia="Times New Roman" w:hAnsi="Courier New" w:cs="Courier New"/>
            <w:color w:val="000000"/>
            <w:kern w:val="0"/>
            <w:sz w:val="20"/>
            <w:szCs w:val="20"/>
          </w:rPr>
          <w:delText xml:space="preserve">in </w:delText>
        </w:r>
      </w:del>
      <w:r w:rsidRPr="00183E3A">
        <w:rPr>
          <w:rFonts w:ascii="Courier New" w:eastAsia="Times New Roman" w:hAnsi="Courier New" w:cs="Courier New"/>
          <w:color w:val="000000"/>
          <w:kern w:val="0"/>
          <w:sz w:val="20"/>
          <w:szCs w:val="20"/>
        </w:rPr>
        <w:t xml:space="preserve">both </w:t>
      </w:r>
      <w:proofErr w:type="gramStart"/>
      <w:r w:rsidRPr="00183E3A">
        <w:rPr>
          <w:rFonts w:ascii="Courier New" w:eastAsia="Times New Roman" w:hAnsi="Courier New" w:cs="Courier New"/>
          <w:color w:val="000000"/>
          <w:kern w:val="0"/>
          <w:sz w:val="20"/>
          <w:szCs w:val="20"/>
        </w:rPr>
        <w:t>Between</w:t>
      </w:r>
      <w:proofErr w:type="gramEnd"/>
      <w:r w:rsidRPr="00183E3A">
        <w:rPr>
          <w:rFonts w:ascii="Courier New" w:eastAsia="Times New Roman" w:hAnsi="Courier New" w:cs="Courier New"/>
          <w:color w:val="000000"/>
          <w:kern w:val="0"/>
          <w:sz w:val="20"/>
          <w:szCs w:val="20"/>
        </w:rPr>
        <w:t xml:space="preserve"> and Within Blocks. The </w:t>
      </w:r>
      <w:del w:id="463" w:author="Seamus Harris" w:date="2013-12-30T18:14:00Z">
        <w:r w:rsidRPr="00183E3A" w:rsidDel="000D3E10">
          <w:rPr>
            <w:rFonts w:ascii="Courier New" w:eastAsia="Times New Roman" w:hAnsi="Courier New" w:cs="Courier New"/>
            <w:color w:val="000000"/>
            <w:kern w:val="0"/>
            <w:sz w:val="20"/>
            <w:szCs w:val="20"/>
          </w:rPr>
          <w:delText xml:space="preserve">amount of </w:delText>
        </w:r>
      </w:del>
      <w:del w:id="464" w:author="Seamus Harris" w:date="2013-12-30T12:56:00Z">
        <w:r w:rsidRPr="00183E3A" w:rsidDel="00B4325D">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separation for this case is then measured </w:t>
      </w:r>
      <w:del w:id="465" w:author="Seamus Harris" w:date="2013-12-30T12:56:00Z">
        <w:r w:rsidRPr="00183E3A" w:rsidDel="00B4325D">
          <w:rPr>
            <w:rFonts w:ascii="Courier New" w:eastAsia="Times New Roman" w:hAnsi="Courier New" w:cs="Courier New"/>
            <w:color w:val="000000"/>
            <w:kern w:val="0"/>
            <w:sz w:val="20"/>
            <w:szCs w:val="20"/>
          </w:rPr>
          <w:delText>by</w:delText>
        </w:r>
      </w:del>
      <w:ins w:id="466" w:author="Seamus Harris" w:date="2013-12-30T12:56:00Z">
        <w:r w:rsidR="00B4325D">
          <w:rPr>
            <w:rFonts w:ascii="Courier New" w:eastAsia="Times New Roman" w:hAnsi="Courier New" w:cs="Courier New"/>
            <w:color w:val="000000"/>
            <w:kern w:val="0"/>
            <w:sz w:val="20"/>
            <w:szCs w:val="20"/>
          </w:rPr>
          <w:t>using</w:t>
        </w:r>
      </w:ins>
      <w:r w:rsidRPr="00183E3A">
        <w:rPr>
          <w:rFonts w:ascii="Courier New" w:eastAsia="Times New Roman" w:hAnsi="Courier New" w:cs="Courier New"/>
          <w:color w:val="000000"/>
          <w:kern w:val="0"/>
          <w:sz w:val="20"/>
          <w:szCs w:val="20"/>
        </w:rPr>
        <w:t xml:space="preserve"> the efficiency factor. Both types of confounding should be minimised, because </w:t>
      </w:r>
      <w:del w:id="467" w:author="Seamus Harris" w:date="2013-12-30T12:56:00Z">
        <w:r w:rsidRPr="00183E3A" w:rsidDel="00B4325D">
          <w:rPr>
            <w:rFonts w:ascii="Courier New" w:eastAsia="Times New Roman" w:hAnsi="Courier New" w:cs="Courier New"/>
            <w:color w:val="000000"/>
            <w:kern w:val="0"/>
            <w:sz w:val="20"/>
            <w:szCs w:val="20"/>
          </w:rPr>
          <w:delText xml:space="preserve">it </w:delText>
        </w:r>
      </w:del>
      <w:ins w:id="468" w:author="Seamus Harris" w:date="2013-12-30T12:56:00Z">
        <w:r w:rsidR="00B4325D">
          <w:rPr>
            <w:rFonts w:ascii="Courier New" w:eastAsia="Times New Roman" w:hAnsi="Courier New" w:cs="Courier New"/>
            <w:color w:val="000000"/>
            <w:kern w:val="0"/>
            <w:sz w:val="20"/>
            <w:szCs w:val="20"/>
          </w:rPr>
          <w:t xml:space="preserve">they </w:t>
        </w:r>
      </w:ins>
      <w:r w:rsidRPr="00183E3A">
        <w:rPr>
          <w:rFonts w:ascii="Courier New" w:eastAsia="Times New Roman" w:hAnsi="Courier New" w:cs="Courier New"/>
          <w:color w:val="000000"/>
          <w:kern w:val="0"/>
          <w:sz w:val="20"/>
          <w:szCs w:val="20"/>
        </w:rPr>
        <w:t xml:space="preserve">can affect </w:t>
      </w:r>
      <w:ins w:id="469" w:author="Seamus Harris" w:date="2013-12-30T12:56:00Z">
        <w:r w:rsidR="00B4325D">
          <w:rPr>
            <w:rFonts w:ascii="Courier New" w:eastAsia="Times New Roman" w:hAnsi="Courier New" w:cs="Courier New"/>
            <w:color w:val="000000"/>
            <w:kern w:val="0"/>
            <w:sz w:val="20"/>
            <w:szCs w:val="20"/>
          </w:rPr>
          <w:t xml:space="preserve">the conduct of </w:t>
        </w:r>
      </w:ins>
      <w:del w:id="470" w:author="Seamus Harris" w:date="2013-12-30T12:56:00Z">
        <w:r w:rsidRPr="00183E3A" w:rsidDel="00B4325D">
          <w:rPr>
            <w:rFonts w:ascii="Courier New" w:eastAsia="Times New Roman" w:hAnsi="Courier New" w:cs="Courier New"/>
            <w:color w:val="000000"/>
            <w:kern w:val="0"/>
            <w:sz w:val="20"/>
            <w:szCs w:val="20"/>
          </w:rPr>
          <w:delText xml:space="preserve">whether </w:delText>
        </w:r>
      </w:del>
      <w:r w:rsidRPr="00183E3A">
        <w:rPr>
          <w:rFonts w:ascii="Courier New" w:eastAsia="Times New Roman" w:hAnsi="Courier New" w:cs="Courier New"/>
          <w:color w:val="000000"/>
          <w:kern w:val="0"/>
          <w:sz w:val="20"/>
          <w:szCs w:val="20"/>
        </w:rPr>
        <w:t xml:space="preserve">the test </w:t>
      </w:r>
      <w:del w:id="471" w:author="Seamus Harris" w:date="2013-12-30T18:14:00Z">
        <w:r w:rsidRPr="00183E3A" w:rsidDel="000D3E10">
          <w:rPr>
            <w:rFonts w:ascii="Courier New" w:eastAsia="Times New Roman" w:hAnsi="Courier New" w:cs="Courier New"/>
            <w:color w:val="000000"/>
            <w:kern w:val="0"/>
            <w:sz w:val="20"/>
            <w:szCs w:val="20"/>
          </w:rPr>
          <w:delText xml:space="preserve">for </w:delText>
        </w:r>
      </w:del>
      <w:ins w:id="472" w:author="Seamus Harris" w:date="2013-12-30T18:14:00Z">
        <w:r w:rsidR="000D3E10">
          <w:rPr>
            <w:rFonts w:ascii="Courier New" w:eastAsia="Times New Roman" w:hAnsi="Courier New" w:cs="Courier New"/>
            <w:color w:val="000000"/>
            <w:kern w:val="0"/>
            <w:sz w:val="20"/>
            <w:szCs w:val="20"/>
          </w:rPr>
          <w:t xml:space="preserve">of </w:t>
        </w:r>
      </w:ins>
      <w:r w:rsidRPr="00183E3A">
        <w:rPr>
          <w:rFonts w:ascii="Courier New" w:eastAsia="Times New Roman" w:hAnsi="Courier New" w:cs="Courier New"/>
          <w:color w:val="000000"/>
          <w:kern w:val="0"/>
          <w:sz w:val="20"/>
          <w:szCs w:val="20"/>
        </w:rPr>
        <w:t>the treatment effects</w:t>
      </w:r>
      <w:del w:id="473" w:author="Seamus Harris" w:date="2013-12-30T12:56:00Z">
        <w:r w:rsidRPr="00183E3A" w:rsidDel="00B4325D">
          <w:rPr>
            <w:rFonts w:ascii="Courier New" w:eastAsia="Times New Roman" w:hAnsi="Courier New" w:cs="Courier New"/>
            <w:color w:val="000000"/>
            <w:kern w:val="0"/>
            <w:sz w:val="20"/>
            <w:szCs w:val="20"/>
          </w:rPr>
          <w:delText xml:space="preserve"> can be conducted</w:delText>
        </w:r>
      </w:del>
      <w:r w:rsidRPr="00183E3A">
        <w:rPr>
          <w:rFonts w:ascii="Courier New" w:eastAsia="Times New Roman" w:hAnsi="Courier New" w:cs="Courier New"/>
          <w:color w:val="000000"/>
          <w:kern w:val="0"/>
          <w:sz w:val="20"/>
          <w:szCs w:val="20"/>
        </w:rPr>
        <w:t>.   Chapter</w:t>
      </w:r>
      <w:ins w:id="474" w:author="Seamus Harris" w:date="2013-12-30T12:56:00Z">
        <w:r w:rsidR="00B4325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3 and 4 describe</w:t>
      </w:r>
      <w:del w:id="475" w:author="Seamus Harris" w:date="2013-12-30T12:56:00Z">
        <w:r w:rsidRPr="00183E3A" w:rsidDel="00B4325D">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t>
      </w:r>
      <w:del w:id="476" w:author="Seamus Harris" w:date="2013-12-30T12:56:00Z">
        <w:r w:rsidRPr="00183E3A" w:rsidDel="00B4325D">
          <w:rPr>
            <w:rFonts w:ascii="Courier New" w:eastAsia="Times New Roman" w:hAnsi="Courier New" w:cs="Courier New"/>
            <w:color w:val="000000"/>
            <w:kern w:val="0"/>
            <w:sz w:val="20"/>
            <w:szCs w:val="20"/>
          </w:rPr>
          <w:delText xml:space="preserve">in </w:delText>
        </w:r>
      </w:del>
      <w:ins w:id="477" w:author="Seamus Harris" w:date="2013-12-30T12:56:00Z">
        <w:r w:rsidR="00B4325D">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finding</w:t>
      </w:r>
      <w:ins w:id="478" w:author="Seamus Harris" w:date="2013-12-30T12:56:00Z">
        <w:r w:rsidR="00B4325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ins w:id="479" w:author="Seamus Harris" w:date="2013-12-30T12:56:00Z">
        <w:r w:rsidR="00B4325D">
          <w:rPr>
            <w:rFonts w:ascii="Courier New" w:eastAsia="Times New Roman" w:hAnsi="Courier New" w:cs="Courier New"/>
            <w:color w:val="000000"/>
            <w:kern w:val="0"/>
            <w:sz w:val="20"/>
            <w:szCs w:val="20"/>
          </w:rPr>
          <w:t xml:space="preserve">regarding </w:t>
        </w:r>
      </w:ins>
      <w:r w:rsidRPr="00183E3A">
        <w:rPr>
          <w:rFonts w:ascii="Courier New" w:eastAsia="Times New Roman" w:hAnsi="Courier New" w:cs="Courier New"/>
          <w:color w:val="000000"/>
          <w:kern w:val="0"/>
          <w:sz w:val="20"/>
          <w:szCs w:val="20"/>
        </w:rPr>
        <w:t>the optimal two-phase design</w:t>
      </w:r>
      <w:ins w:id="480" w:author="Seamus Harris" w:date="2013-12-30T12:57:00Z">
        <w:r w:rsidR="00B4325D">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ins w:id="481" w:author="Seamus Harris" w:date="2013-12-30T12:57:00Z">
        <w:r w:rsidR="00B4325D">
          <w:rPr>
            <w:rFonts w:ascii="Courier New" w:eastAsia="Times New Roman" w:hAnsi="Courier New" w:cs="Courier New"/>
            <w:color w:val="000000"/>
            <w:kern w:val="0"/>
            <w:sz w:val="20"/>
            <w:szCs w:val="20"/>
          </w:rPr>
          <w:t xml:space="preserve">and </w:t>
        </w:r>
      </w:ins>
      <w:del w:id="482" w:author="Seamus Harris" w:date="2013-12-30T12:57:00Z">
        <w:r w:rsidRPr="00183E3A" w:rsidDel="00B4325D">
          <w:rPr>
            <w:rFonts w:ascii="Courier New" w:eastAsia="Times New Roman" w:hAnsi="Courier New" w:cs="Courier New"/>
            <w:color w:val="000000"/>
            <w:kern w:val="0"/>
            <w:sz w:val="20"/>
            <w:szCs w:val="20"/>
          </w:rPr>
          <w:delText xml:space="preserve">which will </w:delText>
        </w:r>
      </w:del>
      <w:r w:rsidRPr="00183E3A">
        <w:rPr>
          <w:rFonts w:ascii="Courier New" w:eastAsia="Times New Roman" w:hAnsi="Courier New" w:cs="Courier New"/>
          <w:color w:val="000000"/>
          <w:kern w:val="0"/>
          <w:sz w:val="20"/>
          <w:szCs w:val="20"/>
        </w:rPr>
        <w:t xml:space="preserve">further discuss the non-orthogonal treatment and block structures.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\section{Constructing the analysis of variance table}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gramStart"/>
      <w:r w:rsidRPr="00183E3A">
        <w:rPr>
          <w:rFonts w:ascii="Courier New" w:eastAsia="Times New Roman" w:hAnsi="Courier New" w:cs="Courier New"/>
          <w:color w:val="000000"/>
          <w:kern w:val="0"/>
          <w:sz w:val="20"/>
          <w:szCs w:val="20"/>
        </w:rPr>
        <w:t>Neither</w:t>
      </w:r>
      <w:proofErr w:type="gramEnd"/>
      <w:r w:rsidRPr="00183E3A">
        <w:rPr>
          <w:rFonts w:ascii="Courier New" w:eastAsia="Times New Roman" w:hAnsi="Courier New" w:cs="Courier New"/>
          <w:color w:val="000000"/>
          <w:kern w:val="0"/>
          <w:sz w:val="20"/>
          <w:szCs w:val="20"/>
        </w:rPr>
        <w:t xml:space="preserve"> </w:t>
      </w:r>
      <w:ins w:id="483" w:author="Seamus Harris" w:date="2013-12-30T18:14:00Z">
        <w:r w:rsidR="000D3E10">
          <w:rPr>
            <w:rFonts w:ascii="Courier New" w:eastAsia="Times New Roman" w:hAnsi="Courier New" w:cs="Courier New"/>
            <w:color w:val="000000"/>
            <w:kern w:val="0"/>
            <w:sz w:val="20"/>
            <w:szCs w:val="20"/>
          </w:rPr>
          <w:t xml:space="preserve">the </w:t>
        </w:r>
      </w:ins>
      <w:del w:id="484" w:author="Seamus Harris" w:date="2013-12-30T18:14:00Z">
        <w:r w:rsidRPr="00183E3A" w:rsidDel="00E73C67">
          <w:rPr>
            <w:rFonts w:ascii="Courier New" w:eastAsia="Times New Roman" w:hAnsi="Courier New" w:cs="Courier New"/>
            <w:color w:val="000000"/>
            <w:kern w:val="0"/>
            <w:sz w:val="20"/>
            <w:szCs w:val="20"/>
          </w:rPr>
          <w:delText xml:space="preserve">publications by </w:delText>
        </w:r>
      </w:del>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McIntyre1955</w:t>
      </w:r>
      <w:r w:rsidRPr="00183E3A">
        <w:rPr>
          <w:rFonts w:ascii="Courier New" w:eastAsia="Times New Roman" w:hAnsi="Courier New" w:cs="Courier New"/>
          <w:color w:val="000000"/>
          <w:kern w:val="0"/>
          <w:sz w:val="20"/>
          <w:szCs w:val="20"/>
        </w:rPr>
        <w:t xml:space="preserve">} </w:t>
      </w:r>
      <w:del w:id="485" w:author="Seamus Harris" w:date="2013-12-30T18:14:00Z">
        <w:r w:rsidRPr="00183E3A" w:rsidDel="00E73C67">
          <w:rPr>
            <w:rFonts w:ascii="Courier New" w:eastAsia="Times New Roman" w:hAnsi="Courier New" w:cs="Courier New"/>
            <w:color w:val="000000"/>
            <w:kern w:val="0"/>
            <w:sz w:val="20"/>
            <w:szCs w:val="20"/>
          </w:rPr>
          <w:delText>and</w:delText>
        </w:r>
      </w:del>
      <w:ins w:id="486" w:author="Seamus Harris" w:date="2013-12-30T18:14:00Z">
        <w:r w:rsidR="00E73C67">
          <w:rPr>
            <w:rFonts w:ascii="Courier New" w:eastAsia="Times New Roman" w:hAnsi="Courier New" w:cs="Courier New"/>
            <w:color w:val="000000"/>
            <w:kern w:val="0"/>
            <w:sz w:val="20"/>
            <w:szCs w:val="20"/>
          </w:rPr>
          <w:t>nor</w:t>
        </w:r>
      </w:ins>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Curnow1959</w:t>
      </w:r>
      <w:r w:rsidRPr="00183E3A">
        <w:rPr>
          <w:rFonts w:ascii="Courier New" w:eastAsia="Times New Roman" w:hAnsi="Courier New" w:cs="Courier New"/>
          <w:color w:val="000000"/>
          <w:kern w:val="0"/>
          <w:sz w:val="20"/>
          <w:szCs w:val="20"/>
        </w:rPr>
        <w:t xml:space="preserve">} </w:t>
      </w:r>
      <w:commentRangeStart w:id="487"/>
      <w:del w:id="488" w:author="Seamus Harris" w:date="2013-12-30T13:06:00Z">
        <w:r w:rsidRPr="00183E3A" w:rsidDel="007C01B3">
          <w:rPr>
            <w:rFonts w:ascii="Courier New" w:eastAsia="Times New Roman" w:hAnsi="Courier New" w:cs="Courier New"/>
            <w:color w:val="000000"/>
            <w:kern w:val="0"/>
            <w:sz w:val="20"/>
            <w:szCs w:val="20"/>
          </w:rPr>
          <w:delText xml:space="preserve">did not </w:delText>
        </w:r>
      </w:del>
      <w:r w:rsidRPr="00183E3A">
        <w:rPr>
          <w:rFonts w:ascii="Courier New" w:eastAsia="Times New Roman" w:hAnsi="Courier New" w:cs="Courier New"/>
          <w:color w:val="000000"/>
          <w:kern w:val="0"/>
          <w:sz w:val="20"/>
          <w:szCs w:val="20"/>
        </w:rPr>
        <w:t>mention</w:t>
      </w:r>
      <w:ins w:id="489" w:author="Seamus Harris" w:date="2013-12-30T13:06:00Z">
        <w:r w:rsidR="007C01B3">
          <w:rPr>
            <w:rFonts w:ascii="Courier New" w:eastAsia="Times New Roman" w:hAnsi="Courier New" w:cs="Courier New"/>
            <w:color w:val="000000"/>
            <w:kern w:val="0"/>
            <w:sz w:val="20"/>
            <w:szCs w:val="20"/>
          </w:rPr>
          <w:t>ed</w:t>
        </w:r>
      </w:ins>
      <w:r w:rsidRPr="00183E3A">
        <w:rPr>
          <w:rFonts w:ascii="Courier New" w:eastAsia="Times New Roman" w:hAnsi="Courier New" w:cs="Courier New"/>
          <w:color w:val="000000"/>
          <w:kern w:val="0"/>
          <w:sz w:val="20"/>
          <w:szCs w:val="20"/>
        </w:rPr>
        <w:t xml:space="preserve"> </w:t>
      </w:r>
      <w:del w:id="490" w:author="Seamus Harris" w:date="2013-12-30T13:06:00Z">
        <w:r w:rsidRPr="00183E3A" w:rsidDel="007C01B3">
          <w:rPr>
            <w:rFonts w:ascii="Courier New" w:eastAsia="Times New Roman" w:hAnsi="Courier New" w:cs="Courier New"/>
            <w:color w:val="000000"/>
            <w:kern w:val="0"/>
            <w:sz w:val="20"/>
            <w:szCs w:val="20"/>
          </w:rPr>
          <w:delText xml:space="preserve">on </w:delText>
        </w:r>
      </w:del>
      <w:r w:rsidRPr="00183E3A">
        <w:rPr>
          <w:rFonts w:ascii="Courier New" w:eastAsia="Times New Roman" w:hAnsi="Courier New" w:cs="Courier New"/>
          <w:color w:val="000000"/>
          <w:kern w:val="0"/>
          <w:sz w:val="20"/>
          <w:szCs w:val="20"/>
        </w:rPr>
        <w:t xml:space="preserve">how </w:t>
      </w:r>
      <w:commentRangeEnd w:id="487"/>
      <w:r w:rsidR="007C01B3">
        <w:rPr>
          <w:rStyle w:val="CommentReference"/>
        </w:rPr>
        <w:commentReference w:id="487"/>
      </w:r>
      <w:r w:rsidRPr="00183E3A">
        <w:rPr>
          <w:rFonts w:ascii="Courier New" w:eastAsia="Times New Roman" w:hAnsi="Courier New" w:cs="Courier New"/>
          <w:color w:val="000000"/>
          <w:kern w:val="0"/>
          <w:sz w:val="20"/>
          <w:szCs w:val="20"/>
        </w:rPr>
        <w:t xml:space="preserve">their ANOVA tables were determined, particularly for </w:t>
      </w:r>
      <w:del w:id="491" w:author="Seamus Harris" w:date="2013-12-30T13:07:00Z">
        <w:r w:rsidRPr="00183E3A" w:rsidDel="007C01B3">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complex experiments such as two-phase experiments. </w:t>
      </w:r>
      <w:del w:id="492" w:author="Seamus Harris" w:date="2013-12-30T18:14:00Z">
        <w:r w:rsidRPr="00183E3A" w:rsidDel="00E73C67">
          <w:rPr>
            <w:rFonts w:ascii="Courier New" w:eastAsia="Times New Roman" w:hAnsi="Courier New" w:cs="Courier New"/>
            <w:color w:val="000000"/>
            <w:kern w:val="0"/>
            <w:sz w:val="20"/>
            <w:szCs w:val="20"/>
          </w:rPr>
          <w:delText xml:space="preserve">Hence, </w:delText>
        </w:r>
      </w:del>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Brien1983</w:t>
      </w:r>
      <w:r w:rsidRPr="00183E3A">
        <w:rPr>
          <w:rFonts w:ascii="Courier New" w:eastAsia="Times New Roman" w:hAnsi="Courier New" w:cs="Courier New"/>
          <w:color w:val="000000"/>
          <w:kern w:val="0"/>
          <w:sz w:val="20"/>
          <w:szCs w:val="20"/>
        </w:rPr>
        <w:t xml:space="preserve">} </w:t>
      </w:r>
      <w:ins w:id="493" w:author="Seamus Harris" w:date="2013-12-30T18:14:00Z">
        <w:r w:rsidR="00E73C67">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present</w:t>
      </w:r>
      <w:ins w:id="494" w:author="Seamus Harris" w:date="2013-12-30T18:14:00Z">
        <w:r w:rsidR="00E73C67">
          <w:rPr>
            <w:rFonts w:ascii="Courier New" w:eastAsia="Times New Roman" w:hAnsi="Courier New" w:cs="Courier New"/>
            <w:color w:val="000000"/>
            <w:kern w:val="0"/>
            <w:sz w:val="20"/>
            <w:szCs w:val="20"/>
          </w:rPr>
          <w:t>ed</w:t>
        </w:r>
      </w:ins>
      <w:del w:id="495" w:author="Seamus Harris" w:date="2013-12-30T18:14:00Z">
        <w:r w:rsidRPr="00183E3A" w:rsidDel="00E73C67">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a generalised </w:t>
      </w:r>
      <w:r w:rsidRPr="00183E3A">
        <w:rPr>
          <w:rFonts w:ascii="Courier New" w:eastAsia="Times New Roman" w:hAnsi="Courier New" w:cs="Courier New"/>
          <w:color w:val="000000"/>
          <w:kern w:val="0"/>
          <w:sz w:val="20"/>
          <w:szCs w:val="20"/>
        </w:rPr>
        <w:lastRenderedPageBreak/>
        <w:t xml:space="preserve">procedure </w:t>
      </w:r>
      <w:del w:id="496" w:author="Seamus Harris" w:date="2013-12-30T13:07:00Z">
        <w:r w:rsidRPr="00183E3A" w:rsidDel="007C01B3">
          <w:rPr>
            <w:rFonts w:ascii="Courier New" w:eastAsia="Times New Roman" w:hAnsi="Courier New" w:cs="Courier New"/>
            <w:color w:val="000000"/>
            <w:kern w:val="0"/>
            <w:sz w:val="20"/>
            <w:szCs w:val="20"/>
          </w:rPr>
          <w:delText xml:space="preserve">in </w:delText>
        </w:r>
      </w:del>
      <w:ins w:id="497" w:author="Seamus Harris" w:date="2013-12-30T13:07:00Z">
        <w:r w:rsidR="007C01B3">
          <w:rPr>
            <w:rFonts w:ascii="Courier New" w:eastAsia="Times New Roman" w:hAnsi="Courier New" w:cs="Courier New"/>
            <w:color w:val="000000"/>
            <w:kern w:val="0"/>
            <w:sz w:val="20"/>
            <w:szCs w:val="20"/>
          </w:rPr>
          <w:t xml:space="preserve">for </w:t>
        </w:r>
      </w:ins>
      <w:r w:rsidRPr="00183E3A">
        <w:rPr>
          <w:rFonts w:ascii="Courier New" w:eastAsia="Times New Roman" w:hAnsi="Courier New" w:cs="Courier New"/>
          <w:color w:val="000000"/>
          <w:kern w:val="0"/>
          <w:sz w:val="20"/>
          <w:szCs w:val="20"/>
        </w:rPr>
        <w:t xml:space="preserve">determining the ANOVA table. </w:t>
      </w:r>
      <w:del w:id="498" w:author="Seamus Harris" w:date="2013-12-30T13:07:00Z">
        <w:r w:rsidRPr="00183E3A" w:rsidDel="007C01B3">
          <w:rPr>
            <w:rFonts w:ascii="Courier New" w:eastAsia="Times New Roman" w:hAnsi="Courier New" w:cs="Courier New"/>
            <w:color w:val="000000"/>
            <w:kern w:val="0"/>
            <w:sz w:val="20"/>
            <w:szCs w:val="20"/>
          </w:rPr>
          <w:delText xml:space="preserve">Note that </w:delText>
        </w:r>
      </w:del>
      <w:ins w:id="499" w:author="Seamus Harris" w:date="2013-12-30T13:07:00Z">
        <w:r w:rsidR="007C01B3">
          <w:rPr>
            <w:rFonts w:ascii="Courier New" w:eastAsia="Times New Roman" w:hAnsi="Courier New" w:cs="Courier New"/>
            <w:color w:val="000000"/>
            <w:kern w:val="0"/>
            <w:sz w:val="20"/>
            <w:szCs w:val="20"/>
          </w:rPr>
          <w:t xml:space="preserve">Notably, </w:t>
        </w:r>
      </w:ins>
      <w:r w:rsidRPr="00183E3A">
        <w:rPr>
          <w:rFonts w:ascii="Courier New" w:eastAsia="Times New Roman" w:hAnsi="Courier New" w:cs="Courier New"/>
          <w:color w:val="000000"/>
          <w:kern w:val="0"/>
          <w:sz w:val="20"/>
          <w:szCs w:val="20"/>
        </w:rPr>
        <w:t xml:space="preserve">the </w:t>
      </w:r>
      <w:ins w:id="500" w:author="Seamus Harris" w:date="2013-12-30T18:15:00Z">
        <w:r w:rsidR="00E73C67">
          <w:rPr>
            <w:rFonts w:ascii="Courier New" w:eastAsia="Times New Roman" w:hAnsi="Courier New" w:cs="Courier New"/>
            <w:color w:val="000000"/>
            <w:kern w:val="0"/>
            <w:sz w:val="20"/>
            <w:szCs w:val="20"/>
          </w:rPr>
          <w:t xml:space="preserve">presented </w:t>
        </w:r>
      </w:ins>
      <w:r w:rsidRPr="00183E3A">
        <w:rPr>
          <w:rFonts w:ascii="Courier New" w:eastAsia="Times New Roman" w:hAnsi="Courier New" w:cs="Courier New"/>
          <w:color w:val="000000"/>
          <w:kern w:val="0"/>
          <w:sz w:val="20"/>
          <w:szCs w:val="20"/>
        </w:rPr>
        <w:t xml:space="preserve">ANOVA </w:t>
      </w:r>
      <w:del w:id="501" w:author="Seamus Harris" w:date="2013-12-30T18:15:00Z">
        <w:r w:rsidRPr="00183E3A" w:rsidDel="00E73C67">
          <w:rPr>
            <w:rFonts w:ascii="Courier New" w:eastAsia="Times New Roman" w:hAnsi="Courier New" w:cs="Courier New"/>
            <w:color w:val="000000"/>
            <w:kern w:val="0"/>
            <w:sz w:val="20"/>
            <w:szCs w:val="20"/>
          </w:rPr>
          <w:delText xml:space="preserve">presented </w:delText>
        </w:r>
      </w:del>
      <w:del w:id="502" w:author="Seamus Harris" w:date="2013-12-30T13:07:00Z">
        <w:r w:rsidRPr="00183E3A" w:rsidDel="007C01B3">
          <w:rPr>
            <w:rFonts w:ascii="Courier New" w:eastAsia="Times New Roman" w:hAnsi="Courier New" w:cs="Courier New"/>
            <w:color w:val="000000"/>
            <w:kern w:val="0"/>
            <w:sz w:val="20"/>
            <w:szCs w:val="20"/>
          </w:rPr>
          <w:delText xml:space="preserve">only </w:delText>
        </w:r>
      </w:del>
      <w:r w:rsidRPr="00183E3A">
        <w:rPr>
          <w:rFonts w:ascii="Courier New" w:eastAsia="Times New Roman" w:hAnsi="Courier New" w:cs="Courier New"/>
          <w:color w:val="000000"/>
          <w:kern w:val="0"/>
          <w:sz w:val="20"/>
          <w:szCs w:val="20"/>
        </w:rPr>
        <w:t xml:space="preserve">consists </w:t>
      </w:r>
      <w:ins w:id="503" w:author="Seamus Harris" w:date="2013-12-30T13:07:00Z">
        <w:r w:rsidR="007C01B3">
          <w:rPr>
            <w:rFonts w:ascii="Courier New" w:eastAsia="Times New Roman" w:hAnsi="Courier New" w:cs="Courier New"/>
            <w:color w:val="000000"/>
            <w:kern w:val="0"/>
            <w:sz w:val="20"/>
            <w:szCs w:val="20"/>
          </w:rPr>
          <w:t xml:space="preserve">only </w:t>
        </w:r>
      </w:ins>
      <w:r w:rsidRPr="00183E3A">
        <w:rPr>
          <w:rFonts w:ascii="Courier New" w:eastAsia="Times New Roman" w:hAnsi="Courier New" w:cs="Courier New"/>
          <w:color w:val="000000"/>
          <w:kern w:val="0"/>
          <w:sz w:val="20"/>
          <w:szCs w:val="20"/>
        </w:rPr>
        <w:t xml:space="preserve">of sources of variation and the corresponding DF. This section briefly describes the procedure </w:t>
      </w:r>
      <w:ins w:id="504" w:author="Seamus Harris" w:date="2013-12-30T18:15:00Z">
        <w:r w:rsidR="00E73C67">
          <w:rPr>
            <w:rFonts w:ascii="Courier New" w:eastAsia="Times New Roman" w:hAnsi="Courier New" w:cs="Courier New"/>
            <w:color w:val="000000"/>
            <w:kern w:val="0"/>
            <w:sz w:val="20"/>
            <w:szCs w:val="20"/>
          </w:rPr>
          <w:t xml:space="preserve">presented </w:t>
        </w:r>
      </w:ins>
      <w:r w:rsidRPr="00183E3A">
        <w:rPr>
          <w:rFonts w:ascii="Courier New" w:eastAsia="Times New Roman" w:hAnsi="Courier New" w:cs="Courier New"/>
          <w:color w:val="000000"/>
          <w:kern w:val="0"/>
          <w:sz w:val="20"/>
          <w:szCs w:val="20"/>
        </w:rPr>
        <w:t xml:space="preserve">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Brien1983</w:t>
      </w:r>
      <w:r w:rsidRPr="00183E3A">
        <w:rPr>
          <w:rFonts w:ascii="Courier New" w:eastAsia="Times New Roman" w:hAnsi="Courier New" w:cs="Courier New"/>
          <w:color w:val="000000"/>
          <w:kern w:val="0"/>
          <w:sz w:val="20"/>
          <w:szCs w:val="20"/>
        </w:rPr>
        <w:t xml:space="preserve">}, which contains some basic terminologies for </w:t>
      </w:r>
      <w:del w:id="505" w:author="Seamus Harris" w:date="2013-12-30T13:07:00Z">
        <w:r w:rsidRPr="00183E3A" w:rsidDel="007C01B3">
          <w:rPr>
            <w:rFonts w:ascii="Courier New" w:eastAsia="Times New Roman" w:hAnsi="Courier New" w:cs="Courier New"/>
            <w:color w:val="000000"/>
            <w:kern w:val="0"/>
            <w:sz w:val="20"/>
            <w:szCs w:val="20"/>
          </w:rPr>
          <w:delText xml:space="preserve">designing </w:delText>
        </w:r>
      </w:del>
      <w:r w:rsidRPr="00183E3A">
        <w:rPr>
          <w:rFonts w:ascii="Courier New" w:eastAsia="Times New Roman" w:hAnsi="Courier New" w:cs="Courier New"/>
          <w:color w:val="000000"/>
          <w:kern w:val="0"/>
          <w:sz w:val="20"/>
          <w:szCs w:val="20"/>
        </w:rPr>
        <w:t>experiment</w:t>
      </w:r>
      <w:del w:id="506" w:author="Seamus Harris" w:date="2013-12-30T13:07:00Z">
        <w:r w:rsidRPr="00183E3A" w:rsidDel="007C01B3">
          <w:rPr>
            <w:rFonts w:ascii="Courier New" w:eastAsia="Times New Roman" w:hAnsi="Courier New" w:cs="Courier New"/>
            <w:color w:val="000000"/>
            <w:kern w:val="0"/>
            <w:sz w:val="20"/>
            <w:szCs w:val="20"/>
          </w:rPr>
          <w:delText>s</w:delText>
        </w:r>
      </w:del>
      <w:ins w:id="507" w:author="Seamus Harris" w:date="2013-12-30T13:07:00Z">
        <w:r w:rsidR="007C01B3">
          <w:rPr>
            <w:rFonts w:ascii="Courier New" w:eastAsia="Times New Roman" w:hAnsi="Courier New" w:cs="Courier New"/>
            <w:color w:val="000000"/>
            <w:kern w:val="0"/>
            <w:sz w:val="20"/>
            <w:szCs w:val="20"/>
          </w:rPr>
          <w:t xml:space="preserve"> design</w:t>
        </w:r>
      </w:ins>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Before constructing the ANOVA table, the overall structure of the experiment </w:t>
      </w:r>
      <w:del w:id="508" w:author="Seamus Harris" w:date="2013-12-30T13:07:00Z">
        <w:r w:rsidRPr="00183E3A" w:rsidDel="007C01B3">
          <w:rPr>
            <w:rFonts w:ascii="Courier New" w:eastAsia="Times New Roman" w:hAnsi="Courier New" w:cs="Courier New"/>
            <w:color w:val="000000"/>
            <w:kern w:val="0"/>
            <w:sz w:val="20"/>
            <w:szCs w:val="20"/>
          </w:rPr>
          <w:delText xml:space="preserve">has to </w:delText>
        </w:r>
      </w:del>
      <w:ins w:id="509" w:author="Seamus Harris" w:date="2013-12-30T13:07:00Z">
        <w:r w:rsidR="007C01B3">
          <w:rPr>
            <w:rFonts w:ascii="Courier New" w:eastAsia="Times New Roman" w:hAnsi="Courier New" w:cs="Courier New"/>
            <w:color w:val="000000"/>
            <w:kern w:val="0"/>
            <w:sz w:val="20"/>
            <w:szCs w:val="20"/>
          </w:rPr>
          <w:t xml:space="preserve">must </w:t>
        </w:r>
      </w:ins>
      <w:r w:rsidRPr="00183E3A">
        <w:rPr>
          <w:rFonts w:ascii="Courier New" w:eastAsia="Times New Roman" w:hAnsi="Courier New" w:cs="Courier New"/>
          <w:color w:val="000000"/>
          <w:kern w:val="0"/>
          <w:sz w:val="20"/>
          <w:szCs w:val="20"/>
        </w:rPr>
        <w:t xml:space="preserve">be determined. The first step is to identify the factors in the experiment and the observational unit. The observational unit is the smallest unit of the experiment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Bailey2008</w:t>
      </w:r>
      <w:r w:rsidRPr="00183E3A">
        <w:rPr>
          <w:rFonts w:ascii="Courier New" w:eastAsia="Times New Roman" w:hAnsi="Courier New" w:cs="Courier New"/>
          <w:color w:val="000000"/>
          <w:kern w:val="0"/>
          <w:sz w:val="20"/>
          <w:szCs w:val="20"/>
        </w:rPr>
        <w:t xml:space="preserve">}. </w:t>
      </w:r>
      <w:ins w:id="510" w:author="Seamus Harris" w:date="2013-12-30T13:07:00Z">
        <w:r w:rsidR="007C01B3">
          <w:rPr>
            <w:rFonts w:ascii="Courier New" w:eastAsia="Times New Roman" w:hAnsi="Courier New" w:cs="Courier New"/>
            <w:color w:val="000000"/>
            <w:kern w:val="0"/>
            <w:sz w:val="20"/>
            <w:szCs w:val="20"/>
          </w:rPr>
          <w:t xml:space="preserve">Meanwhile, </w:t>
        </w:r>
      </w:ins>
      <w:del w:id="511" w:author="Seamus Harris" w:date="2013-12-30T13:08:00Z">
        <w:r w:rsidRPr="00183E3A" w:rsidDel="007C01B3">
          <w:rPr>
            <w:rFonts w:ascii="Courier New" w:eastAsia="Times New Roman" w:hAnsi="Courier New" w:cs="Courier New"/>
            <w:color w:val="000000"/>
            <w:kern w:val="0"/>
            <w:sz w:val="20"/>
            <w:szCs w:val="20"/>
          </w:rPr>
          <w:delText>T</w:delText>
        </w:r>
      </w:del>
      <w:ins w:id="512" w:author="Seamus Harris" w:date="2013-12-30T13:08:00Z">
        <w:r w:rsidR="007C01B3">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he second step is to divide the factors into different sets</w:t>
      </w:r>
      <w:del w:id="513" w:author="Seamus Harris" w:date="2013-12-30T13:08:00Z">
        <w:r w:rsidRPr="00183E3A" w:rsidDel="007C01B3">
          <w:rPr>
            <w:rFonts w:ascii="Courier New" w:eastAsia="Times New Roman" w:hAnsi="Courier New" w:cs="Courier New"/>
            <w:color w:val="000000"/>
            <w:kern w:val="0"/>
            <w:sz w:val="20"/>
            <w:szCs w:val="20"/>
          </w:rPr>
          <w:delText>;</w:delText>
        </w:r>
      </w:del>
      <w:ins w:id="514" w:author="Seamus Harris" w:date="2013-12-30T13:08:00Z">
        <w:r w:rsidR="007C01B3">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del w:id="515" w:author="Seamus Harris" w:date="2013-12-30T13:08:00Z">
        <w:r w:rsidRPr="00183E3A" w:rsidDel="007C01B3">
          <w:rPr>
            <w:rFonts w:ascii="Courier New" w:eastAsia="Times New Roman" w:hAnsi="Courier New" w:cs="Courier New"/>
            <w:color w:val="000000"/>
            <w:kern w:val="0"/>
            <w:sz w:val="20"/>
            <w:szCs w:val="20"/>
          </w:rPr>
          <w:delText xml:space="preserve">these sets are </w:delText>
        </w:r>
      </w:del>
      <w:r w:rsidRPr="00183E3A">
        <w:rPr>
          <w:rFonts w:ascii="Courier New" w:eastAsia="Times New Roman" w:hAnsi="Courier New" w:cs="Courier New"/>
          <w:color w:val="000000"/>
          <w:kern w:val="0"/>
          <w:sz w:val="20"/>
          <w:szCs w:val="20"/>
        </w:rPr>
        <w:t xml:space="preserve">also known as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rPr>
        <w:t xml:space="preserve">tiers}. The first tier consists of the factors </w:t>
      </w:r>
      <w:del w:id="516" w:author="Seamus Harris" w:date="2013-12-30T13:08:00Z">
        <w:r w:rsidRPr="00183E3A" w:rsidDel="007C01B3">
          <w:rPr>
            <w:rFonts w:ascii="Courier New" w:eastAsia="Times New Roman" w:hAnsi="Courier New" w:cs="Courier New"/>
            <w:color w:val="000000"/>
            <w:kern w:val="0"/>
            <w:sz w:val="20"/>
            <w:szCs w:val="20"/>
          </w:rPr>
          <w:delText xml:space="preserve">which would </w:delText>
        </w:r>
      </w:del>
      <w:ins w:id="517" w:author="Seamus Harris" w:date="2013-12-30T13:08:00Z">
        <w:r w:rsidR="007C01B3">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jointly identify the observational unit </w:t>
      </w:r>
      <w:del w:id="518" w:author="Seamus Harris" w:date="2013-12-30T13:08:00Z">
        <w:r w:rsidRPr="00183E3A" w:rsidDel="007C01B3">
          <w:rPr>
            <w:rFonts w:ascii="Courier New" w:eastAsia="Times New Roman" w:hAnsi="Courier New" w:cs="Courier New"/>
            <w:color w:val="000000"/>
            <w:kern w:val="0"/>
            <w:sz w:val="20"/>
            <w:szCs w:val="20"/>
          </w:rPr>
          <w:delText xml:space="preserve">if no </w:delText>
        </w:r>
      </w:del>
      <w:ins w:id="519" w:author="Seamus Harris" w:date="2013-12-30T13:08:00Z">
        <w:r w:rsidR="007C01B3">
          <w:rPr>
            <w:rFonts w:ascii="Courier New" w:eastAsia="Times New Roman" w:hAnsi="Courier New" w:cs="Courier New"/>
            <w:color w:val="000000"/>
            <w:kern w:val="0"/>
            <w:sz w:val="20"/>
            <w:szCs w:val="20"/>
          </w:rPr>
          <w:t xml:space="preserve">in the absence of </w:t>
        </w:r>
      </w:ins>
      <w:r w:rsidRPr="00183E3A">
        <w:rPr>
          <w:rFonts w:ascii="Courier New" w:eastAsia="Times New Roman" w:hAnsi="Courier New" w:cs="Courier New"/>
          <w:color w:val="000000"/>
          <w:kern w:val="0"/>
          <w:sz w:val="20"/>
          <w:szCs w:val="20"/>
        </w:rPr>
        <w:t>randomisation</w:t>
      </w:r>
      <w:del w:id="520" w:author="Seamus Harris" w:date="2013-12-30T13:08:00Z">
        <w:r w:rsidRPr="00183E3A" w:rsidDel="007C01B3">
          <w:rPr>
            <w:rFonts w:ascii="Courier New" w:eastAsia="Times New Roman" w:hAnsi="Courier New" w:cs="Courier New"/>
            <w:color w:val="000000"/>
            <w:kern w:val="0"/>
            <w:sz w:val="20"/>
            <w:szCs w:val="20"/>
          </w:rPr>
          <w:delText xml:space="preserve"> had been performed</w:delText>
        </w:r>
      </w:del>
      <w:r w:rsidRPr="00183E3A">
        <w:rPr>
          <w:rFonts w:ascii="Courier New" w:eastAsia="Times New Roman" w:hAnsi="Courier New" w:cs="Courier New"/>
          <w:color w:val="000000"/>
          <w:kern w:val="0"/>
          <w:sz w:val="20"/>
          <w:szCs w:val="20"/>
        </w:rPr>
        <w:t xml:space="preserve">. </w:t>
      </w:r>
      <w:del w:id="521" w:author="Seamus Harris" w:date="2013-12-30T13:09:00Z">
        <w:r w:rsidRPr="00183E3A" w:rsidDel="007C01B3">
          <w:rPr>
            <w:rFonts w:ascii="Courier New" w:eastAsia="Times New Roman" w:hAnsi="Courier New" w:cs="Courier New"/>
            <w:color w:val="000000"/>
            <w:kern w:val="0"/>
            <w:sz w:val="20"/>
            <w:szCs w:val="20"/>
          </w:rPr>
          <w:delText xml:space="preserve">These factors are also known as block factors by </w:delText>
        </w:r>
      </w:del>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Nelder1965A</w:t>
      </w:r>
      <w:r w:rsidRPr="00183E3A">
        <w:rPr>
          <w:rFonts w:ascii="Courier New" w:eastAsia="Times New Roman" w:hAnsi="Courier New" w:cs="Courier New"/>
          <w:color w:val="000000"/>
          <w:kern w:val="0"/>
          <w:sz w:val="20"/>
          <w:szCs w:val="20"/>
        </w:rPr>
        <w:t>}</w:t>
      </w:r>
      <w:ins w:id="522" w:author="Seamus Harris" w:date="2013-12-30T13:09:00Z">
        <w:r w:rsidR="007C01B3">
          <w:rPr>
            <w:rFonts w:ascii="Courier New" w:eastAsia="Times New Roman" w:hAnsi="Courier New" w:cs="Courier New"/>
            <w:color w:val="000000"/>
            <w:kern w:val="0"/>
            <w:sz w:val="20"/>
            <w:szCs w:val="20"/>
          </w:rPr>
          <w:t xml:space="preserve"> also label</w:t>
        </w:r>
      </w:ins>
      <w:ins w:id="523" w:author="Seamus Harris" w:date="2013-12-30T18:17:00Z">
        <w:r w:rsidR="00A529AD">
          <w:rPr>
            <w:rFonts w:ascii="Courier New" w:eastAsia="Times New Roman" w:hAnsi="Courier New" w:cs="Courier New"/>
            <w:color w:val="000000"/>
            <w:kern w:val="0"/>
            <w:sz w:val="20"/>
            <w:szCs w:val="20"/>
          </w:rPr>
          <w:t>led</w:t>
        </w:r>
      </w:ins>
      <w:ins w:id="524" w:author="Seamus Harris" w:date="2013-12-30T13:09:00Z">
        <w:r w:rsidR="007C01B3">
          <w:rPr>
            <w:rFonts w:ascii="Courier New" w:eastAsia="Times New Roman" w:hAnsi="Courier New" w:cs="Courier New"/>
            <w:color w:val="000000"/>
            <w:kern w:val="0"/>
            <w:sz w:val="20"/>
            <w:szCs w:val="20"/>
          </w:rPr>
          <w:t xml:space="preserve"> these</w:t>
        </w:r>
        <w:r w:rsidR="007C01B3" w:rsidRPr="00183E3A">
          <w:rPr>
            <w:rFonts w:ascii="Courier New" w:eastAsia="Times New Roman" w:hAnsi="Courier New" w:cs="Courier New"/>
            <w:color w:val="000000"/>
            <w:kern w:val="0"/>
            <w:sz w:val="20"/>
            <w:szCs w:val="20"/>
          </w:rPr>
          <w:t xml:space="preserve"> factors block factors</w:t>
        </w:r>
      </w:ins>
      <w:r w:rsidRPr="00183E3A">
        <w:rPr>
          <w:rFonts w:ascii="Courier New" w:eastAsia="Times New Roman" w:hAnsi="Courier New" w:cs="Courier New"/>
          <w:color w:val="000000"/>
          <w:kern w:val="0"/>
          <w:sz w:val="20"/>
          <w:szCs w:val="20"/>
        </w:rPr>
        <w:t xml:space="preserve">. The </w:t>
      </w:r>
      <w:del w:id="525" w:author="Seamus Harris" w:date="2013-12-30T18:17:00Z">
        <w:r w:rsidRPr="00183E3A" w:rsidDel="00A529AD">
          <w:rPr>
            <w:rFonts w:ascii="Courier New" w:eastAsia="Times New Roman" w:hAnsi="Courier New" w:cs="Courier New"/>
            <w:color w:val="000000"/>
            <w:kern w:val="0"/>
            <w:sz w:val="20"/>
            <w:szCs w:val="20"/>
          </w:rPr>
          <w:delText xml:space="preserve">factor at the </w:delText>
        </w:r>
      </w:del>
      <w:r w:rsidRPr="00183E3A">
        <w:rPr>
          <w:rFonts w:ascii="Courier New" w:eastAsia="Times New Roman" w:hAnsi="Courier New" w:cs="Courier New"/>
          <w:color w:val="000000"/>
          <w:kern w:val="0"/>
          <w:sz w:val="20"/>
          <w:szCs w:val="20"/>
        </w:rPr>
        <w:t xml:space="preserve">second tier </w:t>
      </w:r>
      <w:ins w:id="526" w:author="Seamus Harris" w:date="2013-12-30T18:17:00Z">
        <w:r w:rsidR="00A529AD">
          <w:rPr>
            <w:rFonts w:ascii="Courier New" w:eastAsia="Times New Roman" w:hAnsi="Courier New" w:cs="Courier New"/>
            <w:color w:val="000000"/>
            <w:kern w:val="0"/>
            <w:sz w:val="20"/>
            <w:szCs w:val="20"/>
          </w:rPr>
          <w:t xml:space="preserve">factors </w:t>
        </w:r>
      </w:ins>
      <w:r w:rsidRPr="00183E3A">
        <w:rPr>
          <w:rFonts w:ascii="Courier New" w:eastAsia="Times New Roman" w:hAnsi="Courier New" w:cs="Courier New"/>
          <w:color w:val="000000"/>
          <w:kern w:val="0"/>
          <w:sz w:val="20"/>
          <w:szCs w:val="20"/>
        </w:rPr>
        <w:t xml:space="preserve">are those level combinations </w:t>
      </w:r>
      <w:ins w:id="527" w:author="Seamus Harris" w:date="2013-12-30T13:09:00Z">
        <w:r w:rsidR="007C01B3">
          <w:rPr>
            <w:rFonts w:ascii="Courier New" w:eastAsia="Times New Roman" w:hAnsi="Courier New" w:cs="Courier New"/>
            <w:color w:val="000000"/>
            <w:kern w:val="0"/>
            <w:sz w:val="20"/>
            <w:szCs w:val="20"/>
          </w:rPr>
          <w:t xml:space="preserve">that </w:t>
        </w:r>
      </w:ins>
      <w:del w:id="528" w:author="Seamus Harris" w:date="2013-12-30T13:09:00Z">
        <w:r w:rsidRPr="00183E3A" w:rsidDel="007C01B3">
          <w:rPr>
            <w:rFonts w:ascii="Courier New" w:eastAsia="Times New Roman" w:hAnsi="Courier New" w:cs="Courier New"/>
            <w:color w:val="000000"/>
            <w:kern w:val="0"/>
            <w:sz w:val="20"/>
            <w:szCs w:val="20"/>
          </w:rPr>
          <w:delText xml:space="preserve">have been </w:delText>
        </w:r>
      </w:del>
      <w:ins w:id="529" w:author="Seamus Harris" w:date="2013-12-30T13:09:00Z">
        <w:r w:rsidR="007C01B3">
          <w:rPr>
            <w:rFonts w:ascii="Courier New" w:eastAsia="Times New Roman" w:hAnsi="Courier New" w:cs="Courier New"/>
            <w:color w:val="000000"/>
            <w:kern w:val="0"/>
            <w:sz w:val="20"/>
            <w:szCs w:val="20"/>
          </w:rPr>
          <w:t xml:space="preserve">are </w:t>
        </w:r>
      </w:ins>
      <w:r w:rsidRPr="00183E3A">
        <w:rPr>
          <w:rFonts w:ascii="Courier New" w:eastAsia="Times New Roman" w:hAnsi="Courier New" w:cs="Courier New"/>
          <w:color w:val="000000"/>
          <w:kern w:val="0"/>
          <w:sz w:val="20"/>
          <w:szCs w:val="20"/>
        </w:rPr>
        <w:t xml:space="preserve">directly associated with </w:t>
      </w:r>
      <w:del w:id="530" w:author="Seamus Harris" w:date="2013-12-30T18:17:00Z">
        <w:r w:rsidRPr="00183E3A" w:rsidDel="00A529AD">
          <w:rPr>
            <w:rFonts w:ascii="Courier New" w:eastAsia="Times New Roman" w:hAnsi="Courier New" w:cs="Courier New"/>
            <w:color w:val="000000"/>
            <w:kern w:val="0"/>
            <w:sz w:val="20"/>
            <w:szCs w:val="20"/>
          </w:rPr>
          <w:delText xml:space="preserve">the level combinations </w:delText>
        </w:r>
      </w:del>
      <w:ins w:id="531" w:author="Seamus Harris" w:date="2013-12-30T18:17:00Z">
        <w:r w:rsidR="00A529AD">
          <w:rPr>
            <w:rFonts w:ascii="Courier New" w:eastAsia="Times New Roman" w:hAnsi="Courier New" w:cs="Courier New"/>
            <w:color w:val="000000"/>
            <w:kern w:val="0"/>
            <w:sz w:val="20"/>
            <w:szCs w:val="20"/>
          </w:rPr>
          <w:t xml:space="preserve">those </w:t>
        </w:r>
      </w:ins>
      <w:r w:rsidRPr="00183E3A">
        <w:rPr>
          <w:rFonts w:ascii="Courier New" w:eastAsia="Times New Roman" w:hAnsi="Courier New" w:cs="Courier New"/>
          <w:color w:val="000000"/>
          <w:kern w:val="0"/>
          <w:sz w:val="20"/>
          <w:szCs w:val="20"/>
        </w:rPr>
        <w:t xml:space="preserve">of the factor at the first tier, </w:t>
      </w:r>
      <w:del w:id="532" w:author="Seamus Harris" w:date="2013-12-30T13:09:00Z">
        <w:r w:rsidRPr="00183E3A" w:rsidDel="007C01B3">
          <w:rPr>
            <w:rFonts w:ascii="Courier New" w:eastAsia="Times New Roman" w:hAnsi="Courier New" w:cs="Courier New"/>
            <w:color w:val="000000"/>
            <w:kern w:val="0"/>
            <w:sz w:val="20"/>
            <w:szCs w:val="20"/>
          </w:rPr>
          <w:delText xml:space="preserve">this associated is </w:delText>
        </w:r>
      </w:del>
      <w:ins w:id="533" w:author="Seamus Harris" w:date="2013-12-30T13:09:00Z">
        <w:r w:rsidR="007C01B3">
          <w:rPr>
            <w:rFonts w:ascii="Courier New" w:eastAsia="Times New Roman" w:hAnsi="Courier New" w:cs="Courier New"/>
            <w:color w:val="000000"/>
            <w:kern w:val="0"/>
            <w:sz w:val="20"/>
            <w:szCs w:val="20"/>
          </w:rPr>
          <w:t xml:space="preserve">and are </w:t>
        </w:r>
      </w:ins>
      <w:r w:rsidRPr="00183E3A">
        <w:rPr>
          <w:rFonts w:ascii="Courier New" w:eastAsia="Times New Roman" w:hAnsi="Courier New" w:cs="Courier New"/>
          <w:color w:val="000000"/>
          <w:kern w:val="0"/>
          <w:sz w:val="20"/>
          <w:szCs w:val="20"/>
        </w:rPr>
        <w:t xml:space="preserve">usually known as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rPr>
        <w:t xml:space="preserve">randomisation}. Thus, </w:t>
      </w:r>
      <w:del w:id="534" w:author="Seamus Harris" w:date="2013-12-30T18:18:00Z">
        <w:r w:rsidRPr="00183E3A" w:rsidDel="00A529AD">
          <w:rPr>
            <w:rFonts w:ascii="Courier New" w:eastAsia="Times New Roman" w:hAnsi="Courier New" w:cs="Courier New"/>
            <w:color w:val="000000"/>
            <w:kern w:val="0"/>
            <w:sz w:val="20"/>
            <w:szCs w:val="20"/>
          </w:rPr>
          <w:delText xml:space="preserve">the </w:delText>
        </w:r>
      </w:del>
      <w:del w:id="535" w:author="Seamus Harris" w:date="2013-12-30T18:17:00Z">
        <w:r w:rsidRPr="00183E3A" w:rsidDel="00A529AD">
          <w:rPr>
            <w:rFonts w:ascii="Courier New" w:eastAsia="Times New Roman" w:hAnsi="Courier New" w:cs="Courier New"/>
            <w:color w:val="000000"/>
            <w:kern w:val="0"/>
            <w:sz w:val="20"/>
            <w:szCs w:val="20"/>
          </w:rPr>
          <w:delText xml:space="preserve">factor at the </w:delText>
        </w:r>
      </w:del>
      <w:del w:id="536" w:author="Seamus Harris" w:date="2013-12-30T18:18:00Z">
        <w:r w:rsidRPr="00183E3A" w:rsidDel="00A529AD">
          <w:rPr>
            <w:rFonts w:ascii="Courier New" w:eastAsia="Times New Roman" w:hAnsi="Courier New" w:cs="Courier New"/>
            <w:color w:val="000000"/>
            <w:kern w:val="0"/>
            <w:sz w:val="20"/>
            <w:szCs w:val="20"/>
          </w:rPr>
          <w:delText xml:space="preserve">second tier are also known as treatment factors by </w:delText>
        </w:r>
      </w:del>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Nelder1965B</w:t>
      </w:r>
      <w:r w:rsidRPr="00183E3A">
        <w:rPr>
          <w:rFonts w:ascii="Courier New" w:eastAsia="Times New Roman" w:hAnsi="Courier New" w:cs="Courier New"/>
          <w:color w:val="000000"/>
          <w:kern w:val="0"/>
          <w:sz w:val="20"/>
          <w:szCs w:val="20"/>
        </w:rPr>
        <w:t>}</w:t>
      </w:r>
      <w:ins w:id="537" w:author="Seamus Harris" w:date="2013-12-30T18:18:00Z">
        <w:r w:rsidR="00A529AD">
          <w:rPr>
            <w:rFonts w:ascii="Courier New" w:eastAsia="Times New Roman" w:hAnsi="Courier New" w:cs="Courier New"/>
            <w:color w:val="000000"/>
            <w:kern w:val="0"/>
            <w:sz w:val="20"/>
            <w:szCs w:val="20"/>
          </w:rPr>
          <w:t xml:space="preserve"> labels </w:t>
        </w:r>
        <w:r w:rsidR="00A529AD" w:rsidRPr="00183E3A">
          <w:rPr>
            <w:rFonts w:ascii="Courier New" w:eastAsia="Times New Roman" w:hAnsi="Courier New" w:cs="Courier New"/>
            <w:color w:val="000000"/>
            <w:kern w:val="0"/>
            <w:sz w:val="20"/>
            <w:szCs w:val="20"/>
          </w:rPr>
          <w:t xml:space="preserve">the second tier </w:t>
        </w:r>
        <w:r w:rsidR="00A529AD">
          <w:rPr>
            <w:rFonts w:ascii="Courier New" w:eastAsia="Times New Roman" w:hAnsi="Courier New" w:cs="Courier New"/>
            <w:color w:val="000000"/>
            <w:kern w:val="0"/>
            <w:sz w:val="20"/>
            <w:szCs w:val="20"/>
          </w:rPr>
          <w:t xml:space="preserve">factors </w:t>
        </w:r>
        <w:r w:rsidR="00A529AD" w:rsidRPr="00183E3A">
          <w:rPr>
            <w:rFonts w:ascii="Courier New" w:eastAsia="Times New Roman" w:hAnsi="Courier New" w:cs="Courier New"/>
            <w:color w:val="000000"/>
            <w:kern w:val="0"/>
            <w:sz w:val="20"/>
            <w:szCs w:val="20"/>
          </w:rPr>
          <w:t>treatment factors</w:t>
        </w:r>
      </w:ins>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 last step is to determine the relationship between the factors within each tier.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Wilkinson1973</w:t>
      </w:r>
      <w:r w:rsidRPr="00183E3A">
        <w:rPr>
          <w:rFonts w:ascii="Courier New" w:eastAsia="Times New Roman" w:hAnsi="Courier New" w:cs="Courier New"/>
          <w:color w:val="000000"/>
          <w:kern w:val="0"/>
          <w:sz w:val="20"/>
          <w:szCs w:val="20"/>
        </w:rPr>
        <w:t>} developed a symbolic syntax for representing the relationship between the block factors, i.e.</w:t>
      </w:r>
      <w:r w:rsidRPr="00183E3A">
        <w:rPr>
          <w:rFonts w:ascii="Courier New" w:eastAsia="Times New Roman" w:hAnsi="Courier New" w:cs="Courier New"/>
          <w:color w:val="800000"/>
          <w:kern w:val="0"/>
          <w:sz w:val="20"/>
          <w:szCs w:val="20"/>
        </w:rPr>
        <w:t>\</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{block structure}, and treatment factors, i.e.</w:t>
      </w:r>
      <w:r w:rsidRPr="00183E3A">
        <w:rPr>
          <w:rFonts w:ascii="Courier New" w:eastAsia="Times New Roman" w:hAnsi="Courier New" w:cs="Courier New"/>
          <w:color w:val="800000"/>
          <w:kern w:val="0"/>
          <w:sz w:val="20"/>
          <w:szCs w:val="20"/>
        </w:rPr>
        <w:t>\</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{treatment structure}, in an experiment.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Brien1999</w:t>
      </w:r>
      <w:r w:rsidRPr="00183E3A">
        <w:rPr>
          <w:rFonts w:ascii="Courier New" w:eastAsia="Times New Roman" w:hAnsi="Courier New" w:cs="Courier New"/>
          <w:color w:val="000000"/>
          <w:kern w:val="0"/>
          <w:sz w:val="20"/>
          <w:szCs w:val="20"/>
        </w:rPr>
        <w:t xml:space="preserve">} </w:t>
      </w:r>
      <w:del w:id="538" w:author="Seamus Harris" w:date="2013-12-30T13:17:00Z">
        <w:r w:rsidRPr="00183E3A" w:rsidDel="00833ABF">
          <w:rPr>
            <w:rFonts w:ascii="Courier New" w:eastAsia="Times New Roman" w:hAnsi="Courier New" w:cs="Courier New"/>
            <w:color w:val="000000"/>
            <w:kern w:val="0"/>
            <w:sz w:val="20"/>
            <w:szCs w:val="20"/>
          </w:rPr>
          <w:delText xml:space="preserve">referred to </w:delText>
        </w:r>
      </w:del>
      <w:ins w:id="539" w:author="Seamus Harris" w:date="2013-12-30T13:17:00Z">
        <w:r w:rsidR="00833ABF">
          <w:rPr>
            <w:rFonts w:ascii="Courier New" w:eastAsia="Times New Roman" w:hAnsi="Courier New" w:cs="Courier New"/>
            <w:color w:val="000000"/>
            <w:kern w:val="0"/>
            <w:sz w:val="20"/>
            <w:szCs w:val="20"/>
          </w:rPr>
          <w:t xml:space="preserve">termed </w:t>
        </w:r>
      </w:ins>
      <w:r w:rsidRPr="00183E3A">
        <w:rPr>
          <w:rFonts w:ascii="Courier New" w:eastAsia="Times New Roman" w:hAnsi="Courier New" w:cs="Courier New"/>
          <w:color w:val="000000"/>
          <w:kern w:val="0"/>
          <w:sz w:val="20"/>
          <w:szCs w:val="20"/>
        </w:rPr>
        <w:t xml:space="preserve">this representation </w:t>
      </w:r>
      <w:del w:id="540" w:author="Seamus Harris" w:date="2013-12-30T13:17:00Z">
        <w:r w:rsidRPr="00183E3A" w:rsidDel="00833ABF">
          <w:rPr>
            <w:rFonts w:ascii="Courier New" w:eastAsia="Times New Roman" w:hAnsi="Courier New" w:cs="Courier New"/>
            <w:color w:val="000000"/>
            <w:kern w:val="0"/>
            <w:sz w:val="20"/>
            <w:szCs w:val="20"/>
          </w:rPr>
          <w:delText xml:space="preserve">as </w:delText>
        </w:r>
      </w:del>
      <w:r w:rsidRPr="00183E3A">
        <w:rPr>
          <w:rFonts w:ascii="Courier New" w:eastAsia="Times New Roman" w:hAnsi="Courier New" w:cs="Courier New"/>
          <w:color w:val="000000"/>
          <w:kern w:val="0"/>
          <w:sz w:val="20"/>
          <w:szCs w:val="20"/>
        </w:rPr>
        <w:t xml:space="preserve">a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{structure formula}.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citeauthor</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Wilkinson1973</w:t>
      </w:r>
      <w:r w:rsidRPr="00183E3A">
        <w:rPr>
          <w:rFonts w:ascii="Courier New" w:eastAsia="Times New Roman" w:hAnsi="Courier New" w:cs="Courier New"/>
          <w:color w:val="000000"/>
          <w:kern w:val="0"/>
          <w:sz w:val="20"/>
          <w:szCs w:val="20"/>
        </w:rPr>
        <w:t xml:space="preserve">}'s syntax was originally developed to generate and analyse the ANOVA models in the </w:t>
      </w:r>
      <w:proofErr w:type="spellStart"/>
      <w:r w:rsidRPr="00183E3A">
        <w:rPr>
          <w:rFonts w:ascii="Courier New" w:eastAsia="Times New Roman" w:hAnsi="Courier New" w:cs="Courier New"/>
          <w:color w:val="000000"/>
          <w:kern w:val="0"/>
          <w:sz w:val="20"/>
          <w:szCs w:val="20"/>
          <w:u w:val="single"/>
        </w:rPr>
        <w:t>GenStat</w:t>
      </w:r>
      <w:proofErr w:type="spellEnd"/>
      <w:r w:rsidRPr="00183E3A">
        <w:rPr>
          <w:rFonts w:ascii="Courier New" w:eastAsia="Times New Roman" w:hAnsi="Courier New" w:cs="Courier New"/>
          <w:color w:val="000000"/>
          <w:kern w:val="0"/>
          <w:sz w:val="20"/>
          <w:szCs w:val="20"/>
        </w:rPr>
        <w:t xml:space="preserve"> statistical analysis program, although it is now widely used in many statistical packages. Two basic operations</w:t>
      </w:r>
      <w:del w:id="541" w:author="Seamus Harris" w:date="2013-12-30T13:18:00Z">
        <w:r w:rsidRPr="00183E3A" w:rsidDel="00833ABF">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del w:id="542" w:author="Seamus Harris" w:date="2013-12-30T13:18:00Z">
        <w:r w:rsidRPr="00183E3A" w:rsidDel="00833ABF">
          <w:rPr>
            <w:rFonts w:ascii="Courier New" w:eastAsia="Times New Roman" w:hAnsi="Courier New" w:cs="Courier New"/>
            <w:color w:val="000000"/>
            <w:kern w:val="0"/>
            <w:sz w:val="20"/>
            <w:szCs w:val="20"/>
          </w:rPr>
          <w:delText xml:space="preserve">that are </w:delText>
        </w:r>
      </w:del>
      <w:r w:rsidRPr="00183E3A">
        <w:rPr>
          <w:rFonts w:ascii="Courier New" w:eastAsia="Times New Roman" w:hAnsi="Courier New" w:cs="Courier New"/>
          <w:color w:val="000000"/>
          <w:kern w:val="0"/>
          <w:sz w:val="20"/>
          <w:szCs w:val="20"/>
        </w:rPr>
        <w:t xml:space="preserve">described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Wilkinson1973</w:t>
      </w:r>
      <w:r w:rsidRPr="00183E3A">
        <w:rPr>
          <w:rFonts w:ascii="Courier New" w:eastAsia="Times New Roman" w:hAnsi="Courier New" w:cs="Courier New"/>
          <w:color w:val="000000"/>
          <w:kern w:val="0"/>
          <w:sz w:val="20"/>
          <w:szCs w:val="20"/>
        </w:rPr>
        <w:t>}</w:t>
      </w:r>
      <w:del w:id="543" w:author="Seamus Harris" w:date="2013-12-30T13:18:00Z">
        <w:r w:rsidRPr="00183E3A" w:rsidDel="00833ABF">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ins w:id="544" w:author="Seamus Harris" w:date="2013-12-30T13:18:00Z">
        <w:r w:rsidR="00833ABF">
          <w:rPr>
            <w:rFonts w:ascii="Courier New" w:eastAsia="Times New Roman" w:hAnsi="Courier New" w:cs="Courier New"/>
            <w:color w:val="000000"/>
            <w:kern w:val="0"/>
            <w:sz w:val="20"/>
            <w:szCs w:val="20"/>
          </w:rPr>
          <w:t xml:space="preserve">are used to </w:t>
        </w:r>
      </w:ins>
      <w:del w:id="545" w:author="Seamus Harris" w:date="2013-12-30T13:18:00Z">
        <w:r w:rsidRPr="00183E3A" w:rsidDel="00833ABF">
          <w:rPr>
            <w:rFonts w:ascii="Courier New" w:eastAsia="Times New Roman" w:hAnsi="Courier New" w:cs="Courier New"/>
            <w:color w:val="000000"/>
            <w:kern w:val="0"/>
            <w:sz w:val="20"/>
            <w:szCs w:val="20"/>
          </w:rPr>
          <w:delText xml:space="preserve">for </w:delText>
        </w:r>
      </w:del>
      <w:r w:rsidRPr="00183E3A">
        <w:rPr>
          <w:rFonts w:ascii="Courier New" w:eastAsia="Times New Roman" w:hAnsi="Courier New" w:cs="Courier New"/>
          <w:color w:val="000000"/>
          <w:kern w:val="0"/>
          <w:sz w:val="20"/>
          <w:szCs w:val="20"/>
        </w:rPr>
        <w:t>represent</w:t>
      </w:r>
      <w:del w:id="546" w:author="Seamus Harris" w:date="2013-12-30T13:18:00Z">
        <w:r w:rsidRPr="00183E3A" w:rsidDel="00833ABF">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block and treatment structures, namely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{crossing} denoted by an asterisk, </w:t>
      </w:r>
      <w:r w:rsidRPr="00183E3A">
        <w:rPr>
          <w:rFonts w:ascii="Courier New" w:eastAsia="Times New Roman" w:hAnsi="Courier New" w:cs="Courier New"/>
          <w:color w:val="008000"/>
          <w:kern w:val="0"/>
          <w:sz w:val="20"/>
          <w:szCs w:val="20"/>
        </w:rPr>
        <w:t>$*$</w:t>
      </w:r>
      <w:r w:rsidRPr="00183E3A">
        <w:rPr>
          <w:rFonts w:ascii="Courier New" w:eastAsia="Times New Roman" w:hAnsi="Courier New" w:cs="Courier New"/>
          <w:color w:val="000000"/>
          <w:kern w:val="0"/>
          <w:sz w:val="20"/>
          <w:szCs w:val="20"/>
        </w:rPr>
        <w:t xml:space="preserve">, and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{nesting}, denoted by a slash, </w:t>
      </w:r>
      <w:r w:rsidRPr="00183E3A">
        <w:rPr>
          <w:rFonts w:ascii="Courier New" w:eastAsia="Times New Roman" w:hAnsi="Courier New" w:cs="Courier New"/>
          <w:color w:val="008000"/>
          <w:kern w:val="0"/>
          <w:sz w:val="20"/>
          <w:szCs w:val="20"/>
        </w:rPr>
        <w:t>$/$</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547" w:author="Seamus Harris" w:date="2013-12-30T13:19:00Z">
        <w:r w:rsidRPr="00183E3A" w:rsidDel="00833ABF">
          <w:rPr>
            <w:rFonts w:ascii="Courier New" w:eastAsia="Times New Roman" w:hAnsi="Courier New" w:cs="Courier New"/>
            <w:color w:val="000000"/>
            <w:kern w:val="0"/>
            <w:sz w:val="20"/>
            <w:szCs w:val="20"/>
          </w:rPr>
          <w:delText>For t</w:delText>
        </w:r>
      </w:del>
      <w:ins w:id="548" w:author="Seamus Harris" w:date="2013-12-30T13:19:00Z">
        <w:r w:rsidR="00833ABF">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he two-phase experiment</w:t>
      </w:r>
      <w:del w:id="549" w:author="Seamus Harris" w:date="2013-12-30T13:19:00Z">
        <w:r w:rsidRPr="00183E3A" w:rsidDel="00833ABF">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del w:id="550" w:author="Seamus Harris" w:date="2013-12-30T13:19:00Z">
        <w:r w:rsidRPr="00183E3A" w:rsidDel="00833ABF">
          <w:rPr>
            <w:rFonts w:ascii="Courier New" w:eastAsia="Times New Roman" w:hAnsi="Courier New" w:cs="Courier New"/>
            <w:color w:val="000000"/>
            <w:kern w:val="0"/>
            <w:sz w:val="20"/>
            <w:szCs w:val="20"/>
          </w:rPr>
          <w:delText xml:space="preserve">there will be </w:delText>
        </w:r>
      </w:del>
      <w:ins w:id="551" w:author="Seamus Harris" w:date="2013-12-30T13:19:00Z">
        <w:r w:rsidR="00833ABF">
          <w:rPr>
            <w:rFonts w:ascii="Courier New" w:eastAsia="Times New Roman" w:hAnsi="Courier New" w:cs="Courier New"/>
            <w:color w:val="000000"/>
            <w:kern w:val="0"/>
            <w:sz w:val="20"/>
            <w:szCs w:val="20"/>
          </w:rPr>
          <w:t xml:space="preserve">involves </w:t>
        </w:r>
      </w:ins>
      <w:r w:rsidRPr="00183E3A">
        <w:rPr>
          <w:rFonts w:ascii="Courier New" w:eastAsia="Times New Roman" w:hAnsi="Courier New" w:cs="Courier New"/>
          <w:color w:val="000000"/>
          <w:kern w:val="0"/>
          <w:sz w:val="20"/>
          <w:szCs w:val="20"/>
        </w:rPr>
        <w:t>three tiers of factors, two set</w:t>
      </w:r>
      <w:ins w:id="552" w:author="Seamus Harris" w:date="2013-12-30T13:19:00Z">
        <w:r w:rsidR="00833AB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of block factors and one set of treatment factors. </w:t>
      </w:r>
      <w:del w:id="553" w:author="Seamus Harris" w:date="2013-12-30T13:19:00Z">
        <w:r w:rsidRPr="00183E3A" w:rsidDel="00833ABF">
          <w:rPr>
            <w:rFonts w:ascii="Courier New" w:eastAsia="Times New Roman" w:hAnsi="Courier New" w:cs="Courier New"/>
            <w:color w:val="000000"/>
            <w:kern w:val="0"/>
            <w:sz w:val="20"/>
            <w:szCs w:val="20"/>
          </w:rPr>
          <w:delText xml:space="preserve">Hence, </w:delText>
        </w:r>
      </w:del>
      <w:ins w:id="554" w:author="Seamus Harris" w:date="2013-12-30T13:19:00Z">
        <w:r w:rsidR="00833ABF">
          <w:rPr>
            <w:rFonts w:ascii="Courier New" w:eastAsia="Times New Roman" w:hAnsi="Courier New" w:cs="Courier New"/>
            <w:color w:val="000000"/>
            <w:kern w:val="0"/>
            <w:sz w:val="20"/>
            <w:szCs w:val="20"/>
          </w:rPr>
          <w:t xml:space="preserve">Consequently, </w:t>
        </w:r>
      </w:ins>
      <w:r w:rsidRPr="00183E3A">
        <w:rPr>
          <w:rFonts w:ascii="Courier New" w:eastAsia="Times New Roman" w:hAnsi="Courier New" w:cs="Courier New"/>
          <w:color w:val="000000"/>
          <w:kern w:val="0"/>
          <w:sz w:val="20"/>
          <w:szCs w:val="20"/>
        </w:rPr>
        <w:t xml:space="preserve">two-phase experiments </w:t>
      </w:r>
      <w:ins w:id="555" w:author="Seamus Harris" w:date="2013-12-30T13:19:00Z">
        <w:r w:rsidR="00833ABF">
          <w:rPr>
            <w:rFonts w:ascii="Courier New" w:eastAsia="Times New Roman" w:hAnsi="Courier New" w:cs="Courier New"/>
            <w:color w:val="000000"/>
            <w:kern w:val="0"/>
            <w:sz w:val="20"/>
            <w:szCs w:val="20"/>
          </w:rPr>
          <w:t xml:space="preserve">are </w:t>
        </w:r>
      </w:ins>
      <w:r w:rsidRPr="00183E3A">
        <w:rPr>
          <w:rFonts w:ascii="Courier New" w:eastAsia="Times New Roman" w:hAnsi="Courier New" w:cs="Courier New"/>
          <w:color w:val="000000"/>
          <w:kern w:val="0"/>
          <w:sz w:val="20"/>
          <w:szCs w:val="20"/>
        </w:rPr>
        <w:t xml:space="preserve">also known as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{multi-tiered experiment</w:t>
      </w:r>
      <w:ins w:id="556" w:author="Seamus Harris" w:date="2013-12-30T18:19:00Z">
        <w:r w:rsidR="00A529A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del w:id="557" w:author="Seamus Harris" w:date="2013-12-30T13:19:00Z">
        <w:r w:rsidRPr="00183E3A" w:rsidDel="00833ABF">
          <w:rPr>
            <w:rFonts w:ascii="Courier New" w:eastAsia="Times New Roman" w:hAnsi="Courier New" w:cs="Courier New"/>
            <w:color w:val="000000"/>
            <w:kern w:val="0"/>
            <w:sz w:val="20"/>
            <w:szCs w:val="20"/>
          </w:rPr>
          <w:delText>The t</w:delText>
        </w:r>
      </w:del>
      <w:ins w:id="558" w:author="Seamus Harris" w:date="2013-12-30T13:19:00Z">
        <w:r w:rsidR="00833ABF">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ier</w:t>
      </w:r>
      <w:ins w:id="559" w:author="Seamus Harris" w:date="2013-12-30T13:19:00Z">
        <w:r w:rsidR="00833AB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1 and 2 </w:t>
      </w:r>
      <w:del w:id="560" w:author="Seamus Harris" w:date="2013-12-30T13:19:00Z">
        <w:r w:rsidRPr="00183E3A" w:rsidDel="00833ABF">
          <w:rPr>
            <w:rFonts w:ascii="Courier New" w:eastAsia="Times New Roman" w:hAnsi="Courier New" w:cs="Courier New"/>
            <w:color w:val="000000"/>
            <w:kern w:val="0"/>
            <w:sz w:val="20"/>
            <w:szCs w:val="20"/>
          </w:rPr>
          <w:delText xml:space="preserve">consist of </w:delText>
        </w:r>
      </w:del>
      <w:ins w:id="561" w:author="Seamus Harris" w:date="2013-12-30T13:19:00Z">
        <w:r w:rsidR="00833ABF">
          <w:rPr>
            <w:rFonts w:ascii="Courier New" w:eastAsia="Times New Roman" w:hAnsi="Courier New" w:cs="Courier New"/>
            <w:color w:val="000000"/>
            <w:kern w:val="0"/>
            <w:sz w:val="20"/>
            <w:szCs w:val="20"/>
          </w:rPr>
          <w:t xml:space="preserve">comprise </w:t>
        </w:r>
      </w:ins>
      <w:r w:rsidRPr="00183E3A">
        <w:rPr>
          <w:rFonts w:ascii="Courier New" w:eastAsia="Times New Roman" w:hAnsi="Courier New" w:cs="Courier New"/>
          <w:color w:val="000000"/>
          <w:kern w:val="0"/>
          <w:sz w:val="20"/>
          <w:szCs w:val="20"/>
        </w:rPr>
        <w:t xml:space="preserve">block factors from the Phase 2 and 1 experiments, respectively. </w:t>
      </w:r>
      <w:del w:id="562" w:author="Seamus Harris" w:date="2013-12-30T13:20:00Z">
        <w:r w:rsidRPr="00183E3A" w:rsidDel="00833ABF">
          <w:rPr>
            <w:rFonts w:ascii="Courier New" w:eastAsia="Times New Roman" w:hAnsi="Courier New" w:cs="Courier New"/>
            <w:color w:val="000000"/>
            <w:kern w:val="0"/>
            <w:sz w:val="20"/>
            <w:szCs w:val="20"/>
          </w:rPr>
          <w:delText>The t</w:delText>
        </w:r>
      </w:del>
      <w:ins w:id="563" w:author="Seamus Harris" w:date="2013-12-30T13:20:00Z">
        <w:r w:rsidR="00833ABF">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ier 3 contains the treatment factors of the overall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833ABF"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ins w:id="564" w:author="Seamus Harris" w:date="2013-12-30T13:20:00Z">
        <w:r>
          <w:rPr>
            <w:rFonts w:ascii="Courier New" w:eastAsia="Times New Roman" w:hAnsi="Courier New" w:cs="Courier New"/>
            <w:color w:val="000000"/>
            <w:kern w:val="0"/>
            <w:sz w:val="20"/>
            <w:szCs w:val="20"/>
          </w:rPr>
          <w:t>T</w:t>
        </w:r>
        <w:r w:rsidRPr="00183E3A">
          <w:rPr>
            <w:rFonts w:ascii="Courier New" w:eastAsia="Times New Roman" w:hAnsi="Courier New" w:cs="Courier New"/>
            <w:color w:val="000000"/>
            <w:kern w:val="0"/>
            <w:sz w:val="20"/>
            <w:szCs w:val="20"/>
          </w:rPr>
          <w:t xml:space="preserve">he ANOVA table can be </w:t>
        </w:r>
      </w:ins>
      <w:ins w:id="565" w:author="Seamus Harris" w:date="2013-12-30T18:19:00Z">
        <w:r w:rsidR="00A529AD">
          <w:rPr>
            <w:rFonts w:ascii="Courier New" w:eastAsia="Times New Roman" w:hAnsi="Courier New" w:cs="Courier New"/>
            <w:color w:val="000000"/>
            <w:kern w:val="0"/>
            <w:sz w:val="20"/>
            <w:szCs w:val="20"/>
          </w:rPr>
          <w:t xml:space="preserve">obtained </w:t>
        </w:r>
      </w:ins>
      <w:del w:id="566" w:author="Seamus Harris" w:date="2013-12-30T13:20:00Z">
        <w:r w:rsidR="00183E3A" w:rsidRPr="00183E3A" w:rsidDel="00833ABF">
          <w:rPr>
            <w:rFonts w:ascii="Courier New" w:eastAsia="Times New Roman" w:hAnsi="Courier New" w:cs="Courier New"/>
            <w:color w:val="000000"/>
            <w:kern w:val="0"/>
            <w:sz w:val="20"/>
            <w:szCs w:val="20"/>
          </w:rPr>
          <w:delText>O</w:delText>
        </w:r>
      </w:del>
      <w:ins w:id="567" w:author="Seamus Harris" w:date="2013-12-30T13:20:00Z">
        <w:r>
          <w:rPr>
            <w:rFonts w:ascii="Courier New" w:eastAsia="Times New Roman" w:hAnsi="Courier New" w:cs="Courier New"/>
            <w:color w:val="000000"/>
            <w:kern w:val="0"/>
            <w:sz w:val="20"/>
            <w:szCs w:val="20"/>
          </w:rPr>
          <w:t>o</w:t>
        </w:r>
      </w:ins>
      <w:r w:rsidR="00183E3A" w:rsidRPr="00183E3A">
        <w:rPr>
          <w:rFonts w:ascii="Courier New" w:eastAsia="Times New Roman" w:hAnsi="Courier New" w:cs="Courier New"/>
          <w:color w:val="000000"/>
          <w:kern w:val="0"/>
          <w:sz w:val="20"/>
          <w:szCs w:val="20"/>
        </w:rPr>
        <w:t>nce the structur</w:t>
      </w:r>
      <w:ins w:id="568" w:author="Seamus Harris" w:date="2013-12-30T13:20:00Z">
        <w:r>
          <w:rPr>
            <w:rFonts w:ascii="Courier New" w:eastAsia="Times New Roman" w:hAnsi="Courier New" w:cs="Courier New"/>
            <w:color w:val="000000"/>
            <w:kern w:val="0"/>
            <w:sz w:val="20"/>
            <w:szCs w:val="20"/>
          </w:rPr>
          <w:t>al</w:t>
        </w:r>
      </w:ins>
      <w:del w:id="569" w:author="Seamus Harris" w:date="2013-12-30T13:20:00Z">
        <w:r w:rsidR="00183E3A" w:rsidRPr="00183E3A" w:rsidDel="00833ABF">
          <w:rPr>
            <w:rFonts w:ascii="Courier New" w:eastAsia="Times New Roman" w:hAnsi="Courier New" w:cs="Courier New"/>
            <w:color w:val="000000"/>
            <w:kern w:val="0"/>
            <w:sz w:val="20"/>
            <w:szCs w:val="20"/>
          </w:rPr>
          <w:delText>e</w:delText>
        </w:r>
      </w:del>
      <w:r w:rsidR="00183E3A" w:rsidRPr="00183E3A">
        <w:rPr>
          <w:rFonts w:ascii="Courier New" w:eastAsia="Times New Roman" w:hAnsi="Courier New" w:cs="Courier New"/>
          <w:color w:val="000000"/>
          <w:kern w:val="0"/>
          <w:sz w:val="20"/>
          <w:szCs w:val="20"/>
        </w:rPr>
        <w:t xml:space="preserve"> formula for every tier of </w:t>
      </w:r>
      <w:ins w:id="570" w:author="Seamus Harris" w:date="2013-12-30T13:20:00Z">
        <w:r>
          <w:rPr>
            <w:rFonts w:ascii="Courier New" w:eastAsia="Times New Roman" w:hAnsi="Courier New" w:cs="Courier New"/>
            <w:color w:val="000000"/>
            <w:kern w:val="0"/>
            <w:sz w:val="20"/>
            <w:szCs w:val="20"/>
          </w:rPr>
          <w:t xml:space="preserve">the </w:t>
        </w:r>
      </w:ins>
      <w:r w:rsidR="00183E3A" w:rsidRPr="00183E3A">
        <w:rPr>
          <w:rFonts w:ascii="Courier New" w:eastAsia="Times New Roman" w:hAnsi="Courier New" w:cs="Courier New"/>
          <w:color w:val="000000"/>
          <w:kern w:val="0"/>
          <w:sz w:val="20"/>
          <w:szCs w:val="20"/>
        </w:rPr>
        <w:t>experiment is determined</w:t>
      </w:r>
      <w:del w:id="571" w:author="Seamus Harris" w:date="2013-12-30T13:20:00Z">
        <w:r w:rsidR="00183E3A" w:rsidRPr="00183E3A" w:rsidDel="00833ABF">
          <w:rPr>
            <w:rFonts w:ascii="Courier New" w:eastAsia="Times New Roman" w:hAnsi="Courier New" w:cs="Courier New"/>
            <w:color w:val="000000"/>
            <w:kern w:val="0"/>
            <w:sz w:val="20"/>
            <w:szCs w:val="20"/>
          </w:rPr>
          <w:delText>, the ANOVA table can be derived</w:delText>
        </w:r>
      </w:del>
      <w:r w:rsidR="00183E3A" w:rsidRPr="00183E3A">
        <w:rPr>
          <w:rFonts w:ascii="Courier New" w:eastAsia="Times New Roman" w:hAnsi="Courier New" w:cs="Courier New"/>
          <w:color w:val="000000"/>
          <w:kern w:val="0"/>
          <w:sz w:val="20"/>
          <w:szCs w:val="20"/>
        </w:rPr>
        <w:t xml:space="preserve">. </w:t>
      </w:r>
      <w:ins w:id="572" w:author="Seamus Harris" w:date="2013-12-30T13:20:00Z">
        <w:r>
          <w:rPr>
            <w:rFonts w:ascii="Courier New" w:eastAsia="Times New Roman" w:hAnsi="Courier New" w:cs="Courier New"/>
            <w:color w:val="000000"/>
            <w:kern w:val="0"/>
            <w:sz w:val="20"/>
            <w:szCs w:val="20"/>
          </w:rPr>
          <w:t xml:space="preserve">The </w:t>
        </w:r>
      </w:ins>
      <w:del w:id="573" w:author="Seamus Harris" w:date="2013-12-30T13:20:00Z">
        <w:r w:rsidR="00183E3A" w:rsidRPr="00183E3A" w:rsidDel="00833ABF">
          <w:rPr>
            <w:rFonts w:ascii="Courier New" w:eastAsia="Times New Roman" w:hAnsi="Courier New" w:cs="Courier New"/>
            <w:color w:val="000000"/>
            <w:kern w:val="0"/>
            <w:sz w:val="20"/>
            <w:szCs w:val="20"/>
          </w:rPr>
          <w:delText>F</w:delText>
        </w:r>
      </w:del>
      <w:ins w:id="574" w:author="Seamus Harris" w:date="2013-12-30T13:20:00Z">
        <w:r>
          <w:rPr>
            <w:rFonts w:ascii="Courier New" w:eastAsia="Times New Roman" w:hAnsi="Courier New" w:cs="Courier New"/>
            <w:color w:val="000000"/>
            <w:kern w:val="0"/>
            <w:sz w:val="20"/>
            <w:szCs w:val="20"/>
          </w:rPr>
          <w:t>f</w:t>
        </w:r>
      </w:ins>
      <w:r w:rsidR="00183E3A" w:rsidRPr="00183E3A">
        <w:rPr>
          <w:rFonts w:ascii="Courier New" w:eastAsia="Times New Roman" w:hAnsi="Courier New" w:cs="Courier New"/>
          <w:color w:val="000000"/>
          <w:kern w:val="0"/>
          <w:sz w:val="20"/>
          <w:szCs w:val="20"/>
        </w:rPr>
        <w:t>irst step is to expand the structure formulae for each tier</w:t>
      </w:r>
      <w:ins w:id="575" w:author="Seamus Harris" w:date="2013-12-30T13:20:00Z">
        <w:r>
          <w:rPr>
            <w:rFonts w:ascii="Courier New" w:eastAsia="Times New Roman" w:hAnsi="Courier New" w:cs="Courier New"/>
            <w:color w:val="000000"/>
            <w:kern w:val="0"/>
            <w:sz w:val="20"/>
            <w:szCs w:val="20"/>
          </w:rPr>
          <w:t>,</w:t>
        </w:r>
      </w:ins>
      <w:r w:rsidR="00183E3A" w:rsidRPr="00183E3A">
        <w:rPr>
          <w:rFonts w:ascii="Courier New" w:eastAsia="Times New Roman" w:hAnsi="Courier New" w:cs="Courier New"/>
          <w:color w:val="000000"/>
          <w:kern w:val="0"/>
          <w:sz w:val="20"/>
          <w:szCs w:val="20"/>
        </w:rPr>
        <w:t xml:space="preserve"> which </w:t>
      </w:r>
      <w:del w:id="576" w:author="Seamus Harris" w:date="2013-12-30T13:20:00Z">
        <w:r w:rsidR="00183E3A" w:rsidRPr="00183E3A" w:rsidDel="00833ABF">
          <w:rPr>
            <w:rFonts w:ascii="Courier New" w:eastAsia="Times New Roman" w:hAnsi="Courier New" w:cs="Courier New"/>
            <w:color w:val="000000"/>
            <w:kern w:val="0"/>
            <w:sz w:val="20"/>
            <w:szCs w:val="20"/>
          </w:rPr>
          <w:delText xml:space="preserve">gives </w:delText>
        </w:r>
      </w:del>
      <w:ins w:id="577" w:author="Seamus Harris" w:date="2013-12-30T13:20:00Z">
        <w:r>
          <w:rPr>
            <w:rFonts w:ascii="Courier New" w:eastAsia="Times New Roman" w:hAnsi="Courier New" w:cs="Courier New"/>
            <w:color w:val="000000"/>
            <w:kern w:val="0"/>
            <w:sz w:val="20"/>
            <w:szCs w:val="20"/>
          </w:rPr>
          <w:t xml:space="preserve">yields </w:t>
        </w:r>
      </w:ins>
      <w:r w:rsidR="00183E3A" w:rsidRPr="00183E3A">
        <w:rPr>
          <w:rFonts w:ascii="Courier New" w:eastAsia="Times New Roman" w:hAnsi="Courier New" w:cs="Courier New"/>
          <w:color w:val="000000"/>
          <w:kern w:val="0"/>
          <w:sz w:val="20"/>
          <w:szCs w:val="20"/>
        </w:rPr>
        <w:t xml:space="preserve">a set of terms based on the rules described by </w:t>
      </w:r>
      <w:r w:rsidR="00183E3A" w:rsidRPr="00183E3A">
        <w:rPr>
          <w:rFonts w:ascii="Courier New" w:eastAsia="Times New Roman" w:hAnsi="Courier New" w:cs="Courier New"/>
          <w:color w:val="800000"/>
          <w:kern w:val="0"/>
          <w:sz w:val="20"/>
          <w:szCs w:val="20"/>
        </w:rPr>
        <w:t>\</w:t>
      </w:r>
      <w:proofErr w:type="gramStart"/>
      <w:r w:rsidR="00183E3A" w:rsidRPr="00183E3A">
        <w:rPr>
          <w:rFonts w:ascii="Courier New" w:eastAsia="Times New Roman" w:hAnsi="Courier New" w:cs="Courier New"/>
          <w:color w:val="800000"/>
          <w:kern w:val="0"/>
          <w:sz w:val="20"/>
          <w:szCs w:val="20"/>
        </w:rPr>
        <w:t>cite</w:t>
      </w:r>
      <w:r w:rsidR="00183E3A" w:rsidRPr="00183E3A">
        <w:rPr>
          <w:rFonts w:ascii="Courier New" w:eastAsia="Times New Roman" w:hAnsi="Courier New" w:cs="Courier New"/>
          <w:color w:val="000000"/>
          <w:kern w:val="0"/>
          <w:sz w:val="20"/>
          <w:szCs w:val="20"/>
        </w:rPr>
        <w:t>{</w:t>
      </w:r>
      <w:proofErr w:type="gramEnd"/>
      <w:r w:rsidR="00183E3A" w:rsidRPr="00183E3A">
        <w:rPr>
          <w:rFonts w:ascii="Courier New" w:eastAsia="Times New Roman" w:hAnsi="Courier New" w:cs="Courier New"/>
          <w:color w:val="000000"/>
          <w:kern w:val="0"/>
          <w:sz w:val="20"/>
          <w:szCs w:val="20"/>
          <w:u w:val="single"/>
        </w:rPr>
        <w:t>Wilkinson1973</w:t>
      </w:r>
      <w:r w:rsidR="00183E3A" w:rsidRPr="00183E3A">
        <w:rPr>
          <w:rFonts w:ascii="Courier New" w:eastAsia="Times New Roman" w:hAnsi="Courier New" w:cs="Courier New"/>
          <w:color w:val="000000"/>
          <w:kern w:val="0"/>
          <w:sz w:val="20"/>
          <w:szCs w:val="20"/>
        </w:rPr>
        <w:t>}. The terms from the first tier form</w:t>
      </w:r>
      <w:del w:id="578" w:author="Seamus Harris" w:date="2013-12-30T13:20:00Z">
        <w:r w:rsidR="00183E3A" w:rsidRPr="00183E3A" w:rsidDel="00833ABF">
          <w:rPr>
            <w:rFonts w:ascii="Courier New" w:eastAsia="Times New Roman" w:hAnsi="Courier New" w:cs="Courier New"/>
            <w:color w:val="000000"/>
            <w:kern w:val="0"/>
            <w:sz w:val="20"/>
            <w:szCs w:val="20"/>
          </w:rPr>
          <w:delText>s</w:delText>
        </w:r>
      </w:del>
      <w:r w:rsidR="00183E3A" w:rsidRPr="00183E3A">
        <w:rPr>
          <w:rFonts w:ascii="Courier New" w:eastAsia="Times New Roman" w:hAnsi="Courier New" w:cs="Courier New"/>
          <w:color w:val="000000"/>
          <w:kern w:val="0"/>
          <w:sz w:val="20"/>
          <w:szCs w:val="20"/>
        </w:rPr>
        <w:t xml:space="preserve"> a</w:t>
      </w:r>
      <w:ins w:id="579" w:author="Seamus Harris" w:date="2013-12-30T13:20:00Z">
        <w:r>
          <w:rPr>
            <w:rFonts w:ascii="Courier New" w:eastAsia="Times New Roman" w:hAnsi="Courier New" w:cs="Courier New"/>
            <w:color w:val="000000"/>
            <w:kern w:val="0"/>
            <w:sz w:val="20"/>
            <w:szCs w:val="20"/>
          </w:rPr>
          <w:t>n</w:t>
        </w:r>
      </w:ins>
      <w:r w:rsidR="00183E3A" w:rsidRPr="00183E3A">
        <w:rPr>
          <w:rFonts w:ascii="Courier New" w:eastAsia="Times New Roman" w:hAnsi="Courier New" w:cs="Courier New"/>
          <w:color w:val="000000"/>
          <w:kern w:val="0"/>
          <w:sz w:val="20"/>
          <w:szCs w:val="20"/>
        </w:rPr>
        <w:t xml:space="preserve"> initial structure of the ANOVA table. </w:t>
      </w:r>
      <w:ins w:id="580" w:author="Seamus Harris" w:date="2013-12-30T13:20:00Z">
        <w:r>
          <w:rPr>
            <w:rFonts w:ascii="Courier New" w:eastAsia="Times New Roman" w:hAnsi="Courier New" w:cs="Courier New"/>
            <w:color w:val="000000"/>
            <w:kern w:val="0"/>
            <w:sz w:val="20"/>
            <w:szCs w:val="20"/>
          </w:rPr>
          <w:t xml:space="preserve">Meanwhile, </w:t>
        </w:r>
      </w:ins>
      <w:del w:id="581" w:author="Seamus Harris" w:date="2013-12-30T13:21:00Z">
        <w:r w:rsidR="00183E3A" w:rsidRPr="00183E3A" w:rsidDel="00833ABF">
          <w:rPr>
            <w:rFonts w:ascii="Courier New" w:eastAsia="Times New Roman" w:hAnsi="Courier New" w:cs="Courier New"/>
            <w:color w:val="000000"/>
            <w:kern w:val="0"/>
            <w:sz w:val="20"/>
            <w:szCs w:val="20"/>
          </w:rPr>
          <w:delText>T</w:delText>
        </w:r>
      </w:del>
      <w:ins w:id="582" w:author="Seamus Harris" w:date="2013-12-30T13:21:00Z">
        <w:r>
          <w:rPr>
            <w:rFonts w:ascii="Courier New" w:eastAsia="Times New Roman" w:hAnsi="Courier New" w:cs="Courier New"/>
            <w:color w:val="000000"/>
            <w:kern w:val="0"/>
            <w:sz w:val="20"/>
            <w:szCs w:val="20"/>
          </w:rPr>
          <w:t>t</w:t>
        </w:r>
      </w:ins>
      <w:r w:rsidR="00183E3A" w:rsidRPr="00183E3A">
        <w:rPr>
          <w:rFonts w:ascii="Courier New" w:eastAsia="Times New Roman" w:hAnsi="Courier New" w:cs="Courier New"/>
          <w:color w:val="000000"/>
          <w:kern w:val="0"/>
          <w:sz w:val="20"/>
          <w:szCs w:val="20"/>
        </w:rPr>
        <w:t xml:space="preserve">he terms from the second tier are included in the table under the terms of the first tier with indentation, </w:t>
      </w:r>
      <w:ins w:id="583" w:author="Seamus Harris" w:date="2013-12-30T13:21:00Z">
        <w:r>
          <w:rPr>
            <w:rFonts w:ascii="Courier New" w:eastAsia="Times New Roman" w:hAnsi="Courier New" w:cs="Courier New"/>
            <w:color w:val="000000"/>
            <w:kern w:val="0"/>
            <w:sz w:val="20"/>
            <w:szCs w:val="20"/>
          </w:rPr>
          <w:t xml:space="preserve">and </w:t>
        </w:r>
      </w:ins>
      <w:r w:rsidR="00183E3A" w:rsidRPr="00183E3A">
        <w:rPr>
          <w:rFonts w:ascii="Courier New" w:eastAsia="Times New Roman" w:hAnsi="Courier New" w:cs="Courier New"/>
          <w:color w:val="000000"/>
          <w:kern w:val="0"/>
          <w:sz w:val="20"/>
          <w:szCs w:val="20"/>
        </w:rPr>
        <w:t>only if the two terms from different tiers are confounded</w:t>
      </w:r>
      <w:del w:id="584" w:author="Seamus Harris" w:date="2013-12-30T13:21:00Z">
        <w:r w:rsidR="00183E3A" w:rsidRPr="00183E3A" w:rsidDel="00833ABF">
          <w:rPr>
            <w:rFonts w:ascii="Courier New" w:eastAsia="Times New Roman" w:hAnsi="Courier New" w:cs="Courier New"/>
            <w:color w:val="000000"/>
            <w:kern w:val="0"/>
            <w:sz w:val="20"/>
            <w:szCs w:val="20"/>
          </w:rPr>
          <w:delText xml:space="preserve"> with each other</w:delText>
        </w:r>
      </w:del>
      <w:r w:rsidR="00183E3A" w:rsidRPr="00183E3A">
        <w:rPr>
          <w:rFonts w:ascii="Courier New" w:eastAsia="Times New Roman" w:hAnsi="Courier New" w:cs="Courier New"/>
          <w:color w:val="000000"/>
          <w:kern w:val="0"/>
          <w:sz w:val="20"/>
          <w:szCs w:val="20"/>
        </w:rPr>
        <w:t xml:space="preserve">. The confounding between the terms can be examined </w:t>
      </w:r>
      <w:del w:id="585" w:author="Seamus Harris" w:date="2013-12-30T18:21:00Z">
        <w:r w:rsidR="00183E3A" w:rsidRPr="00183E3A" w:rsidDel="00A529AD">
          <w:rPr>
            <w:rFonts w:ascii="Courier New" w:eastAsia="Times New Roman" w:hAnsi="Courier New" w:cs="Courier New"/>
            <w:color w:val="000000"/>
            <w:kern w:val="0"/>
            <w:sz w:val="20"/>
            <w:szCs w:val="20"/>
          </w:rPr>
          <w:delText xml:space="preserve">from </w:delText>
        </w:r>
      </w:del>
      <w:ins w:id="586" w:author="Seamus Harris" w:date="2013-12-30T18:21:00Z">
        <w:r w:rsidR="00A529AD">
          <w:rPr>
            <w:rFonts w:ascii="Courier New" w:eastAsia="Times New Roman" w:hAnsi="Courier New" w:cs="Courier New"/>
            <w:color w:val="000000"/>
            <w:kern w:val="0"/>
            <w:sz w:val="20"/>
            <w:szCs w:val="20"/>
          </w:rPr>
          <w:t xml:space="preserve">using </w:t>
        </w:r>
      </w:ins>
      <w:r w:rsidR="00183E3A" w:rsidRPr="00183E3A">
        <w:rPr>
          <w:rFonts w:ascii="Courier New" w:eastAsia="Times New Roman" w:hAnsi="Courier New" w:cs="Courier New"/>
          <w:color w:val="000000"/>
          <w:kern w:val="0"/>
          <w:sz w:val="20"/>
          <w:szCs w:val="20"/>
        </w:rPr>
        <w:t xml:space="preserve">the contrasts generated from each term. </w:t>
      </w:r>
      <w:del w:id="587" w:author="Seamus Harris" w:date="2013-12-30T13:21:00Z">
        <w:r w:rsidR="00183E3A" w:rsidRPr="00183E3A" w:rsidDel="00833ABF">
          <w:rPr>
            <w:rFonts w:ascii="Courier New" w:eastAsia="Times New Roman" w:hAnsi="Courier New" w:cs="Courier New"/>
            <w:color w:val="000000"/>
            <w:kern w:val="0"/>
            <w:sz w:val="20"/>
            <w:szCs w:val="20"/>
          </w:rPr>
          <w:delText>For t</w:delText>
        </w:r>
      </w:del>
      <w:ins w:id="588" w:author="Seamus Harris" w:date="2013-12-30T13:21:00Z">
        <w:r>
          <w:rPr>
            <w:rFonts w:ascii="Courier New" w:eastAsia="Times New Roman" w:hAnsi="Courier New" w:cs="Courier New"/>
            <w:color w:val="000000"/>
            <w:kern w:val="0"/>
            <w:sz w:val="20"/>
            <w:szCs w:val="20"/>
          </w:rPr>
          <w:t>T</w:t>
        </w:r>
      </w:ins>
      <w:r w:rsidR="00183E3A" w:rsidRPr="00183E3A">
        <w:rPr>
          <w:rFonts w:ascii="Courier New" w:eastAsia="Times New Roman" w:hAnsi="Courier New" w:cs="Courier New"/>
          <w:color w:val="000000"/>
          <w:kern w:val="0"/>
          <w:sz w:val="20"/>
          <w:szCs w:val="20"/>
        </w:rPr>
        <w:t>he two-phase experiment</w:t>
      </w:r>
      <w:del w:id="589" w:author="Seamus Harris" w:date="2013-12-30T13:21:00Z">
        <w:r w:rsidR="00183E3A" w:rsidRPr="00183E3A" w:rsidDel="00833ABF">
          <w:rPr>
            <w:rFonts w:ascii="Courier New" w:eastAsia="Times New Roman" w:hAnsi="Courier New" w:cs="Courier New"/>
            <w:color w:val="000000"/>
            <w:kern w:val="0"/>
            <w:sz w:val="20"/>
            <w:szCs w:val="20"/>
          </w:rPr>
          <w:delText>,</w:delText>
        </w:r>
      </w:del>
      <w:r w:rsidR="00183E3A" w:rsidRPr="00183E3A">
        <w:rPr>
          <w:rFonts w:ascii="Courier New" w:eastAsia="Times New Roman" w:hAnsi="Courier New" w:cs="Courier New"/>
          <w:color w:val="000000"/>
          <w:kern w:val="0"/>
          <w:sz w:val="20"/>
          <w:szCs w:val="20"/>
        </w:rPr>
        <w:t xml:space="preserve"> </w:t>
      </w:r>
      <w:ins w:id="590" w:author="Seamus Harris" w:date="2013-12-30T13:21:00Z">
        <w:r>
          <w:rPr>
            <w:rFonts w:ascii="Courier New" w:eastAsia="Times New Roman" w:hAnsi="Courier New" w:cs="Courier New"/>
            <w:color w:val="000000"/>
            <w:kern w:val="0"/>
            <w:sz w:val="20"/>
            <w:szCs w:val="20"/>
          </w:rPr>
          <w:t xml:space="preserve">includes </w:t>
        </w:r>
      </w:ins>
      <w:del w:id="591" w:author="Seamus Harris" w:date="2013-12-30T13:21:00Z">
        <w:r w:rsidR="00183E3A" w:rsidRPr="00183E3A" w:rsidDel="00833ABF">
          <w:rPr>
            <w:rFonts w:ascii="Courier New" w:eastAsia="Times New Roman" w:hAnsi="Courier New" w:cs="Courier New"/>
            <w:color w:val="000000"/>
            <w:kern w:val="0"/>
            <w:sz w:val="20"/>
            <w:szCs w:val="20"/>
          </w:rPr>
          <w:delText xml:space="preserve">there is </w:delText>
        </w:r>
      </w:del>
      <w:r w:rsidR="00183E3A" w:rsidRPr="00183E3A">
        <w:rPr>
          <w:rFonts w:ascii="Courier New" w:eastAsia="Times New Roman" w:hAnsi="Courier New" w:cs="Courier New"/>
          <w:color w:val="000000"/>
          <w:kern w:val="0"/>
          <w:sz w:val="20"/>
          <w:szCs w:val="20"/>
        </w:rPr>
        <w:t xml:space="preserve">an additional tier. Therefore, the terms from </w:t>
      </w:r>
      <w:del w:id="592" w:author="Seamus Harris" w:date="2013-12-30T13:21:00Z">
        <w:r w:rsidR="00183E3A" w:rsidRPr="00183E3A" w:rsidDel="00833ABF">
          <w:rPr>
            <w:rFonts w:ascii="Courier New" w:eastAsia="Times New Roman" w:hAnsi="Courier New" w:cs="Courier New"/>
            <w:color w:val="000000"/>
            <w:kern w:val="0"/>
            <w:sz w:val="20"/>
            <w:szCs w:val="20"/>
          </w:rPr>
          <w:delText xml:space="preserve">the </w:delText>
        </w:r>
      </w:del>
      <w:r w:rsidR="00183E3A" w:rsidRPr="00183E3A">
        <w:rPr>
          <w:rFonts w:ascii="Courier New" w:eastAsia="Times New Roman" w:hAnsi="Courier New" w:cs="Courier New"/>
          <w:color w:val="000000"/>
          <w:kern w:val="0"/>
          <w:sz w:val="20"/>
          <w:szCs w:val="20"/>
        </w:rPr>
        <w:t xml:space="preserve">tier 3 are </w:t>
      </w:r>
      <w:commentRangeStart w:id="593"/>
      <w:ins w:id="594" w:author="Seamus Harris" w:date="2013-12-30T18:21:00Z">
        <w:r w:rsidR="00A529AD">
          <w:rPr>
            <w:rFonts w:ascii="Courier New" w:eastAsia="Times New Roman" w:hAnsi="Courier New" w:cs="Courier New"/>
            <w:color w:val="000000"/>
            <w:kern w:val="0"/>
            <w:sz w:val="20"/>
            <w:szCs w:val="20"/>
          </w:rPr>
          <w:t xml:space="preserve">grouped with </w:t>
        </w:r>
        <w:commentRangeEnd w:id="593"/>
        <w:r w:rsidR="00A529AD">
          <w:rPr>
            <w:rStyle w:val="CommentReference"/>
          </w:rPr>
          <w:commentReference w:id="593"/>
        </w:r>
      </w:ins>
      <w:del w:id="595" w:author="Seamus Harris" w:date="2013-12-30T18:21:00Z">
        <w:r w:rsidR="00183E3A" w:rsidRPr="00183E3A" w:rsidDel="00A529AD">
          <w:rPr>
            <w:rFonts w:ascii="Courier New" w:eastAsia="Times New Roman" w:hAnsi="Courier New" w:cs="Courier New"/>
            <w:color w:val="000000"/>
            <w:kern w:val="0"/>
            <w:sz w:val="20"/>
            <w:szCs w:val="20"/>
          </w:rPr>
          <w:delText xml:space="preserve">included under the terms </w:delText>
        </w:r>
      </w:del>
      <w:ins w:id="596" w:author="Seamus Harris" w:date="2013-12-30T18:21:00Z">
        <w:r w:rsidR="00A529AD">
          <w:rPr>
            <w:rFonts w:ascii="Courier New" w:eastAsia="Times New Roman" w:hAnsi="Courier New" w:cs="Courier New"/>
            <w:color w:val="000000"/>
            <w:kern w:val="0"/>
            <w:sz w:val="20"/>
            <w:szCs w:val="20"/>
          </w:rPr>
          <w:t xml:space="preserve">those </w:t>
        </w:r>
      </w:ins>
      <w:r w:rsidR="00183E3A" w:rsidRPr="00183E3A">
        <w:rPr>
          <w:rFonts w:ascii="Courier New" w:eastAsia="Times New Roman" w:hAnsi="Courier New" w:cs="Courier New"/>
          <w:color w:val="000000"/>
          <w:kern w:val="0"/>
          <w:sz w:val="20"/>
          <w:szCs w:val="20"/>
        </w:rPr>
        <w:t>of tier</w:t>
      </w:r>
      <w:ins w:id="597" w:author="Seamus Harris" w:date="2013-12-30T13:21:00Z">
        <w:r>
          <w:rPr>
            <w:rFonts w:ascii="Courier New" w:eastAsia="Times New Roman" w:hAnsi="Courier New" w:cs="Courier New"/>
            <w:color w:val="000000"/>
            <w:kern w:val="0"/>
            <w:sz w:val="20"/>
            <w:szCs w:val="20"/>
          </w:rPr>
          <w:t>s</w:t>
        </w:r>
      </w:ins>
      <w:r w:rsidR="00183E3A" w:rsidRPr="00183E3A">
        <w:rPr>
          <w:rFonts w:ascii="Courier New" w:eastAsia="Times New Roman" w:hAnsi="Courier New" w:cs="Courier New"/>
          <w:color w:val="000000"/>
          <w:kern w:val="0"/>
          <w:sz w:val="20"/>
          <w:szCs w:val="20"/>
        </w:rPr>
        <w:t xml:space="preserve"> 1 or 2</w:t>
      </w:r>
      <w:ins w:id="598" w:author="Seamus Harris" w:date="2013-12-30T18:21:00Z">
        <w:r w:rsidR="00A529AD">
          <w:rPr>
            <w:rFonts w:ascii="Courier New" w:eastAsia="Times New Roman" w:hAnsi="Courier New" w:cs="Courier New"/>
            <w:color w:val="000000"/>
            <w:kern w:val="0"/>
            <w:sz w:val="20"/>
            <w:szCs w:val="20"/>
          </w:rPr>
          <w:t>,</w:t>
        </w:r>
      </w:ins>
      <w:r w:rsidR="00183E3A" w:rsidRPr="00183E3A">
        <w:rPr>
          <w:rFonts w:ascii="Courier New" w:eastAsia="Times New Roman" w:hAnsi="Courier New" w:cs="Courier New"/>
          <w:color w:val="000000"/>
          <w:kern w:val="0"/>
          <w:sz w:val="20"/>
          <w:szCs w:val="20"/>
        </w:rPr>
        <w:t xml:space="preserve"> with another indentation</w:t>
      </w:r>
      <w:del w:id="599" w:author="Seamus Harris" w:date="2013-12-30T13:21:00Z">
        <w:r w:rsidR="00183E3A" w:rsidRPr="00183E3A" w:rsidDel="00833ABF">
          <w:rPr>
            <w:rFonts w:ascii="Courier New" w:eastAsia="Times New Roman" w:hAnsi="Courier New" w:cs="Courier New"/>
            <w:color w:val="000000"/>
            <w:kern w:val="0"/>
            <w:sz w:val="20"/>
            <w:szCs w:val="20"/>
          </w:rPr>
          <w:delText>,</w:delText>
        </w:r>
      </w:del>
      <w:r w:rsidR="00183E3A" w:rsidRPr="00183E3A">
        <w:rPr>
          <w:rFonts w:ascii="Courier New" w:eastAsia="Times New Roman" w:hAnsi="Courier New" w:cs="Courier New"/>
          <w:color w:val="000000"/>
          <w:kern w:val="0"/>
          <w:sz w:val="20"/>
          <w:szCs w:val="20"/>
        </w:rPr>
        <w:t xml:space="preserve"> if </w:t>
      </w:r>
      <w:del w:id="600" w:author="Seamus Harris" w:date="2013-12-30T13:21:00Z">
        <w:r w:rsidR="00183E3A" w:rsidRPr="00183E3A" w:rsidDel="00833ABF">
          <w:rPr>
            <w:rFonts w:ascii="Courier New" w:eastAsia="Times New Roman" w:hAnsi="Courier New" w:cs="Courier New"/>
            <w:color w:val="000000"/>
            <w:kern w:val="0"/>
            <w:sz w:val="20"/>
            <w:szCs w:val="20"/>
          </w:rPr>
          <w:delText xml:space="preserve">there is </w:delText>
        </w:r>
      </w:del>
      <w:r w:rsidR="00183E3A" w:rsidRPr="00183E3A">
        <w:rPr>
          <w:rFonts w:ascii="Courier New" w:eastAsia="Times New Roman" w:hAnsi="Courier New" w:cs="Courier New"/>
          <w:color w:val="000000"/>
          <w:kern w:val="0"/>
          <w:sz w:val="20"/>
          <w:szCs w:val="20"/>
        </w:rPr>
        <w:t xml:space="preserve">confounding </w:t>
      </w:r>
      <w:ins w:id="601" w:author="Seamus Harris" w:date="2013-12-30T13:21:00Z">
        <w:r>
          <w:rPr>
            <w:rFonts w:ascii="Courier New" w:eastAsia="Times New Roman" w:hAnsi="Courier New" w:cs="Courier New"/>
            <w:color w:val="000000"/>
            <w:kern w:val="0"/>
            <w:sz w:val="20"/>
            <w:szCs w:val="20"/>
          </w:rPr>
          <w:t xml:space="preserve">occurs </w:t>
        </w:r>
      </w:ins>
      <w:r w:rsidR="00183E3A" w:rsidRPr="00183E3A">
        <w:rPr>
          <w:rFonts w:ascii="Courier New" w:eastAsia="Times New Roman" w:hAnsi="Courier New" w:cs="Courier New"/>
          <w:color w:val="000000"/>
          <w:kern w:val="0"/>
          <w:sz w:val="20"/>
          <w:szCs w:val="20"/>
        </w:rPr>
        <w:t>between the terms from the two different tiers. For a more detail</w:t>
      </w:r>
      <w:ins w:id="602" w:author="Seamus Harris" w:date="2013-12-30T13:21:00Z">
        <w:r>
          <w:rPr>
            <w:rFonts w:ascii="Courier New" w:eastAsia="Times New Roman" w:hAnsi="Courier New" w:cs="Courier New"/>
            <w:color w:val="000000"/>
            <w:kern w:val="0"/>
            <w:sz w:val="20"/>
            <w:szCs w:val="20"/>
          </w:rPr>
          <w:t>ed</w:t>
        </w:r>
      </w:ins>
      <w:r w:rsidR="00183E3A" w:rsidRPr="00183E3A">
        <w:rPr>
          <w:rFonts w:ascii="Courier New" w:eastAsia="Times New Roman" w:hAnsi="Courier New" w:cs="Courier New"/>
          <w:color w:val="000000"/>
          <w:kern w:val="0"/>
          <w:sz w:val="20"/>
          <w:szCs w:val="20"/>
        </w:rPr>
        <w:t xml:space="preserve"> description of these procedures see </w:t>
      </w:r>
      <w:r w:rsidR="00183E3A" w:rsidRPr="00183E3A">
        <w:rPr>
          <w:rFonts w:ascii="Courier New" w:eastAsia="Times New Roman" w:hAnsi="Courier New" w:cs="Courier New"/>
          <w:color w:val="800000"/>
          <w:kern w:val="0"/>
          <w:sz w:val="20"/>
          <w:szCs w:val="20"/>
        </w:rPr>
        <w:t>\</w:t>
      </w:r>
      <w:proofErr w:type="gramStart"/>
      <w:r w:rsidR="00183E3A" w:rsidRPr="00183E3A">
        <w:rPr>
          <w:rFonts w:ascii="Courier New" w:eastAsia="Times New Roman" w:hAnsi="Courier New" w:cs="Courier New"/>
          <w:color w:val="800000"/>
          <w:kern w:val="0"/>
          <w:sz w:val="20"/>
          <w:szCs w:val="20"/>
        </w:rPr>
        <w:t>cite</w:t>
      </w:r>
      <w:r w:rsidR="00183E3A" w:rsidRPr="00183E3A">
        <w:rPr>
          <w:rFonts w:ascii="Courier New" w:eastAsia="Times New Roman" w:hAnsi="Courier New" w:cs="Courier New"/>
          <w:color w:val="000000"/>
          <w:kern w:val="0"/>
          <w:sz w:val="20"/>
          <w:szCs w:val="20"/>
        </w:rPr>
        <w:t>{</w:t>
      </w:r>
      <w:proofErr w:type="gramEnd"/>
      <w:r w:rsidR="00183E3A" w:rsidRPr="00183E3A">
        <w:rPr>
          <w:rFonts w:ascii="Courier New" w:eastAsia="Times New Roman" w:hAnsi="Courier New" w:cs="Courier New"/>
          <w:color w:val="000000"/>
          <w:kern w:val="0"/>
          <w:sz w:val="20"/>
          <w:szCs w:val="20"/>
          <w:u w:val="single"/>
        </w:rPr>
        <w:t>Brien1983</w:t>
      </w:r>
      <w:r w:rsidR="00183E3A"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Brien1983</w:t>
      </w:r>
      <w:r w:rsidRPr="00183E3A">
        <w:rPr>
          <w:rFonts w:ascii="Courier New" w:eastAsia="Times New Roman" w:hAnsi="Courier New" w:cs="Courier New"/>
          <w:color w:val="000000"/>
          <w:kern w:val="0"/>
          <w:sz w:val="20"/>
          <w:szCs w:val="20"/>
        </w:rPr>
        <w:t xml:space="preserve">} concluded </w:t>
      </w:r>
      <w:ins w:id="603" w:author="Seamus Harris" w:date="2013-12-30T13:23:00Z">
        <w:r w:rsidR="00833ABF">
          <w:rPr>
            <w:rFonts w:ascii="Courier New" w:eastAsia="Times New Roman" w:hAnsi="Courier New" w:cs="Courier New"/>
            <w:color w:val="000000"/>
            <w:kern w:val="0"/>
            <w:sz w:val="20"/>
            <w:szCs w:val="20"/>
          </w:rPr>
          <w:t xml:space="preserve">by expressing </w:t>
        </w:r>
      </w:ins>
      <w:del w:id="604" w:author="Seamus Harris" w:date="2013-12-30T13:25:00Z">
        <w:r w:rsidRPr="00183E3A" w:rsidDel="00833ABF">
          <w:rPr>
            <w:rFonts w:ascii="Courier New" w:eastAsia="Times New Roman" w:hAnsi="Courier New" w:cs="Courier New"/>
            <w:color w:val="000000"/>
            <w:kern w:val="0"/>
            <w:sz w:val="20"/>
            <w:szCs w:val="20"/>
          </w:rPr>
          <w:delText xml:space="preserve">with </w:delText>
        </w:r>
      </w:del>
      <w:ins w:id="605" w:author="Seamus Harris" w:date="2013-12-30T13:25:00Z">
        <w:r w:rsidR="00833ABF">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idea </w:t>
      </w:r>
      <w:ins w:id="606" w:author="Seamus Harris" w:date="2013-12-30T13:25:00Z">
        <w:r w:rsidR="00833ABF">
          <w:rPr>
            <w:rFonts w:ascii="Courier New" w:eastAsia="Times New Roman" w:hAnsi="Courier New" w:cs="Courier New"/>
            <w:color w:val="000000"/>
            <w:kern w:val="0"/>
            <w:sz w:val="20"/>
            <w:szCs w:val="20"/>
          </w:rPr>
          <w:t xml:space="preserve">that </w:t>
        </w:r>
      </w:ins>
      <w:del w:id="607" w:author="Seamus Harris" w:date="2013-12-30T13:25:00Z">
        <w:r w:rsidRPr="00183E3A" w:rsidDel="00833ABF">
          <w:rPr>
            <w:rFonts w:ascii="Courier New" w:eastAsia="Times New Roman" w:hAnsi="Courier New" w:cs="Courier New"/>
            <w:color w:val="000000"/>
            <w:kern w:val="0"/>
            <w:sz w:val="20"/>
            <w:szCs w:val="20"/>
          </w:rPr>
          <w:delText xml:space="preserve">of </w:delText>
        </w:r>
      </w:del>
      <w:r w:rsidRPr="00183E3A">
        <w:rPr>
          <w:rFonts w:ascii="Courier New" w:eastAsia="Times New Roman" w:hAnsi="Courier New" w:cs="Courier New"/>
          <w:color w:val="000000"/>
          <w:kern w:val="0"/>
          <w:sz w:val="20"/>
          <w:szCs w:val="20"/>
        </w:rPr>
        <w:t>the randomisation procedures between the factors of different tiers can alter the relationship</w:t>
      </w:r>
      <w:ins w:id="608" w:author="Seamus Harris" w:date="2013-12-30T13:25:00Z">
        <w:r w:rsidR="00833AB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ins w:id="609" w:author="Seamus Harris" w:date="2013-12-30T13:25:00Z">
        <w:r w:rsidR="00833ABF">
          <w:rPr>
            <w:rFonts w:ascii="Courier New" w:eastAsia="Times New Roman" w:hAnsi="Courier New" w:cs="Courier New"/>
            <w:color w:val="000000"/>
            <w:kern w:val="0"/>
            <w:sz w:val="20"/>
            <w:szCs w:val="20"/>
          </w:rPr>
          <w:t>among</w:t>
        </w:r>
      </w:ins>
      <w:del w:id="610" w:author="Seamus Harris" w:date="2013-12-30T13:25:00Z">
        <w:r w:rsidRPr="00183E3A" w:rsidDel="00833ABF">
          <w:rPr>
            <w:rFonts w:ascii="Courier New" w:eastAsia="Times New Roman" w:hAnsi="Courier New" w:cs="Courier New"/>
            <w:color w:val="000000"/>
            <w:kern w:val="0"/>
            <w:sz w:val="20"/>
            <w:szCs w:val="20"/>
          </w:rPr>
          <w:delText>of</w:delText>
        </w:r>
      </w:del>
      <w:r w:rsidRPr="00183E3A">
        <w:rPr>
          <w:rFonts w:ascii="Courier New" w:eastAsia="Times New Roman" w:hAnsi="Courier New" w:cs="Courier New"/>
          <w:color w:val="000000"/>
          <w:kern w:val="0"/>
          <w:sz w:val="20"/>
          <w:szCs w:val="20"/>
        </w:rPr>
        <w:t xml:space="preserve"> factors within each tier. Consider an experiment arranged by the row-column design</w:t>
      </w:r>
      <w:del w:id="611" w:author="Seamus Harris" w:date="2013-12-30T13:25:00Z">
        <w:r w:rsidRPr="00183E3A" w:rsidDel="00833ABF">
          <w:rPr>
            <w:rFonts w:ascii="Courier New" w:eastAsia="Times New Roman" w:hAnsi="Courier New" w:cs="Courier New"/>
            <w:color w:val="000000"/>
            <w:kern w:val="0"/>
            <w:sz w:val="20"/>
            <w:szCs w:val="20"/>
          </w:rPr>
          <w:delText>; thus</w:delText>
        </w:r>
      </w:del>
      <w:r w:rsidRPr="00183E3A">
        <w:rPr>
          <w:rFonts w:ascii="Courier New" w:eastAsia="Times New Roman" w:hAnsi="Courier New" w:cs="Courier New"/>
          <w:color w:val="000000"/>
          <w:kern w:val="0"/>
          <w:sz w:val="20"/>
          <w:szCs w:val="20"/>
        </w:rPr>
        <w:t xml:space="preserve">, </w:t>
      </w:r>
      <w:ins w:id="612" w:author="Seamus Harris" w:date="2013-12-30T13:25:00Z">
        <w:r w:rsidR="00833ABF">
          <w:rPr>
            <w:rFonts w:ascii="Courier New" w:eastAsia="Times New Roman" w:hAnsi="Courier New" w:cs="Courier New"/>
            <w:color w:val="000000"/>
            <w:kern w:val="0"/>
            <w:sz w:val="20"/>
            <w:szCs w:val="20"/>
          </w:rPr>
          <w:t xml:space="preserve">then </w:t>
        </w:r>
      </w:ins>
      <w:r w:rsidRPr="00183E3A">
        <w:rPr>
          <w:rFonts w:ascii="Courier New" w:eastAsia="Times New Roman" w:hAnsi="Courier New" w:cs="Courier New"/>
          <w:color w:val="000000"/>
          <w:kern w:val="0"/>
          <w:sz w:val="20"/>
          <w:szCs w:val="20"/>
        </w:rPr>
        <w:t xml:space="preserve">the relationship between the row and column factors should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rPr>
        <w:t>crossed}. However, if the treatment factor can only be randomised to the column factor</w:t>
      </w:r>
      <w:del w:id="613" w:author="Seamus Harris" w:date="2013-12-30T14:23:00Z">
        <w:r w:rsidRPr="00183E3A" w:rsidDel="00D51136">
          <w:rPr>
            <w:rFonts w:ascii="Courier New" w:eastAsia="Times New Roman" w:hAnsi="Courier New" w:cs="Courier New"/>
            <w:color w:val="000000"/>
            <w:kern w:val="0"/>
            <w:sz w:val="20"/>
            <w:szCs w:val="20"/>
          </w:rPr>
          <w:delText>;</w:delText>
        </w:r>
      </w:del>
      <w:ins w:id="614" w:author="Seamus Harris" w:date="2013-12-30T14:23:00Z">
        <w:r w:rsidR="00D51136">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then</w:t>
      </w:r>
      <w:del w:id="615" w:author="Seamus Harris" w:date="2013-12-30T14:23:00Z">
        <w:r w:rsidRPr="00183E3A" w:rsidDel="00D51136">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del w:id="616" w:author="Seamus Harris" w:date="2013-12-30T14:23:00Z">
        <w:r w:rsidRPr="00183E3A" w:rsidDel="00D51136">
          <w:rPr>
            <w:rFonts w:ascii="Courier New" w:eastAsia="Times New Roman" w:hAnsi="Courier New" w:cs="Courier New"/>
            <w:color w:val="000000"/>
            <w:kern w:val="0"/>
            <w:sz w:val="20"/>
            <w:szCs w:val="20"/>
          </w:rPr>
          <w:delText xml:space="preserve">the treatment factor </w:delText>
        </w:r>
      </w:del>
      <w:ins w:id="617" w:author="Seamus Harris" w:date="2013-12-30T14:23:00Z">
        <w:r w:rsidR="00D51136">
          <w:rPr>
            <w:rFonts w:ascii="Courier New" w:eastAsia="Times New Roman" w:hAnsi="Courier New" w:cs="Courier New"/>
            <w:color w:val="000000"/>
            <w:kern w:val="0"/>
            <w:sz w:val="20"/>
            <w:szCs w:val="20"/>
          </w:rPr>
          <w:t xml:space="preserve">it </w:t>
        </w:r>
      </w:ins>
      <w:r w:rsidRPr="00183E3A">
        <w:rPr>
          <w:rFonts w:ascii="Courier New" w:eastAsia="Times New Roman" w:hAnsi="Courier New" w:cs="Courier New"/>
          <w:color w:val="000000"/>
          <w:kern w:val="0"/>
          <w:sz w:val="20"/>
          <w:szCs w:val="20"/>
        </w:rPr>
        <w:t xml:space="preserve">becomes confounded with the column factor. Consequently, the relationship between the row and column factors </w:t>
      </w:r>
      <w:del w:id="618" w:author="Seamus Harris" w:date="2013-12-30T14:23:00Z">
        <w:r w:rsidRPr="00183E3A" w:rsidDel="00D51136">
          <w:rPr>
            <w:rFonts w:ascii="Courier New" w:eastAsia="Times New Roman" w:hAnsi="Courier New" w:cs="Courier New"/>
            <w:color w:val="000000"/>
            <w:kern w:val="0"/>
            <w:sz w:val="20"/>
            <w:szCs w:val="20"/>
          </w:rPr>
          <w:delText xml:space="preserve">is then </w:delText>
        </w:r>
      </w:del>
      <w:ins w:id="619" w:author="Seamus Harris" w:date="2013-12-30T14:23:00Z">
        <w:r w:rsidR="00D51136">
          <w:rPr>
            <w:rFonts w:ascii="Courier New" w:eastAsia="Times New Roman" w:hAnsi="Courier New" w:cs="Courier New"/>
            <w:color w:val="000000"/>
            <w:kern w:val="0"/>
            <w:sz w:val="20"/>
            <w:szCs w:val="20"/>
          </w:rPr>
          <w:t xml:space="preserve">becomes </w:t>
        </w:r>
      </w:ins>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rPr>
        <w:t xml:space="preserve">nested}. </w:t>
      </w:r>
      <w:del w:id="620" w:author="Seamus Harris" w:date="2013-12-30T14:23:00Z">
        <w:r w:rsidRPr="00183E3A" w:rsidDel="00D51136">
          <w:rPr>
            <w:rFonts w:ascii="Courier New" w:eastAsia="Times New Roman" w:hAnsi="Courier New" w:cs="Courier New"/>
            <w:color w:val="000000"/>
            <w:kern w:val="0"/>
            <w:sz w:val="20"/>
            <w:szCs w:val="20"/>
          </w:rPr>
          <w:delText xml:space="preserve">In </w:delText>
        </w:r>
      </w:del>
      <w:ins w:id="621" w:author="Seamus Harris" w:date="2013-12-30T14:23:00Z">
        <w:r w:rsidR="00D51136">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000000"/>
          <w:kern w:val="0"/>
          <w:sz w:val="20"/>
          <w:szCs w:val="20"/>
        </w:rPr>
        <w:t>summar</w:t>
      </w:r>
      <w:ins w:id="622" w:author="Seamus Harris" w:date="2013-12-30T14:23:00Z">
        <w:r w:rsidR="00D51136">
          <w:rPr>
            <w:rFonts w:ascii="Courier New" w:eastAsia="Times New Roman" w:hAnsi="Courier New" w:cs="Courier New"/>
            <w:color w:val="000000"/>
            <w:kern w:val="0"/>
            <w:sz w:val="20"/>
            <w:szCs w:val="20"/>
          </w:rPr>
          <w:t>ize</w:t>
        </w:r>
      </w:ins>
      <w:del w:id="623" w:author="Seamus Harris" w:date="2013-12-30T14:23:00Z">
        <w:r w:rsidRPr="00183E3A" w:rsidDel="00D51136">
          <w:rPr>
            <w:rFonts w:ascii="Courier New" w:eastAsia="Times New Roman" w:hAnsi="Courier New" w:cs="Courier New"/>
            <w:color w:val="000000"/>
            <w:kern w:val="0"/>
            <w:sz w:val="20"/>
            <w:szCs w:val="20"/>
          </w:rPr>
          <w:delText>y</w:delText>
        </w:r>
      </w:del>
      <w:r w:rsidRPr="00183E3A">
        <w:rPr>
          <w:rFonts w:ascii="Courier New" w:eastAsia="Times New Roman" w:hAnsi="Courier New" w:cs="Courier New"/>
          <w:color w:val="000000"/>
          <w:kern w:val="0"/>
          <w:sz w:val="20"/>
          <w:szCs w:val="20"/>
        </w:rPr>
        <w:t xml:space="preserve">, the experimental structure depends on </w:t>
      </w:r>
      <w:ins w:id="624" w:author="Seamus Harris" w:date="2013-12-30T14:24:00Z">
        <w:r w:rsidR="00D51136">
          <w:rPr>
            <w:rFonts w:ascii="Courier New" w:eastAsia="Times New Roman" w:hAnsi="Courier New" w:cs="Courier New"/>
            <w:color w:val="000000"/>
            <w:kern w:val="0"/>
            <w:sz w:val="20"/>
            <w:szCs w:val="20"/>
          </w:rPr>
          <w:t xml:space="preserve">both </w:t>
        </w:r>
      </w:ins>
      <w:r w:rsidRPr="00183E3A">
        <w:rPr>
          <w:rFonts w:ascii="Courier New" w:eastAsia="Times New Roman" w:hAnsi="Courier New" w:cs="Courier New"/>
          <w:color w:val="000000"/>
          <w:kern w:val="0"/>
          <w:sz w:val="20"/>
          <w:szCs w:val="20"/>
        </w:rPr>
        <w:t xml:space="preserve">the innate physical structure </w:t>
      </w:r>
      <w:del w:id="625" w:author="Seamus Harris" w:date="2013-12-30T14:24:00Z">
        <w:r w:rsidRPr="00183E3A" w:rsidDel="00D51136">
          <w:rPr>
            <w:rFonts w:ascii="Courier New" w:eastAsia="Times New Roman" w:hAnsi="Courier New" w:cs="Courier New"/>
            <w:color w:val="000000"/>
            <w:kern w:val="0"/>
            <w:sz w:val="20"/>
            <w:szCs w:val="20"/>
          </w:rPr>
          <w:delText xml:space="preserve">as well as </w:delText>
        </w:r>
      </w:del>
      <w:ins w:id="626" w:author="Seamus Harris" w:date="2013-12-30T14:24:00Z">
        <w:r w:rsidR="00D51136">
          <w:rPr>
            <w:rFonts w:ascii="Courier New" w:eastAsia="Times New Roman" w:hAnsi="Courier New" w:cs="Courier New"/>
            <w:color w:val="000000"/>
            <w:kern w:val="0"/>
            <w:sz w:val="20"/>
            <w:szCs w:val="20"/>
          </w:rPr>
          <w:t xml:space="preserve">and on </w:t>
        </w:r>
      </w:ins>
      <w:r w:rsidRPr="00183E3A">
        <w:rPr>
          <w:rFonts w:ascii="Courier New" w:eastAsia="Times New Roman" w:hAnsi="Courier New" w:cs="Courier New"/>
          <w:color w:val="000000"/>
          <w:kern w:val="0"/>
          <w:sz w:val="20"/>
          <w:szCs w:val="20"/>
        </w:rPr>
        <w:t xml:space="preserve">how the randomisation procedure is employed.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lastRenderedPageBreak/>
        <w:t>\section{Complicated two-phase experiments}</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 rules described in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Brien1983</w:t>
      </w:r>
      <w:r w:rsidRPr="00183E3A">
        <w:rPr>
          <w:rFonts w:ascii="Courier New" w:eastAsia="Times New Roman" w:hAnsi="Courier New" w:cs="Courier New"/>
          <w:color w:val="000000"/>
          <w:kern w:val="0"/>
          <w:sz w:val="20"/>
          <w:szCs w:val="20"/>
        </w:rPr>
        <w:t xml:space="preserve">} can be difficult to apply </w:t>
      </w:r>
      <w:del w:id="627" w:author="Seamus Harris" w:date="2013-12-30T18:24:00Z">
        <w:r w:rsidRPr="00183E3A" w:rsidDel="00A439FB">
          <w:rPr>
            <w:rFonts w:ascii="Courier New" w:eastAsia="Times New Roman" w:hAnsi="Courier New" w:cs="Courier New"/>
            <w:color w:val="000000"/>
            <w:kern w:val="0"/>
            <w:sz w:val="20"/>
            <w:szCs w:val="20"/>
          </w:rPr>
          <w:delText xml:space="preserve">for </w:delText>
        </w:r>
      </w:del>
      <w:ins w:id="628" w:author="Seamus Harris" w:date="2013-12-30T18:24:00Z">
        <w:r w:rsidR="00A439FB">
          <w:rPr>
            <w:rFonts w:ascii="Courier New" w:eastAsia="Times New Roman" w:hAnsi="Courier New" w:cs="Courier New"/>
            <w:color w:val="000000"/>
            <w:kern w:val="0"/>
            <w:sz w:val="20"/>
            <w:szCs w:val="20"/>
          </w:rPr>
          <w:t>to</w:t>
        </w:r>
        <w:r w:rsidR="00A439FB"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a complicated two-phase experiment</w:t>
      </w:r>
      <w:del w:id="629" w:author="Seamus Harris" w:date="2013-12-30T14:28:00Z">
        <w:r w:rsidRPr="00183E3A" w:rsidDel="00D51136">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with non-orthogonal structure. This is because the confounding between the terms of different tiers can be hard to examine </w:t>
      </w:r>
      <w:del w:id="630" w:author="Seamus Harris" w:date="2013-12-30T14:28:00Z">
        <w:r w:rsidRPr="00183E3A" w:rsidDel="00D51136">
          <w:rPr>
            <w:rFonts w:ascii="Courier New" w:eastAsia="Times New Roman" w:hAnsi="Courier New" w:cs="Courier New"/>
            <w:color w:val="000000"/>
            <w:kern w:val="0"/>
            <w:sz w:val="20"/>
            <w:szCs w:val="20"/>
          </w:rPr>
          <w:delText xml:space="preserve">with </w:delText>
        </w:r>
      </w:del>
      <w:ins w:id="631" w:author="Seamus Harris" w:date="2013-12-30T14:28:00Z">
        <w:r w:rsidR="00D51136">
          <w:rPr>
            <w:rFonts w:ascii="Courier New" w:eastAsia="Times New Roman" w:hAnsi="Courier New" w:cs="Courier New"/>
            <w:color w:val="000000"/>
            <w:kern w:val="0"/>
            <w:sz w:val="20"/>
            <w:szCs w:val="20"/>
          </w:rPr>
          <w:t xml:space="preserve">using </w:t>
        </w:r>
      </w:ins>
      <w:del w:id="632" w:author="Seamus Harris" w:date="2013-12-30T14:28:00Z">
        <w:r w:rsidRPr="00183E3A" w:rsidDel="00D51136">
          <w:rPr>
            <w:rFonts w:ascii="Courier New" w:eastAsia="Times New Roman" w:hAnsi="Courier New" w:cs="Courier New"/>
            <w:color w:val="000000"/>
            <w:kern w:val="0"/>
            <w:sz w:val="20"/>
            <w:szCs w:val="20"/>
          </w:rPr>
          <w:delText xml:space="preserve">just </w:delText>
        </w:r>
      </w:del>
      <w:r w:rsidRPr="00183E3A">
        <w:rPr>
          <w:rFonts w:ascii="Courier New" w:eastAsia="Times New Roman" w:hAnsi="Courier New" w:cs="Courier New"/>
          <w:color w:val="000000"/>
          <w:kern w:val="0"/>
          <w:sz w:val="20"/>
          <w:szCs w:val="20"/>
        </w:rPr>
        <w:t>their contrasts</w:t>
      </w:r>
      <w:ins w:id="633" w:author="Seamus Harris" w:date="2013-12-30T14:28:00Z">
        <w:r w:rsidR="00D51136">
          <w:rPr>
            <w:rFonts w:ascii="Courier New" w:eastAsia="Times New Roman" w:hAnsi="Courier New" w:cs="Courier New"/>
            <w:color w:val="000000"/>
            <w:kern w:val="0"/>
            <w:sz w:val="20"/>
            <w:szCs w:val="20"/>
          </w:rPr>
          <w:t xml:space="preserve"> alone</w:t>
        </w:r>
      </w:ins>
      <w:r w:rsidRPr="00183E3A">
        <w:rPr>
          <w:rFonts w:ascii="Courier New" w:eastAsia="Times New Roman" w:hAnsi="Courier New" w:cs="Courier New"/>
          <w:color w:val="000000"/>
          <w:kern w:val="0"/>
          <w:sz w:val="20"/>
          <w:szCs w:val="20"/>
        </w:rPr>
        <w:t xml:space="preserve">. </w:t>
      </w:r>
      <w:commentRangeStart w:id="634"/>
      <w:del w:id="635" w:author="Seamus Harris" w:date="2013-12-30T14:35:00Z">
        <w:r w:rsidRPr="00183E3A" w:rsidDel="00693618">
          <w:rPr>
            <w:rFonts w:ascii="Courier New" w:eastAsia="Times New Roman" w:hAnsi="Courier New" w:cs="Courier New"/>
            <w:color w:val="000000"/>
            <w:kern w:val="0"/>
            <w:sz w:val="20"/>
            <w:szCs w:val="20"/>
          </w:rPr>
          <w:delText xml:space="preserve">Thus, </w:delText>
        </w:r>
      </w:del>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Brien1999</w:t>
      </w:r>
      <w:r w:rsidRPr="00183E3A">
        <w:rPr>
          <w:rFonts w:ascii="Courier New" w:eastAsia="Times New Roman" w:hAnsi="Courier New" w:cs="Courier New"/>
          <w:color w:val="000000"/>
          <w:kern w:val="0"/>
          <w:sz w:val="20"/>
          <w:szCs w:val="20"/>
        </w:rPr>
        <w:t xml:space="preserve">} </w:t>
      </w:r>
      <w:ins w:id="636" w:author="Seamus Harris" w:date="2013-12-30T14:35:00Z">
        <w:r w:rsidR="00693618">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described</w:t>
      </w:r>
      <w:commentRangeEnd w:id="634"/>
      <w:r w:rsidR="00693618">
        <w:rPr>
          <w:rStyle w:val="CommentReference"/>
        </w:rPr>
        <w:commentReference w:id="634"/>
      </w:r>
      <w:r w:rsidRPr="00183E3A">
        <w:rPr>
          <w:rFonts w:ascii="Courier New" w:eastAsia="Times New Roman" w:hAnsi="Courier New" w:cs="Courier New"/>
          <w:color w:val="000000"/>
          <w:kern w:val="0"/>
          <w:sz w:val="20"/>
          <w:szCs w:val="20"/>
        </w:rPr>
        <w:t xml:space="preserve"> an algorithm </w:t>
      </w:r>
      <w:del w:id="637" w:author="Seamus Harris" w:date="2013-12-30T18:24:00Z">
        <w:r w:rsidRPr="00183E3A" w:rsidDel="00A439FB">
          <w:rPr>
            <w:rFonts w:ascii="Courier New" w:eastAsia="Times New Roman" w:hAnsi="Courier New" w:cs="Courier New"/>
            <w:color w:val="000000"/>
            <w:kern w:val="0"/>
            <w:sz w:val="20"/>
            <w:szCs w:val="20"/>
          </w:rPr>
          <w:delText xml:space="preserve">which </w:delText>
        </w:r>
      </w:del>
      <w:ins w:id="638" w:author="Seamus Harris" w:date="2013-12-30T18:24:00Z">
        <w:r w:rsidR="00A439FB">
          <w:rPr>
            <w:rFonts w:ascii="Courier New" w:eastAsia="Times New Roman" w:hAnsi="Courier New" w:cs="Courier New"/>
            <w:color w:val="000000"/>
            <w:kern w:val="0"/>
            <w:sz w:val="20"/>
            <w:szCs w:val="20"/>
          </w:rPr>
          <w:t>that</w:t>
        </w:r>
        <w:r w:rsidR="00A439FB" w:rsidRPr="00183E3A">
          <w:rPr>
            <w:rFonts w:ascii="Courier New" w:eastAsia="Times New Roman" w:hAnsi="Courier New" w:cs="Courier New"/>
            <w:color w:val="000000"/>
            <w:kern w:val="0"/>
            <w:sz w:val="20"/>
            <w:szCs w:val="20"/>
          </w:rPr>
          <w:t xml:space="preserve"> </w:t>
        </w:r>
      </w:ins>
      <w:del w:id="639" w:author="Seamus Harris" w:date="2013-12-30T14:35:00Z">
        <w:r w:rsidRPr="00183E3A" w:rsidDel="00693618">
          <w:rPr>
            <w:rFonts w:ascii="Courier New" w:eastAsia="Times New Roman" w:hAnsi="Courier New" w:cs="Courier New"/>
            <w:color w:val="000000"/>
            <w:kern w:val="0"/>
            <w:sz w:val="20"/>
            <w:szCs w:val="20"/>
          </w:rPr>
          <w:delText xml:space="preserve">consists of </w:delText>
        </w:r>
      </w:del>
      <w:r w:rsidRPr="00183E3A">
        <w:rPr>
          <w:rFonts w:ascii="Courier New" w:eastAsia="Times New Roman" w:hAnsi="Courier New" w:cs="Courier New"/>
          <w:color w:val="000000"/>
          <w:kern w:val="0"/>
          <w:sz w:val="20"/>
          <w:szCs w:val="20"/>
        </w:rPr>
        <w:t>fit</w:t>
      </w:r>
      <w:ins w:id="640" w:author="Seamus Harris" w:date="2013-12-30T14:35:00Z">
        <w:r w:rsidR="00693618">
          <w:rPr>
            <w:rFonts w:ascii="Courier New" w:eastAsia="Times New Roman" w:hAnsi="Courier New" w:cs="Courier New"/>
            <w:color w:val="000000"/>
            <w:kern w:val="0"/>
            <w:sz w:val="20"/>
            <w:szCs w:val="20"/>
          </w:rPr>
          <w:t>s</w:t>
        </w:r>
      </w:ins>
      <w:del w:id="641" w:author="Seamus Harris" w:date="2013-12-30T14:35:00Z">
        <w:r w:rsidRPr="00183E3A" w:rsidDel="00693618">
          <w:rPr>
            <w:rFonts w:ascii="Courier New" w:eastAsia="Times New Roman" w:hAnsi="Courier New" w:cs="Courier New"/>
            <w:color w:val="000000"/>
            <w:kern w:val="0"/>
            <w:sz w:val="20"/>
            <w:szCs w:val="20"/>
          </w:rPr>
          <w:delText>ting</w:delText>
        </w:r>
      </w:del>
      <w:r w:rsidRPr="00183E3A">
        <w:rPr>
          <w:rFonts w:ascii="Courier New" w:eastAsia="Times New Roman" w:hAnsi="Courier New" w:cs="Courier New"/>
          <w:color w:val="000000"/>
          <w:kern w:val="0"/>
          <w:sz w:val="20"/>
          <w:szCs w:val="20"/>
        </w:rPr>
        <w:t xml:space="preserve"> terms into the model </w:t>
      </w:r>
      <w:del w:id="642" w:author="Seamus Harris" w:date="2013-12-30T14:35:00Z">
        <w:r w:rsidRPr="00183E3A" w:rsidDel="00693618">
          <w:rPr>
            <w:rFonts w:ascii="Courier New" w:eastAsia="Times New Roman" w:hAnsi="Courier New" w:cs="Courier New"/>
            <w:color w:val="000000"/>
            <w:kern w:val="0"/>
            <w:sz w:val="20"/>
            <w:szCs w:val="20"/>
          </w:rPr>
          <w:delText xml:space="preserve">by </w:delText>
        </w:r>
      </w:del>
      <w:ins w:id="643" w:author="Seamus Harris" w:date="2013-12-30T14:35:00Z">
        <w:r w:rsidR="00693618">
          <w:rPr>
            <w:rFonts w:ascii="Courier New" w:eastAsia="Times New Roman" w:hAnsi="Courier New" w:cs="Courier New"/>
            <w:color w:val="000000"/>
            <w:kern w:val="0"/>
            <w:sz w:val="20"/>
            <w:szCs w:val="20"/>
          </w:rPr>
          <w:t xml:space="preserve">using </w:t>
        </w:r>
      </w:ins>
      <w:r w:rsidRPr="00183E3A">
        <w:rPr>
          <w:rFonts w:ascii="Courier New" w:eastAsia="Times New Roman" w:hAnsi="Courier New" w:cs="Courier New"/>
          <w:color w:val="000000"/>
          <w:kern w:val="0"/>
          <w:sz w:val="20"/>
          <w:szCs w:val="20"/>
        </w:rPr>
        <w:t xml:space="preserve">two types </w:t>
      </w:r>
      <w:ins w:id="644" w:author="Seamus Harris" w:date="2013-12-30T14:35:00Z">
        <w:r w:rsidR="00693618">
          <w:rPr>
            <w:rFonts w:ascii="Courier New" w:eastAsia="Times New Roman" w:hAnsi="Courier New" w:cs="Courier New"/>
            <w:color w:val="000000"/>
            <w:kern w:val="0"/>
            <w:sz w:val="20"/>
            <w:szCs w:val="20"/>
          </w:rPr>
          <w:t xml:space="preserve">of </w:t>
        </w:r>
      </w:ins>
      <w:r w:rsidRPr="00183E3A">
        <w:rPr>
          <w:rFonts w:ascii="Courier New" w:eastAsia="Times New Roman" w:hAnsi="Courier New" w:cs="Courier New"/>
          <w:color w:val="000000"/>
          <w:kern w:val="0"/>
          <w:sz w:val="20"/>
          <w:szCs w:val="20"/>
        </w:rPr>
        <w:t xml:space="preserve">sweeping operations.  The </w:t>
      </w:r>
      <w:del w:id="645" w:author="Seamus Harris" w:date="2013-12-30T14:35:00Z">
        <w:r w:rsidRPr="00183E3A" w:rsidDel="00693618">
          <w:rPr>
            <w:rFonts w:ascii="Courier New" w:eastAsia="Times New Roman" w:hAnsi="Courier New" w:cs="Courier New"/>
            <w:color w:val="000000"/>
            <w:kern w:val="0"/>
            <w:sz w:val="20"/>
            <w:szCs w:val="20"/>
          </w:rPr>
          <w:delText xml:space="preserve">given </w:delText>
        </w:r>
      </w:del>
      <w:r w:rsidRPr="00183E3A">
        <w:rPr>
          <w:rFonts w:ascii="Courier New" w:eastAsia="Times New Roman" w:hAnsi="Courier New" w:cs="Courier New"/>
          <w:color w:val="000000"/>
          <w:kern w:val="0"/>
          <w:sz w:val="20"/>
          <w:szCs w:val="20"/>
        </w:rPr>
        <w:t xml:space="preserve">algorithm can </w:t>
      </w:r>
      <w:del w:id="646" w:author="Seamus Harris" w:date="2013-12-30T14:35:00Z">
        <w:r w:rsidRPr="00183E3A" w:rsidDel="00693618">
          <w:rPr>
            <w:rFonts w:ascii="Courier New" w:eastAsia="Times New Roman" w:hAnsi="Courier New" w:cs="Courier New"/>
            <w:color w:val="000000"/>
            <w:kern w:val="0"/>
            <w:sz w:val="20"/>
            <w:szCs w:val="20"/>
          </w:rPr>
          <w:delText xml:space="preserve">be used to </w:delText>
        </w:r>
      </w:del>
      <w:r w:rsidRPr="00183E3A">
        <w:rPr>
          <w:rFonts w:ascii="Courier New" w:eastAsia="Times New Roman" w:hAnsi="Courier New" w:cs="Courier New"/>
          <w:color w:val="000000"/>
          <w:kern w:val="0"/>
          <w:sz w:val="20"/>
          <w:szCs w:val="20"/>
        </w:rPr>
        <w:t xml:space="preserve">construct the ANOVA table for any single- or two-phase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 sweeping operations were originally discussed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Wilkinson1970</w:t>
      </w:r>
      <w:r w:rsidRPr="00183E3A">
        <w:rPr>
          <w:rFonts w:ascii="Courier New" w:eastAsia="Times New Roman" w:hAnsi="Courier New" w:cs="Courier New"/>
          <w:color w:val="000000"/>
          <w:kern w:val="0"/>
          <w:sz w:val="20"/>
          <w:szCs w:val="20"/>
        </w:rPr>
        <w:t xml:space="preserve">} and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Payne1977</w:t>
      </w:r>
      <w:r w:rsidRPr="00183E3A">
        <w:rPr>
          <w:rFonts w:ascii="Courier New" w:eastAsia="Times New Roman" w:hAnsi="Courier New" w:cs="Courier New"/>
          <w:color w:val="000000"/>
          <w:kern w:val="0"/>
          <w:sz w:val="20"/>
          <w:szCs w:val="20"/>
        </w:rPr>
        <w:t xml:space="preserve">}. The first sweep operator is the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{pivotal sweep} which involves the effects </w:t>
      </w:r>
      <w:del w:id="647" w:author="Seamus Harris" w:date="2013-12-30T18:24:00Z">
        <w:r w:rsidRPr="00183E3A" w:rsidDel="00A0655E">
          <w:rPr>
            <w:rFonts w:ascii="Courier New" w:eastAsia="Times New Roman" w:hAnsi="Courier New" w:cs="Courier New"/>
            <w:color w:val="000000"/>
            <w:kern w:val="0"/>
            <w:sz w:val="20"/>
            <w:szCs w:val="20"/>
          </w:rPr>
          <w:delText xml:space="preserve">that are </w:delText>
        </w:r>
      </w:del>
      <w:r w:rsidRPr="00183E3A">
        <w:rPr>
          <w:rFonts w:ascii="Courier New" w:eastAsia="Times New Roman" w:hAnsi="Courier New" w:cs="Courier New"/>
          <w:color w:val="000000"/>
          <w:kern w:val="0"/>
          <w:sz w:val="20"/>
          <w:szCs w:val="20"/>
        </w:rPr>
        <w:t>placed in</w:t>
      </w:r>
      <w:del w:id="648" w:author="Seamus Harris" w:date="2013-12-30T14:36:00Z">
        <w:r w:rsidRPr="00183E3A" w:rsidDel="00693618">
          <w:rPr>
            <w:rFonts w:ascii="Courier New" w:eastAsia="Times New Roman" w:hAnsi="Courier New" w:cs="Courier New"/>
            <w:color w:val="000000"/>
            <w:kern w:val="0"/>
            <w:sz w:val="20"/>
            <w:szCs w:val="20"/>
          </w:rPr>
          <w:delText>to</w:delText>
        </w:r>
      </w:del>
      <w:r w:rsidRPr="00183E3A">
        <w:rPr>
          <w:rFonts w:ascii="Courier New" w:eastAsia="Times New Roman" w:hAnsi="Courier New" w:cs="Courier New"/>
          <w:color w:val="000000"/>
          <w:kern w:val="0"/>
          <w:sz w:val="20"/>
          <w:szCs w:val="20"/>
        </w:rPr>
        <w:t xml:space="preserve"> a unit length vector. </w:t>
      </w:r>
      <w:del w:id="649" w:author="Seamus Harris" w:date="2013-12-30T14:36:00Z">
        <w:r w:rsidRPr="00183E3A" w:rsidDel="00693618">
          <w:rPr>
            <w:rFonts w:ascii="Courier New" w:eastAsia="Times New Roman" w:hAnsi="Courier New" w:cs="Courier New"/>
            <w:color w:val="000000"/>
            <w:kern w:val="0"/>
            <w:sz w:val="20"/>
            <w:szCs w:val="20"/>
          </w:rPr>
          <w:delText>This means t</w:delText>
        </w:r>
      </w:del>
      <w:ins w:id="650" w:author="Seamus Harris" w:date="2013-12-30T14:36:00Z">
        <w:r w:rsidR="00693618">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he data vector </w:t>
      </w:r>
      <w:ins w:id="651" w:author="Seamus Harris" w:date="2013-12-30T14:36:00Z">
        <w:r w:rsidR="00693618">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is projected from one vector subspace to another</w:t>
      </w:r>
      <w:del w:id="652" w:author="Seamus Harris" w:date="2013-12-30T18:25:00Z">
        <w:r w:rsidRPr="00183E3A" w:rsidDel="00A0655E">
          <w:rPr>
            <w:rFonts w:ascii="Courier New" w:eastAsia="Times New Roman" w:hAnsi="Courier New" w:cs="Courier New"/>
            <w:color w:val="000000"/>
            <w:kern w:val="0"/>
            <w:sz w:val="20"/>
            <w:szCs w:val="20"/>
          </w:rPr>
          <w:delText xml:space="preserve"> vector subspace</w:delText>
        </w:r>
      </w:del>
      <w:r w:rsidRPr="00183E3A">
        <w:rPr>
          <w:rFonts w:ascii="Courier New" w:eastAsia="Times New Roman" w:hAnsi="Courier New" w:cs="Courier New"/>
          <w:color w:val="000000"/>
          <w:kern w:val="0"/>
          <w:sz w:val="20"/>
          <w:szCs w:val="20"/>
        </w:rPr>
        <w:t xml:space="preserve">, where each vector subspace </w:t>
      </w:r>
      <w:del w:id="653" w:author="Seamus Harris" w:date="2013-12-30T14:36:00Z">
        <w:r w:rsidRPr="00183E3A" w:rsidDel="00693618">
          <w:rPr>
            <w:rFonts w:ascii="Courier New" w:eastAsia="Times New Roman" w:hAnsi="Courier New" w:cs="Courier New"/>
            <w:color w:val="000000"/>
            <w:kern w:val="0"/>
            <w:sz w:val="20"/>
            <w:szCs w:val="20"/>
          </w:rPr>
          <w:delText xml:space="preserve">is </w:delText>
        </w:r>
      </w:del>
      <w:r w:rsidRPr="00183E3A">
        <w:rPr>
          <w:rFonts w:ascii="Courier New" w:eastAsia="Times New Roman" w:hAnsi="Courier New" w:cs="Courier New"/>
          <w:color w:val="000000"/>
          <w:kern w:val="0"/>
          <w:sz w:val="20"/>
          <w:szCs w:val="20"/>
        </w:rPr>
        <w:t>correspond</w:t>
      </w:r>
      <w:ins w:id="654" w:author="Seamus Harris" w:date="2013-12-30T14:36:00Z">
        <w:r w:rsidR="00693618">
          <w:rPr>
            <w:rFonts w:ascii="Courier New" w:eastAsia="Times New Roman" w:hAnsi="Courier New" w:cs="Courier New"/>
            <w:color w:val="000000"/>
            <w:kern w:val="0"/>
            <w:sz w:val="20"/>
            <w:szCs w:val="20"/>
          </w:rPr>
          <w:t>s</w:t>
        </w:r>
      </w:ins>
      <w:del w:id="655" w:author="Seamus Harris" w:date="2013-12-30T14:36:00Z">
        <w:r w:rsidRPr="00183E3A" w:rsidDel="00693618">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to </w:t>
      </w:r>
      <w:del w:id="656" w:author="Seamus Harris" w:date="2013-12-30T14:36:00Z">
        <w:r w:rsidRPr="00183E3A" w:rsidDel="00693618">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each term expanded from the structure formula.</w:t>
      </w:r>
      <w:del w:id="657" w:author="Seamus Harris" w:date="2013-12-30T14:36:00Z">
        <w:r w:rsidRPr="00183E3A" w:rsidDel="00693618">
          <w:rPr>
            <w:rFonts w:ascii="Courier New" w:eastAsia="Times New Roman" w:hAnsi="Courier New" w:cs="Courier New"/>
            <w:color w:val="000000"/>
            <w:kern w:val="0"/>
            <w:sz w:val="20"/>
            <w:szCs w:val="20"/>
          </w:rPr>
          <w:delText xml:space="preserve"> Thus,</w:delText>
        </w:r>
      </w:del>
      <w:r w:rsidRPr="00183E3A">
        <w:rPr>
          <w:rFonts w:ascii="Courier New" w:eastAsia="Times New Roman" w:hAnsi="Courier New" w:cs="Courier New"/>
          <w:color w:val="000000"/>
          <w:kern w:val="0"/>
          <w:sz w:val="20"/>
          <w:szCs w:val="20"/>
        </w:rPr>
        <w:t xml:space="preserve"> </w:t>
      </w:r>
      <w:del w:id="658" w:author="Seamus Harris" w:date="2013-12-30T14:36:00Z">
        <w:r w:rsidRPr="00183E3A" w:rsidDel="00693618">
          <w:rPr>
            <w:rFonts w:ascii="Courier New" w:eastAsia="Times New Roman" w:hAnsi="Courier New" w:cs="Courier New"/>
            <w:color w:val="000000"/>
            <w:kern w:val="0"/>
            <w:sz w:val="20"/>
            <w:szCs w:val="20"/>
          </w:rPr>
          <w:delText>t</w:delText>
        </w:r>
      </w:del>
      <w:ins w:id="659" w:author="Seamus Harris" w:date="2013-12-30T14:36:00Z">
        <w:r w:rsidR="00693618">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his sweeping operator </w:t>
      </w:r>
      <w:ins w:id="660" w:author="Seamus Harris" w:date="2013-12-30T14:36:00Z">
        <w:r w:rsidR="00693618">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 xml:space="preserve">can be expressed as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183E3A">
        <w:rPr>
          <w:rFonts w:ascii="Courier New" w:eastAsia="Times New Roman" w:hAnsi="Courier New" w:cs="Courier New"/>
          <w:color w:val="008000"/>
          <w:kern w:val="0"/>
          <w:sz w:val="20"/>
          <w:szCs w:val="20"/>
        </w:rPr>
        <w:t>E_i</w:t>
      </w:r>
      <w:proofErr w:type="spellEnd"/>
      <w:r w:rsidRPr="00183E3A">
        <w:rPr>
          <w:rFonts w:ascii="Courier New" w:eastAsia="Times New Roman" w:hAnsi="Courier New" w:cs="Courier New"/>
          <w:color w:val="008000"/>
          <w:kern w:val="0"/>
          <w:sz w:val="20"/>
          <w:szCs w:val="20"/>
        </w:rPr>
        <w:t xml:space="preserve"> </w:t>
      </w:r>
      <w:proofErr w:type="spellStart"/>
      <w:r w:rsidRPr="00183E3A">
        <w:rPr>
          <w:rFonts w:ascii="Courier New" w:eastAsia="Times New Roman" w:hAnsi="Courier New" w:cs="Courier New"/>
          <w:color w:val="008000"/>
          <w:kern w:val="0"/>
          <w:sz w:val="20"/>
          <w:szCs w:val="20"/>
        </w:rPr>
        <w:t>Q_i</w:t>
      </w:r>
      <w:proofErr w:type="spellEnd"/>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gramStart"/>
      <w:r w:rsidRPr="00183E3A">
        <w:rPr>
          <w:rFonts w:ascii="Courier New" w:eastAsia="Times New Roman" w:hAnsi="Courier New" w:cs="Courier New"/>
          <w:color w:val="000000"/>
          <w:kern w:val="0"/>
          <w:sz w:val="20"/>
          <w:szCs w:val="20"/>
        </w:rPr>
        <w:t>where</w:t>
      </w:r>
      <w:proofErr w:type="gramEnd"/>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E_i</w:t>
      </w:r>
      <w:proofErr w:type="spellEnd"/>
      <w:r w:rsidRPr="00183E3A">
        <w:rPr>
          <w:rFonts w:ascii="Courier New" w:eastAsia="Times New Roman" w:hAnsi="Courier New" w:cs="Courier New"/>
          <w:color w:val="008000"/>
          <w:kern w:val="0"/>
          <w:sz w:val="20"/>
          <w:szCs w:val="20"/>
        </w:rPr>
        <w:t>$</w:t>
      </w:r>
      <w:r w:rsidRPr="00183E3A">
        <w:rPr>
          <w:rFonts w:ascii="Courier New" w:eastAsia="Times New Roman" w:hAnsi="Courier New" w:cs="Courier New"/>
          <w:color w:val="000000"/>
          <w:kern w:val="0"/>
          <w:sz w:val="20"/>
          <w:szCs w:val="20"/>
        </w:rPr>
        <w:t xml:space="preserve"> and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Q_i</w:t>
      </w:r>
      <w:proofErr w:type="spellEnd"/>
      <w:r w:rsidRPr="00183E3A">
        <w:rPr>
          <w:rFonts w:ascii="Courier New" w:eastAsia="Times New Roman" w:hAnsi="Courier New" w:cs="Courier New"/>
          <w:color w:val="008000"/>
          <w:kern w:val="0"/>
          <w:sz w:val="20"/>
          <w:szCs w:val="20"/>
        </w:rPr>
        <w:t>$</w:t>
      </w:r>
      <w:r w:rsidRPr="00183E3A">
        <w:rPr>
          <w:rFonts w:ascii="Courier New" w:eastAsia="Times New Roman" w:hAnsi="Courier New" w:cs="Courier New"/>
          <w:color w:val="000000"/>
          <w:kern w:val="0"/>
          <w:sz w:val="20"/>
          <w:szCs w:val="20"/>
        </w:rPr>
        <w:t xml:space="preserve"> are the efficiency factor and orthogonal projector matrix associated with term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i</w:t>
      </w:r>
      <w:proofErr w:type="spellEnd"/>
      <w:r w:rsidRPr="00183E3A">
        <w:rPr>
          <w:rFonts w:ascii="Courier New" w:eastAsia="Times New Roman" w:hAnsi="Courier New" w:cs="Courier New"/>
          <w:color w:val="008000"/>
          <w:kern w:val="0"/>
          <w:sz w:val="20"/>
          <w:szCs w:val="20"/>
        </w:rPr>
        <w:t>$</w:t>
      </w:r>
      <w:r w:rsidRPr="00183E3A">
        <w:rPr>
          <w:rFonts w:ascii="Courier New" w:eastAsia="Times New Roman" w:hAnsi="Courier New" w:cs="Courier New"/>
          <w:color w:val="000000"/>
          <w:kern w:val="0"/>
          <w:sz w:val="20"/>
          <w:szCs w:val="20"/>
        </w:rPr>
        <w:t xml:space="preserve"> from the expanded structure formula. The second sweep operator is called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{reanalysis sweep}. This sweep is performed </w:t>
      </w:r>
      <w:del w:id="661" w:author="Seamus Harris" w:date="2013-12-30T14:37:00Z">
        <w:r w:rsidRPr="00183E3A" w:rsidDel="00693618">
          <w:rPr>
            <w:rFonts w:ascii="Courier New" w:eastAsia="Times New Roman" w:hAnsi="Courier New" w:cs="Courier New"/>
            <w:color w:val="000000"/>
            <w:kern w:val="0"/>
            <w:sz w:val="20"/>
            <w:szCs w:val="20"/>
          </w:rPr>
          <w:delText xml:space="preserve">when </w:delText>
        </w:r>
      </w:del>
      <w:ins w:id="662" w:author="Seamus Harris" w:date="2013-12-30T14:37:00Z">
        <w:r w:rsidR="00693618">
          <w:rPr>
            <w:rFonts w:ascii="Courier New" w:eastAsia="Times New Roman" w:hAnsi="Courier New" w:cs="Courier New"/>
            <w:color w:val="000000"/>
            <w:kern w:val="0"/>
            <w:sz w:val="20"/>
            <w:szCs w:val="20"/>
          </w:rPr>
          <w:t xml:space="preserve">on </w:t>
        </w:r>
      </w:ins>
      <w:r w:rsidRPr="00183E3A">
        <w:rPr>
          <w:rFonts w:ascii="Courier New" w:eastAsia="Times New Roman" w:hAnsi="Courier New" w:cs="Courier New"/>
          <w:color w:val="000000"/>
          <w:kern w:val="0"/>
          <w:sz w:val="20"/>
          <w:szCs w:val="20"/>
        </w:rPr>
        <w:t xml:space="preserve">terms </w:t>
      </w:r>
      <w:del w:id="663" w:author="Seamus Harris" w:date="2013-12-30T14:37:00Z">
        <w:r w:rsidRPr="00183E3A" w:rsidDel="00693618">
          <w:rPr>
            <w:rFonts w:ascii="Courier New" w:eastAsia="Times New Roman" w:hAnsi="Courier New" w:cs="Courier New"/>
            <w:color w:val="000000"/>
            <w:kern w:val="0"/>
            <w:sz w:val="20"/>
            <w:szCs w:val="20"/>
          </w:rPr>
          <w:delText xml:space="preserve">from </w:delText>
        </w:r>
      </w:del>
      <w:ins w:id="664" w:author="Seamus Harris" w:date="2013-12-30T14:37:00Z">
        <w:r w:rsidR="00693618">
          <w:rPr>
            <w:rFonts w:ascii="Courier New" w:eastAsia="Times New Roman" w:hAnsi="Courier New" w:cs="Courier New"/>
            <w:color w:val="000000"/>
            <w:kern w:val="0"/>
            <w:sz w:val="20"/>
            <w:szCs w:val="20"/>
          </w:rPr>
          <w:t xml:space="preserve">with </w:t>
        </w:r>
      </w:ins>
      <w:r w:rsidRPr="00183E3A">
        <w:rPr>
          <w:rFonts w:ascii="Courier New" w:eastAsia="Times New Roman" w:hAnsi="Courier New" w:cs="Courier New"/>
          <w:color w:val="000000"/>
          <w:kern w:val="0"/>
          <w:sz w:val="20"/>
          <w:szCs w:val="20"/>
        </w:rPr>
        <w:t>two different structur</w:t>
      </w:r>
      <w:ins w:id="665" w:author="Seamus Harris" w:date="2013-12-30T14:37:00Z">
        <w:r w:rsidR="00693618">
          <w:rPr>
            <w:rFonts w:ascii="Courier New" w:eastAsia="Times New Roman" w:hAnsi="Courier New" w:cs="Courier New"/>
            <w:color w:val="000000"/>
            <w:kern w:val="0"/>
            <w:sz w:val="20"/>
            <w:szCs w:val="20"/>
          </w:rPr>
          <w:t>al</w:t>
        </w:r>
      </w:ins>
      <w:del w:id="666" w:author="Seamus Harris" w:date="2013-12-30T14:37:00Z">
        <w:r w:rsidRPr="00183E3A" w:rsidDel="00693618">
          <w:rPr>
            <w:rFonts w:ascii="Courier New" w:eastAsia="Times New Roman" w:hAnsi="Courier New" w:cs="Courier New"/>
            <w:color w:val="000000"/>
            <w:kern w:val="0"/>
            <w:sz w:val="20"/>
            <w:szCs w:val="20"/>
          </w:rPr>
          <w:delText>e</w:delText>
        </w:r>
      </w:del>
      <w:r w:rsidRPr="00183E3A">
        <w:rPr>
          <w:rFonts w:ascii="Courier New" w:eastAsia="Times New Roman" w:hAnsi="Courier New" w:cs="Courier New"/>
          <w:color w:val="000000"/>
          <w:kern w:val="0"/>
          <w:sz w:val="20"/>
          <w:szCs w:val="20"/>
        </w:rPr>
        <w:t xml:space="preserve"> formulae that are non-orthogonal</w:t>
      </w:r>
      <w:del w:id="667" w:author="Seamus Harris" w:date="2013-12-30T14:39:00Z">
        <w:r w:rsidRPr="00183E3A" w:rsidDel="00693618">
          <w:rPr>
            <w:rFonts w:ascii="Courier New" w:eastAsia="Times New Roman" w:hAnsi="Courier New" w:cs="Courier New"/>
            <w:color w:val="000000"/>
            <w:kern w:val="0"/>
            <w:sz w:val="20"/>
            <w:szCs w:val="20"/>
          </w:rPr>
          <w:delText xml:space="preserve"> to each other</w:delText>
        </w:r>
      </w:del>
      <w:r w:rsidRPr="00183E3A">
        <w:rPr>
          <w:rFonts w:ascii="Courier New" w:eastAsia="Times New Roman" w:hAnsi="Courier New" w:cs="Courier New"/>
          <w:color w:val="000000"/>
          <w:kern w:val="0"/>
          <w:sz w:val="20"/>
          <w:szCs w:val="20"/>
        </w:rPr>
        <w:t xml:space="preserve">, i.e. non-orthogonal block or treatment structures. Hence, before performing the pivotal sweep </w:t>
      </w:r>
      <w:del w:id="668" w:author="Seamus Harris" w:date="2013-12-30T14:40:00Z">
        <w:r w:rsidRPr="00183E3A" w:rsidDel="00693618">
          <w:rPr>
            <w:rFonts w:ascii="Courier New" w:eastAsia="Times New Roman" w:hAnsi="Courier New" w:cs="Courier New"/>
            <w:color w:val="000000"/>
            <w:kern w:val="0"/>
            <w:sz w:val="20"/>
            <w:szCs w:val="20"/>
          </w:rPr>
          <w:delText xml:space="preserve">to </w:delText>
        </w:r>
      </w:del>
      <w:ins w:id="669" w:author="Seamus Harris" w:date="2013-12-30T14:40:00Z">
        <w:r w:rsidR="00693618">
          <w:rPr>
            <w:rFonts w:ascii="Courier New" w:eastAsia="Times New Roman" w:hAnsi="Courier New" w:cs="Courier New"/>
            <w:color w:val="000000"/>
            <w:kern w:val="0"/>
            <w:sz w:val="20"/>
            <w:szCs w:val="20"/>
          </w:rPr>
          <w:t>during</w:t>
        </w:r>
        <w:r w:rsidR="00693618"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the next term</w:t>
      </w:r>
      <w:ins w:id="670" w:author="Seamus Harris" w:date="2013-12-30T14:40:00Z">
        <w:r w:rsidR="00693618">
          <w:rPr>
            <w:rFonts w:ascii="Courier New" w:eastAsia="Times New Roman" w:hAnsi="Courier New" w:cs="Courier New"/>
            <w:color w:val="000000"/>
            <w:kern w:val="0"/>
            <w:sz w:val="20"/>
            <w:szCs w:val="20"/>
          </w:rPr>
          <w:t>,</w:t>
        </w:r>
      </w:ins>
      <w:del w:id="671" w:author="Seamus Harris" w:date="2013-12-30T14:40:00Z">
        <w:r w:rsidRPr="00183E3A" w:rsidDel="00693618">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the effect </w:t>
      </w:r>
      <w:del w:id="672" w:author="Seamus Harris" w:date="2013-12-30T14:40:00Z">
        <w:r w:rsidRPr="00183E3A" w:rsidDel="00693618">
          <w:rPr>
            <w:rFonts w:ascii="Courier New" w:eastAsia="Times New Roman" w:hAnsi="Courier New" w:cs="Courier New"/>
            <w:color w:val="000000"/>
            <w:kern w:val="0"/>
            <w:sz w:val="20"/>
            <w:szCs w:val="20"/>
          </w:rPr>
          <w:delText xml:space="preserve">from </w:delText>
        </w:r>
      </w:del>
      <w:ins w:id="673" w:author="Seamus Harris" w:date="2013-12-30T14:40:00Z">
        <w:r w:rsidR="00693618">
          <w:rPr>
            <w:rFonts w:ascii="Courier New" w:eastAsia="Times New Roman" w:hAnsi="Courier New" w:cs="Courier New"/>
            <w:color w:val="000000"/>
            <w:kern w:val="0"/>
            <w:sz w:val="20"/>
            <w:szCs w:val="20"/>
          </w:rPr>
          <w:t xml:space="preserve">of </w:t>
        </w:r>
      </w:ins>
      <w:r w:rsidRPr="00183E3A">
        <w:rPr>
          <w:rFonts w:ascii="Courier New" w:eastAsia="Times New Roman" w:hAnsi="Courier New" w:cs="Courier New"/>
          <w:color w:val="000000"/>
          <w:kern w:val="0"/>
          <w:sz w:val="20"/>
          <w:szCs w:val="20"/>
        </w:rPr>
        <w:t>the current term is removed using the reanalysis sweep. This sweeping operator can be express</w:t>
      </w:r>
      <w:ins w:id="674" w:author="Seamus Harris" w:date="2013-12-30T14:37:00Z">
        <w:r w:rsidR="00693618">
          <w:rPr>
            <w:rFonts w:ascii="Courier New" w:eastAsia="Times New Roman" w:hAnsi="Courier New" w:cs="Courier New"/>
            <w:color w:val="000000"/>
            <w:kern w:val="0"/>
            <w:sz w:val="20"/>
            <w:szCs w:val="20"/>
          </w:rPr>
          <w:t>ed</w:t>
        </w:r>
      </w:ins>
      <w:r w:rsidRPr="00183E3A">
        <w:rPr>
          <w:rFonts w:ascii="Courier New" w:eastAsia="Times New Roman" w:hAnsi="Courier New" w:cs="Courier New"/>
          <w:color w:val="000000"/>
          <w:kern w:val="0"/>
          <w:sz w:val="20"/>
          <w:szCs w:val="20"/>
        </w:rPr>
        <w:t xml:space="preserve"> as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8000"/>
          <w:kern w:val="0"/>
          <w:sz w:val="20"/>
          <w:szCs w:val="20"/>
        </w:rPr>
        <w:t xml:space="preserve">I - </w:t>
      </w:r>
      <w:proofErr w:type="spellStart"/>
      <w:r w:rsidRPr="00183E3A">
        <w:rPr>
          <w:rFonts w:ascii="Courier New" w:eastAsia="Times New Roman" w:hAnsi="Courier New" w:cs="Courier New"/>
          <w:color w:val="008000"/>
          <w:kern w:val="0"/>
          <w:sz w:val="20"/>
          <w:szCs w:val="20"/>
        </w:rPr>
        <w:t>E_i</w:t>
      </w:r>
      <w:proofErr w:type="spellEnd"/>
      <w:r w:rsidRPr="00183E3A">
        <w:rPr>
          <w:rFonts w:ascii="Courier New" w:eastAsia="Times New Roman" w:hAnsi="Courier New" w:cs="Courier New"/>
          <w:color w:val="008000"/>
          <w:kern w:val="0"/>
          <w:sz w:val="20"/>
          <w:szCs w:val="20"/>
        </w:rPr>
        <w:t xml:space="preserve"> </w:t>
      </w:r>
      <w:proofErr w:type="spellStart"/>
      <w:r w:rsidRPr="00183E3A">
        <w:rPr>
          <w:rFonts w:ascii="Courier New" w:eastAsia="Times New Roman" w:hAnsi="Courier New" w:cs="Courier New"/>
          <w:color w:val="008000"/>
          <w:kern w:val="0"/>
          <w:sz w:val="20"/>
          <w:szCs w:val="20"/>
        </w:rPr>
        <w:t>Q_i</w:t>
      </w:r>
      <w:proofErr w:type="spellEnd"/>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gramStart"/>
      <w:r w:rsidRPr="00183E3A">
        <w:rPr>
          <w:rFonts w:ascii="Courier New" w:eastAsia="Times New Roman" w:hAnsi="Courier New" w:cs="Courier New"/>
          <w:color w:val="000000"/>
          <w:kern w:val="0"/>
          <w:sz w:val="20"/>
          <w:szCs w:val="20"/>
        </w:rPr>
        <w:t>where</w:t>
      </w:r>
      <w:proofErr w:type="gramEnd"/>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8000"/>
          <w:kern w:val="0"/>
          <w:sz w:val="20"/>
          <w:szCs w:val="20"/>
        </w:rPr>
        <w:t>$I$</w:t>
      </w:r>
      <w:r w:rsidRPr="00183E3A">
        <w:rPr>
          <w:rFonts w:ascii="Courier New" w:eastAsia="Times New Roman" w:hAnsi="Courier New" w:cs="Courier New"/>
          <w:color w:val="000000"/>
          <w:kern w:val="0"/>
          <w:sz w:val="20"/>
          <w:szCs w:val="20"/>
        </w:rPr>
        <w:t xml:space="preserve"> is the identity matrix. Since the methods are based on </w:t>
      </w:r>
      <w:del w:id="675" w:author="Seamus Harris" w:date="2013-12-30T14:40:00Z">
        <w:r w:rsidRPr="00183E3A" w:rsidDel="00693618">
          <w:rPr>
            <w:rFonts w:ascii="Courier New" w:eastAsia="Times New Roman" w:hAnsi="Courier New" w:cs="Courier New"/>
            <w:color w:val="000000"/>
            <w:kern w:val="0"/>
            <w:sz w:val="20"/>
            <w:szCs w:val="20"/>
          </w:rPr>
          <w:delText xml:space="preserve">the </w:delText>
        </w:r>
      </w:del>
      <w:ins w:id="676" w:author="Seamus Harris" w:date="2013-12-30T14:40:00Z">
        <w:r w:rsidR="00693618">
          <w:rPr>
            <w:rFonts w:ascii="Courier New" w:eastAsia="Times New Roman" w:hAnsi="Courier New" w:cs="Courier New"/>
            <w:color w:val="000000"/>
            <w:kern w:val="0"/>
            <w:sz w:val="20"/>
            <w:szCs w:val="20"/>
          </w:rPr>
          <w:t xml:space="preserve">vector </w:t>
        </w:r>
      </w:ins>
      <w:r w:rsidRPr="00183E3A">
        <w:rPr>
          <w:rFonts w:ascii="Courier New" w:eastAsia="Times New Roman" w:hAnsi="Courier New" w:cs="Courier New"/>
          <w:color w:val="000000"/>
          <w:kern w:val="0"/>
          <w:sz w:val="20"/>
          <w:szCs w:val="20"/>
        </w:rPr>
        <w:t>projection</w:t>
      </w:r>
      <w:del w:id="677" w:author="Seamus Harris" w:date="2013-12-30T14:40:00Z">
        <w:r w:rsidRPr="00183E3A" w:rsidDel="00693618">
          <w:rPr>
            <w:rFonts w:ascii="Courier New" w:eastAsia="Times New Roman" w:hAnsi="Courier New" w:cs="Courier New"/>
            <w:color w:val="000000"/>
            <w:kern w:val="0"/>
            <w:sz w:val="20"/>
            <w:szCs w:val="20"/>
          </w:rPr>
          <w:delText xml:space="preserve"> of vectors</w:delText>
        </w:r>
      </w:del>
      <w:r w:rsidRPr="00183E3A">
        <w:rPr>
          <w:rFonts w:ascii="Courier New" w:eastAsia="Times New Roman" w:hAnsi="Courier New" w:cs="Courier New"/>
          <w:color w:val="000000"/>
          <w:kern w:val="0"/>
          <w:sz w:val="20"/>
          <w:szCs w:val="20"/>
        </w:rPr>
        <w:t xml:space="preserve">, the reanalysis sweep is based on the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{Pythagorean theorem}, which </w:t>
      </w:r>
      <w:ins w:id="678" w:author="Seamus Harris" w:date="2013-12-30T14:40:00Z">
        <w:r w:rsidR="00693618">
          <w:rPr>
            <w:rFonts w:ascii="Courier New" w:eastAsia="Times New Roman" w:hAnsi="Courier New" w:cs="Courier New"/>
            <w:color w:val="000000"/>
            <w:kern w:val="0"/>
            <w:sz w:val="20"/>
            <w:szCs w:val="20"/>
          </w:rPr>
          <w:t>involves</w:t>
        </w:r>
      </w:ins>
      <w:del w:id="679" w:author="Seamus Harris" w:date="2013-12-30T14:40:00Z">
        <w:r w:rsidRPr="00183E3A" w:rsidDel="00693618">
          <w:rPr>
            <w:rFonts w:ascii="Courier New" w:eastAsia="Times New Roman" w:hAnsi="Courier New" w:cs="Courier New"/>
            <w:color w:val="000000"/>
            <w:kern w:val="0"/>
            <w:sz w:val="20"/>
            <w:szCs w:val="20"/>
          </w:rPr>
          <w:delText>is</w:delText>
        </w:r>
      </w:del>
      <w:r w:rsidRPr="00183E3A">
        <w:rPr>
          <w:rFonts w:ascii="Courier New" w:eastAsia="Times New Roman" w:hAnsi="Courier New" w:cs="Courier New"/>
          <w:color w:val="000000"/>
          <w:kern w:val="0"/>
          <w:sz w:val="20"/>
          <w:szCs w:val="20"/>
        </w:rPr>
        <w:t xml:space="preserve"> the subtraction of two vectors to obtain the resultant vector with orthogonal complement.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Brien1999</w:t>
      </w:r>
      <w:r w:rsidRPr="00183E3A">
        <w:rPr>
          <w:rFonts w:ascii="Courier New" w:eastAsia="Times New Roman" w:hAnsi="Courier New" w:cs="Courier New"/>
          <w:color w:val="000000"/>
          <w:kern w:val="0"/>
          <w:sz w:val="20"/>
          <w:szCs w:val="20"/>
        </w:rPr>
        <w:t xml:space="preserve">} addressed </w:t>
      </w:r>
      <w:ins w:id="680" w:author="Seamus Harris" w:date="2013-12-30T14:40:00Z">
        <w:r w:rsidR="00693618">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this algorithm can be extended for the two-phase experiment by performing </w:t>
      </w:r>
      <w:commentRangeStart w:id="681"/>
      <w:del w:id="682" w:author="Seamus Harris" w:date="2013-12-30T15:12:00Z">
        <w:r w:rsidRPr="00183E3A" w:rsidDel="00857D42">
          <w:rPr>
            <w:rFonts w:ascii="Courier New" w:eastAsia="Times New Roman" w:hAnsi="Courier New" w:cs="Courier New"/>
            <w:color w:val="000000"/>
            <w:kern w:val="0"/>
            <w:sz w:val="20"/>
            <w:szCs w:val="20"/>
          </w:rPr>
          <w:delText xml:space="preserve">a extra series of </w:delText>
        </w:r>
      </w:del>
      <w:ins w:id="683" w:author="Seamus Harris" w:date="2013-12-30T15:12:00Z">
        <w:r w:rsidR="00857D42">
          <w:rPr>
            <w:rFonts w:ascii="Courier New" w:eastAsia="Times New Roman" w:hAnsi="Courier New" w:cs="Courier New"/>
            <w:color w:val="000000"/>
            <w:kern w:val="0"/>
            <w:sz w:val="20"/>
            <w:szCs w:val="20"/>
          </w:rPr>
          <w:t xml:space="preserve">additional </w:t>
        </w:r>
        <w:commentRangeEnd w:id="681"/>
        <w:r w:rsidR="00857D42">
          <w:rPr>
            <w:rStyle w:val="CommentReference"/>
          </w:rPr>
          <w:commentReference w:id="681"/>
        </w:r>
      </w:ins>
      <w:r w:rsidRPr="00183E3A">
        <w:rPr>
          <w:rFonts w:ascii="Courier New" w:eastAsia="Times New Roman" w:hAnsi="Courier New" w:cs="Courier New"/>
          <w:color w:val="000000"/>
          <w:kern w:val="0"/>
          <w:sz w:val="20"/>
          <w:szCs w:val="20"/>
        </w:rPr>
        <w:t xml:space="preserve">sweeps for terms from the third structure formula. These two sweeping operators </w:t>
      </w:r>
      <w:del w:id="684" w:author="Seamus Harris" w:date="2013-12-30T14:41:00Z">
        <w:r w:rsidRPr="00183E3A" w:rsidDel="00693618">
          <w:rPr>
            <w:rFonts w:ascii="Courier New" w:eastAsia="Times New Roman" w:hAnsi="Courier New" w:cs="Courier New"/>
            <w:color w:val="000000"/>
            <w:kern w:val="0"/>
            <w:sz w:val="20"/>
            <w:szCs w:val="20"/>
          </w:rPr>
          <w:delText xml:space="preserve">play a </w:delText>
        </w:r>
      </w:del>
      <w:ins w:id="685" w:author="Seamus Harris" w:date="2013-12-30T14:41:00Z">
        <w:r w:rsidR="00693618">
          <w:rPr>
            <w:rFonts w:ascii="Courier New" w:eastAsia="Times New Roman" w:hAnsi="Courier New" w:cs="Courier New"/>
            <w:color w:val="000000"/>
            <w:kern w:val="0"/>
            <w:sz w:val="20"/>
            <w:szCs w:val="20"/>
          </w:rPr>
          <w:t xml:space="preserve">are </w:t>
        </w:r>
      </w:ins>
      <w:r w:rsidRPr="00183E3A">
        <w:rPr>
          <w:rFonts w:ascii="Courier New" w:eastAsia="Times New Roman" w:hAnsi="Courier New" w:cs="Courier New"/>
          <w:color w:val="000000"/>
          <w:kern w:val="0"/>
          <w:sz w:val="20"/>
          <w:szCs w:val="20"/>
        </w:rPr>
        <w:t xml:space="preserve">vital </w:t>
      </w:r>
      <w:del w:id="686" w:author="Seamus Harris" w:date="2013-12-30T14:41:00Z">
        <w:r w:rsidRPr="00183E3A" w:rsidDel="00693618">
          <w:rPr>
            <w:rFonts w:ascii="Courier New" w:eastAsia="Times New Roman" w:hAnsi="Courier New" w:cs="Courier New"/>
            <w:color w:val="000000"/>
            <w:kern w:val="0"/>
            <w:sz w:val="20"/>
            <w:szCs w:val="20"/>
          </w:rPr>
          <w:delText xml:space="preserve">part </w:delText>
        </w:r>
      </w:del>
      <w:del w:id="687" w:author="Seamus Harris" w:date="2013-12-30T18:26:00Z">
        <w:r w:rsidRPr="00183E3A" w:rsidDel="00A0655E">
          <w:rPr>
            <w:rFonts w:ascii="Courier New" w:eastAsia="Times New Roman" w:hAnsi="Courier New" w:cs="Courier New"/>
            <w:color w:val="000000"/>
            <w:kern w:val="0"/>
            <w:sz w:val="20"/>
            <w:szCs w:val="20"/>
          </w:rPr>
          <w:delText>in</w:delText>
        </w:r>
      </w:del>
      <w:ins w:id="688" w:author="Seamus Harris" w:date="2013-12-30T18:26:00Z">
        <w:r w:rsidR="00A0655E">
          <w:rPr>
            <w:rFonts w:ascii="Courier New" w:eastAsia="Times New Roman" w:hAnsi="Courier New" w:cs="Courier New"/>
            <w:color w:val="000000"/>
            <w:kern w:val="0"/>
            <w:sz w:val="20"/>
            <w:szCs w:val="20"/>
          </w:rPr>
          <w:t>to</w:t>
        </w:r>
      </w:ins>
      <w:r w:rsidRPr="00183E3A">
        <w:rPr>
          <w:rFonts w:ascii="Courier New" w:eastAsia="Times New Roman" w:hAnsi="Courier New" w:cs="Courier New"/>
          <w:color w:val="000000"/>
          <w:kern w:val="0"/>
          <w:sz w:val="20"/>
          <w:szCs w:val="20"/>
        </w:rPr>
        <w:t xml:space="preserve"> the decomposition of the raw data and the computation of the sum of </w:t>
      </w:r>
      <w:ins w:id="689" w:author="Seamus Harris" w:date="2013-12-30T14:41:00Z">
        <w:r w:rsidR="00693618">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square for the ANOVA table. This is further discussed in Chapter 2</w:t>
      </w:r>
      <w:del w:id="690" w:author="Seamus Harris" w:date="2013-12-30T15:12:00Z">
        <w:r w:rsidRPr="00183E3A" w:rsidDel="00857D42">
          <w:rPr>
            <w:rFonts w:ascii="Courier New" w:eastAsia="Times New Roman" w:hAnsi="Courier New" w:cs="Courier New"/>
            <w:color w:val="000000"/>
            <w:kern w:val="0"/>
            <w:sz w:val="20"/>
            <w:szCs w:val="20"/>
          </w:rPr>
          <w:delText xml:space="preserve"> </w:delText>
        </w:r>
        <w:commentRangeStart w:id="691"/>
        <w:r w:rsidRPr="00183E3A" w:rsidDel="00857D42">
          <w:rPr>
            <w:rFonts w:ascii="Courier New" w:eastAsia="Times New Roman" w:hAnsi="Courier New" w:cs="Courier New"/>
            <w:color w:val="000000"/>
            <w:kern w:val="0"/>
            <w:sz w:val="20"/>
            <w:szCs w:val="20"/>
          </w:rPr>
          <w:delText>of the thesis</w:delText>
        </w:r>
      </w:del>
      <w:r w:rsidRPr="00183E3A">
        <w:rPr>
          <w:rFonts w:ascii="Courier New" w:eastAsia="Times New Roman" w:hAnsi="Courier New" w:cs="Courier New"/>
          <w:color w:val="000000"/>
          <w:kern w:val="0"/>
          <w:sz w:val="20"/>
          <w:szCs w:val="20"/>
        </w:rPr>
        <w:t>.</w:t>
      </w:r>
      <w:commentRangeEnd w:id="691"/>
      <w:r w:rsidR="00857D42">
        <w:rPr>
          <w:rStyle w:val="CommentReference"/>
        </w:rPr>
        <w:commentReference w:id="691"/>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\section{Moving toward the high-throughput biotechnology}</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Jarrett2008</w:t>
      </w:r>
      <w:r w:rsidRPr="00183E3A">
        <w:rPr>
          <w:rFonts w:ascii="Courier New" w:eastAsia="Times New Roman" w:hAnsi="Courier New" w:cs="Courier New"/>
          <w:color w:val="000000"/>
          <w:kern w:val="0"/>
          <w:sz w:val="20"/>
          <w:szCs w:val="20"/>
        </w:rPr>
        <w:t xml:space="preserve">} demonstrated how the two-phase experiment can be applied </w:t>
      </w:r>
      <w:del w:id="692" w:author="Seamus Harris" w:date="2013-12-30T15:13:00Z">
        <w:r w:rsidRPr="00183E3A" w:rsidDel="00857D42">
          <w:rPr>
            <w:rFonts w:ascii="Courier New" w:eastAsia="Times New Roman" w:hAnsi="Courier New" w:cs="Courier New"/>
            <w:color w:val="000000"/>
            <w:kern w:val="0"/>
            <w:sz w:val="20"/>
            <w:szCs w:val="20"/>
          </w:rPr>
          <w:delText xml:space="preserve">on </w:delText>
        </w:r>
      </w:del>
      <w:ins w:id="693" w:author="Seamus Harris" w:date="2013-12-30T15:13:00Z">
        <w:r w:rsidR="00857D42">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000000"/>
          <w:kern w:val="0"/>
          <w:sz w:val="20"/>
          <w:szCs w:val="20"/>
        </w:rPr>
        <w:t xml:space="preserve">the gene expression two-colour </w:t>
      </w:r>
      <w:r w:rsidRPr="00183E3A">
        <w:rPr>
          <w:rFonts w:ascii="Courier New" w:eastAsia="Times New Roman" w:hAnsi="Courier New" w:cs="Courier New"/>
          <w:color w:val="000000"/>
          <w:kern w:val="0"/>
          <w:sz w:val="20"/>
          <w:szCs w:val="20"/>
          <w:u w:val="single"/>
        </w:rPr>
        <w:t>microarray</w:t>
      </w:r>
      <w:r w:rsidRPr="00183E3A">
        <w:rPr>
          <w:rFonts w:ascii="Courier New" w:eastAsia="Times New Roman" w:hAnsi="Courier New" w:cs="Courier New"/>
          <w:color w:val="000000"/>
          <w:kern w:val="0"/>
          <w:sz w:val="20"/>
          <w:szCs w:val="20"/>
        </w:rPr>
        <w:t xml:space="preserve"> experiments. The Phase 1 experiment requires </w:t>
      </w:r>
      <w:del w:id="694" w:author="Seamus Harris" w:date="2013-12-30T15:13:00Z">
        <w:r w:rsidRPr="00183E3A" w:rsidDel="00857D42">
          <w:rPr>
            <w:rFonts w:ascii="Courier New" w:eastAsia="Times New Roman" w:hAnsi="Courier New" w:cs="Courier New"/>
            <w:color w:val="000000"/>
            <w:kern w:val="0"/>
            <w:sz w:val="20"/>
            <w:szCs w:val="20"/>
          </w:rPr>
          <w:delText xml:space="preserve">some </w:delText>
        </w:r>
      </w:del>
      <w:ins w:id="695" w:author="Seamus Harris" w:date="2013-12-30T15:13:00Z">
        <w:r w:rsidR="00857D42">
          <w:rPr>
            <w:rFonts w:ascii="Courier New" w:eastAsia="Times New Roman" w:hAnsi="Courier New" w:cs="Courier New"/>
            <w:color w:val="000000"/>
            <w:kern w:val="0"/>
            <w:sz w:val="20"/>
            <w:szCs w:val="20"/>
          </w:rPr>
          <w:t xml:space="preserve">an </w:t>
        </w:r>
      </w:ins>
      <w:r w:rsidRPr="00183E3A">
        <w:rPr>
          <w:rFonts w:ascii="Courier New" w:eastAsia="Times New Roman" w:hAnsi="Courier New" w:cs="Courier New"/>
          <w:color w:val="000000"/>
          <w:kern w:val="0"/>
          <w:sz w:val="20"/>
          <w:szCs w:val="20"/>
        </w:rPr>
        <w:t xml:space="preserve">experimental design to prepare the two </w:t>
      </w:r>
      <w:ins w:id="696" w:author="Seamus Harris" w:date="2013-12-30T15:13:00Z">
        <w:r w:rsidR="00857D42">
          <w:rPr>
            <w:rFonts w:ascii="Courier New" w:eastAsia="Times New Roman" w:hAnsi="Courier New" w:cs="Courier New"/>
            <w:color w:val="000000"/>
            <w:kern w:val="0"/>
            <w:sz w:val="20"/>
            <w:szCs w:val="20"/>
          </w:rPr>
          <w:t xml:space="preserve">additional </w:t>
        </w:r>
      </w:ins>
      <w:del w:id="697" w:author="Seamus Harris" w:date="2013-12-30T15:13:00Z">
        <w:r w:rsidRPr="00183E3A" w:rsidDel="00857D42">
          <w:rPr>
            <w:rFonts w:ascii="Courier New" w:eastAsia="Times New Roman" w:hAnsi="Courier New" w:cs="Courier New"/>
            <w:color w:val="000000"/>
            <w:kern w:val="0"/>
            <w:sz w:val="20"/>
            <w:szCs w:val="20"/>
          </w:rPr>
          <w:delText xml:space="preserve">more </w:delText>
        </w:r>
      </w:del>
      <w:r w:rsidRPr="00183E3A">
        <w:rPr>
          <w:rFonts w:ascii="Courier New" w:eastAsia="Times New Roman" w:hAnsi="Courier New" w:cs="Courier New"/>
          <w:color w:val="000000"/>
          <w:kern w:val="0"/>
          <w:sz w:val="20"/>
          <w:szCs w:val="20"/>
        </w:rPr>
        <w:t>condition</w:t>
      </w:r>
      <w:ins w:id="698" w:author="Seamus Harris" w:date="2013-12-30T15:13:00Z">
        <w:r w:rsidR="00857D4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for comparison. This experiment then provides some physical materials, i.e.</w:t>
      </w:r>
      <w:r w:rsidRPr="00183E3A">
        <w:rPr>
          <w:rFonts w:ascii="Courier New" w:eastAsia="Times New Roman" w:hAnsi="Courier New" w:cs="Courier New"/>
          <w:color w:val="800000"/>
          <w:kern w:val="0"/>
          <w:sz w:val="20"/>
          <w:szCs w:val="20"/>
        </w:rPr>
        <w:t>\</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mRNA</w:t>
      </w:r>
      <w:r w:rsidRPr="00183E3A">
        <w:rPr>
          <w:rFonts w:ascii="Courier New" w:eastAsia="Times New Roman" w:hAnsi="Courier New" w:cs="Courier New"/>
          <w:color w:val="000000"/>
          <w:kern w:val="0"/>
          <w:sz w:val="20"/>
          <w:szCs w:val="20"/>
        </w:rPr>
        <w:t xml:space="preserve">, for the Phase 2 experiment. Another experimental design is required for the Phase 2 experiment </w:t>
      </w:r>
      <w:ins w:id="699" w:author="Seamus Harris" w:date="2013-12-30T18:27:00Z">
        <w:r w:rsidR="00A0655E">
          <w:rPr>
            <w:rFonts w:ascii="Courier New" w:eastAsia="Times New Roman" w:hAnsi="Courier New" w:cs="Courier New"/>
            <w:color w:val="000000"/>
            <w:kern w:val="0"/>
            <w:sz w:val="20"/>
            <w:szCs w:val="20"/>
          </w:rPr>
          <w:t xml:space="preserve">dealing with </w:t>
        </w:r>
      </w:ins>
      <w:del w:id="700" w:author="Seamus Harris" w:date="2013-12-30T18:27:00Z">
        <w:r w:rsidRPr="00183E3A" w:rsidDel="00A0655E">
          <w:rPr>
            <w:rFonts w:ascii="Courier New" w:eastAsia="Times New Roman" w:hAnsi="Courier New" w:cs="Courier New"/>
            <w:color w:val="000000"/>
            <w:kern w:val="0"/>
            <w:sz w:val="20"/>
            <w:szCs w:val="20"/>
          </w:rPr>
          <w:delText xml:space="preserve">on </w:delText>
        </w:r>
      </w:del>
      <w:r w:rsidRPr="00183E3A">
        <w:rPr>
          <w:rFonts w:ascii="Courier New" w:eastAsia="Times New Roman" w:hAnsi="Courier New" w:cs="Courier New"/>
          <w:color w:val="000000"/>
          <w:kern w:val="0"/>
          <w:sz w:val="20"/>
          <w:szCs w:val="20"/>
        </w:rPr>
        <w:t xml:space="preserve">how the samples from the Phase 1 experiment </w:t>
      </w:r>
      <w:del w:id="701" w:author="Seamus Harris" w:date="2013-12-30T15:13:00Z">
        <w:r w:rsidRPr="00183E3A" w:rsidDel="00857D42">
          <w:rPr>
            <w:rFonts w:ascii="Courier New" w:eastAsia="Times New Roman" w:hAnsi="Courier New" w:cs="Courier New"/>
            <w:color w:val="000000"/>
            <w:kern w:val="0"/>
            <w:sz w:val="20"/>
            <w:szCs w:val="20"/>
          </w:rPr>
          <w:delText xml:space="preserve">is </w:delText>
        </w:r>
      </w:del>
      <w:ins w:id="702" w:author="Seamus Harris" w:date="2013-12-30T15:13:00Z">
        <w:r w:rsidR="00857D42">
          <w:rPr>
            <w:rFonts w:ascii="Courier New" w:eastAsia="Times New Roman" w:hAnsi="Courier New" w:cs="Courier New"/>
            <w:color w:val="000000"/>
            <w:kern w:val="0"/>
            <w:sz w:val="20"/>
            <w:szCs w:val="20"/>
          </w:rPr>
          <w:t xml:space="preserve">are </w:t>
        </w:r>
      </w:ins>
      <w:r w:rsidRPr="00183E3A">
        <w:rPr>
          <w:rFonts w:ascii="Courier New" w:eastAsia="Times New Roman" w:hAnsi="Courier New" w:cs="Courier New"/>
          <w:color w:val="000000"/>
          <w:kern w:val="0"/>
          <w:sz w:val="20"/>
          <w:szCs w:val="20"/>
        </w:rPr>
        <w:t xml:space="preserve">allocated to different dyes and arrays. </w:t>
      </w:r>
      <w:del w:id="703" w:author="Seamus Harris" w:date="2013-12-30T15:14:00Z">
        <w:r w:rsidRPr="00183E3A" w:rsidDel="00857D42">
          <w:rPr>
            <w:rFonts w:ascii="Courier New" w:eastAsia="Times New Roman" w:hAnsi="Courier New" w:cs="Courier New"/>
            <w:color w:val="000000"/>
            <w:kern w:val="0"/>
            <w:sz w:val="20"/>
            <w:szCs w:val="20"/>
          </w:rPr>
          <w:delText>In the end</w:delText>
        </w:r>
      </w:del>
      <w:del w:id="704" w:author="Seamus Harris" w:date="2013-12-30T18:27:00Z">
        <w:r w:rsidRPr="00183E3A" w:rsidDel="00A0655E">
          <w:rPr>
            <w:rFonts w:ascii="Courier New" w:eastAsia="Times New Roman" w:hAnsi="Courier New" w:cs="Courier New"/>
            <w:color w:val="000000"/>
            <w:kern w:val="0"/>
            <w:sz w:val="20"/>
            <w:szCs w:val="20"/>
          </w:rPr>
          <w:delText>, t</w:delText>
        </w:r>
      </w:del>
      <w:ins w:id="705" w:author="Seamus Harris" w:date="2013-12-30T18:27:00Z">
        <w:r w:rsidR="00A0655E">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he Phase 2 experiment </w:t>
      </w:r>
      <w:ins w:id="706" w:author="Seamus Harris" w:date="2013-12-30T18:27:00Z">
        <w:r w:rsidR="00A0655E">
          <w:rPr>
            <w:rFonts w:ascii="Courier New" w:eastAsia="Times New Roman" w:hAnsi="Courier New" w:cs="Courier New"/>
            <w:color w:val="000000"/>
            <w:kern w:val="0"/>
            <w:sz w:val="20"/>
            <w:szCs w:val="20"/>
          </w:rPr>
          <w:t xml:space="preserve">ultimately </w:t>
        </w:r>
      </w:ins>
      <w:r w:rsidRPr="00183E3A">
        <w:rPr>
          <w:rFonts w:ascii="Courier New" w:eastAsia="Times New Roman" w:hAnsi="Courier New" w:cs="Courier New"/>
          <w:color w:val="000000"/>
          <w:kern w:val="0"/>
          <w:sz w:val="20"/>
          <w:szCs w:val="20"/>
        </w:rPr>
        <w:t>generate</w:t>
      </w:r>
      <w:ins w:id="707" w:author="Seamus Harris" w:date="2013-12-30T15:14:00Z">
        <w:r w:rsidR="00857D4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del w:id="708" w:author="Seamus Harris" w:date="2013-12-30T18:27:00Z">
        <w:r w:rsidRPr="00183E3A" w:rsidDel="00A0655E">
          <w:rPr>
            <w:rFonts w:ascii="Courier New" w:eastAsia="Times New Roman" w:hAnsi="Courier New" w:cs="Courier New"/>
            <w:color w:val="000000"/>
            <w:kern w:val="0"/>
            <w:sz w:val="20"/>
            <w:szCs w:val="20"/>
          </w:rPr>
          <w:delText xml:space="preserve">some </w:delText>
        </w:r>
      </w:del>
      <w:r w:rsidRPr="00183E3A">
        <w:rPr>
          <w:rFonts w:ascii="Courier New" w:eastAsia="Times New Roman" w:hAnsi="Courier New" w:cs="Courier New"/>
          <w:color w:val="000000"/>
          <w:kern w:val="0"/>
          <w:sz w:val="20"/>
          <w:szCs w:val="20"/>
        </w:rPr>
        <w:t xml:space="preserve">numerical values that need to be analysed.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Jarrett2008</w:t>
      </w:r>
      <w:r w:rsidRPr="00183E3A">
        <w:rPr>
          <w:rFonts w:ascii="Courier New" w:eastAsia="Times New Roman" w:hAnsi="Courier New" w:cs="Courier New"/>
          <w:color w:val="000000"/>
          <w:kern w:val="0"/>
          <w:sz w:val="20"/>
          <w:szCs w:val="20"/>
        </w:rPr>
        <w:t xml:space="preserve">} demonstrated </w:t>
      </w:r>
      <w:del w:id="709" w:author="Seamus Harris" w:date="2013-12-30T15:14:00Z">
        <w:r w:rsidRPr="00183E3A" w:rsidDel="00857D42">
          <w:rPr>
            <w:rFonts w:ascii="Courier New" w:eastAsia="Times New Roman" w:hAnsi="Courier New" w:cs="Courier New"/>
            <w:color w:val="000000"/>
            <w:kern w:val="0"/>
            <w:sz w:val="20"/>
            <w:szCs w:val="20"/>
          </w:rPr>
          <w:delText xml:space="preserve">on </w:delText>
        </w:r>
      </w:del>
      <w:r w:rsidRPr="00183E3A">
        <w:rPr>
          <w:rFonts w:ascii="Courier New" w:eastAsia="Times New Roman" w:hAnsi="Courier New" w:cs="Courier New"/>
          <w:color w:val="000000"/>
          <w:kern w:val="0"/>
          <w:sz w:val="20"/>
          <w:szCs w:val="20"/>
        </w:rPr>
        <w:t>how to assess the effectiveness of the estimates using the effective degrees of freedom (</w:t>
      </w:r>
      <w:r w:rsidRPr="00183E3A">
        <w:rPr>
          <w:rFonts w:ascii="Courier New" w:eastAsia="Times New Roman" w:hAnsi="Courier New" w:cs="Courier New"/>
          <w:color w:val="000000"/>
          <w:kern w:val="0"/>
          <w:sz w:val="20"/>
          <w:szCs w:val="20"/>
          <w:u w:val="single"/>
        </w:rPr>
        <w:t>EDF</w:t>
      </w:r>
      <w:r w:rsidRPr="00183E3A">
        <w:rPr>
          <w:rFonts w:ascii="Courier New" w:eastAsia="Times New Roman" w:hAnsi="Courier New" w:cs="Courier New"/>
          <w:color w:val="000000"/>
          <w:kern w:val="0"/>
          <w:sz w:val="20"/>
          <w:szCs w:val="20"/>
        </w:rPr>
        <w:t xml:space="preserve">). </w:t>
      </w:r>
      <w:del w:id="710" w:author="Seamus Harris" w:date="2013-12-30T15:14:00Z">
        <w:r w:rsidRPr="00183E3A" w:rsidDel="00857D4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u w:val="single"/>
        </w:rPr>
        <w:t>EDF</w:t>
      </w:r>
      <w:r w:rsidRPr="00183E3A">
        <w:rPr>
          <w:rFonts w:ascii="Courier New" w:eastAsia="Times New Roman" w:hAnsi="Courier New" w:cs="Courier New"/>
          <w:color w:val="000000"/>
          <w:kern w:val="0"/>
          <w:sz w:val="20"/>
          <w:szCs w:val="20"/>
        </w:rPr>
        <w:t xml:space="preserve"> is </w:t>
      </w:r>
      <w:del w:id="711" w:author="Seamus Harris" w:date="2013-12-30T15:14:00Z">
        <w:r w:rsidRPr="00183E3A" w:rsidDel="00857D42">
          <w:rPr>
            <w:rFonts w:ascii="Courier New" w:eastAsia="Times New Roman" w:hAnsi="Courier New" w:cs="Courier New"/>
            <w:color w:val="000000"/>
            <w:kern w:val="0"/>
            <w:sz w:val="20"/>
            <w:szCs w:val="20"/>
          </w:rPr>
          <w:delText xml:space="preserve">computed </w:delText>
        </w:r>
      </w:del>
      <w:ins w:id="712" w:author="Seamus Harris" w:date="2013-12-30T15:14:00Z">
        <w:r w:rsidR="00857D42">
          <w:rPr>
            <w:rFonts w:ascii="Courier New" w:eastAsia="Times New Roman" w:hAnsi="Courier New" w:cs="Courier New"/>
            <w:color w:val="000000"/>
            <w:kern w:val="0"/>
            <w:sz w:val="20"/>
            <w:szCs w:val="20"/>
          </w:rPr>
          <w:t xml:space="preserve">calculated </w:t>
        </w:r>
      </w:ins>
      <w:del w:id="713" w:author="Seamus Harris" w:date="2013-12-30T15:14:00Z">
        <w:r w:rsidRPr="00183E3A" w:rsidDel="00857D42">
          <w:rPr>
            <w:rFonts w:ascii="Courier New" w:eastAsia="Times New Roman" w:hAnsi="Courier New" w:cs="Courier New"/>
            <w:color w:val="000000"/>
            <w:kern w:val="0"/>
            <w:sz w:val="20"/>
            <w:szCs w:val="20"/>
          </w:rPr>
          <w:delText xml:space="preserve">by </w:delText>
        </w:r>
      </w:del>
      <w:ins w:id="714" w:author="Seamus Harris" w:date="2013-12-30T15:14:00Z">
        <w:r w:rsidR="00857D42">
          <w:rPr>
            <w:rFonts w:ascii="Courier New" w:eastAsia="Times New Roman" w:hAnsi="Courier New" w:cs="Courier New"/>
            <w:color w:val="000000"/>
            <w:kern w:val="0"/>
            <w:sz w:val="20"/>
            <w:szCs w:val="20"/>
          </w:rPr>
          <w:t xml:space="preserve">using </w:t>
        </w:r>
      </w:ins>
      <w:r w:rsidRPr="00183E3A">
        <w:rPr>
          <w:rFonts w:ascii="Courier New" w:eastAsia="Times New Roman" w:hAnsi="Courier New" w:cs="Courier New"/>
          <w:color w:val="000000"/>
          <w:kern w:val="0"/>
          <w:sz w:val="20"/>
          <w:szCs w:val="20"/>
        </w:rPr>
        <w:t>the first two moments of an approximat</w:t>
      </w:r>
      <w:ins w:id="715" w:author="Seamus Harris" w:date="2013-12-30T15:14:00Z">
        <w:r w:rsidR="00857D42">
          <w:rPr>
            <w:rFonts w:ascii="Courier New" w:eastAsia="Times New Roman" w:hAnsi="Courier New" w:cs="Courier New"/>
            <w:color w:val="000000"/>
            <w:kern w:val="0"/>
            <w:sz w:val="20"/>
            <w:szCs w:val="20"/>
          </w:rPr>
          <w:t>e</w:t>
        </w:r>
      </w:ins>
      <w:del w:id="716" w:author="Seamus Harris" w:date="2013-12-30T15:14:00Z">
        <w:r w:rsidRPr="00183E3A" w:rsidDel="00857D42">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chi-square distribution. This thesis </w:t>
      </w:r>
      <w:del w:id="717" w:author="Seamus Harris" w:date="2013-12-30T15:14:00Z">
        <w:r w:rsidRPr="00183E3A" w:rsidDel="00857D42">
          <w:rPr>
            <w:rFonts w:ascii="Courier New" w:eastAsia="Times New Roman" w:hAnsi="Courier New" w:cs="Courier New"/>
            <w:color w:val="000000"/>
            <w:kern w:val="0"/>
            <w:sz w:val="20"/>
            <w:szCs w:val="20"/>
          </w:rPr>
          <w:delText xml:space="preserve">will </w:delText>
        </w:r>
      </w:del>
      <w:r w:rsidRPr="00183E3A">
        <w:rPr>
          <w:rFonts w:ascii="Courier New" w:eastAsia="Times New Roman" w:hAnsi="Courier New" w:cs="Courier New"/>
          <w:color w:val="000000"/>
          <w:kern w:val="0"/>
          <w:sz w:val="20"/>
          <w:szCs w:val="20"/>
        </w:rPr>
        <w:t>use</w:t>
      </w:r>
      <w:ins w:id="718" w:author="Seamus Harris" w:date="2013-12-30T15:14:00Z">
        <w:r w:rsidR="00857D4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del w:id="719" w:author="Seamus Harris" w:date="2013-12-30T15:14:00Z">
        <w:r w:rsidRPr="00183E3A" w:rsidDel="00857D4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u w:val="single"/>
        </w:rPr>
        <w:t>EDF</w:t>
      </w:r>
      <w:r w:rsidRPr="00183E3A">
        <w:rPr>
          <w:rFonts w:ascii="Courier New" w:eastAsia="Times New Roman" w:hAnsi="Courier New" w:cs="Courier New"/>
          <w:color w:val="000000"/>
          <w:kern w:val="0"/>
          <w:sz w:val="20"/>
          <w:szCs w:val="20"/>
        </w:rPr>
        <w:t xml:space="preserve"> to compare the competing designs</w:t>
      </w:r>
      <w:ins w:id="720" w:author="Seamus Harris" w:date="2013-12-30T15:14:00Z">
        <w:r w:rsidR="00857D42">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del w:id="721" w:author="Seamus Harris" w:date="2013-12-30T15:14:00Z">
        <w:r w:rsidRPr="00183E3A" w:rsidDel="00857D42">
          <w:rPr>
            <w:rFonts w:ascii="Courier New" w:eastAsia="Times New Roman" w:hAnsi="Courier New" w:cs="Courier New"/>
            <w:color w:val="000000"/>
            <w:kern w:val="0"/>
            <w:sz w:val="20"/>
            <w:szCs w:val="20"/>
          </w:rPr>
          <w:delText xml:space="preserve">which is </w:delText>
        </w:r>
      </w:del>
      <w:ins w:id="722" w:author="Seamus Harris" w:date="2013-12-30T15:14:00Z">
        <w:r w:rsidR="00857D42">
          <w:rPr>
            <w:rFonts w:ascii="Courier New" w:eastAsia="Times New Roman" w:hAnsi="Courier New" w:cs="Courier New"/>
            <w:color w:val="000000"/>
            <w:kern w:val="0"/>
            <w:sz w:val="20"/>
            <w:szCs w:val="20"/>
          </w:rPr>
          <w:t xml:space="preserve">and the comparison is </w:t>
        </w:r>
      </w:ins>
      <w:r w:rsidRPr="00183E3A">
        <w:rPr>
          <w:rFonts w:ascii="Courier New" w:eastAsia="Times New Roman" w:hAnsi="Courier New" w:cs="Courier New"/>
          <w:color w:val="000000"/>
          <w:kern w:val="0"/>
          <w:sz w:val="20"/>
          <w:szCs w:val="20"/>
        </w:rPr>
        <w:t xml:space="preserve">presented in </w:t>
      </w:r>
      <w:del w:id="723" w:author="Seamus Harris" w:date="2013-12-30T15:14:00Z">
        <w:r w:rsidRPr="00183E3A" w:rsidDel="00857D4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Chapter 5.</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 xml:space="preserve">\section{Works by </w:t>
      </w:r>
      <w:r w:rsidRPr="00183E3A">
        <w:rPr>
          <w:rFonts w:ascii="Courier New" w:eastAsia="Times New Roman" w:hAnsi="Courier New" w:cs="Courier New"/>
          <w:b/>
          <w:bCs/>
          <w:color w:val="0000CC"/>
          <w:kern w:val="0"/>
          <w:sz w:val="20"/>
          <w:szCs w:val="20"/>
          <w:u w:val="single"/>
        </w:rPr>
        <w:t>Brien</w:t>
      </w:r>
      <w:r w:rsidRPr="00183E3A">
        <w:rPr>
          <w:rFonts w:ascii="Courier New" w:eastAsia="Times New Roman" w:hAnsi="Courier New" w:cs="Courier New"/>
          <w:b/>
          <w:bCs/>
          <w:color w:val="0000CC"/>
          <w:kern w:val="0"/>
          <w:sz w:val="20"/>
          <w:szCs w:val="20"/>
        </w:rPr>
        <w:t xml:space="preserve"> and Bailey}</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Brien2006b</w:t>
      </w:r>
      <w:r w:rsidRPr="00183E3A">
        <w:rPr>
          <w:rFonts w:ascii="Courier New" w:eastAsia="Times New Roman" w:hAnsi="Courier New" w:cs="Courier New"/>
          <w:color w:val="000000"/>
          <w:kern w:val="0"/>
          <w:sz w:val="20"/>
          <w:szCs w:val="20"/>
        </w:rPr>
        <w:t>} describe</w:t>
      </w:r>
      <w:ins w:id="724" w:author="Seamus Harris" w:date="2013-12-30T15:15:00Z">
        <w:r w:rsidR="00857D42">
          <w:rPr>
            <w:rFonts w:ascii="Courier New" w:eastAsia="Times New Roman" w:hAnsi="Courier New" w:cs="Courier New"/>
            <w:color w:val="000000"/>
            <w:kern w:val="0"/>
            <w:sz w:val="20"/>
            <w:szCs w:val="20"/>
          </w:rPr>
          <w:t>d</w:t>
        </w:r>
      </w:ins>
      <w:del w:id="725" w:author="Seamus Harris" w:date="2013-12-30T15:15:00Z">
        <w:r w:rsidRPr="00183E3A" w:rsidDel="00857D42">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how </w:t>
      </w:r>
      <w:del w:id="726" w:author="Seamus Harris" w:date="2013-12-30T15:14:00Z">
        <w:r w:rsidRPr="00183E3A" w:rsidDel="00857D4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randomisation can be achieved for the two-phase experiments. Randomisation is a</w:t>
      </w:r>
      <w:ins w:id="727" w:author="Seamus Harris" w:date="2013-12-30T15:15:00Z">
        <w:r w:rsidR="00857D42">
          <w:rPr>
            <w:rFonts w:ascii="Courier New" w:eastAsia="Times New Roman" w:hAnsi="Courier New" w:cs="Courier New"/>
            <w:color w:val="000000"/>
            <w:kern w:val="0"/>
            <w:sz w:val="20"/>
            <w:szCs w:val="20"/>
          </w:rPr>
          <w:t>n</w:t>
        </w:r>
      </w:ins>
      <w:r w:rsidRPr="00183E3A">
        <w:rPr>
          <w:rFonts w:ascii="Courier New" w:eastAsia="Times New Roman" w:hAnsi="Courier New" w:cs="Courier New"/>
          <w:color w:val="000000"/>
          <w:kern w:val="0"/>
          <w:sz w:val="20"/>
          <w:szCs w:val="20"/>
        </w:rPr>
        <w:t xml:space="preserve"> important concept in the </w:t>
      </w:r>
      <w:r w:rsidRPr="00183E3A">
        <w:rPr>
          <w:rFonts w:ascii="Courier New" w:eastAsia="Times New Roman" w:hAnsi="Courier New" w:cs="Courier New"/>
          <w:color w:val="000000"/>
          <w:kern w:val="0"/>
          <w:sz w:val="20"/>
          <w:szCs w:val="20"/>
        </w:rPr>
        <w:lastRenderedPageBreak/>
        <w:t xml:space="preserve">experimental design </w:t>
      </w:r>
      <w:del w:id="728" w:author="Seamus Harris" w:date="2013-12-30T15:15:00Z">
        <w:r w:rsidRPr="00183E3A" w:rsidDel="00857D42">
          <w:rPr>
            <w:rFonts w:ascii="Courier New" w:eastAsia="Times New Roman" w:hAnsi="Courier New" w:cs="Courier New"/>
            <w:color w:val="000000"/>
            <w:kern w:val="0"/>
            <w:sz w:val="20"/>
            <w:szCs w:val="20"/>
          </w:rPr>
          <w:delText xml:space="preserve">which </w:delText>
        </w:r>
      </w:del>
      <w:ins w:id="729" w:author="Seamus Harris" w:date="2013-12-30T15:15:00Z">
        <w:r w:rsidR="00857D42">
          <w:rPr>
            <w:rFonts w:ascii="Courier New" w:eastAsia="Times New Roman" w:hAnsi="Courier New" w:cs="Courier New"/>
            <w:color w:val="000000"/>
            <w:kern w:val="0"/>
            <w:sz w:val="20"/>
            <w:szCs w:val="20"/>
          </w:rPr>
          <w:t>that</w:t>
        </w:r>
        <w:r w:rsidR="00857D42"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involves </w:t>
      </w:r>
      <w:del w:id="730" w:author="Seamus Harris" w:date="2013-12-30T15:15:00Z">
        <w:r w:rsidRPr="00183E3A" w:rsidDel="00857D42">
          <w:rPr>
            <w:rFonts w:ascii="Courier New" w:eastAsia="Times New Roman" w:hAnsi="Courier New" w:cs="Courier New"/>
            <w:color w:val="000000"/>
            <w:kern w:val="0"/>
            <w:sz w:val="20"/>
            <w:szCs w:val="20"/>
          </w:rPr>
          <w:delText xml:space="preserve">how the one </w:delText>
        </w:r>
      </w:del>
      <w:ins w:id="731" w:author="Seamus Harris" w:date="2013-12-30T15:15:00Z">
        <w:r w:rsidR="00857D42">
          <w:rPr>
            <w:rFonts w:ascii="Courier New" w:eastAsia="Times New Roman" w:hAnsi="Courier New" w:cs="Courier New"/>
            <w:color w:val="000000"/>
            <w:kern w:val="0"/>
            <w:sz w:val="20"/>
            <w:szCs w:val="20"/>
          </w:rPr>
          <w:t xml:space="preserve">the assignment of one </w:t>
        </w:r>
      </w:ins>
      <w:r w:rsidRPr="00183E3A">
        <w:rPr>
          <w:rFonts w:ascii="Courier New" w:eastAsia="Times New Roman" w:hAnsi="Courier New" w:cs="Courier New"/>
          <w:color w:val="000000"/>
          <w:kern w:val="0"/>
          <w:sz w:val="20"/>
          <w:szCs w:val="20"/>
        </w:rPr>
        <w:t xml:space="preserve">set of objects </w:t>
      </w:r>
      <w:del w:id="732" w:author="Seamus Harris" w:date="2013-12-30T15:15:00Z">
        <w:r w:rsidRPr="00183E3A" w:rsidDel="00857D42">
          <w:rPr>
            <w:rFonts w:ascii="Courier New" w:eastAsia="Times New Roman" w:hAnsi="Courier New" w:cs="Courier New"/>
            <w:color w:val="000000"/>
            <w:kern w:val="0"/>
            <w:sz w:val="20"/>
            <w:szCs w:val="20"/>
          </w:rPr>
          <w:delText xml:space="preserve">can be randomly assignment </w:delText>
        </w:r>
      </w:del>
      <w:r w:rsidRPr="00183E3A">
        <w:rPr>
          <w:rFonts w:ascii="Courier New" w:eastAsia="Times New Roman" w:hAnsi="Courier New" w:cs="Courier New"/>
          <w:color w:val="000000"/>
          <w:kern w:val="0"/>
          <w:sz w:val="20"/>
          <w:szCs w:val="20"/>
        </w:rPr>
        <w:t>to another</w:t>
      </w:r>
      <w:del w:id="733" w:author="Seamus Harris" w:date="2013-12-30T15:15:00Z">
        <w:r w:rsidRPr="00183E3A" w:rsidDel="00857D42">
          <w:rPr>
            <w:rFonts w:ascii="Courier New" w:eastAsia="Times New Roman" w:hAnsi="Courier New" w:cs="Courier New"/>
            <w:color w:val="000000"/>
            <w:kern w:val="0"/>
            <w:sz w:val="20"/>
            <w:szCs w:val="20"/>
          </w:rPr>
          <w:delText xml:space="preserve"> set of objects</w:delText>
        </w:r>
      </w:del>
      <w:r w:rsidRPr="00183E3A">
        <w:rPr>
          <w:rFonts w:ascii="Courier New" w:eastAsia="Times New Roman" w:hAnsi="Courier New" w:cs="Courier New"/>
          <w:color w:val="000000"/>
          <w:kern w:val="0"/>
          <w:sz w:val="20"/>
          <w:szCs w:val="20"/>
        </w:rPr>
        <w:t xml:space="preserve">. As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Brien1983</w:t>
      </w:r>
      <w:r w:rsidRPr="00183E3A">
        <w:rPr>
          <w:rFonts w:ascii="Courier New" w:eastAsia="Times New Roman" w:hAnsi="Courier New" w:cs="Courier New"/>
          <w:color w:val="000000"/>
          <w:kern w:val="0"/>
          <w:sz w:val="20"/>
          <w:szCs w:val="20"/>
        </w:rPr>
        <w:t>} pointed out</w:t>
      </w:r>
      <w:ins w:id="734" w:author="Seamus Harris" w:date="2013-12-30T15:15:00Z">
        <w:r w:rsidR="00857D42">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del w:id="735" w:author="Seamus Harris" w:date="2013-12-30T15:15:00Z">
        <w:r w:rsidRPr="00183E3A" w:rsidDel="00857D4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randomisation can affect the structure of the experiments. The main purpose of randomisation is to enable </w:t>
      </w:r>
      <w:del w:id="736" w:author="Seamus Harris" w:date="2013-12-30T15:16:00Z">
        <w:r w:rsidRPr="00183E3A" w:rsidDel="00857D42">
          <w:rPr>
            <w:rFonts w:ascii="Courier New" w:eastAsia="Times New Roman" w:hAnsi="Courier New" w:cs="Courier New"/>
            <w:color w:val="000000"/>
            <w:kern w:val="0"/>
            <w:sz w:val="20"/>
            <w:szCs w:val="20"/>
          </w:rPr>
          <w:delText xml:space="preserve">to </w:delText>
        </w:r>
      </w:del>
      <w:r w:rsidRPr="00183E3A">
        <w:rPr>
          <w:rFonts w:ascii="Courier New" w:eastAsia="Times New Roman" w:hAnsi="Courier New" w:cs="Courier New"/>
          <w:color w:val="000000"/>
          <w:kern w:val="0"/>
          <w:sz w:val="20"/>
          <w:szCs w:val="20"/>
        </w:rPr>
        <w:t>researcher</w:t>
      </w:r>
      <w:ins w:id="737" w:author="Seamus Harris" w:date="2013-12-30T15:16:00Z">
        <w:r w:rsidR="00857D4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to obtain </w:t>
      </w:r>
      <w:del w:id="738" w:author="Seamus Harris" w:date="2013-12-30T15:16:00Z">
        <w:r w:rsidRPr="00183E3A" w:rsidDel="00857D42">
          <w:rPr>
            <w:rFonts w:ascii="Courier New" w:eastAsia="Times New Roman" w:hAnsi="Courier New" w:cs="Courier New"/>
            <w:color w:val="000000"/>
            <w:kern w:val="0"/>
            <w:sz w:val="20"/>
            <w:szCs w:val="20"/>
          </w:rPr>
          <w:delText xml:space="preserve">the </w:delText>
        </w:r>
      </w:del>
      <w:ins w:id="739" w:author="Seamus Harris" w:date="2013-12-30T15:16:00Z">
        <w:r w:rsidR="00857D42">
          <w:rPr>
            <w:rFonts w:ascii="Courier New" w:eastAsia="Times New Roman" w:hAnsi="Courier New" w:cs="Courier New"/>
            <w:color w:val="000000"/>
            <w:kern w:val="0"/>
            <w:sz w:val="20"/>
            <w:szCs w:val="20"/>
          </w:rPr>
          <w:t xml:space="preserve">a </w:t>
        </w:r>
      </w:ins>
      <w:r w:rsidRPr="00183E3A">
        <w:rPr>
          <w:rFonts w:ascii="Courier New" w:eastAsia="Times New Roman" w:hAnsi="Courier New" w:cs="Courier New"/>
          <w:color w:val="000000"/>
          <w:kern w:val="0"/>
          <w:sz w:val="20"/>
          <w:szCs w:val="20"/>
        </w:rPr>
        <w:t>data set with minimal systematic bias</w:t>
      </w:r>
      <w:del w:id="740" w:author="Seamus Harris" w:date="2013-12-30T15:16:00Z">
        <w:r w:rsidRPr="00183E3A" w:rsidDel="00857D42">
          <w:rPr>
            <w:rFonts w:ascii="Courier New" w:eastAsia="Times New Roman" w:hAnsi="Courier New" w:cs="Courier New"/>
            <w:color w:val="000000"/>
            <w:kern w:val="0"/>
            <w:sz w:val="20"/>
            <w:szCs w:val="20"/>
          </w:rPr>
          <w:delText>es</w:delText>
        </w:r>
      </w:del>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Since </w:t>
      </w:r>
      <w:ins w:id="741" w:author="Seamus Harris" w:date="2013-12-30T15:16:00Z">
        <w:r w:rsidR="00857D42">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two-phase experiment involves three tiers of factors; the randomisation procedure is perform</w:t>
      </w:r>
      <w:ins w:id="742" w:author="Seamus Harris" w:date="2013-12-30T15:16:00Z">
        <w:r w:rsidR="00857D42">
          <w:rPr>
            <w:rFonts w:ascii="Courier New" w:eastAsia="Times New Roman" w:hAnsi="Courier New" w:cs="Courier New"/>
            <w:color w:val="000000"/>
            <w:kern w:val="0"/>
            <w:sz w:val="20"/>
            <w:szCs w:val="20"/>
          </w:rPr>
          <w:t>ed</w:t>
        </w:r>
      </w:ins>
      <w:r w:rsidRPr="00183E3A">
        <w:rPr>
          <w:rFonts w:ascii="Courier New" w:eastAsia="Times New Roman" w:hAnsi="Courier New" w:cs="Courier New"/>
          <w:color w:val="000000"/>
          <w:kern w:val="0"/>
          <w:sz w:val="20"/>
          <w:szCs w:val="20"/>
        </w:rPr>
        <w:t xml:space="preserve"> multiple times when </w:t>
      </w:r>
      <w:del w:id="743" w:author="Seamus Harris" w:date="2013-12-30T15:16:00Z">
        <w:r w:rsidRPr="00183E3A" w:rsidDel="00857D42">
          <w:rPr>
            <w:rFonts w:ascii="Courier New" w:eastAsia="Times New Roman" w:hAnsi="Courier New" w:cs="Courier New"/>
            <w:color w:val="000000"/>
            <w:kern w:val="0"/>
            <w:sz w:val="20"/>
            <w:szCs w:val="20"/>
          </w:rPr>
          <w:delText xml:space="preserve">assigned </w:delText>
        </w:r>
      </w:del>
      <w:r w:rsidRPr="00183E3A">
        <w:rPr>
          <w:rFonts w:ascii="Courier New" w:eastAsia="Times New Roman" w:hAnsi="Courier New" w:cs="Courier New"/>
          <w:color w:val="000000"/>
          <w:kern w:val="0"/>
          <w:sz w:val="20"/>
          <w:szCs w:val="20"/>
        </w:rPr>
        <w:t xml:space="preserve">the factors </w:t>
      </w:r>
      <w:ins w:id="744" w:author="Seamus Harris" w:date="2013-12-30T15:16:00Z">
        <w:r w:rsidR="00857D42">
          <w:rPr>
            <w:rFonts w:ascii="Courier New" w:eastAsia="Times New Roman" w:hAnsi="Courier New" w:cs="Courier New"/>
            <w:color w:val="000000"/>
            <w:kern w:val="0"/>
            <w:sz w:val="20"/>
            <w:szCs w:val="20"/>
          </w:rPr>
          <w:t xml:space="preserve">are assigned to </w:t>
        </w:r>
      </w:ins>
      <w:del w:id="745" w:author="Seamus Harris" w:date="2013-12-30T15:16:00Z">
        <w:r w:rsidRPr="00183E3A" w:rsidDel="00857D42">
          <w:rPr>
            <w:rFonts w:ascii="Courier New" w:eastAsia="Times New Roman" w:hAnsi="Courier New" w:cs="Courier New"/>
            <w:color w:val="000000"/>
            <w:kern w:val="0"/>
            <w:sz w:val="20"/>
            <w:szCs w:val="20"/>
          </w:rPr>
          <w:delText xml:space="preserve">between </w:delText>
        </w:r>
      </w:del>
      <w:r w:rsidRPr="00183E3A">
        <w:rPr>
          <w:rFonts w:ascii="Courier New" w:eastAsia="Times New Roman" w:hAnsi="Courier New" w:cs="Courier New"/>
          <w:color w:val="000000"/>
          <w:kern w:val="0"/>
          <w:sz w:val="20"/>
          <w:szCs w:val="20"/>
        </w:rPr>
        <w:t xml:space="preserve">different tiers. </w:t>
      </w:r>
      <w:proofErr w:type="gramStart"/>
      <w:r w:rsidRPr="00183E3A">
        <w:rPr>
          <w:rFonts w:ascii="Courier New" w:eastAsia="Times New Roman" w:hAnsi="Courier New" w:cs="Courier New"/>
          <w:color w:val="000000"/>
          <w:kern w:val="0"/>
          <w:sz w:val="20"/>
          <w:szCs w:val="20"/>
        </w:rPr>
        <w:t>Thus</w:t>
      </w:r>
      <w:proofErr w:type="gramEnd"/>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Brien2006b</w:t>
      </w:r>
      <w:r w:rsidRPr="00183E3A">
        <w:rPr>
          <w:rFonts w:ascii="Courier New" w:eastAsia="Times New Roman" w:hAnsi="Courier New" w:cs="Courier New"/>
          <w:color w:val="000000"/>
          <w:kern w:val="0"/>
          <w:sz w:val="20"/>
          <w:szCs w:val="20"/>
        </w:rPr>
        <w:t xml:space="preserve">} </w:t>
      </w:r>
      <w:del w:id="746" w:author="Seamus Harris" w:date="2013-12-30T18:28:00Z">
        <w:r w:rsidRPr="00183E3A" w:rsidDel="00A0655E">
          <w:rPr>
            <w:rFonts w:ascii="Courier New" w:eastAsia="Times New Roman" w:hAnsi="Courier New" w:cs="Courier New"/>
            <w:color w:val="000000"/>
            <w:kern w:val="0"/>
            <w:sz w:val="20"/>
            <w:szCs w:val="20"/>
          </w:rPr>
          <w:delText xml:space="preserve">called </w:delText>
        </w:r>
      </w:del>
      <w:ins w:id="747" w:author="Seamus Harris" w:date="2013-12-30T18:28:00Z">
        <w:r w:rsidR="00A0655E">
          <w:rPr>
            <w:rFonts w:ascii="Courier New" w:eastAsia="Times New Roman" w:hAnsi="Courier New" w:cs="Courier New"/>
            <w:color w:val="000000"/>
            <w:kern w:val="0"/>
            <w:sz w:val="20"/>
            <w:szCs w:val="20"/>
          </w:rPr>
          <w:t>developed the t</w:t>
        </w:r>
      </w:ins>
      <w:ins w:id="748" w:author="Seamus Harris" w:date="2013-12-30T18:29:00Z">
        <w:r w:rsidR="00A0655E">
          <w:rPr>
            <w:rFonts w:ascii="Courier New" w:eastAsia="Times New Roman" w:hAnsi="Courier New" w:cs="Courier New"/>
            <w:color w:val="000000"/>
            <w:kern w:val="0"/>
            <w:sz w:val="20"/>
            <w:szCs w:val="20"/>
          </w:rPr>
          <w:t>erm</w:t>
        </w:r>
      </w:ins>
      <w:ins w:id="749" w:author="Seamus Harris" w:date="2013-12-30T18:28:00Z">
        <w:r w:rsidR="00A0655E"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{multiple randomisation}.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Brien2006b</w:t>
      </w:r>
      <w:r w:rsidRPr="00183E3A">
        <w:rPr>
          <w:rFonts w:ascii="Courier New" w:eastAsia="Times New Roman" w:hAnsi="Courier New" w:cs="Courier New"/>
          <w:color w:val="000000"/>
          <w:kern w:val="0"/>
          <w:sz w:val="20"/>
          <w:szCs w:val="20"/>
        </w:rPr>
        <w:t>} then compared and contrasted six types of multiple randomisation</w:t>
      </w:r>
      <w:del w:id="750" w:author="Seamus Harris" w:date="2013-12-30T18:29:00Z">
        <w:r w:rsidRPr="00183E3A" w:rsidDel="00A0655E">
          <w:rPr>
            <w:rFonts w:ascii="Courier New" w:eastAsia="Times New Roman" w:hAnsi="Courier New" w:cs="Courier New"/>
            <w:color w:val="000000"/>
            <w:kern w:val="0"/>
            <w:sz w:val="20"/>
            <w:szCs w:val="20"/>
          </w:rPr>
          <w:delText>s</w:delText>
        </w:r>
      </w:del>
      <w:del w:id="751" w:author="Seamus Harris" w:date="2013-12-30T15:18:00Z">
        <w:r w:rsidRPr="00183E3A" w:rsidDel="00857D42">
          <w:rPr>
            <w:rFonts w:ascii="Courier New" w:eastAsia="Times New Roman" w:hAnsi="Courier New" w:cs="Courier New"/>
            <w:color w:val="000000"/>
            <w:kern w:val="0"/>
            <w:sz w:val="20"/>
            <w:szCs w:val="20"/>
          </w:rPr>
          <w:delText xml:space="preserve">. These are </w:delText>
        </w:r>
      </w:del>
      <w:ins w:id="752" w:author="Seamus Harris" w:date="2013-12-30T15:18:00Z">
        <w:r w:rsidR="00857D42">
          <w:rPr>
            <w:rFonts w:ascii="Courier New" w:eastAsia="Times New Roman" w:hAnsi="Courier New" w:cs="Courier New"/>
            <w:color w:val="000000"/>
            <w:kern w:val="0"/>
            <w:sz w:val="20"/>
            <w:szCs w:val="20"/>
          </w:rPr>
          <w:t xml:space="preserve">, namely </w:t>
        </w:r>
      </w:ins>
      <w:r w:rsidRPr="00183E3A">
        <w:rPr>
          <w:rFonts w:ascii="Courier New" w:eastAsia="Times New Roman" w:hAnsi="Courier New" w:cs="Courier New"/>
          <w:color w:val="000000"/>
          <w:kern w:val="0"/>
          <w:sz w:val="20"/>
          <w:szCs w:val="20"/>
        </w:rPr>
        <w:t xml:space="preserve">composed, coincident, independent, double, randomised-inclusive and </w:t>
      </w:r>
      <w:del w:id="753" w:author="Seamus Harris" w:date="2013-12-30T15:18:00Z">
        <w:r w:rsidRPr="00183E3A" w:rsidDel="00857D42">
          <w:rPr>
            <w:rFonts w:ascii="Courier New" w:eastAsia="Times New Roman" w:hAnsi="Courier New" w:cs="Courier New"/>
            <w:color w:val="000000"/>
            <w:kern w:val="0"/>
            <w:sz w:val="20"/>
            <w:szCs w:val="20"/>
            <w:u w:val="single"/>
          </w:rPr>
          <w:delText>un</w:delText>
        </w:r>
      </w:del>
      <w:ins w:id="754" w:author="Seamus Harris" w:date="2013-12-30T15:18:00Z">
        <w:r w:rsidR="00857D42">
          <w:rPr>
            <w:rFonts w:ascii="Courier New" w:eastAsia="Times New Roman" w:hAnsi="Courier New" w:cs="Courier New"/>
            <w:color w:val="000000"/>
            <w:kern w:val="0"/>
            <w:sz w:val="20"/>
            <w:szCs w:val="20"/>
            <w:u w:val="single"/>
          </w:rPr>
          <w:t>non</w:t>
        </w:r>
      </w:ins>
      <w:r w:rsidRPr="00183E3A">
        <w:rPr>
          <w:rFonts w:ascii="Courier New" w:eastAsia="Times New Roman" w:hAnsi="Courier New" w:cs="Courier New"/>
          <w:color w:val="000000"/>
          <w:kern w:val="0"/>
          <w:sz w:val="20"/>
          <w:szCs w:val="20"/>
        </w:rPr>
        <w:t>-randomised-inclusive multiple randomisation</w:t>
      </w:r>
      <w:del w:id="755" w:author="Seamus Harris" w:date="2013-12-30T18:29:00Z">
        <w:r w:rsidRPr="00183E3A" w:rsidDel="00A0655E">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These six </w:t>
      </w:r>
      <w:del w:id="756" w:author="Seamus Harris" w:date="2013-12-30T18:29:00Z">
        <w:r w:rsidRPr="00183E3A" w:rsidDel="00A0655E">
          <w:rPr>
            <w:rFonts w:ascii="Courier New" w:eastAsia="Times New Roman" w:hAnsi="Courier New" w:cs="Courier New"/>
            <w:color w:val="000000"/>
            <w:kern w:val="0"/>
            <w:sz w:val="20"/>
            <w:szCs w:val="20"/>
          </w:rPr>
          <w:delText xml:space="preserve">different </w:delText>
        </w:r>
      </w:del>
      <w:r w:rsidRPr="00183E3A">
        <w:rPr>
          <w:rFonts w:ascii="Courier New" w:eastAsia="Times New Roman" w:hAnsi="Courier New" w:cs="Courier New"/>
          <w:color w:val="000000"/>
          <w:kern w:val="0"/>
          <w:sz w:val="20"/>
          <w:szCs w:val="20"/>
        </w:rPr>
        <w:t xml:space="preserve">multiple randomisations </w:t>
      </w:r>
      <w:del w:id="757" w:author="Seamus Harris" w:date="2013-12-30T15:18:00Z">
        <w:r w:rsidRPr="00183E3A" w:rsidDel="00857D42">
          <w:rPr>
            <w:rFonts w:ascii="Courier New" w:eastAsia="Times New Roman" w:hAnsi="Courier New" w:cs="Courier New"/>
            <w:color w:val="000000"/>
            <w:kern w:val="0"/>
            <w:sz w:val="20"/>
            <w:szCs w:val="20"/>
          </w:rPr>
          <w:delText xml:space="preserve">are </w:delText>
        </w:r>
      </w:del>
      <w:r w:rsidRPr="00183E3A">
        <w:rPr>
          <w:rFonts w:ascii="Courier New" w:eastAsia="Times New Roman" w:hAnsi="Courier New" w:cs="Courier New"/>
          <w:color w:val="000000"/>
          <w:kern w:val="0"/>
          <w:sz w:val="20"/>
          <w:szCs w:val="20"/>
        </w:rPr>
        <w:t xml:space="preserve">differ in </w:t>
      </w:r>
      <w:ins w:id="758" w:author="Seamus Harris" w:date="2013-12-30T15:19:00Z">
        <w:r w:rsidR="00857D42">
          <w:rPr>
            <w:rFonts w:ascii="Courier New" w:eastAsia="Times New Roman" w:hAnsi="Courier New" w:cs="Courier New"/>
            <w:color w:val="000000"/>
            <w:kern w:val="0"/>
            <w:sz w:val="20"/>
            <w:szCs w:val="20"/>
          </w:rPr>
          <w:t xml:space="preserve">both </w:t>
        </w:r>
      </w:ins>
      <w:r w:rsidRPr="00183E3A">
        <w:rPr>
          <w:rFonts w:ascii="Courier New" w:eastAsia="Times New Roman" w:hAnsi="Courier New" w:cs="Courier New"/>
          <w:color w:val="000000"/>
          <w:kern w:val="0"/>
          <w:sz w:val="20"/>
          <w:szCs w:val="20"/>
        </w:rPr>
        <w:t xml:space="preserve">the direction of the randomisation </w:t>
      </w:r>
      <w:del w:id="759" w:author="Seamus Harris" w:date="2013-12-30T15:19:00Z">
        <w:r w:rsidRPr="00183E3A" w:rsidDel="00857D42">
          <w:rPr>
            <w:rFonts w:ascii="Courier New" w:eastAsia="Times New Roman" w:hAnsi="Courier New" w:cs="Courier New"/>
            <w:color w:val="000000"/>
            <w:kern w:val="0"/>
            <w:sz w:val="20"/>
            <w:szCs w:val="20"/>
          </w:rPr>
          <w:delText xml:space="preserve">as well as </w:delText>
        </w:r>
      </w:del>
      <w:ins w:id="760" w:author="Seamus Harris" w:date="2013-12-30T15:19:00Z">
        <w:r w:rsidR="00857D42">
          <w:rPr>
            <w:rFonts w:ascii="Courier New" w:eastAsia="Times New Roman" w:hAnsi="Courier New" w:cs="Courier New"/>
            <w:color w:val="000000"/>
            <w:kern w:val="0"/>
            <w:sz w:val="20"/>
            <w:szCs w:val="20"/>
          </w:rPr>
          <w:t xml:space="preserve">and </w:t>
        </w:r>
      </w:ins>
      <w:r w:rsidRPr="00183E3A">
        <w:rPr>
          <w:rFonts w:ascii="Courier New" w:eastAsia="Times New Roman" w:hAnsi="Courier New" w:cs="Courier New"/>
          <w:color w:val="000000"/>
          <w:kern w:val="0"/>
          <w:sz w:val="20"/>
          <w:szCs w:val="20"/>
        </w:rPr>
        <w:t xml:space="preserve">how </w:t>
      </w:r>
      <w:del w:id="761" w:author="Seamus Harris" w:date="2013-12-30T18:29:00Z">
        <w:r w:rsidRPr="00183E3A" w:rsidDel="00A0655E">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terms in different tier</w:t>
      </w:r>
      <w:ins w:id="762" w:author="Seamus Harris" w:date="2013-12-30T15:19:00Z">
        <w:r w:rsidR="00857D4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del w:id="763" w:author="Seamus Harris" w:date="2013-12-30T15:19:00Z">
        <w:r w:rsidRPr="00183E3A" w:rsidDel="00857D42">
          <w:rPr>
            <w:rFonts w:ascii="Courier New" w:eastAsia="Times New Roman" w:hAnsi="Courier New" w:cs="Courier New"/>
            <w:color w:val="000000"/>
            <w:kern w:val="0"/>
            <w:sz w:val="20"/>
            <w:szCs w:val="20"/>
          </w:rPr>
          <w:delText xml:space="preserve">are </w:delText>
        </w:r>
      </w:del>
      <w:r w:rsidRPr="00183E3A">
        <w:rPr>
          <w:rFonts w:ascii="Courier New" w:eastAsia="Times New Roman" w:hAnsi="Courier New" w:cs="Courier New"/>
          <w:color w:val="000000"/>
          <w:kern w:val="0"/>
          <w:sz w:val="20"/>
          <w:szCs w:val="20"/>
        </w:rPr>
        <w:t xml:space="preserve">interact with </w:t>
      </w:r>
      <w:del w:id="764" w:author="Seamus Harris" w:date="2013-12-30T15:19:00Z">
        <w:r w:rsidRPr="00183E3A" w:rsidDel="00857D42">
          <w:rPr>
            <w:rFonts w:ascii="Courier New" w:eastAsia="Times New Roman" w:hAnsi="Courier New" w:cs="Courier New"/>
            <w:color w:val="000000"/>
            <w:kern w:val="0"/>
            <w:sz w:val="20"/>
            <w:szCs w:val="20"/>
          </w:rPr>
          <w:delText xml:space="preserve">each </w:delText>
        </w:r>
      </w:del>
      <w:ins w:id="765" w:author="Seamus Harris" w:date="2013-12-30T15:19:00Z">
        <w:r w:rsidR="00857D42">
          <w:rPr>
            <w:rFonts w:ascii="Courier New" w:eastAsia="Times New Roman" w:hAnsi="Courier New" w:cs="Courier New"/>
            <w:color w:val="000000"/>
            <w:kern w:val="0"/>
            <w:sz w:val="20"/>
            <w:szCs w:val="20"/>
          </w:rPr>
          <w:t>one an</w:t>
        </w:r>
      </w:ins>
      <w:r w:rsidRPr="00183E3A">
        <w:rPr>
          <w:rFonts w:ascii="Courier New" w:eastAsia="Times New Roman" w:hAnsi="Courier New" w:cs="Courier New"/>
          <w:color w:val="000000"/>
          <w:kern w:val="0"/>
          <w:sz w:val="20"/>
          <w:szCs w:val="20"/>
        </w:rPr>
        <w:t>other. For a more detail</w:t>
      </w:r>
      <w:ins w:id="766" w:author="Seamus Harris" w:date="2013-12-30T15:19:00Z">
        <w:r w:rsidR="00857D42">
          <w:rPr>
            <w:rFonts w:ascii="Courier New" w:eastAsia="Times New Roman" w:hAnsi="Courier New" w:cs="Courier New"/>
            <w:color w:val="000000"/>
            <w:kern w:val="0"/>
            <w:sz w:val="20"/>
            <w:szCs w:val="20"/>
          </w:rPr>
          <w:t>ed</w:t>
        </w:r>
      </w:ins>
      <w:r w:rsidRPr="00183E3A">
        <w:rPr>
          <w:rFonts w:ascii="Courier New" w:eastAsia="Times New Roman" w:hAnsi="Courier New" w:cs="Courier New"/>
          <w:color w:val="000000"/>
          <w:kern w:val="0"/>
          <w:sz w:val="20"/>
          <w:szCs w:val="20"/>
        </w:rPr>
        <w:t xml:space="preserve"> description of these multiple randomisations see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Brien2006b</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Brien2009</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Brien2010</w:t>
      </w:r>
      <w:r w:rsidRPr="00183E3A">
        <w:rPr>
          <w:rFonts w:ascii="Courier New" w:eastAsia="Times New Roman" w:hAnsi="Courier New" w:cs="Courier New"/>
          <w:color w:val="000000"/>
          <w:kern w:val="0"/>
          <w:sz w:val="20"/>
          <w:szCs w:val="20"/>
        </w:rPr>
        <w:t xml:space="preserve">} </w:t>
      </w:r>
      <w:del w:id="767" w:author="Seamus Harris" w:date="2013-12-30T18:30:00Z">
        <w:r w:rsidRPr="00183E3A" w:rsidDel="00A0655E">
          <w:rPr>
            <w:rFonts w:ascii="Courier New" w:eastAsia="Times New Roman" w:hAnsi="Courier New" w:cs="Courier New"/>
            <w:color w:val="000000"/>
            <w:kern w:val="0"/>
            <w:sz w:val="20"/>
            <w:szCs w:val="20"/>
          </w:rPr>
          <w:delText xml:space="preserve">then </w:delText>
        </w:r>
      </w:del>
      <w:ins w:id="768" w:author="Seamus Harris" w:date="2013-12-30T18:30:00Z">
        <w:r w:rsidR="00A0655E">
          <w:rPr>
            <w:rFonts w:ascii="Courier New" w:eastAsia="Times New Roman" w:hAnsi="Courier New" w:cs="Courier New"/>
            <w:color w:val="000000"/>
            <w:kern w:val="0"/>
            <w:sz w:val="20"/>
            <w:szCs w:val="20"/>
          </w:rPr>
          <w:t xml:space="preserve">also </w:t>
        </w:r>
      </w:ins>
      <w:r w:rsidRPr="00183E3A">
        <w:rPr>
          <w:rFonts w:ascii="Courier New" w:eastAsia="Times New Roman" w:hAnsi="Courier New" w:cs="Courier New"/>
          <w:color w:val="000000"/>
          <w:kern w:val="0"/>
          <w:sz w:val="20"/>
          <w:szCs w:val="20"/>
        </w:rPr>
        <w:t xml:space="preserve">published two papers on the aspects of orthogonal decomposition of the data space for the two-phase experiment </w:t>
      </w:r>
      <w:del w:id="769" w:author="Seamus Harris" w:date="2013-12-30T15:20:00Z">
        <w:r w:rsidRPr="00183E3A" w:rsidDel="00857D42">
          <w:rPr>
            <w:rFonts w:ascii="Courier New" w:eastAsia="Times New Roman" w:hAnsi="Courier New" w:cs="Courier New"/>
            <w:color w:val="000000"/>
            <w:kern w:val="0"/>
            <w:sz w:val="20"/>
            <w:szCs w:val="20"/>
          </w:rPr>
          <w:delText xml:space="preserve">for </w:delText>
        </w:r>
      </w:del>
      <w:ins w:id="770" w:author="Seamus Harris" w:date="2013-12-30T15:20:00Z">
        <w:r w:rsidR="00857D42">
          <w:rPr>
            <w:rFonts w:ascii="Courier New" w:eastAsia="Times New Roman" w:hAnsi="Courier New" w:cs="Courier New"/>
            <w:color w:val="000000"/>
            <w:kern w:val="0"/>
            <w:sz w:val="20"/>
            <w:szCs w:val="20"/>
          </w:rPr>
          <w:t xml:space="preserve">with </w:t>
        </w:r>
      </w:ins>
      <w:r w:rsidRPr="00183E3A">
        <w:rPr>
          <w:rFonts w:ascii="Courier New" w:eastAsia="Times New Roman" w:hAnsi="Courier New" w:cs="Courier New"/>
          <w:color w:val="000000"/>
          <w:kern w:val="0"/>
          <w:sz w:val="20"/>
          <w:szCs w:val="20"/>
        </w:rPr>
        <w:t>different type</w:t>
      </w:r>
      <w:ins w:id="771" w:author="Seamus Harris" w:date="2013-12-30T15:20:00Z">
        <w:r w:rsidR="00857D4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of multiple </w:t>
      </w:r>
      <w:proofErr w:type="gramStart"/>
      <w:r w:rsidRPr="00183E3A">
        <w:rPr>
          <w:rFonts w:ascii="Courier New" w:eastAsia="Times New Roman" w:hAnsi="Courier New" w:cs="Courier New"/>
          <w:color w:val="000000"/>
          <w:kern w:val="0"/>
          <w:sz w:val="20"/>
          <w:szCs w:val="20"/>
        </w:rPr>
        <w:t>randomisation</w:t>
      </w:r>
      <w:proofErr w:type="gramEnd"/>
      <w:del w:id="772" w:author="Seamus Harris" w:date="2013-12-30T18:30:00Z">
        <w:r w:rsidRPr="00183E3A" w:rsidDel="00A0655E">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Two different notations </w:t>
      </w:r>
      <w:del w:id="773" w:author="Seamus Harris" w:date="2013-12-30T15:20:00Z">
        <w:r w:rsidRPr="00183E3A" w:rsidDel="00857D42">
          <w:rPr>
            <w:rFonts w:ascii="Courier New" w:eastAsia="Times New Roman" w:hAnsi="Courier New" w:cs="Courier New"/>
            <w:color w:val="000000"/>
            <w:kern w:val="0"/>
            <w:sz w:val="20"/>
            <w:szCs w:val="20"/>
          </w:rPr>
          <w:delText xml:space="preserve">in </w:delText>
        </w:r>
      </w:del>
      <w:ins w:id="774" w:author="Seamus Harris" w:date="2013-12-30T15:20:00Z">
        <w:r w:rsidR="00857D42">
          <w:rPr>
            <w:rFonts w:ascii="Courier New" w:eastAsia="Times New Roman" w:hAnsi="Courier New" w:cs="Courier New"/>
            <w:color w:val="000000"/>
            <w:kern w:val="0"/>
            <w:sz w:val="20"/>
            <w:szCs w:val="20"/>
          </w:rPr>
          <w:t xml:space="preserve">used to </w:t>
        </w:r>
      </w:ins>
      <w:r w:rsidRPr="00183E3A">
        <w:rPr>
          <w:rFonts w:ascii="Courier New" w:eastAsia="Times New Roman" w:hAnsi="Courier New" w:cs="Courier New"/>
          <w:color w:val="000000"/>
          <w:kern w:val="0"/>
          <w:sz w:val="20"/>
          <w:szCs w:val="20"/>
        </w:rPr>
        <w:t>represent</w:t>
      </w:r>
      <w:del w:id="775" w:author="Seamus Harris" w:date="2013-12-30T15:20:00Z">
        <w:r w:rsidRPr="00183E3A" w:rsidDel="00857D42">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the </w:t>
      </w:r>
      <w:del w:id="776" w:author="Seamus Harris" w:date="2013-12-30T18:30:00Z">
        <w:r w:rsidRPr="00183E3A" w:rsidDel="00A0655E">
          <w:rPr>
            <w:rFonts w:ascii="Courier New" w:eastAsia="Times New Roman" w:hAnsi="Courier New" w:cs="Courier New"/>
            <w:color w:val="000000"/>
            <w:kern w:val="0"/>
            <w:sz w:val="20"/>
            <w:szCs w:val="20"/>
          </w:rPr>
          <w:delText xml:space="preserve"> </w:delText>
        </w:r>
      </w:del>
      <w:r w:rsidRPr="00183E3A">
        <w:rPr>
          <w:rFonts w:ascii="Courier New" w:eastAsia="Times New Roman" w:hAnsi="Courier New" w:cs="Courier New"/>
          <w:color w:val="000000"/>
          <w:kern w:val="0"/>
          <w:sz w:val="20"/>
          <w:szCs w:val="20"/>
        </w:rPr>
        <w:t xml:space="preserve">orthogonal decomposition of the data space </w:t>
      </w:r>
      <w:del w:id="777" w:author="Seamus Harris" w:date="2013-12-30T18:30:00Z">
        <w:r w:rsidRPr="00183E3A" w:rsidDel="00A0655E">
          <w:rPr>
            <w:rFonts w:ascii="Courier New" w:eastAsia="Times New Roman" w:hAnsi="Courier New" w:cs="Courier New"/>
            <w:color w:val="000000"/>
            <w:kern w:val="0"/>
            <w:sz w:val="20"/>
            <w:szCs w:val="20"/>
          </w:rPr>
          <w:delText xml:space="preserve">are </w:delText>
        </w:r>
      </w:del>
      <w:ins w:id="778" w:author="Seamus Harris" w:date="2013-12-30T18:30:00Z">
        <w:r w:rsidR="00A0655E">
          <w:rPr>
            <w:rFonts w:ascii="Courier New" w:eastAsia="Times New Roman" w:hAnsi="Courier New" w:cs="Courier New"/>
            <w:color w:val="000000"/>
            <w:kern w:val="0"/>
            <w:sz w:val="20"/>
            <w:szCs w:val="20"/>
          </w:rPr>
          <w:t>were</w:t>
        </w:r>
        <w:r w:rsidR="00A0655E"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introduced by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Brien2009</w:t>
      </w:r>
      <w:r w:rsidRPr="00183E3A">
        <w:rPr>
          <w:rFonts w:ascii="Courier New" w:eastAsia="Times New Roman" w:hAnsi="Courier New" w:cs="Courier New"/>
          <w:color w:val="000000"/>
          <w:kern w:val="0"/>
          <w:sz w:val="20"/>
          <w:szCs w:val="20"/>
        </w:rPr>
        <w:t xml:space="preserve">}. Given that two sets of orthogonal matrices </w:t>
      </w:r>
      <w:del w:id="779" w:author="Seamus Harris" w:date="2013-12-30T18:30:00Z">
        <w:r w:rsidRPr="00183E3A" w:rsidDel="00A0655E">
          <w:rPr>
            <w:rFonts w:ascii="Courier New" w:eastAsia="Times New Roman" w:hAnsi="Courier New" w:cs="Courier New"/>
            <w:color w:val="000000"/>
            <w:kern w:val="0"/>
            <w:sz w:val="20"/>
            <w:szCs w:val="20"/>
          </w:rPr>
          <w:delText>are</w:delText>
        </w:r>
      </w:del>
      <w:ins w:id="780" w:author="Seamus Harris" w:date="2013-12-30T18:30:00Z">
        <w:r w:rsidR="00A0655E">
          <w:rPr>
            <w:rFonts w:ascii="Courier New" w:eastAsia="Times New Roman" w:hAnsi="Courier New" w:cs="Courier New"/>
            <w:color w:val="000000"/>
            <w:kern w:val="0"/>
            <w:sz w:val="20"/>
            <w:szCs w:val="20"/>
          </w:rPr>
          <w:t>were</w:t>
        </w:r>
      </w:ins>
      <w:r w:rsidRPr="00183E3A">
        <w:rPr>
          <w:rFonts w:ascii="Courier New" w:eastAsia="Times New Roman" w:hAnsi="Courier New" w:cs="Courier New"/>
          <w:color w:val="000000"/>
          <w:kern w:val="0"/>
          <w:sz w:val="20"/>
          <w:szCs w:val="20"/>
        </w:rPr>
        <w:t xml:space="preserve"> denoted by </w:t>
      </w:r>
      <w:r w:rsidRPr="00183E3A">
        <w:rPr>
          <w:rFonts w:ascii="Courier New" w:eastAsia="Times New Roman" w:hAnsi="Courier New" w:cs="Courier New"/>
          <w:color w:val="008000"/>
          <w:kern w:val="0"/>
          <w:sz w:val="20"/>
          <w:szCs w:val="20"/>
        </w:rPr>
        <w:t>$\</w:t>
      </w:r>
      <w:proofErr w:type="spellStart"/>
      <w:proofErr w:type="gram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w:t>
      </w:r>
      <w:proofErr w:type="gramEnd"/>
      <w:r w:rsidRPr="00183E3A">
        <w:rPr>
          <w:rFonts w:ascii="Courier New" w:eastAsia="Times New Roman" w:hAnsi="Courier New" w:cs="Courier New"/>
          <w:color w:val="008000"/>
          <w:kern w:val="0"/>
          <w:sz w:val="20"/>
          <w:szCs w:val="20"/>
        </w:rPr>
        <w:t>P}$</w:t>
      </w:r>
      <w:r w:rsidRPr="00183E3A">
        <w:rPr>
          <w:rFonts w:ascii="Courier New" w:eastAsia="Times New Roman" w:hAnsi="Courier New" w:cs="Courier New"/>
          <w:color w:val="000000"/>
          <w:kern w:val="0"/>
          <w:sz w:val="20"/>
          <w:szCs w:val="20"/>
        </w:rPr>
        <w:t xml:space="preserve"> and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the matrix set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{P}$</w:t>
      </w:r>
      <w:r w:rsidRPr="00183E3A">
        <w:rPr>
          <w:rFonts w:ascii="Courier New" w:eastAsia="Times New Roman" w:hAnsi="Courier New" w:cs="Courier New"/>
          <w:color w:val="000000"/>
          <w:kern w:val="0"/>
          <w:sz w:val="20"/>
          <w:szCs w:val="20"/>
        </w:rPr>
        <w:t xml:space="preserve"> decomposed by the matrix set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is expressed by</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{P} \</w:t>
      </w:r>
      <w:proofErr w:type="spellStart"/>
      <w:r w:rsidRPr="00183E3A">
        <w:rPr>
          <w:rFonts w:ascii="Courier New" w:eastAsia="Times New Roman" w:hAnsi="Courier New" w:cs="Courier New"/>
          <w:color w:val="008000"/>
          <w:kern w:val="0"/>
          <w:sz w:val="20"/>
          <w:szCs w:val="20"/>
        </w:rPr>
        <w:t>rhd</w:t>
      </w:r>
      <w:proofErr w:type="spellEnd"/>
      <w:r w:rsidRPr="00183E3A">
        <w:rPr>
          <w:rFonts w:ascii="Courier New" w:eastAsia="Times New Roman" w:hAnsi="Courier New" w:cs="Courier New"/>
          <w:color w:val="008000"/>
          <w:kern w:val="0"/>
          <w:sz w:val="20"/>
          <w:szCs w:val="20"/>
        </w:rPr>
        <w:t xml:space="preserve"> \</w:t>
      </w:r>
      <w:proofErr w:type="spellStart"/>
      <w:proofErr w:type="gram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w:t>
      </w:r>
      <w:proofErr w:type="gramEnd"/>
      <w:r w:rsidRPr="00183E3A">
        <w:rPr>
          <w:rFonts w:ascii="Courier New" w:eastAsia="Times New Roman" w:hAnsi="Courier New" w:cs="Courier New"/>
          <w:color w:val="008000"/>
          <w:kern w:val="0"/>
          <w:sz w:val="20"/>
          <w:szCs w:val="20"/>
        </w:rPr>
        <w:t>Q}.</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Given that </w:t>
      </w:r>
      <w:r w:rsidRPr="00183E3A">
        <w:rPr>
          <w:rFonts w:ascii="Courier New" w:eastAsia="Times New Roman" w:hAnsi="Courier New" w:cs="Courier New"/>
          <w:color w:val="008000"/>
          <w:kern w:val="0"/>
          <w:sz w:val="20"/>
          <w:szCs w:val="20"/>
        </w:rPr>
        <w:t>$P \in \</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{P}$</w:t>
      </w:r>
      <w:r w:rsidRPr="00183E3A">
        <w:rPr>
          <w:rFonts w:ascii="Courier New" w:eastAsia="Times New Roman" w:hAnsi="Courier New" w:cs="Courier New"/>
          <w:color w:val="000000"/>
          <w:kern w:val="0"/>
          <w:sz w:val="20"/>
          <w:szCs w:val="20"/>
        </w:rPr>
        <w:t xml:space="preserve"> and </w:t>
      </w:r>
      <w:r w:rsidRPr="00183E3A">
        <w:rPr>
          <w:rFonts w:ascii="Courier New" w:eastAsia="Times New Roman" w:hAnsi="Courier New" w:cs="Courier New"/>
          <w:color w:val="008000"/>
          <w:kern w:val="0"/>
          <w:sz w:val="20"/>
          <w:szCs w:val="20"/>
        </w:rPr>
        <w:t>$Q \in \</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8000"/>
          <w:kern w:val="0"/>
          <w:sz w:val="20"/>
          <w:szCs w:val="20"/>
        </w:rPr>
        <w:t>P \</w:t>
      </w:r>
      <w:proofErr w:type="spellStart"/>
      <w:r w:rsidRPr="00183E3A">
        <w:rPr>
          <w:rFonts w:ascii="Courier New" w:eastAsia="Times New Roman" w:hAnsi="Courier New" w:cs="Courier New"/>
          <w:color w:val="008000"/>
          <w:kern w:val="0"/>
          <w:sz w:val="20"/>
          <w:szCs w:val="20"/>
        </w:rPr>
        <w:t>rhd</w:t>
      </w:r>
      <w:proofErr w:type="spellEnd"/>
      <w:r w:rsidRPr="00183E3A">
        <w:rPr>
          <w:rFonts w:ascii="Courier New" w:eastAsia="Times New Roman" w:hAnsi="Courier New" w:cs="Courier New"/>
          <w:color w:val="008000"/>
          <w:kern w:val="0"/>
          <w:sz w:val="20"/>
          <w:szCs w:val="20"/>
        </w:rPr>
        <w:t xml:space="preserve"> Q </w:t>
      </w:r>
      <w:proofErr w:type="gramStart"/>
      <w:r w:rsidRPr="00183E3A">
        <w:rPr>
          <w:rFonts w:ascii="Courier New" w:eastAsia="Times New Roman" w:hAnsi="Courier New" w:cs="Courier New"/>
          <w:color w:val="008000"/>
          <w:kern w:val="0"/>
          <w:sz w:val="20"/>
          <w:szCs w:val="20"/>
        </w:rPr>
        <w:t>=  E</w:t>
      </w:r>
      <w:proofErr w:type="gramEnd"/>
      <w:r w:rsidRPr="00183E3A">
        <w:rPr>
          <w:rFonts w:ascii="Courier New" w:eastAsia="Times New Roman" w:hAnsi="Courier New" w:cs="Courier New"/>
          <w:color w:val="008000"/>
          <w:kern w:val="0"/>
          <w:sz w:val="20"/>
          <w:szCs w:val="20"/>
        </w:rPr>
        <w:t>_{PQ}^{-1}PQP</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gramStart"/>
      <w:r w:rsidRPr="00183E3A">
        <w:rPr>
          <w:rFonts w:ascii="Courier New" w:eastAsia="Times New Roman" w:hAnsi="Courier New" w:cs="Courier New"/>
          <w:color w:val="000000"/>
          <w:kern w:val="0"/>
          <w:sz w:val="20"/>
          <w:szCs w:val="20"/>
        </w:rPr>
        <w:t>where</w:t>
      </w:r>
      <w:proofErr w:type="gramEnd"/>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8000"/>
          <w:kern w:val="0"/>
          <w:sz w:val="20"/>
          <w:szCs w:val="20"/>
        </w:rPr>
        <w:t>$E_{PQ}$</w:t>
      </w:r>
      <w:r w:rsidRPr="00183E3A">
        <w:rPr>
          <w:rFonts w:ascii="Courier New" w:eastAsia="Times New Roman" w:hAnsi="Courier New" w:cs="Courier New"/>
          <w:color w:val="000000"/>
          <w:kern w:val="0"/>
          <w:sz w:val="20"/>
          <w:szCs w:val="20"/>
        </w:rPr>
        <w:t xml:space="preserve"> denotes the efficiency factor of </w:t>
      </w:r>
      <w:r w:rsidRPr="00183E3A">
        <w:rPr>
          <w:rFonts w:ascii="Courier New" w:eastAsia="Times New Roman" w:hAnsi="Courier New" w:cs="Courier New"/>
          <w:color w:val="008000"/>
          <w:kern w:val="0"/>
          <w:sz w:val="20"/>
          <w:szCs w:val="20"/>
        </w:rPr>
        <w:t>$P$</w:t>
      </w:r>
      <w:r w:rsidRPr="00183E3A">
        <w:rPr>
          <w:rFonts w:ascii="Courier New" w:eastAsia="Times New Roman" w:hAnsi="Courier New" w:cs="Courier New"/>
          <w:color w:val="000000"/>
          <w:kern w:val="0"/>
          <w:sz w:val="20"/>
          <w:szCs w:val="20"/>
        </w:rPr>
        <w:t xml:space="preserve"> decomposed by </w:t>
      </w:r>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Another expression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8000"/>
          <w:kern w:val="0"/>
          <w:sz w:val="20"/>
          <w:szCs w:val="20"/>
        </w:rPr>
        <w:t>P \</w:t>
      </w:r>
      <w:proofErr w:type="spellStart"/>
      <w:r w:rsidRPr="00183E3A">
        <w:rPr>
          <w:rFonts w:ascii="Courier New" w:eastAsia="Times New Roman" w:hAnsi="Courier New" w:cs="Courier New"/>
          <w:color w:val="008000"/>
          <w:kern w:val="0"/>
          <w:sz w:val="20"/>
          <w:szCs w:val="20"/>
        </w:rPr>
        <w:t>vdash</w:t>
      </w:r>
      <w:proofErr w:type="spellEnd"/>
      <w:r w:rsidRPr="00183E3A">
        <w:rPr>
          <w:rFonts w:ascii="Courier New" w:eastAsia="Times New Roman" w:hAnsi="Courier New" w:cs="Courier New"/>
          <w:color w:val="008000"/>
          <w:kern w:val="0"/>
          <w:sz w:val="20"/>
          <w:szCs w:val="20"/>
        </w:rPr>
        <w:t xml:space="preserve"> \</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781" w:author="Seamus Harris" w:date="2013-12-30T15:21:00Z">
        <w:r w:rsidRPr="00183E3A" w:rsidDel="00857D42">
          <w:rPr>
            <w:rFonts w:ascii="Courier New" w:eastAsia="Times New Roman" w:hAnsi="Courier New" w:cs="Courier New"/>
            <w:color w:val="000000"/>
            <w:kern w:val="0"/>
            <w:sz w:val="20"/>
            <w:szCs w:val="20"/>
          </w:rPr>
          <w:delText xml:space="preserve">stands for </w:delText>
        </w:r>
      </w:del>
      <w:proofErr w:type="gramStart"/>
      <w:ins w:id="782" w:author="Seamus Harris" w:date="2013-12-30T15:21:00Z">
        <w:r w:rsidR="00857D42">
          <w:rPr>
            <w:rFonts w:ascii="Courier New" w:eastAsia="Times New Roman" w:hAnsi="Courier New" w:cs="Courier New"/>
            <w:color w:val="000000"/>
            <w:kern w:val="0"/>
            <w:sz w:val="20"/>
            <w:szCs w:val="20"/>
          </w:rPr>
          <w:t>represents</w:t>
        </w:r>
        <w:proofErr w:type="gramEnd"/>
        <w:r w:rsidR="00857D42">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8000"/>
          <w:kern w:val="0"/>
          <w:sz w:val="20"/>
          <w:szCs w:val="20"/>
        </w:rPr>
        <w:t>$P$</w:t>
      </w:r>
      <w:r w:rsidRPr="00183E3A">
        <w:rPr>
          <w:rFonts w:ascii="Courier New" w:eastAsia="Times New Roman" w:hAnsi="Courier New" w:cs="Courier New"/>
          <w:color w:val="000000"/>
          <w:kern w:val="0"/>
          <w:sz w:val="20"/>
          <w:szCs w:val="20"/>
        </w:rPr>
        <w:t xml:space="preserve"> orthogonal to </w:t>
      </w:r>
      <w:r w:rsidRPr="00183E3A">
        <w:rPr>
          <w:rFonts w:ascii="Courier New" w:eastAsia="Times New Roman" w:hAnsi="Courier New" w:cs="Courier New"/>
          <w:color w:val="008000"/>
          <w:kern w:val="0"/>
          <w:sz w:val="20"/>
          <w:szCs w:val="20"/>
        </w:rPr>
        <w:t>$ \</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or the residual of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in </w:t>
      </w:r>
      <w:r w:rsidRPr="00183E3A">
        <w:rPr>
          <w:rFonts w:ascii="Courier New" w:eastAsia="Times New Roman" w:hAnsi="Courier New" w:cs="Courier New"/>
          <w:color w:val="008000"/>
          <w:kern w:val="0"/>
          <w:sz w:val="20"/>
          <w:szCs w:val="20"/>
        </w:rPr>
        <w:t>$P$</w:t>
      </w:r>
      <w:r w:rsidRPr="00183E3A">
        <w:rPr>
          <w:rFonts w:ascii="Courier New" w:eastAsia="Times New Roman" w:hAnsi="Courier New" w:cs="Courier New"/>
          <w:color w:val="000000"/>
          <w:kern w:val="0"/>
          <w:sz w:val="20"/>
          <w:szCs w:val="20"/>
        </w:rPr>
        <w:t xml:space="preserve">. Thus,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8000"/>
          <w:kern w:val="0"/>
          <w:sz w:val="20"/>
          <w:szCs w:val="20"/>
        </w:rPr>
        <w:t>P \</w:t>
      </w:r>
      <w:proofErr w:type="spellStart"/>
      <w:proofErr w:type="gramStart"/>
      <w:r w:rsidRPr="00183E3A">
        <w:rPr>
          <w:rFonts w:ascii="Courier New" w:eastAsia="Times New Roman" w:hAnsi="Courier New" w:cs="Courier New"/>
          <w:color w:val="008000"/>
          <w:kern w:val="0"/>
          <w:sz w:val="20"/>
          <w:szCs w:val="20"/>
        </w:rPr>
        <w:t>vdash</w:t>
      </w:r>
      <w:proofErr w:type="spellEnd"/>
      <w:r w:rsidRPr="00183E3A">
        <w:rPr>
          <w:rFonts w:ascii="Courier New" w:eastAsia="Times New Roman" w:hAnsi="Courier New" w:cs="Courier New"/>
          <w:color w:val="008000"/>
          <w:kern w:val="0"/>
          <w:sz w:val="20"/>
          <w:szCs w:val="20"/>
        </w:rPr>
        <w:t xml:space="preserve">  \</w:t>
      </w:r>
      <w:proofErr w:type="spellStart"/>
      <w:proofErr w:type="gramEnd"/>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 = P - \sum_{Q \in \</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 P \</w:t>
      </w:r>
      <w:proofErr w:type="spellStart"/>
      <w:r w:rsidRPr="00183E3A">
        <w:rPr>
          <w:rFonts w:ascii="Courier New" w:eastAsia="Times New Roman" w:hAnsi="Courier New" w:cs="Courier New"/>
          <w:color w:val="008000"/>
          <w:kern w:val="0"/>
          <w:sz w:val="20"/>
          <w:szCs w:val="20"/>
        </w:rPr>
        <w:t>rhd</w:t>
      </w:r>
      <w:proofErr w:type="spellEnd"/>
      <w:r w:rsidRPr="00183E3A">
        <w:rPr>
          <w:rFonts w:ascii="Courier New" w:eastAsia="Times New Roman" w:hAnsi="Courier New" w:cs="Courier New"/>
          <w:color w:val="008000"/>
          <w:kern w:val="0"/>
          <w:sz w:val="20"/>
          <w:szCs w:val="20"/>
        </w:rPr>
        <w:t xml:space="preserve"> Q</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 xml:space="preserve">{equation}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gramStart"/>
      <w:r w:rsidRPr="00183E3A">
        <w:rPr>
          <w:rFonts w:ascii="Courier New" w:eastAsia="Times New Roman" w:hAnsi="Courier New" w:cs="Courier New"/>
          <w:color w:val="000000"/>
          <w:kern w:val="0"/>
          <w:sz w:val="20"/>
          <w:szCs w:val="20"/>
        </w:rPr>
        <w:t>where</w:t>
      </w:r>
      <w:proofErr w:type="gramEnd"/>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8000"/>
          <w:kern w:val="0"/>
          <w:sz w:val="20"/>
          <w:szCs w:val="20"/>
        </w:rPr>
        <w:t>$\sum_{Q \in \</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denotes </w:t>
      </w:r>
      <w:ins w:id="783" w:author="Seamus Harris" w:date="2013-12-30T15:21:00Z">
        <w:r w:rsidR="00857D42">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summation over </w:t>
      </w:r>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in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mathcal</w:t>
      </w:r>
      <w:proofErr w:type="spellEnd"/>
      <w:r w:rsidRPr="00183E3A">
        <w:rPr>
          <w:rFonts w:ascii="Courier New" w:eastAsia="Times New Roman" w:hAnsi="Courier New" w:cs="Courier New"/>
          <w:color w:val="008000"/>
          <w:kern w:val="0"/>
          <w:sz w:val="20"/>
          <w:szCs w:val="20"/>
        </w:rPr>
        <w:t>{Q}$</w:t>
      </w:r>
      <w:r w:rsidRPr="00183E3A">
        <w:rPr>
          <w:rFonts w:ascii="Courier New" w:eastAsia="Times New Roman" w:hAnsi="Courier New" w:cs="Courier New"/>
          <w:color w:val="000000"/>
          <w:kern w:val="0"/>
          <w:sz w:val="20"/>
          <w:szCs w:val="20"/>
        </w:rPr>
        <w:t xml:space="preserve">. The illustration of the decomposition for the two-phase experiment </w:t>
      </w:r>
      <w:del w:id="784" w:author="Seamus Harris" w:date="2013-12-30T15:21:00Z">
        <w:r w:rsidRPr="00183E3A" w:rsidDel="00857D42">
          <w:rPr>
            <w:rFonts w:ascii="Courier New" w:eastAsia="Times New Roman" w:hAnsi="Courier New" w:cs="Courier New"/>
            <w:color w:val="000000"/>
            <w:kern w:val="0"/>
            <w:sz w:val="20"/>
            <w:szCs w:val="20"/>
          </w:rPr>
          <w:delText xml:space="preserve">is comprised of </w:delText>
        </w:r>
      </w:del>
      <w:ins w:id="785" w:author="Seamus Harris" w:date="2013-12-30T15:21:00Z">
        <w:r w:rsidR="00857D42">
          <w:rPr>
            <w:rFonts w:ascii="Courier New" w:eastAsia="Times New Roman" w:hAnsi="Courier New" w:cs="Courier New"/>
            <w:color w:val="000000"/>
            <w:kern w:val="0"/>
            <w:sz w:val="20"/>
            <w:szCs w:val="20"/>
          </w:rPr>
          <w:t xml:space="preserve">comprises </w:t>
        </w:r>
      </w:ins>
      <w:r w:rsidRPr="00183E3A">
        <w:rPr>
          <w:rFonts w:ascii="Courier New" w:eastAsia="Times New Roman" w:hAnsi="Courier New" w:cs="Courier New"/>
          <w:color w:val="000000"/>
          <w:kern w:val="0"/>
          <w:sz w:val="20"/>
          <w:szCs w:val="20"/>
        </w:rPr>
        <w:t xml:space="preserve">these two notations of </w:t>
      </w:r>
      <w:ins w:id="786" w:author="Seamus Harris" w:date="2013-12-30T15:21:00Z">
        <w:r w:rsidR="00857D42">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decomposition</w:t>
      </w:r>
      <w:del w:id="787" w:author="Seamus Harris" w:date="2013-12-30T15:21:00Z">
        <w:r w:rsidRPr="00183E3A" w:rsidDel="00857D42">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rhd</w:t>
      </w:r>
      <w:proofErr w:type="spellEnd"/>
      <w:r w:rsidRPr="00183E3A">
        <w:rPr>
          <w:rFonts w:ascii="Courier New" w:eastAsia="Times New Roman" w:hAnsi="Courier New" w:cs="Courier New"/>
          <w:color w:val="008000"/>
          <w:kern w:val="0"/>
          <w:sz w:val="20"/>
          <w:szCs w:val="20"/>
        </w:rPr>
        <w:t xml:space="preserve"> $</w:t>
      </w:r>
      <w:r w:rsidRPr="00183E3A">
        <w:rPr>
          <w:rFonts w:ascii="Courier New" w:eastAsia="Times New Roman" w:hAnsi="Courier New" w:cs="Courier New"/>
          <w:color w:val="000000"/>
          <w:kern w:val="0"/>
          <w:sz w:val="20"/>
          <w:szCs w:val="20"/>
        </w:rPr>
        <w:t xml:space="preserve"> and </w:t>
      </w:r>
      <w:r w:rsidRPr="00183E3A">
        <w:rPr>
          <w:rFonts w:ascii="Courier New" w:eastAsia="Times New Roman" w:hAnsi="Courier New" w:cs="Courier New"/>
          <w:color w:val="008000"/>
          <w:kern w:val="0"/>
          <w:sz w:val="20"/>
          <w:szCs w:val="20"/>
        </w:rPr>
        <w:t>$\</w:t>
      </w:r>
      <w:proofErr w:type="spellStart"/>
      <w:r w:rsidRPr="00183E3A">
        <w:rPr>
          <w:rFonts w:ascii="Courier New" w:eastAsia="Times New Roman" w:hAnsi="Courier New" w:cs="Courier New"/>
          <w:color w:val="008000"/>
          <w:kern w:val="0"/>
          <w:sz w:val="20"/>
          <w:szCs w:val="20"/>
        </w:rPr>
        <w:t>vdash</w:t>
      </w:r>
      <w:proofErr w:type="spellEnd"/>
      <w:r w:rsidRPr="00183E3A">
        <w:rPr>
          <w:rFonts w:ascii="Courier New" w:eastAsia="Times New Roman" w:hAnsi="Courier New" w:cs="Courier New"/>
          <w:color w:val="008000"/>
          <w:kern w:val="0"/>
          <w:sz w:val="20"/>
          <w:szCs w:val="20"/>
        </w:rPr>
        <w:t>$</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788" w:author="Seamus Harris" w:date="2013-12-30T15:22:00Z">
        <w:r w:rsidRPr="00183E3A" w:rsidDel="00857D42">
          <w:rPr>
            <w:rFonts w:ascii="Courier New" w:eastAsia="Times New Roman" w:hAnsi="Courier New" w:cs="Courier New"/>
            <w:color w:val="000000"/>
            <w:kern w:val="0"/>
            <w:sz w:val="20"/>
            <w:szCs w:val="20"/>
          </w:rPr>
          <w:delText>Since d</w:delText>
        </w:r>
      </w:del>
      <w:ins w:id="789" w:author="Seamus Harris" w:date="2013-12-30T15:22:00Z">
        <w:r w:rsidR="00857D42">
          <w:rPr>
            <w:rFonts w:ascii="Courier New" w:eastAsia="Times New Roman" w:hAnsi="Courier New" w:cs="Courier New"/>
            <w:color w:val="000000"/>
            <w:kern w:val="0"/>
            <w:sz w:val="20"/>
            <w:szCs w:val="20"/>
          </w:rPr>
          <w:t>D</w:t>
        </w:r>
      </w:ins>
      <w:r w:rsidRPr="00183E3A">
        <w:rPr>
          <w:rFonts w:ascii="Courier New" w:eastAsia="Times New Roman" w:hAnsi="Courier New" w:cs="Courier New"/>
          <w:color w:val="000000"/>
          <w:kern w:val="0"/>
          <w:sz w:val="20"/>
          <w:szCs w:val="20"/>
        </w:rPr>
        <w:t>ifferent multiple randomisations have different order</w:t>
      </w:r>
      <w:ins w:id="790" w:author="Seamus Harris" w:date="2013-12-30T15:21:00Z">
        <w:r w:rsidR="00857D42">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of randomisation, </w:t>
      </w:r>
      <w:ins w:id="791" w:author="Seamus Harris" w:date="2013-12-30T15:22:00Z">
        <w:r w:rsidR="00857D42">
          <w:rPr>
            <w:rFonts w:ascii="Courier New" w:eastAsia="Times New Roman" w:hAnsi="Courier New" w:cs="Courier New"/>
            <w:color w:val="000000"/>
            <w:kern w:val="0"/>
            <w:sz w:val="20"/>
            <w:szCs w:val="20"/>
          </w:rPr>
          <w:t xml:space="preserve">and </w:t>
        </w:r>
      </w:ins>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Brien2009</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Brien2010</w:t>
      </w:r>
      <w:r w:rsidRPr="00183E3A">
        <w:rPr>
          <w:rFonts w:ascii="Courier New" w:eastAsia="Times New Roman" w:hAnsi="Courier New" w:cs="Courier New"/>
          <w:color w:val="000000"/>
          <w:kern w:val="0"/>
          <w:sz w:val="20"/>
          <w:szCs w:val="20"/>
        </w:rPr>
        <w:t xml:space="preserve">} showed that </w:t>
      </w:r>
      <w:del w:id="792" w:author="Seamus Harris" w:date="2013-12-30T15:21:00Z">
        <w:r w:rsidRPr="00183E3A" w:rsidDel="00857D42">
          <w:rPr>
            <w:rFonts w:ascii="Courier New" w:eastAsia="Times New Roman" w:hAnsi="Courier New" w:cs="Courier New"/>
            <w:color w:val="000000"/>
            <w:kern w:val="0"/>
            <w:sz w:val="20"/>
            <w:szCs w:val="20"/>
          </w:rPr>
          <w:delText xml:space="preserve">it </w:delText>
        </w:r>
      </w:del>
      <w:ins w:id="793" w:author="Seamus Harris" w:date="2013-12-30T15:22:00Z">
        <w:r w:rsidR="00857D42">
          <w:rPr>
            <w:rFonts w:ascii="Courier New" w:eastAsia="Times New Roman" w:hAnsi="Courier New" w:cs="Courier New"/>
            <w:color w:val="000000"/>
            <w:kern w:val="0"/>
            <w:sz w:val="20"/>
            <w:szCs w:val="20"/>
          </w:rPr>
          <w:t>this</w:t>
        </w:r>
      </w:ins>
      <w:ins w:id="794" w:author="Seamus Harris" w:date="2013-12-30T15:21:00Z">
        <w:r w:rsidR="00857D42"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can </w:t>
      </w:r>
      <w:del w:id="795" w:author="Seamus Harris" w:date="2013-12-30T15:22:00Z">
        <w:r w:rsidRPr="00183E3A" w:rsidDel="00857D42">
          <w:rPr>
            <w:rFonts w:ascii="Courier New" w:eastAsia="Times New Roman" w:hAnsi="Courier New" w:cs="Courier New"/>
            <w:color w:val="000000"/>
            <w:kern w:val="0"/>
            <w:sz w:val="20"/>
            <w:szCs w:val="20"/>
          </w:rPr>
          <w:delText xml:space="preserve">also </w:delText>
        </w:r>
      </w:del>
      <w:r w:rsidRPr="00183E3A">
        <w:rPr>
          <w:rFonts w:ascii="Courier New" w:eastAsia="Times New Roman" w:hAnsi="Courier New" w:cs="Courier New"/>
          <w:color w:val="000000"/>
          <w:kern w:val="0"/>
          <w:sz w:val="20"/>
          <w:szCs w:val="20"/>
        </w:rPr>
        <w:t xml:space="preserve">affect the ordering of the orthogonal </w:t>
      </w:r>
      <w:del w:id="796" w:author="Seamus Harris" w:date="2013-12-30T18:32:00Z">
        <w:r w:rsidRPr="00183E3A" w:rsidDel="00A0655E">
          <w:rPr>
            <w:rFonts w:ascii="Courier New" w:eastAsia="Times New Roman" w:hAnsi="Courier New" w:cs="Courier New"/>
            <w:color w:val="000000"/>
            <w:kern w:val="0"/>
            <w:sz w:val="20"/>
            <w:szCs w:val="20"/>
          </w:rPr>
          <w:delText xml:space="preserve"> </w:delText>
        </w:r>
      </w:del>
      <w:r w:rsidRPr="00183E3A">
        <w:rPr>
          <w:rFonts w:ascii="Courier New" w:eastAsia="Times New Roman" w:hAnsi="Courier New" w:cs="Courier New"/>
          <w:color w:val="000000"/>
          <w:kern w:val="0"/>
          <w:sz w:val="20"/>
          <w:szCs w:val="20"/>
        </w:rPr>
        <w:t xml:space="preserve">decomposition between </w:t>
      </w:r>
      <w:del w:id="797" w:author="Seamus Harris" w:date="2013-12-30T18:31:00Z">
        <w:r w:rsidRPr="00183E3A" w:rsidDel="00A0655E">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terms </w:t>
      </w:r>
      <w:ins w:id="798" w:author="Seamus Harris" w:date="2013-12-30T18:31:00Z">
        <w:r w:rsidR="00A0655E">
          <w:rPr>
            <w:rFonts w:ascii="Courier New" w:eastAsia="Times New Roman" w:hAnsi="Courier New" w:cs="Courier New"/>
            <w:color w:val="000000"/>
            <w:kern w:val="0"/>
            <w:sz w:val="20"/>
            <w:szCs w:val="20"/>
          </w:rPr>
          <w:t>with</w:t>
        </w:r>
      </w:ins>
      <w:del w:id="799" w:author="Seamus Harris" w:date="2013-12-30T18:31:00Z">
        <w:r w:rsidRPr="00183E3A" w:rsidDel="00A0655E">
          <w:rPr>
            <w:rFonts w:ascii="Courier New" w:eastAsia="Times New Roman" w:hAnsi="Courier New" w:cs="Courier New"/>
            <w:color w:val="000000"/>
            <w:kern w:val="0"/>
            <w:sz w:val="20"/>
            <w:szCs w:val="20"/>
          </w:rPr>
          <w:delText>of</w:delText>
        </w:r>
      </w:del>
      <w:r w:rsidRPr="00183E3A">
        <w:rPr>
          <w:rFonts w:ascii="Courier New" w:eastAsia="Times New Roman" w:hAnsi="Courier New" w:cs="Courier New"/>
          <w:color w:val="000000"/>
          <w:kern w:val="0"/>
          <w:sz w:val="20"/>
          <w:szCs w:val="20"/>
        </w:rPr>
        <w:t xml:space="preserve"> different tiers. </w:t>
      </w:r>
      <w:del w:id="800" w:author="Seamus Harris" w:date="2013-12-30T15:21:00Z">
        <w:r w:rsidRPr="00183E3A" w:rsidDel="00857D42">
          <w:rPr>
            <w:rFonts w:ascii="Courier New" w:eastAsia="Times New Roman" w:hAnsi="Courier New" w:cs="Courier New"/>
            <w:color w:val="000000"/>
            <w:kern w:val="0"/>
            <w:sz w:val="20"/>
            <w:szCs w:val="20"/>
          </w:rPr>
          <w:delText>In a</w:delText>
        </w:r>
      </w:del>
      <w:ins w:id="801" w:author="Seamus Harris" w:date="2013-12-30T15:21:00Z">
        <w:r w:rsidR="00857D42">
          <w:rPr>
            <w:rFonts w:ascii="Courier New" w:eastAsia="Times New Roman" w:hAnsi="Courier New" w:cs="Courier New"/>
            <w:color w:val="000000"/>
            <w:kern w:val="0"/>
            <w:sz w:val="20"/>
            <w:szCs w:val="20"/>
          </w:rPr>
          <w:t>A</w:t>
        </w:r>
      </w:ins>
      <w:r w:rsidRPr="00183E3A">
        <w:rPr>
          <w:rFonts w:ascii="Courier New" w:eastAsia="Times New Roman" w:hAnsi="Courier New" w:cs="Courier New"/>
          <w:color w:val="000000"/>
          <w:kern w:val="0"/>
          <w:sz w:val="20"/>
          <w:szCs w:val="20"/>
        </w:rPr>
        <w:t>ddition</w:t>
      </w:r>
      <w:ins w:id="802" w:author="Seamus Harris" w:date="2013-12-30T15:21:00Z">
        <w:r w:rsidR="00857D42">
          <w:rPr>
            <w:rFonts w:ascii="Courier New" w:eastAsia="Times New Roman" w:hAnsi="Courier New" w:cs="Courier New"/>
            <w:color w:val="000000"/>
            <w:kern w:val="0"/>
            <w:sz w:val="20"/>
            <w:szCs w:val="20"/>
          </w:rPr>
          <w:t>ally</w:t>
        </w:r>
      </w:ins>
      <w:r w:rsidRPr="00183E3A">
        <w:rPr>
          <w:rFonts w:ascii="Courier New" w:eastAsia="Times New Roman" w:hAnsi="Courier New" w:cs="Courier New"/>
          <w:color w:val="000000"/>
          <w:kern w:val="0"/>
          <w:sz w:val="20"/>
          <w:szCs w:val="20"/>
        </w:rPr>
        <w:t xml:space="preserve">, knowing the </w:t>
      </w:r>
      <w:ins w:id="803" w:author="Seamus Harris" w:date="2013-12-30T15:22:00Z">
        <w:r w:rsidR="00857D42">
          <w:rPr>
            <w:rFonts w:ascii="Courier New" w:eastAsia="Times New Roman" w:hAnsi="Courier New" w:cs="Courier New"/>
            <w:color w:val="000000"/>
            <w:kern w:val="0"/>
            <w:sz w:val="20"/>
            <w:szCs w:val="20"/>
          </w:rPr>
          <w:t xml:space="preserve">initial </w:t>
        </w:r>
      </w:ins>
      <w:r w:rsidRPr="00183E3A">
        <w:rPr>
          <w:rFonts w:ascii="Courier New" w:eastAsia="Times New Roman" w:hAnsi="Courier New" w:cs="Courier New"/>
          <w:color w:val="000000"/>
          <w:kern w:val="0"/>
          <w:sz w:val="20"/>
          <w:szCs w:val="20"/>
        </w:rPr>
        <w:t>randomisation procedure</w:t>
      </w:r>
      <w:del w:id="804" w:author="Seamus Harris" w:date="2013-12-30T15:22:00Z">
        <w:r w:rsidRPr="00183E3A" w:rsidDel="00857D42">
          <w:rPr>
            <w:rFonts w:ascii="Courier New" w:eastAsia="Times New Roman" w:hAnsi="Courier New" w:cs="Courier New"/>
            <w:color w:val="000000"/>
            <w:kern w:val="0"/>
            <w:sz w:val="20"/>
            <w:szCs w:val="20"/>
          </w:rPr>
          <w:delText xml:space="preserve"> initially,</w:delText>
        </w:r>
      </w:del>
      <w:r w:rsidRPr="00183E3A">
        <w:rPr>
          <w:rFonts w:ascii="Courier New" w:eastAsia="Times New Roman" w:hAnsi="Courier New" w:cs="Courier New"/>
          <w:color w:val="000000"/>
          <w:kern w:val="0"/>
          <w:sz w:val="20"/>
          <w:szCs w:val="20"/>
        </w:rPr>
        <w:t xml:space="preserve"> </w:t>
      </w:r>
      <w:del w:id="805" w:author="Seamus Harris" w:date="2013-12-30T15:22:00Z">
        <w:r w:rsidRPr="00183E3A" w:rsidDel="00857D42">
          <w:rPr>
            <w:rFonts w:ascii="Courier New" w:eastAsia="Times New Roman" w:hAnsi="Courier New" w:cs="Courier New"/>
            <w:color w:val="000000"/>
            <w:kern w:val="0"/>
            <w:sz w:val="20"/>
            <w:szCs w:val="20"/>
          </w:rPr>
          <w:delText xml:space="preserve">it </w:delText>
        </w:r>
      </w:del>
      <w:r w:rsidRPr="00183E3A">
        <w:rPr>
          <w:rFonts w:ascii="Courier New" w:eastAsia="Times New Roman" w:hAnsi="Courier New" w:cs="Courier New"/>
          <w:color w:val="000000"/>
          <w:kern w:val="0"/>
          <w:sz w:val="20"/>
          <w:szCs w:val="20"/>
        </w:rPr>
        <w:t xml:space="preserve">allows </w:t>
      </w:r>
      <w:del w:id="806" w:author="Seamus Harris" w:date="2013-12-30T15:22:00Z">
        <w:r w:rsidRPr="00183E3A" w:rsidDel="00857D42">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researchers to recognise how</w:t>
      </w:r>
      <w:del w:id="807" w:author="Seamus Harris" w:date="2013-12-30T15:22:00Z">
        <w:r w:rsidRPr="00183E3A" w:rsidDel="00857D42">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t>
      </w:r>
      <w:del w:id="808" w:author="Seamus Harris" w:date="2013-12-30T18:32:00Z">
        <w:r w:rsidRPr="00183E3A" w:rsidDel="00A0655E">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terms are confounded with </w:t>
      </w:r>
      <w:del w:id="809" w:author="Seamus Harris" w:date="2013-12-30T15:22:00Z">
        <w:r w:rsidRPr="00183E3A" w:rsidDel="00857D42">
          <w:rPr>
            <w:rFonts w:ascii="Courier New" w:eastAsia="Times New Roman" w:hAnsi="Courier New" w:cs="Courier New"/>
            <w:color w:val="000000"/>
            <w:kern w:val="0"/>
            <w:sz w:val="20"/>
            <w:szCs w:val="20"/>
          </w:rPr>
          <w:delText xml:space="preserve">each </w:delText>
        </w:r>
      </w:del>
      <w:ins w:id="810" w:author="Seamus Harris" w:date="2013-12-30T15:22:00Z">
        <w:r w:rsidR="007A4D40">
          <w:rPr>
            <w:rFonts w:ascii="Courier New" w:eastAsia="Times New Roman" w:hAnsi="Courier New" w:cs="Courier New"/>
            <w:color w:val="000000"/>
            <w:kern w:val="0"/>
            <w:sz w:val="20"/>
            <w:szCs w:val="20"/>
          </w:rPr>
          <w:t>one an</w:t>
        </w:r>
      </w:ins>
      <w:r w:rsidRPr="00183E3A">
        <w:rPr>
          <w:rFonts w:ascii="Courier New" w:eastAsia="Times New Roman" w:hAnsi="Courier New" w:cs="Courier New"/>
          <w:color w:val="000000"/>
          <w:kern w:val="0"/>
          <w:sz w:val="20"/>
          <w:szCs w:val="20"/>
        </w:rPr>
        <w:t xml:space="preserve">other between </w:t>
      </w:r>
      <w:del w:id="811" w:author="Seamus Harris" w:date="2013-12-30T15:22:00Z">
        <w:r w:rsidRPr="00183E3A" w:rsidDel="007A4D40">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 xml:space="preserve">tiers, which can </w:t>
      </w:r>
      <w:del w:id="812" w:author="Seamus Harris" w:date="2013-12-30T15:22:00Z">
        <w:r w:rsidRPr="00183E3A" w:rsidDel="007A4D40">
          <w:rPr>
            <w:rFonts w:ascii="Courier New" w:eastAsia="Times New Roman" w:hAnsi="Courier New" w:cs="Courier New"/>
            <w:color w:val="000000"/>
            <w:kern w:val="0"/>
            <w:sz w:val="20"/>
            <w:szCs w:val="20"/>
          </w:rPr>
          <w:delText xml:space="preserve">simplify the </w:delText>
        </w:r>
      </w:del>
      <w:ins w:id="813" w:author="Seamus Harris" w:date="2013-12-30T15:22:00Z">
        <w:r w:rsidR="007A4D40">
          <w:rPr>
            <w:rFonts w:ascii="Courier New" w:eastAsia="Times New Roman" w:hAnsi="Courier New" w:cs="Courier New"/>
            <w:color w:val="000000"/>
            <w:kern w:val="0"/>
            <w:sz w:val="20"/>
            <w:szCs w:val="20"/>
          </w:rPr>
          <w:t xml:space="preserve">make it easier for </w:t>
        </w:r>
      </w:ins>
      <w:r w:rsidRPr="00183E3A">
        <w:rPr>
          <w:rFonts w:ascii="Courier New" w:eastAsia="Times New Roman" w:hAnsi="Courier New" w:cs="Courier New"/>
          <w:color w:val="000000"/>
          <w:kern w:val="0"/>
          <w:sz w:val="20"/>
          <w:szCs w:val="20"/>
        </w:rPr>
        <w:t xml:space="preserve">researchers to </w:t>
      </w:r>
      <w:del w:id="814" w:author="Seamus Harris" w:date="2013-12-30T15:23:00Z">
        <w:r w:rsidRPr="00183E3A" w:rsidDel="007A4D40">
          <w:rPr>
            <w:rFonts w:ascii="Courier New" w:eastAsia="Times New Roman" w:hAnsi="Courier New" w:cs="Courier New"/>
            <w:color w:val="000000"/>
            <w:kern w:val="0"/>
            <w:sz w:val="20"/>
            <w:szCs w:val="20"/>
          </w:rPr>
          <w:delText xml:space="preserve">deduce </w:delText>
        </w:r>
      </w:del>
      <w:ins w:id="815" w:author="Seamus Harris" w:date="2013-12-30T15:23:00Z">
        <w:r w:rsidR="007A4D40">
          <w:rPr>
            <w:rFonts w:ascii="Courier New" w:eastAsia="Times New Roman" w:hAnsi="Courier New" w:cs="Courier New"/>
            <w:color w:val="000000"/>
            <w:kern w:val="0"/>
            <w:sz w:val="20"/>
            <w:szCs w:val="20"/>
          </w:rPr>
          <w:t xml:space="preserve">determine </w:t>
        </w:r>
      </w:ins>
      <w:r w:rsidRPr="00183E3A">
        <w:rPr>
          <w:rFonts w:ascii="Courier New" w:eastAsia="Times New Roman" w:hAnsi="Courier New" w:cs="Courier New"/>
          <w:color w:val="000000"/>
          <w:kern w:val="0"/>
          <w:sz w:val="20"/>
          <w:szCs w:val="20"/>
        </w:rPr>
        <w:t xml:space="preserve">the decomposition procedure for the </w:t>
      </w:r>
      <w:del w:id="816" w:author="Seamus Harris" w:date="2013-12-30T15:23:00Z">
        <w:r w:rsidRPr="00183E3A" w:rsidDel="007A4D40">
          <w:rPr>
            <w:rFonts w:ascii="Courier New" w:eastAsia="Times New Roman" w:hAnsi="Courier New" w:cs="Courier New"/>
            <w:color w:val="000000"/>
            <w:kern w:val="0"/>
            <w:sz w:val="20"/>
            <w:szCs w:val="20"/>
          </w:rPr>
          <w:delText xml:space="preserve">given </w:delText>
        </w:r>
      </w:del>
      <w:r w:rsidRPr="00183E3A">
        <w:rPr>
          <w:rFonts w:ascii="Courier New" w:eastAsia="Times New Roman" w:hAnsi="Courier New" w:cs="Courier New"/>
          <w:color w:val="000000"/>
          <w:kern w:val="0"/>
          <w:sz w:val="20"/>
          <w:szCs w:val="20"/>
        </w:rPr>
        <w:t xml:space="preserve">experiment. However, categorising the experiment </w:t>
      </w:r>
      <w:ins w:id="817" w:author="Seamus Harris" w:date="2013-12-30T15:23:00Z">
        <w:r w:rsidR="007A4D40">
          <w:rPr>
            <w:rFonts w:ascii="Courier New" w:eastAsia="Times New Roman" w:hAnsi="Courier New" w:cs="Courier New"/>
            <w:color w:val="000000"/>
            <w:kern w:val="0"/>
            <w:sz w:val="20"/>
            <w:szCs w:val="20"/>
          </w:rPr>
          <w:t xml:space="preserve">based </w:t>
        </w:r>
      </w:ins>
      <w:r w:rsidRPr="00183E3A">
        <w:rPr>
          <w:rFonts w:ascii="Courier New" w:eastAsia="Times New Roman" w:hAnsi="Courier New" w:cs="Courier New"/>
          <w:color w:val="000000"/>
          <w:kern w:val="0"/>
          <w:sz w:val="20"/>
          <w:szCs w:val="20"/>
        </w:rPr>
        <w:t xml:space="preserve">on the type of multiple randomisations given in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Brien2006b</w:t>
      </w:r>
      <w:r w:rsidRPr="00183E3A">
        <w:rPr>
          <w:rFonts w:ascii="Courier New" w:eastAsia="Times New Roman" w:hAnsi="Courier New" w:cs="Courier New"/>
          <w:color w:val="000000"/>
          <w:kern w:val="0"/>
          <w:sz w:val="20"/>
          <w:szCs w:val="20"/>
        </w:rPr>
        <w:t xml:space="preserve">} is not always straightforward, because the confounding between </w:t>
      </w:r>
      <w:del w:id="818" w:author="Seamus Harris" w:date="2013-12-30T18:32:00Z">
        <w:r w:rsidRPr="00183E3A" w:rsidDel="00A0655E">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terms of different tiers may not always be obvious</w:t>
      </w:r>
      <w:ins w:id="819" w:author="Seamus Harris" w:date="2013-12-30T15:23:00Z">
        <w:r w:rsidR="007A4D40">
          <w:rPr>
            <w:rFonts w:ascii="Courier New" w:eastAsia="Times New Roman" w:hAnsi="Courier New" w:cs="Courier New"/>
            <w:color w:val="000000"/>
            <w:kern w:val="0"/>
            <w:sz w:val="20"/>
            <w:szCs w:val="20"/>
          </w:rPr>
          <w:t>,</w:t>
        </w:r>
      </w:ins>
      <w:del w:id="820" w:author="Seamus Harris" w:date="2013-12-30T15:23:00Z">
        <w:r w:rsidRPr="00183E3A" w:rsidDel="007A4D40">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especially for the complicated two-phase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lastRenderedPageBreak/>
        <w:t xml:space="preserve">Therefore, I believe the left to right orthogonal decomposition procedure can be applied for any two-phase experiment, without </w:t>
      </w:r>
      <w:ins w:id="821" w:author="Seamus Harris" w:date="2013-12-30T18:33:00Z">
        <w:r w:rsidR="00A0655E">
          <w:rPr>
            <w:rFonts w:ascii="Courier New" w:eastAsia="Times New Roman" w:hAnsi="Courier New" w:cs="Courier New"/>
            <w:color w:val="000000"/>
            <w:kern w:val="0"/>
            <w:sz w:val="20"/>
            <w:szCs w:val="20"/>
          </w:rPr>
          <w:t xml:space="preserve">any need for </w:t>
        </w:r>
      </w:ins>
      <w:del w:id="822" w:author="Seamus Harris" w:date="2013-12-30T15:23:00Z">
        <w:r w:rsidRPr="00183E3A" w:rsidDel="007A4D40">
          <w:rPr>
            <w:rFonts w:ascii="Courier New" w:eastAsia="Times New Roman" w:hAnsi="Courier New" w:cs="Courier New"/>
            <w:color w:val="000000"/>
            <w:kern w:val="0"/>
            <w:sz w:val="20"/>
            <w:szCs w:val="20"/>
          </w:rPr>
          <w:delText xml:space="preserve">any </w:delText>
        </w:r>
      </w:del>
      <w:r w:rsidRPr="00183E3A">
        <w:rPr>
          <w:rFonts w:ascii="Courier New" w:eastAsia="Times New Roman" w:hAnsi="Courier New" w:cs="Courier New"/>
          <w:color w:val="000000"/>
          <w:kern w:val="0"/>
          <w:sz w:val="20"/>
          <w:szCs w:val="20"/>
        </w:rPr>
        <w:t xml:space="preserve">prior knowledge of how the randomisation </w:t>
      </w:r>
      <w:commentRangeStart w:id="823"/>
      <w:r w:rsidRPr="00183E3A">
        <w:rPr>
          <w:rFonts w:ascii="Courier New" w:eastAsia="Times New Roman" w:hAnsi="Courier New" w:cs="Courier New"/>
          <w:color w:val="000000"/>
          <w:kern w:val="0"/>
          <w:sz w:val="20"/>
          <w:szCs w:val="20"/>
        </w:rPr>
        <w:t xml:space="preserve">procedure </w:t>
      </w:r>
      <w:commentRangeEnd w:id="823"/>
      <w:r w:rsidR="00A0655E">
        <w:rPr>
          <w:rStyle w:val="CommentReference"/>
        </w:rPr>
        <w:commentReference w:id="823"/>
      </w:r>
      <w:r w:rsidRPr="00183E3A">
        <w:rPr>
          <w:rFonts w:ascii="Courier New" w:eastAsia="Times New Roman" w:hAnsi="Courier New" w:cs="Courier New"/>
          <w:color w:val="000000"/>
          <w:kern w:val="0"/>
          <w:sz w:val="20"/>
          <w:szCs w:val="20"/>
        </w:rPr>
        <w:t xml:space="preserve">is achieved. This is because </w:t>
      </w:r>
      <w:ins w:id="824" w:author="Seamus Harris" w:date="2013-12-30T15:24:00Z">
        <w:r w:rsidR="007A4D40" w:rsidRPr="00183E3A">
          <w:rPr>
            <w:rFonts w:ascii="Courier New" w:eastAsia="Times New Roman" w:hAnsi="Courier New" w:cs="Courier New"/>
            <w:color w:val="000000"/>
            <w:kern w:val="0"/>
            <w:sz w:val="20"/>
            <w:szCs w:val="20"/>
          </w:rPr>
          <w:t xml:space="preserve">the decomposition procedure </w:t>
        </w:r>
        <w:r w:rsidR="007A4D40">
          <w:rPr>
            <w:rFonts w:ascii="Courier New" w:eastAsia="Times New Roman" w:hAnsi="Courier New" w:cs="Courier New"/>
            <w:color w:val="000000"/>
            <w:kern w:val="0"/>
            <w:sz w:val="20"/>
            <w:szCs w:val="20"/>
          </w:rPr>
          <w:t xml:space="preserve">can always resolve </w:t>
        </w:r>
      </w:ins>
      <w:r w:rsidRPr="00183E3A">
        <w:rPr>
          <w:rFonts w:ascii="Courier New" w:eastAsia="Times New Roman" w:hAnsi="Courier New" w:cs="Courier New"/>
          <w:color w:val="000000"/>
          <w:kern w:val="0"/>
          <w:sz w:val="20"/>
          <w:szCs w:val="20"/>
        </w:rPr>
        <w:t xml:space="preserve">the confounding between </w:t>
      </w:r>
      <w:del w:id="825" w:author="Seamus Harris" w:date="2013-12-30T18:33:00Z">
        <w:r w:rsidRPr="00183E3A" w:rsidDel="00A0655E">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terms of different tiers</w:t>
      </w:r>
      <w:del w:id="826" w:author="Seamus Harris" w:date="2013-12-30T15:24:00Z">
        <w:r w:rsidRPr="00183E3A" w:rsidDel="007A4D40">
          <w:rPr>
            <w:rFonts w:ascii="Courier New" w:eastAsia="Times New Roman" w:hAnsi="Courier New" w:cs="Courier New"/>
            <w:color w:val="000000"/>
            <w:kern w:val="0"/>
            <w:sz w:val="20"/>
            <w:szCs w:val="20"/>
          </w:rPr>
          <w:delText xml:space="preserve"> can always be resolved through the decomposition procedure</w:delText>
        </w:r>
      </w:del>
      <w:r w:rsidRPr="00183E3A">
        <w:rPr>
          <w:rFonts w:ascii="Courier New" w:eastAsia="Times New Roman" w:hAnsi="Courier New" w:cs="Courier New"/>
          <w:color w:val="000000"/>
          <w:kern w:val="0"/>
          <w:sz w:val="20"/>
          <w:szCs w:val="20"/>
        </w:rPr>
        <w:t xml:space="preserve">. The left to right orthogonal decomposition procedure </w:t>
      </w:r>
      <w:del w:id="827" w:author="Seamus Harris" w:date="2013-12-30T18:34:00Z">
        <w:r w:rsidRPr="00183E3A" w:rsidDel="00A0655E">
          <w:rPr>
            <w:rFonts w:ascii="Courier New" w:eastAsia="Times New Roman" w:hAnsi="Courier New" w:cs="Courier New"/>
            <w:color w:val="000000"/>
            <w:kern w:val="0"/>
            <w:sz w:val="20"/>
            <w:szCs w:val="20"/>
          </w:rPr>
          <w:delText xml:space="preserve">consists of </w:delText>
        </w:r>
      </w:del>
      <w:ins w:id="828" w:author="Seamus Harris" w:date="2013-12-30T18:34:00Z">
        <w:r w:rsidR="00A0655E">
          <w:rPr>
            <w:rFonts w:ascii="Courier New" w:eastAsia="Times New Roman" w:hAnsi="Courier New" w:cs="Courier New"/>
            <w:color w:val="000000"/>
            <w:kern w:val="0"/>
            <w:sz w:val="20"/>
            <w:szCs w:val="20"/>
          </w:rPr>
          <w:t xml:space="preserve">comprises </w:t>
        </w:r>
      </w:ins>
      <w:r w:rsidRPr="00183E3A">
        <w:rPr>
          <w:rFonts w:ascii="Courier New" w:eastAsia="Times New Roman" w:hAnsi="Courier New" w:cs="Courier New"/>
          <w:color w:val="000000"/>
          <w:kern w:val="0"/>
          <w:sz w:val="20"/>
          <w:szCs w:val="20"/>
        </w:rPr>
        <w:t xml:space="preserve">two steps. The first step is to decompose the terms from the block tier of </w:t>
      </w:r>
      <w:ins w:id="829" w:author="Seamus Harris" w:date="2013-12-30T15:24:00Z">
        <w:r w:rsidR="007A4D40">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Phase 1 experiment to </w:t>
      </w:r>
      <w:del w:id="830" w:author="Seamus Harris" w:date="2013-12-30T15:24:00Z">
        <w:r w:rsidRPr="00183E3A" w:rsidDel="007A4D40">
          <w:rPr>
            <w:rFonts w:ascii="Courier New" w:eastAsia="Times New Roman" w:hAnsi="Courier New" w:cs="Courier New"/>
            <w:color w:val="000000"/>
            <w:kern w:val="0"/>
            <w:sz w:val="20"/>
            <w:szCs w:val="20"/>
          </w:rPr>
          <w:delText xml:space="preserve">the terms </w:delText>
        </w:r>
      </w:del>
      <w:ins w:id="831" w:author="Seamus Harris" w:date="2013-12-30T15:24:00Z">
        <w:r w:rsidR="007A4D40">
          <w:rPr>
            <w:rFonts w:ascii="Courier New" w:eastAsia="Times New Roman" w:hAnsi="Courier New" w:cs="Courier New"/>
            <w:color w:val="000000"/>
            <w:kern w:val="0"/>
            <w:sz w:val="20"/>
            <w:szCs w:val="20"/>
          </w:rPr>
          <w:t xml:space="preserve">those </w:t>
        </w:r>
      </w:ins>
      <w:r w:rsidRPr="00183E3A">
        <w:rPr>
          <w:rFonts w:ascii="Courier New" w:eastAsia="Times New Roman" w:hAnsi="Courier New" w:cs="Courier New"/>
          <w:color w:val="000000"/>
          <w:kern w:val="0"/>
          <w:sz w:val="20"/>
          <w:szCs w:val="20"/>
        </w:rPr>
        <w:t xml:space="preserve">from the block tier of the Phase 2 experiment. The second step is to decompose the terms from the treatment tier to the resultant products of the first decomposition step. Chapter 2 </w:t>
      </w:r>
      <w:del w:id="832" w:author="Seamus Harris" w:date="2013-12-30T15:24:00Z">
        <w:r w:rsidRPr="00183E3A" w:rsidDel="007A4D40">
          <w:rPr>
            <w:rFonts w:ascii="Courier New" w:eastAsia="Times New Roman" w:hAnsi="Courier New" w:cs="Courier New"/>
            <w:color w:val="000000"/>
            <w:kern w:val="0"/>
            <w:sz w:val="20"/>
            <w:szCs w:val="20"/>
          </w:rPr>
          <w:delText xml:space="preserve">utilised </w:delText>
        </w:r>
      </w:del>
      <w:ins w:id="833" w:author="Seamus Harris" w:date="2013-12-30T15:24:00Z">
        <w:r w:rsidR="007A4D40">
          <w:rPr>
            <w:rFonts w:ascii="Courier New" w:eastAsia="Times New Roman" w:hAnsi="Courier New" w:cs="Courier New"/>
            <w:color w:val="000000"/>
            <w:kern w:val="0"/>
            <w:sz w:val="20"/>
            <w:szCs w:val="20"/>
          </w:rPr>
          <w:t xml:space="preserve">applied </w:t>
        </w:r>
      </w:ins>
      <w:r w:rsidRPr="00183E3A">
        <w:rPr>
          <w:rFonts w:ascii="Courier New" w:eastAsia="Times New Roman" w:hAnsi="Courier New" w:cs="Courier New"/>
          <w:color w:val="000000"/>
          <w:kern w:val="0"/>
          <w:sz w:val="20"/>
          <w:szCs w:val="20"/>
        </w:rPr>
        <w:t xml:space="preserve">this decomposition procedure </w:t>
      </w:r>
      <w:del w:id="834" w:author="Seamus Harris" w:date="2013-12-30T15:24:00Z">
        <w:r w:rsidRPr="00183E3A" w:rsidDel="007A4D40">
          <w:rPr>
            <w:rFonts w:ascii="Courier New" w:eastAsia="Times New Roman" w:hAnsi="Courier New" w:cs="Courier New"/>
            <w:color w:val="000000"/>
            <w:kern w:val="0"/>
            <w:sz w:val="20"/>
            <w:szCs w:val="20"/>
          </w:rPr>
          <w:delText xml:space="preserve">for </w:delText>
        </w:r>
      </w:del>
      <w:ins w:id="835" w:author="Seamus Harris" w:date="2013-12-30T15:24:00Z">
        <w:r w:rsidR="007A4D40">
          <w:rPr>
            <w:rFonts w:ascii="Courier New" w:eastAsia="Times New Roman" w:hAnsi="Courier New" w:cs="Courier New"/>
            <w:color w:val="000000"/>
            <w:kern w:val="0"/>
            <w:sz w:val="20"/>
            <w:szCs w:val="20"/>
          </w:rPr>
          <w:t xml:space="preserve">to </w:t>
        </w:r>
      </w:ins>
      <w:del w:id="836" w:author="Seamus Harris" w:date="2013-12-30T15:25:00Z">
        <w:r w:rsidRPr="00183E3A" w:rsidDel="007A4D40">
          <w:rPr>
            <w:rFonts w:ascii="Courier New" w:eastAsia="Times New Roman" w:hAnsi="Courier New" w:cs="Courier New"/>
            <w:color w:val="000000"/>
            <w:kern w:val="0"/>
            <w:sz w:val="20"/>
            <w:szCs w:val="20"/>
          </w:rPr>
          <w:delText xml:space="preserve">any </w:delText>
        </w:r>
      </w:del>
      <w:ins w:id="837" w:author="Seamus Harris" w:date="2013-12-30T15:25:00Z">
        <w:r w:rsidR="007A4D40">
          <w:rPr>
            <w:rFonts w:ascii="Courier New" w:eastAsia="Times New Roman" w:hAnsi="Courier New" w:cs="Courier New"/>
            <w:color w:val="000000"/>
            <w:kern w:val="0"/>
            <w:sz w:val="20"/>
            <w:szCs w:val="20"/>
          </w:rPr>
          <w:t xml:space="preserve">all </w:t>
        </w:r>
      </w:ins>
      <w:r w:rsidRPr="00183E3A">
        <w:rPr>
          <w:rFonts w:ascii="Courier New" w:eastAsia="Times New Roman" w:hAnsi="Courier New" w:cs="Courier New"/>
          <w:color w:val="000000"/>
          <w:kern w:val="0"/>
          <w:sz w:val="20"/>
          <w:szCs w:val="20"/>
        </w:rPr>
        <w:t>single or two-phase experiment</w:t>
      </w:r>
      <w:ins w:id="838" w:author="Seamus Harris" w:date="2013-12-30T15:25:00Z">
        <w:r w:rsidR="007A4D40">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without </w:t>
      </w:r>
      <w:del w:id="839" w:author="Seamus Harris" w:date="2013-12-30T15:25:00Z">
        <w:r w:rsidRPr="00183E3A" w:rsidDel="007A4D40">
          <w:rPr>
            <w:rFonts w:ascii="Courier New" w:eastAsia="Times New Roman" w:hAnsi="Courier New" w:cs="Courier New"/>
            <w:color w:val="000000"/>
            <w:kern w:val="0"/>
            <w:sz w:val="20"/>
            <w:szCs w:val="20"/>
          </w:rPr>
          <w:delText xml:space="preserve">any </w:delText>
        </w:r>
      </w:del>
      <w:r w:rsidRPr="00183E3A">
        <w:rPr>
          <w:rFonts w:ascii="Courier New" w:eastAsia="Times New Roman" w:hAnsi="Courier New" w:cs="Courier New"/>
          <w:color w:val="000000"/>
          <w:kern w:val="0"/>
          <w:sz w:val="20"/>
          <w:szCs w:val="20"/>
        </w:rPr>
        <w:t xml:space="preserve">prior knowledge of how the randomisation procedure is achieved.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Furthermore,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Brien2009</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Brien2010</w:t>
      </w:r>
      <w:r w:rsidRPr="00183E3A">
        <w:rPr>
          <w:rFonts w:ascii="Courier New" w:eastAsia="Times New Roman" w:hAnsi="Courier New" w:cs="Courier New"/>
          <w:color w:val="000000"/>
          <w:kern w:val="0"/>
          <w:sz w:val="20"/>
          <w:szCs w:val="20"/>
        </w:rPr>
        <w:t xml:space="preserve">} only considered the balanced designs, which </w:t>
      </w:r>
      <w:del w:id="840" w:author="Seamus Harris" w:date="2013-12-30T15:25:00Z">
        <w:r w:rsidRPr="00183E3A" w:rsidDel="00110DAF">
          <w:rPr>
            <w:rFonts w:ascii="Courier New" w:eastAsia="Times New Roman" w:hAnsi="Courier New" w:cs="Courier New"/>
            <w:color w:val="000000"/>
            <w:kern w:val="0"/>
            <w:sz w:val="20"/>
            <w:szCs w:val="20"/>
          </w:rPr>
          <w:delText xml:space="preserve">have </w:delText>
        </w:r>
      </w:del>
      <w:ins w:id="841" w:author="Seamus Harris" w:date="2013-12-30T15:25:00Z">
        <w:r w:rsidR="00110DAF">
          <w:rPr>
            <w:rFonts w:ascii="Courier New" w:eastAsia="Times New Roman" w:hAnsi="Courier New" w:cs="Courier New"/>
            <w:color w:val="000000"/>
            <w:kern w:val="0"/>
            <w:sz w:val="20"/>
            <w:szCs w:val="20"/>
          </w:rPr>
          <w:t xml:space="preserve">contain </w:t>
        </w:r>
      </w:ins>
      <w:r w:rsidRPr="00183E3A">
        <w:rPr>
          <w:rFonts w:ascii="Courier New" w:eastAsia="Times New Roman" w:hAnsi="Courier New" w:cs="Courier New"/>
          <w:color w:val="000000"/>
          <w:kern w:val="0"/>
          <w:sz w:val="20"/>
          <w:szCs w:val="20"/>
        </w:rPr>
        <w:t>a set of identical efficiency factors for every DF of the corresponding block or treatment effects. Chapter</w:t>
      </w:r>
      <w:ins w:id="842" w:author="Seamus Harris" w:date="2013-12-30T15:25:00Z">
        <w:r w:rsidR="00110DA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3 and 4 </w:t>
      </w:r>
      <w:del w:id="843" w:author="Seamus Harris" w:date="2013-12-30T15:25:00Z">
        <w:r w:rsidRPr="00183E3A" w:rsidDel="00110DAF">
          <w:rPr>
            <w:rFonts w:ascii="Courier New" w:eastAsia="Times New Roman" w:hAnsi="Courier New" w:cs="Courier New"/>
            <w:color w:val="000000"/>
            <w:kern w:val="0"/>
            <w:sz w:val="20"/>
            <w:szCs w:val="20"/>
          </w:rPr>
          <w:delText xml:space="preserve">of the thesis </w:delText>
        </w:r>
      </w:del>
      <w:r w:rsidRPr="00183E3A">
        <w:rPr>
          <w:rFonts w:ascii="Courier New" w:eastAsia="Times New Roman" w:hAnsi="Courier New" w:cs="Courier New"/>
          <w:color w:val="000000"/>
          <w:kern w:val="0"/>
          <w:sz w:val="20"/>
          <w:szCs w:val="20"/>
        </w:rPr>
        <w:t>present</w:t>
      </w:r>
      <w:del w:id="844" w:author="Seamus Harris" w:date="2013-12-30T15:25:00Z">
        <w:r w:rsidRPr="00183E3A" w:rsidDel="00110DAF">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some optimal designs that are not balanced</w:t>
      </w:r>
      <w:del w:id="845" w:author="Seamus Harris" w:date="2013-12-30T15:25:00Z">
        <w:r w:rsidRPr="00183E3A" w:rsidDel="00110DAF">
          <w:rPr>
            <w:rFonts w:ascii="Courier New" w:eastAsia="Times New Roman" w:hAnsi="Courier New" w:cs="Courier New"/>
            <w:color w:val="000000"/>
            <w:kern w:val="0"/>
            <w:sz w:val="20"/>
            <w:szCs w:val="20"/>
          </w:rPr>
          <w:delText>;</w:delText>
        </w:r>
      </w:del>
      <w:ins w:id="846" w:author="Seamus Harris" w:date="2013-12-30T15:26:00Z">
        <w:r w:rsidR="00110DAF">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which can </w:t>
      </w:r>
      <w:del w:id="847" w:author="Seamus Harris" w:date="2013-12-30T15:26:00Z">
        <w:r w:rsidRPr="00183E3A" w:rsidDel="00110DAF">
          <w:rPr>
            <w:rFonts w:ascii="Courier New" w:eastAsia="Times New Roman" w:hAnsi="Courier New" w:cs="Courier New"/>
            <w:color w:val="000000"/>
            <w:kern w:val="0"/>
            <w:sz w:val="20"/>
            <w:szCs w:val="20"/>
          </w:rPr>
          <w:delText xml:space="preserve">be confusing to </w:delText>
        </w:r>
      </w:del>
      <w:ins w:id="848" w:author="Seamus Harris" w:date="2013-12-30T15:26:00Z">
        <w:r w:rsidR="00110DAF">
          <w:rPr>
            <w:rFonts w:ascii="Courier New" w:eastAsia="Times New Roman" w:hAnsi="Courier New" w:cs="Courier New"/>
            <w:color w:val="000000"/>
            <w:kern w:val="0"/>
            <w:sz w:val="20"/>
            <w:szCs w:val="20"/>
          </w:rPr>
          <w:t xml:space="preserve">cause confusion when they are </w:t>
        </w:r>
      </w:ins>
      <w:r w:rsidRPr="00183E3A">
        <w:rPr>
          <w:rFonts w:ascii="Courier New" w:eastAsia="Times New Roman" w:hAnsi="Courier New" w:cs="Courier New"/>
          <w:color w:val="000000"/>
          <w:kern w:val="0"/>
          <w:sz w:val="20"/>
          <w:szCs w:val="20"/>
        </w:rPr>
        <w:t>represent</w:t>
      </w:r>
      <w:ins w:id="849" w:author="Seamus Harris" w:date="2013-12-30T15:26:00Z">
        <w:r w:rsidR="00110DAF">
          <w:rPr>
            <w:rFonts w:ascii="Courier New" w:eastAsia="Times New Roman" w:hAnsi="Courier New" w:cs="Courier New"/>
            <w:color w:val="000000"/>
            <w:kern w:val="0"/>
            <w:sz w:val="20"/>
            <w:szCs w:val="20"/>
          </w:rPr>
          <w:t>ed</w:t>
        </w:r>
      </w:ins>
      <w:r w:rsidRPr="00183E3A">
        <w:rPr>
          <w:rFonts w:ascii="Courier New" w:eastAsia="Times New Roman" w:hAnsi="Courier New" w:cs="Courier New"/>
          <w:color w:val="000000"/>
          <w:kern w:val="0"/>
          <w:sz w:val="20"/>
          <w:szCs w:val="20"/>
        </w:rPr>
        <w:t xml:space="preserve"> in the ANOVA table.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 xml:space="preserve">\section{Recent work by </w:t>
      </w:r>
      <w:r w:rsidRPr="00183E3A">
        <w:rPr>
          <w:rFonts w:ascii="Courier New" w:eastAsia="Times New Roman" w:hAnsi="Courier New" w:cs="Courier New"/>
          <w:b/>
          <w:bCs/>
          <w:color w:val="0000CC"/>
          <w:kern w:val="0"/>
          <w:sz w:val="20"/>
          <w:szCs w:val="20"/>
          <w:u w:val="single"/>
        </w:rPr>
        <w:t>Brien</w:t>
      </w:r>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\label{sec:brien2011}</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A more recent paper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Brien2011</w:t>
      </w:r>
      <w:r w:rsidRPr="00183E3A">
        <w:rPr>
          <w:rFonts w:ascii="Courier New" w:eastAsia="Times New Roman" w:hAnsi="Courier New" w:cs="Courier New"/>
          <w:color w:val="000000"/>
          <w:kern w:val="0"/>
          <w:sz w:val="20"/>
          <w:szCs w:val="20"/>
        </w:rPr>
        <w:t xml:space="preserve">} discussed a systematic approach </w:t>
      </w:r>
      <w:del w:id="850" w:author="Seamus Harris" w:date="2013-12-30T15:26:00Z">
        <w:r w:rsidRPr="00183E3A" w:rsidDel="00110DAF">
          <w:rPr>
            <w:rFonts w:ascii="Courier New" w:eastAsia="Times New Roman" w:hAnsi="Courier New" w:cs="Courier New"/>
            <w:color w:val="000000"/>
            <w:kern w:val="0"/>
            <w:sz w:val="20"/>
            <w:szCs w:val="20"/>
          </w:rPr>
          <w:delText xml:space="preserve">in </w:delText>
        </w:r>
      </w:del>
      <w:ins w:id="851" w:author="Seamus Harris" w:date="2013-12-30T15:26:00Z">
        <w:r w:rsidR="00110DAF">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000000"/>
          <w:kern w:val="0"/>
          <w:sz w:val="20"/>
          <w:szCs w:val="20"/>
        </w:rPr>
        <w:t xml:space="preserve">designing the two-phase experiment. This paper only considers the design with the orthogonal structure. Some principles described </w:t>
      </w:r>
      <w:ins w:id="852" w:author="Seamus Harris" w:date="2013-12-30T15:26:00Z">
        <w:r w:rsidR="00110DAF">
          <w:rPr>
            <w:rFonts w:ascii="Courier New" w:eastAsia="Times New Roman" w:hAnsi="Courier New" w:cs="Courier New"/>
            <w:color w:val="000000"/>
            <w:kern w:val="0"/>
            <w:sz w:val="20"/>
            <w:szCs w:val="20"/>
          </w:rPr>
          <w:t xml:space="preserve">in this study </w:t>
        </w:r>
      </w:ins>
      <w:r w:rsidRPr="00183E3A">
        <w:rPr>
          <w:rFonts w:ascii="Courier New" w:eastAsia="Times New Roman" w:hAnsi="Courier New" w:cs="Courier New"/>
          <w:color w:val="000000"/>
          <w:kern w:val="0"/>
          <w:sz w:val="20"/>
          <w:szCs w:val="20"/>
        </w:rPr>
        <w:t xml:space="preserve">are used </w:t>
      </w:r>
      <w:del w:id="853" w:author="Seamus Harris" w:date="2013-12-30T15:27:00Z">
        <w:r w:rsidRPr="00183E3A" w:rsidDel="00110DAF">
          <w:rPr>
            <w:rFonts w:ascii="Courier New" w:eastAsia="Times New Roman" w:hAnsi="Courier New" w:cs="Courier New"/>
            <w:color w:val="000000"/>
            <w:kern w:val="0"/>
            <w:sz w:val="20"/>
            <w:szCs w:val="20"/>
          </w:rPr>
          <w:delText xml:space="preserve">as the basis in </w:delText>
        </w:r>
      </w:del>
      <w:ins w:id="854" w:author="Seamus Harris" w:date="2013-12-30T15:27:00Z">
        <w:r w:rsidR="00110DAF">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000000"/>
          <w:kern w:val="0"/>
          <w:sz w:val="20"/>
          <w:szCs w:val="20"/>
        </w:rPr>
        <w:t>develop</w:t>
      </w:r>
      <w:del w:id="855" w:author="Seamus Harris" w:date="2013-12-30T15:27:00Z">
        <w:r w:rsidRPr="00183E3A" w:rsidDel="00110DAF">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the method </w:t>
      </w:r>
      <w:del w:id="856" w:author="Seamus Harris" w:date="2013-12-30T15:27:00Z">
        <w:r w:rsidRPr="00183E3A" w:rsidDel="00110DAF">
          <w:rPr>
            <w:rFonts w:ascii="Courier New" w:eastAsia="Times New Roman" w:hAnsi="Courier New" w:cs="Courier New"/>
            <w:color w:val="000000"/>
            <w:kern w:val="0"/>
            <w:sz w:val="20"/>
            <w:szCs w:val="20"/>
          </w:rPr>
          <w:delText xml:space="preserve">of </w:delText>
        </w:r>
      </w:del>
      <w:ins w:id="857" w:author="Seamus Harris" w:date="2013-12-30T15:27:00Z">
        <w:r w:rsidR="00110DAF">
          <w:rPr>
            <w:rFonts w:ascii="Courier New" w:eastAsia="Times New Roman" w:hAnsi="Courier New" w:cs="Courier New"/>
            <w:color w:val="000000"/>
            <w:kern w:val="0"/>
            <w:sz w:val="20"/>
            <w:szCs w:val="20"/>
          </w:rPr>
          <w:t xml:space="preserve">used to </w:t>
        </w:r>
      </w:ins>
      <w:del w:id="858" w:author="Seamus Harris" w:date="2013-12-30T18:35:00Z">
        <w:r w:rsidRPr="00183E3A" w:rsidDel="009D011D">
          <w:rPr>
            <w:rFonts w:ascii="Courier New" w:eastAsia="Times New Roman" w:hAnsi="Courier New" w:cs="Courier New"/>
            <w:color w:val="000000"/>
            <w:kern w:val="0"/>
            <w:sz w:val="20"/>
            <w:szCs w:val="20"/>
          </w:rPr>
          <w:delText>find</w:delText>
        </w:r>
      </w:del>
      <w:del w:id="859" w:author="Seamus Harris" w:date="2013-12-30T15:27:00Z">
        <w:r w:rsidRPr="00183E3A" w:rsidDel="00110DAF">
          <w:rPr>
            <w:rFonts w:ascii="Courier New" w:eastAsia="Times New Roman" w:hAnsi="Courier New" w:cs="Courier New"/>
            <w:color w:val="000000"/>
            <w:kern w:val="0"/>
            <w:sz w:val="20"/>
            <w:szCs w:val="20"/>
          </w:rPr>
          <w:delText>ing</w:delText>
        </w:r>
      </w:del>
      <w:ins w:id="860" w:author="Seamus Harris" w:date="2013-12-30T18:35:00Z">
        <w:r w:rsidR="009D011D">
          <w:rPr>
            <w:rFonts w:ascii="Courier New" w:eastAsia="Times New Roman" w:hAnsi="Courier New" w:cs="Courier New"/>
            <w:color w:val="000000"/>
            <w:kern w:val="0"/>
            <w:sz w:val="20"/>
            <w:szCs w:val="20"/>
          </w:rPr>
          <w:t>obtain</w:t>
        </w:r>
      </w:ins>
      <w:r w:rsidRPr="00183E3A">
        <w:rPr>
          <w:rFonts w:ascii="Courier New" w:eastAsia="Times New Roman" w:hAnsi="Courier New" w:cs="Courier New"/>
          <w:color w:val="000000"/>
          <w:kern w:val="0"/>
          <w:sz w:val="20"/>
          <w:szCs w:val="20"/>
        </w:rPr>
        <w:t xml:space="preserve"> the optimal design in Chapter</w:t>
      </w:r>
      <w:ins w:id="861" w:author="Seamus Harris" w:date="2013-12-30T15:27:00Z">
        <w:r w:rsidR="00110DA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3 and 4</w:t>
      </w:r>
      <w:del w:id="862" w:author="Seamus Harris" w:date="2013-12-30T15:28:00Z">
        <w:r w:rsidRPr="00183E3A" w:rsidDel="00110DAF">
          <w:rPr>
            <w:rFonts w:ascii="Courier New" w:eastAsia="Times New Roman" w:hAnsi="Courier New" w:cs="Courier New"/>
            <w:color w:val="000000"/>
            <w:kern w:val="0"/>
            <w:sz w:val="20"/>
            <w:szCs w:val="20"/>
          </w:rPr>
          <w:delText xml:space="preserve"> of the thesis</w:delText>
        </w:r>
      </w:del>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The first principle is to formulate the skeleton ANOVA table using this factor-allocation diagram. The factor-allocation diagram is the randomisation diagram</w:t>
      </w:r>
      <w:ins w:id="863" w:author="Seamus Harris" w:date="2013-12-30T15:28:00Z">
        <w:r w:rsidR="00110DAF">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as discussed in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Brien2006b</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Brien2011</w:t>
      </w:r>
      <w:r w:rsidRPr="00183E3A">
        <w:rPr>
          <w:rFonts w:ascii="Courier New" w:eastAsia="Times New Roman" w:hAnsi="Courier New" w:cs="Courier New"/>
          <w:color w:val="000000"/>
          <w:kern w:val="0"/>
          <w:sz w:val="20"/>
          <w:szCs w:val="20"/>
        </w:rPr>
        <w:t>} present</w:t>
      </w:r>
      <w:ins w:id="864" w:author="Seamus Harris" w:date="2013-12-30T15:28:00Z">
        <w:r w:rsidR="00110DAF">
          <w:rPr>
            <w:rFonts w:ascii="Courier New" w:eastAsia="Times New Roman" w:hAnsi="Courier New" w:cs="Courier New"/>
            <w:color w:val="000000"/>
            <w:kern w:val="0"/>
            <w:sz w:val="20"/>
            <w:szCs w:val="20"/>
          </w:rPr>
          <w:t>ed</w:t>
        </w:r>
      </w:ins>
      <w:del w:id="865" w:author="Seamus Harris" w:date="2013-12-30T15:28:00Z">
        <w:r w:rsidRPr="00183E3A" w:rsidDel="00110DAF">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a list of rules for calculating the EMS of the ANOVA table. However, these rules can </w:t>
      </w:r>
      <w:del w:id="866" w:author="Seamus Harris" w:date="2013-12-30T15:28:00Z">
        <w:r w:rsidRPr="00183E3A" w:rsidDel="00110DAF">
          <w:rPr>
            <w:rFonts w:ascii="Courier New" w:eastAsia="Times New Roman" w:hAnsi="Courier New" w:cs="Courier New"/>
            <w:color w:val="000000"/>
            <w:kern w:val="0"/>
            <w:sz w:val="20"/>
            <w:szCs w:val="20"/>
          </w:rPr>
          <w:delText xml:space="preserve">still </w:delText>
        </w:r>
      </w:del>
      <w:r w:rsidRPr="00183E3A">
        <w:rPr>
          <w:rFonts w:ascii="Courier New" w:eastAsia="Times New Roman" w:hAnsi="Courier New" w:cs="Courier New"/>
          <w:color w:val="000000"/>
          <w:kern w:val="0"/>
          <w:sz w:val="20"/>
          <w:szCs w:val="20"/>
        </w:rPr>
        <w:t xml:space="preserve">be laborious to follow for </w:t>
      </w:r>
      <w:del w:id="867" w:author="Seamus Harris" w:date="2013-12-30T15:28:00Z">
        <w:r w:rsidRPr="00183E3A" w:rsidDel="00110DAF">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experiment</w:t>
      </w:r>
      <w:ins w:id="868" w:author="Seamus Harris" w:date="2013-12-30T15:28:00Z">
        <w:r w:rsidR="00110DA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ins w:id="869" w:author="Seamus Harris" w:date="2013-12-30T15:28:00Z">
        <w:r w:rsidR="00110DAF">
          <w:rPr>
            <w:rFonts w:ascii="Courier New" w:eastAsia="Times New Roman" w:hAnsi="Courier New" w:cs="Courier New"/>
            <w:color w:val="000000"/>
            <w:kern w:val="0"/>
            <w:sz w:val="20"/>
            <w:szCs w:val="20"/>
          </w:rPr>
          <w:t xml:space="preserve">that involve </w:t>
        </w:r>
      </w:ins>
      <w:del w:id="870" w:author="Seamus Harris" w:date="2013-12-30T15:28:00Z">
        <w:r w:rsidRPr="00183E3A" w:rsidDel="00110DAF">
          <w:rPr>
            <w:rFonts w:ascii="Courier New" w:eastAsia="Times New Roman" w:hAnsi="Courier New" w:cs="Courier New"/>
            <w:color w:val="000000"/>
            <w:kern w:val="0"/>
            <w:sz w:val="20"/>
            <w:szCs w:val="20"/>
          </w:rPr>
          <w:delText xml:space="preserve">with </w:delText>
        </w:r>
      </w:del>
      <w:del w:id="871" w:author="Seamus Harris" w:date="2013-12-30T18:35:00Z">
        <w:r w:rsidRPr="00183E3A" w:rsidDel="009D011D">
          <w:rPr>
            <w:rFonts w:ascii="Courier New" w:eastAsia="Times New Roman" w:hAnsi="Courier New" w:cs="Courier New"/>
            <w:color w:val="000000"/>
            <w:kern w:val="0"/>
            <w:sz w:val="20"/>
            <w:szCs w:val="20"/>
          </w:rPr>
          <w:delText xml:space="preserve">many </w:delText>
        </w:r>
      </w:del>
      <w:ins w:id="872" w:author="Seamus Harris" w:date="2013-12-30T18:35:00Z">
        <w:r w:rsidR="009D011D">
          <w:rPr>
            <w:rFonts w:ascii="Courier New" w:eastAsia="Times New Roman" w:hAnsi="Courier New" w:cs="Courier New"/>
            <w:color w:val="000000"/>
            <w:kern w:val="0"/>
            <w:sz w:val="20"/>
            <w:szCs w:val="20"/>
          </w:rPr>
          <w:t xml:space="preserve">numerous </w:t>
        </w:r>
      </w:ins>
      <w:proofErr w:type="gramStart"/>
      <w:r w:rsidRPr="00183E3A">
        <w:rPr>
          <w:rFonts w:ascii="Courier New" w:eastAsia="Times New Roman" w:hAnsi="Courier New" w:cs="Courier New"/>
          <w:color w:val="000000"/>
          <w:kern w:val="0"/>
          <w:sz w:val="20"/>
          <w:szCs w:val="20"/>
        </w:rPr>
        <w:t>treatment</w:t>
      </w:r>
      <w:proofErr w:type="gramEnd"/>
      <w:r w:rsidRPr="00183E3A">
        <w:rPr>
          <w:rFonts w:ascii="Courier New" w:eastAsia="Times New Roman" w:hAnsi="Courier New" w:cs="Courier New"/>
          <w:color w:val="000000"/>
          <w:kern w:val="0"/>
          <w:sz w:val="20"/>
          <w:szCs w:val="20"/>
        </w:rPr>
        <w:t xml:space="preserve"> and block factors. Chapter 2 of this thesis presents an R package </w:t>
      </w:r>
      <w:ins w:id="873" w:author="Seamus Harris" w:date="2013-12-30T15:28:00Z">
        <w:r w:rsidR="00110DAF">
          <w:rPr>
            <w:rFonts w:ascii="Courier New" w:eastAsia="Times New Roman" w:hAnsi="Courier New" w:cs="Courier New"/>
            <w:color w:val="000000"/>
            <w:kern w:val="0"/>
            <w:sz w:val="20"/>
            <w:szCs w:val="20"/>
          </w:rPr>
          <w:t xml:space="preserve">that </w:t>
        </w:r>
      </w:ins>
      <w:del w:id="874" w:author="Seamus Harris" w:date="2013-12-30T15:28:00Z">
        <w:r w:rsidRPr="00183E3A" w:rsidDel="00110DAF">
          <w:rPr>
            <w:rFonts w:ascii="Courier New" w:eastAsia="Times New Roman" w:hAnsi="Courier New" w:cs="Courier New"/>
            <w:color w:val="000000"/>
            <w:kern w:val="0"/>
            <w:sz w:val="20"/>
            <w:szCs w:val="20"/>
          </w:rPr>
          <w:delText xml:space="preserve">which </w:delText>
        </w:r>
      </w:del>
      <w:r w:rsidRPr="00183E3A">
        <w:rPr>
          <w:rFonts w:ascii="Courier New" w:eastAsia="Times New Roman" w:hAnsi="Courier New" w:cs="Courier New"/>
          <w:color w:val="000000"/>
          <w:kern w:val="0"/>
          <w:sz w:val="20"/>
          <w:szCs w:val="20"/>
        </w:rPr>
        <w:t>automatically generate</w:t>
      </w:r>
      <w:ins w:id="875" w:author="Seamus Harris" w:date="2013-12-30T15:28:00Z">
        <w:r w:rsidR="00110DA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the ANOVA table with the EMS for any single or two-phase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Brien2011</w:t>
      </w:r>
      <w:r w:rsidRPr="00183E3A">
        <w:rPr>
          <w:rFonts w:ascii="Courier New" w:eastAsia="Times New Roman" w:hAnsi="Courier New" w:cs="Courier New"/>
          <w:color w:val="000000"/>
          <w:kern w:val="0"/>
          <w:sz w:val="20"/>
          <w:szCs w:val="20"/>
        </w:rPr>
        <w:t>} then discussed some fundamental principles for designing the two-phase experiment. First</w:t>
      </w:r>
      <w:del w:id="876" w:author="Seamus Harris" w:date="2013-12-30T15:28:00Z">
        <w:r w:rsidRPr="00183E3A" w:rsidDel="00110DAF">
          <w:rPr>
            <w:rFonts w:ascii="Courier New" w:eastAsia="Times New Roman" w:hAnsi="Courier New" w:cs="Courier New"/>
            <w:color w:val="000000"/>
            <w:kern w:val="0"/>
            <w:sz w:val="20"/>
            <w:szCs w:val="20"/>
          </w:rPr>
          <w:delText>ly</w:delText>
        </w:r>
      </w:del>
      <w:r w:rsidRPr="00183E3A">
        <w:rPr>
          <w:rFonts w:ascii="Courier New" w:eastAsia="Times New Roman" w:hAnsi="Courier New" w:cs="Courier New"/>
          <w:color w:val="000000"/>
          <w:kern w:val="0"/>
          <w:sz w:val="20"/>
          <w:szCs w:val="20"/>
        </w:rPr>
        <w:t xml:space="preserve">, the block factor of the Phase 1 experiment with the highest variation, but orthogonal to treatments, should be confounded with </w:t>
      </w:r>
      <w:del w:id="877" w:author="Seamus Harris" w:date="2013-12-30T15:28:00Z">
        <w:r w:rsidRPr="00183E3A" w:rsidDel="00110DAF">
          <w:rPr>
            <w:rFonts w:ascii="Courier New" w:eastAsia="Times New Roman" w:hAnsi="Courier New" w:cs="Courier New"/>
            <w:color w:val="000000"/>
            <w:kern w:val="0"/>
            <w:sz w:val="20"/>
            <w:szCs w:val="20"/>
          </w:rPr>
          <w:delText xml:space="preserve">the block factor </w:delText>
        </w:r>
      </w:del>
      <w:ins w:id="878" w:author="Seamus Harris" w:date="2013-12-30T15:28:00Z">
        <w:r w:rsidR="00110DAF">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of the Phase 2 experiment containing the highest variation. </w:t>
      </w:r>
      <w:commentRangeStart w:id="879"/>
      <w:del w:id="880" w:author="Seamus Harris" w:date="2013-12-30T18:36:00Z">
        <w:r w:rsidRPr="00183E3A" w:rsidDel="009D011D">
          <w:rPr>
            <w:rFonts w:ascii="Courier New" w:eastAsia="Times New Roman" w:hAnsi="Courier New" w:cs="Courier New"/>
            <w:color w:val="000000"/>
            <w:kern w:val="0"/>
            <w:sz w:val="20"/>
            <w:szCs w:val="20"/>
          </w:rPr>
          <w:delText xml:space="preserve">This situation </w:delText>
        </w:r>
      </w:del>
      <w:ins w:id="881" w:author="Seamus Harris" w:date="2013-12-30T18:36:00Z">
        <w:r w:rsidR="009D011D">
          <w:rPr>
            <w:rFonts w:ascii="Courier New" w:eastAsia="Times New Roman" w:hAnsi="Courier New" w:cs="Courier New"/>
            <w:color w:val="000000"/>
            <w:kern w:val="0"/>
            <w:sz w:val="20"/>
            <w:szCs w:val="20"/>
          </w:rPr>
          <w:t xml:space="preserve">Such confounding </w:t>
        </w:r>
        <w:commentRangeEnd w:id="879"/>
        <w:r w:rsidR="009D011D">
          <w:rPr>
            <w:rStyle w:val="CommentReference"/>
          </w:rPr>
          <w:commentReference w:id="879"/>
        </w:r>
      </w:ins>
      <w:r w:rsidRPr="00183E3A">
        <w:rPr>
          <w:rFonts w:ascii="Courier New" w:eastAsia="Times New Roman" w:hAnsi="Courier New" w:cs="Courier New"/>
          <w:color w:val="000000"/>
          <w:kern w:val="0"/>
          <w:sz w:val="20"/>
          <w:szCs w:val="20"/>
        </w:rPr>
        <w:t xml:space="preserve">can be observed in Chapter 4 of </w:t>
      </w:r>
      <w:del w:id="882" w:author="Seamus Harris" w:date="2013-12-30T15:29:00Z">
        <w:r w:rsidRPr="00183E3A" w:rsidDel="00110DAF">
          <w:rPr>
            <w:rFonts w:ascii="Courier New" w:eastAsia="Times New Roman" w:hAnsi="Courier New" w:cs="Courier New"/>
            <w:color w:val="000000"/>
            <w:kern w:val="0"/>
            <w:sz w:val="20"/>
            <w:szCs w:val="20"/>
          </w:rPr>
          <w:delText xml:space="preserve">the </w:delText>
        </w:r>
      </w:del>
      <w:ins w:id="883" w:author="Seamus Harris" w:date="2013-12-30T15:29:00Z">
        <w:r w:rsidR="00110DAF">
          <w:rPr>
            <w:rFonts w:ascii="Courier New" w:eastAsia="Times New Roman" w:hAnsi="Courier New" w:cs="Courier New"/>
            <w:color w:val="000000"/>
            <w:kern w:val="0"/>
            <w:sz w:val="20"/>
            <w:szCs w:val="20"/>
          </w:rPr>
          <w:t xml:space="preserve">this </w:t>
        </w:r>
      </w:ins>
      <w:r w:rsidRPr="00183E3A">
        <w:rPr>
          <w:rFonts w:ascii="Courier New" w:eastAsia="Times New Roman" w:hAnsi="Courier New" w:cs="Courier New"/>
          <w:color w:val="000000"/>
          <w:kern w:val="0"/>
          <w:sz w:val="20"/>
          <w:szCs w:val="20"/>
        </w:rPr>
        <w:t>thesis</w:t>
      </w:r>
      <w:ins w:id="884" w:author="Seamus Harris" w:date="2013-12-30T15:29:00Z">
        <w:r w:rsidR="00110DAF">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ins w:id="885" w:author="Seamus Harris" w:date="2013-12-30T15:29:00Z">
        <w:r w:rsidR="00110DAF">
          <w:rPr>
            <w:rFonts w:ascii="Courier New" w:eastAsia="Times New Roman" w:hAnsi="Courier New" w:cs="Courier New"/>
            <w:color w:val="000000"/>
            <w:kern w:val="0"/>
            <w:sz w:val="20"/>
            <w:szCs w:val="20"/>
          </w:rPr>
          <w:t xml:space="preserve">which attempts to </w:t>
        </w:r>
      </w:ins>
      <w:del w:id="886" w:author="Seamus Harris" w:date="2013-12-30T15:29:00Z">
        <w:r w:rsidRPr="00183E3A" w:rsidDel="00110DAF">
          <w:rPr>
            <w:rFonts w:ascii="Courier New" w:eastAsia="Times New Roman" w:hAnsi="Courier New" w:cs="Courier New"/>
            <w:color w:val="000000"/>
            <w:kern w:val="0"/>
            <w:sz w:val="20"/>
            <w:szCs w:val="20"/>
          </w:rPr>
          <w:delText xml:space="preserve">in </w:delText>
        </w:r>
      </w:del>
      <w:r w:rsidRPr="00183E3A">
        <w:rPr>
          <w:rFonts w:ascii="Courier New" w:eastAsia="Times New Roman" w:hAnsi="Courier New" w:cs="Courier New"/>
          <w:color w:val="000000"/>
          <w:kern w:val="0"/>
          <w:sz w:val="20"/>
          <w:szCs w:val="20"/>
        </w:rPr>
        <w:t>find</w:t>
      </w:r>
      <w:del w:id="887" w:author="Seamus Harris" w:date="2013-12-30T15:29:00Z">
        <w:r w:rsidRPr="00183E3A" w:rsidDel="00110DAF">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the optimal design where the Phase 1 experiment </w:t>
      </w:r>
      <w:del w:id="888" w:author="Seamus Harris" w:date="2013-12-30T15:29:00Z">
        <w:r w:rsidRPr="00183E3A" w:rsidDel="00110DAF">
          <w:rPr>
            <w:rFonts w:ascii="Courier New" w:eastAsia="Times New Roman" w:hAnsi="Courier New" w:cs="Courier New"/>
            <w:color w:val="000000"/>
            <w:kern w:val="0"/>
            <w:sz w:val="20"/>
            <w:szCs w:val="20"/>
          </w:rPr>
          <w:delText xml:space="preserve">is </w:delText>
        </w:r>
      </w:del>
      <w:ins w:id="889" w:author="Seamus Harris" w:date="2013-12-30T15:29:00Z">
        <w:r w:rsidR="00110DAF">
          <w:rPr>
            <w:rFonts w:ascii="Courier New" w:eastAsia="Times New Roman" w:hAnsi="Courier New" w:cs="Courier New"/>
            <w:color w:val="000000"/>
            <w:kern w:val="0"/>
            <w:sz w:val="20"/>
            <w:szCs w:val="20"/>
          </w:rPr>
          <w:t xml:space="preserve">uses a </w:t>
        </w:r>
      </w:ins>
      <w:r w:rsidRPr="00183E3A">
        <w:rPr>
          <w:rFonts w:ascii="Courier New" w:eastAsia="Times New Roman" w:hAnsi="Courier New" w:cs="Courier New"/>
          <w:color w:val="000000"/>
          <w:kern w:val="0"/>
          <w:sz w:val="20"/>
          <w:szCs w:val="20"/>
        </w:rPr>
        <w:t xml:space="preserve">randomised block design.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Furthermore, the treatment factors from </w:t>
      </w:r>
      <w:del w:id="890" w:author="Seamus Harris" w:date="2013-12-30T15:41:00Z">
        <w:r w:rsidRPr="00183E3A" w:rsidDel="00DE64A5">
          <w:rPr>
            <w:rFonts w:ascii="Courier New" w:eastAsia="Times New Roman" w:hAnsi="Courier New" w:cs="Courier New"/>
            <w:color w:val="000000"/>
            <w:kern w:val="0"/>
            <w:sz w:val="20"/>
            <w:szCs w:val="20"/>
          </w:rPr>
          <w:delText xml:space="preserve">either </w:delText>
        </w:r>
      </w:del>
      <w:ins w:id="891" w:author="Seamus Harris" w:date="2013-12-30T15:41:00Z">
        <w:r w:rsidR="00DE64A5">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Phase 1 or Phase 2 experiment</w:t>
      </w:r>
      <w:ins w:id="892" w:author="Seamus Harris" w:date="2013-12-30T15:41:00Z">
        <w:r w:rsidR="00DE64A5">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should be assigned </w:t>
      </w:r>
      <w:commentRangeStart w:id="893"/>
      <w:del w:id="894" w:author="Seamus Harris" w:date="2013-12-30T15:42:00Z">
        <w:r w:rsidRPr="00183E3A" w:rsidDel="00DE64A5">
          <w:rPr>
            <w:rFonts w:ascii="Courier New" w:eastAsia="Times New Roman" w:hAnsi="Courier New" w:cs="Courier New"/>
            <w:color w:val="000000"/>
            <w:kern w:val="0"/>
            <w:sz w:val="20"/>
            <w:szCs w:val="20"/>
          </w:rPr>
          <w:delText xml:space="preserve">with </w:delText>
        </w:r>
      </w:del>
      <w:commentRangeEnd w:id="893"/>
      <w:r w:rsidR="00DE64A5">
        <w:rPr>
          <w:rStyle w:val="CommentReference"/>
        </w:rPr>
        <w:commentReference w:id="893"/>
      </w:r>
      <w:r w:rsidRPr="00183E3A">
        <w:rPr>
          <w:rFonts w:ascii="Courier New" w:eastAsia="Times New Roman" w:hAnsi="Courier New" w:cs="Courier New"/>
          <w:color w:val="000000"/>
          <w:kern w:val="0"/>
          <w:sz w:val="20"/>
          <w:szCs w:val="20"/>
        </w:rPr>
        <w:t xml:space="preserve">the random factor of Phase 2 experiment with the smallest variation. Thus, the test for the treatment effects is </w:t>
      </w:r>
      <w:del w:id="895" w:author="Seamus Harris" w:date="2013-12-30T15:42:00Z">
        <w:r w:rsidRPr="00183E3A" w:rsidDel="00DE64A5">
          <w:rPr>
            <w:rFonts w:ascii="Courier New" w:eastAsia="Times New Roman" w:hAnsi="Courier New" w:cs="Courier New"/>
            <w:color w:val="000000"/>
            <w:kern w:val="0"/>
            <w:sz w:val="20"/>
            <w:szCs w:val="20"/>
          </w:rPr>
          <w:delText xml:space="preserve">conducted </w:delText>
        </w:r>
      </w:del>
      <w:ins w:id="896" w:author="Seamus Harris" w:date="2013-12-30T15:42:00Z">
        <w:r w:rsidR="00DE64A5">
          <w:rPr>
            <w:rFonts w:ascii="Courier New" w:eastAsia="Times New Roman" w:hAnsi="Courier New" w:cs="Courier New"/>
            <w:color w:val="000000"/>
            <w:kern w:val="0"/>
            <w:sz w:val="20"/>
            <w:szCs w:val="20"/>
          </w:rPr>
          <w:t xml:space="preserve">performed </w:t>
        </w:r>
      </w:ins>
      <w:r w:rsidRPr="00183E3A">
        <w:rPr>
          <w:rFonts w:ascii="Courier New" w:eastAsia="Times New Roman" w:hAnsi="Courier New" w:cs="Courier New"/>
          <w:color w:val="000000"/>
          <w:kern w:val="0"/>
          <w:sz w:val="20"/>
          <w:szCs w:val="20"/>
        </w:rPr>
        <w:t xml:space="preserve">with the minimal experimental error. The treatment effect can be confounded with multiple random effects of </w:t>
      </w:r>
      <w:ins w:id="897" w:author="Seamus Harris" w:date="2013-12-30T15:43:00Z">
        <w:r w:rsidR="00DE64A5">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Phase 2 experiment</w:t>
      </w:r>
      <w:ins w:id="898" w:author="Seamus Harris" w:date="2013-12-30T15:43:00Z">
        <w:r w:rsidR="00DE64A5">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which is caused by the non-orthogonal treatment structure</w:t>
      </w:r>
      <w:del w:id="899" w:author="Seamus Harris" w:date="2013-12-30T15:43:00Z">
        <w:r w:rsidRPr="00183E3A" w:rsidDel="00DE64A5">
          <w:rPr>
            <w:rFonts w:ascii="Courier New" w:eastAsia="Times New Roman" w:hAnsi="Courier New" w:cs="Courier New"/>
            <w:color w:val="000000"/>
            <w:kern w:val="0"/>
            <w:sz w:val="20"/>
            <w:szCs w:val="20"/>
          </w:rPr>
          <w:delText>;</w:delText>
        </w:r>
      </w:del>
      <w:ins w:id="900" w:author="Seamus Harris" w:date="2013-12-30T15:43:00Z">
        <w:r w:rsidR="00DE64A5">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but</w:t>
      </w:r>
      <w:del w:id="901" w:author="Seamus Harris" w:date="2013-12-30T15:43:00Z">
        <w:r w:rsidRPr="00183E3A" w:rsidDel="00DE64A5">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this was not discussed by </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Brien2011</w:t>
      </w:r>
      <w:r w:rsidRPr="00183E3A">
        <w:rPr>
          <w:rFonts w:ascii="Courier New" w:eastAsia="Times New Roman" w:hAnsi="Courier New" w:cs="Courier New"/>
          <w:color w:val="000000"/>
          <w:kern w:val="0"/>
          <w:sz w:val="20"/>
          <w:szCs w:val="20"/>
        </w:rPr>
        <w:t>}. Chapter</w:t>
      </w:r>
      <w:ins w:id="902" w:author="Seamus Harris" w:date="2013-12-30T15:40:00Z">
        <w:r w:rsidR="00DE64A5">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3 and 4 </w:t>
      </w:r>
      <w:del w:id="903" w:author="Seamus Harris" w:date="2013-12-30T15:40:00Z">
        <w:r w:rsidRPr="00183E3A" w:rsidDel="00DE64A5">
          <w:rPr>
            <w:rFonts w:ascii="Courier New" w:eastAsia="Times New Roman" w:hAnsi="Courier New" w:cs="Courier New"/>
            <w:color w:val="000000"/>
            <w:kern w:val="0"/>
            <w:sz w:val="20"/>
            <w:szCs w:val="20"/>
          </w:rPr>
          <w:delText xml:space="preserve">of the thesis </w:delText>
        </w:r>
      </w:del>
      <w:r w:rsidRPr="00183E3A">
        <w:rPr>
          <w:rFonts w:ascii="Courier New" w:eastAsia="Times New Roman" w:hAnsi="Courier New" w:cs="Courier New"/>
          <w:color w:val="000000"/>
          <w:kern w:val="0"/>
          <w:sz w:val="20"/>
          <w:szCs w:val="20"/>
        </w:rPr>
        <w:t xml:space="preserve">describe some designs </w:t>
      </w:r>
      <w:del w:id="904" w:author="Seamus Harris" w:date="2013-12-30T15:44:00Z">
        <w:r w:rsidRPr="00183E3A" w:rsidDel="00DE64A5">
          <w:rPr>
            <w:rFonts w:ascii="Courier New" w:eastAsia="Times New Roman" w:hAnsi="Courier New" w:cs="Courier New"/>
            <w:color w:val="000000"/>
            <w:kern w:val="0"/>
            <w:sz w:val="20"/>
            <w:szCs w:val="20"/>
          </w:rPr>
          <w:delText xml:space="preserve">with </w:delText>
        </w:r>
      </w:del>
      <w:ins w:id="905" w:author="Seamus Harris" w:date="2013-12-30T15:44:00Z">
        <w:r w:rsidR="00DE64A5">
          <w:rPr>
            <w:rFonts w:ascii="Courier New" w:eastAsia="Times New Roman" w:hAnsi="Courier New" w:cs="Courier New"/>
            <w:color w:val="000000"/>
            <w:kern w:val="0"/>
            <w:sz w:val="20"/>
            <w:szCs w:val="20"/>
          </w:rPr>
          <w:t xml:space="preserve">that use </w:t>
        </w:r>
      </w:ins>
      <w:r w:rsidRPr="00183E3A">
        <w:rPr>
          <w:rFonts w:ascii="Courier New" w:eastAsia="Times New Roman" w:hAnsi="Courier New" w:cs="Courier New"/>
          <w:color w:val="000000"/>
          <w:kern w:val="0"/>
          <w:sz w:val="20"/>
          <w:szCs w:val="20"/>
        </w:rPr>
        <w:t xml:space="preserve">the non-orthogonal structure.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\section{</w:t>
      </w:r>
      <w:r w:rsidRPr="00183E3A">
        <w:rPr>
          <w:rFonts w:ascii="Courier New" w:eastAsia="Times New Roman" w:hAnsi="Courier New" w:cs="Courier New"/>
          <w:b/>
          <w:bCs/>
          <w:color w:val="0000CC"/>
          <w:kern w:val="0"/>
          <w:sz w:val="20"/>
          <w:szCs w:val="20"/>
          <w:u w:val="single"/>
        </w:rPr>
        <w:t>Proteomic</w:t>
      </w:r>
      <w:r w:rsidRPr="00183E3A">
        <w:rPr>
          <w:rFonts w:ascii="Courier New" w:eastAsia="Times New Roman" w:hAnsi="Courier New" w:cs="Courier New"/>
          <w:b/>
          <w:bCs/>
          <w:color w:val="0000CC"/>
          <w:kern w:val="0"/>
          <w:sz w:val="20"/>
          <w:szCs w:val="20"/>
        </w:rPr>
        <w:t xml:space="preserve"> experiment}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\label{</w:t>
      </w:r>
      <w:proofErr w:type="spellStart"/>
      <w:r w:rsidRPr="00183E3A">
        <w:rPr>
          <w:rFonts w:ascii="Courier New" w:eastAsia="Times New Roman" w:hAnsi="Courier New" w:cs="Courier New"/>
          <w:b/>
          <w:bCs/>
          <w:color w:val="0000CC"/>
          <w:kern w:val="0"/>
          <w:sz w:val="20"/>
          <w:szCs w:val="20"/>
        </w:rPr>
        <w:t>sec:proteomicExpt</w:t>
      </w:r>
      <w:proofErr w:type="spellEnd"/>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Throughout this thesis, </w:t>
      </w:r>
      <w:del w:id="906" w:author="Seamus Harris" w:date="2013-12-30T18:38:00Z">
        <w:r w:rsidRPr="00183E3A" w:rsidDel="009D011D">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u w:val="single"/>
        </w:rPr>
        <w:t>proteomic</w:t>
      </w:r>
      <w:r w:rsidRPr="00183E3A">
        <w:rPr>
          <w:rFonts w:ascii="Courier New" w:eastAsia="Times New Roman" w:hAnsi="Courier New" w:cs="Courier New"/>
          <w:color w:val="000000"/>
          <w:kern w:val="0"/>
          <w:sz w:val="20"/>
          <w:szCs w:val="20"/>
        </w:rPr>
        <w:t xml:space="preserve"> study is used as </w:t>
      </w:r>
      <w:del w:id="907" w:author="Seamus Harris" w:date="2013-12-30T15:44:00Z">
        <w:r w:rsidRPr="00183E3A" w:rsidDel="00DE64A5">
          <w:rPr>
            <w:rFonts w:ascii="Courier New" w:eastAsia="Times New Roman" w:hAnsi="Courier New" w:cs="Courier New"/>
            <w:color w:val="000000"/>
            <w:kern w:val="0"/>
            <w:sz w:val="20"/>
            <w:szCs w:val="20"/>
          </w:rPr>
          <w:delText xml:space="preserve">a principle </w:delText>
        </w:r>
      </w:del>
      <w:ins w:id="908" w:author="Seamus Harris" w:date="2013-12-30T15:44:00Z">
        <w:r w:rsidR="00DE64A5">
          <w:rPr>
            <w:rFonts w:ascii="Courier New" w:eastAsia="Times New Roman" w:hAnsi="Courier New" w:cs="Courier New"/>
            <w:color w:val="000000"/>
            <w:kern w:val="0"/>
            <w:sz w:val="20"/>
            <w:szCs w:val="20"/>
          </w:rPr>
          <w:t xml:space="preserve">the principal </w:t>
        </w:r>
      </w:ins>
      <w:r w:rsidRPr="00183E3A">
        <w:rPr>
          <w:rFonts w:ascii="Courier New" w:eastAsia="Times New Roman" w:hAnsi="Courier New" w:cs="Courier New"/>
          <w:color w:val="000000"/>
          <w:kern w:val="0"/>
          <w:sz w:val="20"/>
          <w:szCs w:val="20"/>
        </w:rPr>
        <w:t xml:space="preserve">example for the </w:t>
      </w:r>
      <w:commentRangeStart w:id="909"/>
      <w:r w:rsidRPr="00183E3A">
        <w:rPr>
          <w:rFonts w:ascii="Courier New" w:eastAsia="Times New Roman" w:hAnsi="Courier New" w:cs="Courier New"/>
          <w:color w:val="000000"/>
          <w:kern w:val="0"/>
          <w:sz w:val="20"/>
          <w:szCs w:val="20"/>
        </w:rPr>
        <w:t>high</w:t>
      </w:r>
      <w:del w:id="910" w:author="Seamus Harris" w:date="2013-12-30T15:44:00Z">
        <w:r w:rsidRPr="00183E3A" w:rsidDel="00DE64A5">
          <w:rPr>
            <w:rFonts w:ascii="Courier New" w:eastAsia="Times New Roman" w:hAnsi="Courier New" w:cs="Courier New"/>
            <w:color w:val="000000"/>
            <w:kern w:val="0"/>
            <w:sz w:val="20"/>
            <w:szCs w:val="20"/>
          </w:rPr>
          <w:delText>t</w:delText>
        </w:r>
      </w:del>
      <w:r w:rsidRPr="00183E3A">
        <w:rPr>
          <w:rFonts w:ascii="Courier New" w:eastAsia="Times New Roman" w:hAnsi="Courier New" w:cs="Courier New"/>
          <w:color w:val="000000"/>
          <w:kern w:val="0"/>
          <w:sz w:val="20"/>
          <w:szCs w:val="20"/>
        </w:rPr>
        <w:t>-throughput experiment</w:t>
      </w:r>
      <w:commentRangeEnd w:id="909"/>
      <w:r w:rsidR="00DE64A5">
        <w:rPr>
          <w:rStyle w:val="CommentReference"/>
        </w:rPr>
        <w:commentReference w:id="909"/>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Proteomic</w:t>
      </w:r>
      <w:r w:rsidRPr="00183E3A">
        <w:rPr>
          <w:rFonts w:ascii="Courier New" w:eastAsia="Times New Roman" w:hAnsi="Courier New" w:cs="Courier New"/>
          <w:color w:val="000000"/>
          <w:kern w:val="0"/>
          <w:sz w:val="20"/>
          <w:szCs w:val="20"/>
        </w:rPr>
        <w:t xml:space="preserve"> studies require the use of a combination of technologies, coupled with database searching, </w:t>
      </w:r>
      <w:del w:id="911" w:author="Seamus Harris" w:date="2013-12-30T15:45:00Z">
        <w:r w:rsidRPr="00183E3A" w:rsidDel="00DE64A5">
          <w:rPr>
            <w:rFonts w:ascii="Courier New" w:eastAsia="Times New Roman" w:hAnsi="Courier New" w:cs="Courier New"/>
            <w:color w:val="000000"/>
            <w:kern w:val="0"/>
            <w:sz w:val="20"/>
            <w:szCs w:val="20"/>
          </w:rPr>
          <w:delText xml:space="preserve">for the </w:delText>
        </w:r>
      </w:del>
      <w:ins w:id="912" w:author="Seamus Harris" w:date="2013-12-30T15:45:00Z">
        <w:r w:rsidR="00DE64A5">
          <w:rPr>
            <w:rFonts w:ascii="Courier New" w:eastAsia="Times New Roman" w:hAnsi="Courier New" w:cs="Courier New"/>
            <w:color w:val="000000"/>
            <w:kern w:val="0"/>
            <w:sz w:val="20"/>
            <w:szCs w:val="20"/>
          </w:rPr>
          <w:t xml:space="preserve">to </w:t>
        </w:r>
      </w:ins>
      <w:r w:rsidRPr="00183E3A">
        <w:rPr>
          <w:rFonts w:ascii="Courier New" w:eastAsia="Times New Roman" w:hAnsi="Courier New" w:cs="Courier New"/>
          <w:color w:val="000000"/>
          <w:kern w:val="0"/>
          <w:sz w:val="20"/>
          <w:szCs w:val="20"/>
        </w:rPr>
        <w:t>identif</w:t>
      </w:r>
      <w:ins w:id="913" w:author="Seamus Harris" w:date="2013-12-30T15:45:00Z">
        <w:r w:rsidR="00DE64A5">
          <w:rPr>
            <w:rFonts w:ascii="Courier New" w:eastAsia="Times New Roman" w:hAnsi="Courier New" w:cs="Courier New"/>
            <w:color w:val="000000"/>
            <w:kern w:val="0"/>
            <w:sz w:val="20"/>
            <w:szCs w:val="20"/>
          </w:rPr>
          <w:t>y</w:t>
        </w:r>
      </w:ins>
      <w:del w:id="914" w:author="Seamus Harris" w:date="2013-12-30T15:45:00Z">
        <w:r w:rsidRPr="00183E3A" w:rsidDel="00DE64A5">
          <w:rPr>
            <w:rFonts w:ascii="Courier New" w:eastAsia="Times New Roman" w:hAnsi="Courier New" w:cs="Courier New"/>
            <w:color w:val="000000"/>
            <w:kern w:val="0"/>
            <w:sz w:val="20"/>
            <w:szCs w:val="20"/>
          </w:rPr>
          <w:delText>ication</w:delText>
        </w:r>
      </w:del>
      <w:r w:rsidRPr="00183E3A">
        <w:rPr>
          <w:rFonts w:ascii="Courier New" w:eastAsia="Times New Roman" w:hAnsi="Courier New" w:cs="Courier New"/>
          <w:color w:val="000000"/>
          <w:kern w:val="0"/>
          <w:sz w:val="20"/>
          <w:szCs w:val="20"/>
        </w:rPr>
        <w:t xml:space="preserve"> and quantif</w:t>
      </w:r>
      <w:ins w:id="915" w:author="Seamus Harris" w:date="2013-12-30T15:45:00Z">
        <w:r w:rsidR="00DE64A5">
          <w:rPr>
            <w:rFonts w:ascii="Courier New" w:eastAsia="Times New Roman" w:hAnsi="Courier New" w:cs="Courier New"/>
            <w:color w:val="000000"/>
            <w:kern w:val="0"/>
            <w:sz w:val="20"/>
            <w:szCs w:val="20"/>
          </w:rPr>
          <w:t>y</w:t>
        </w:r>
      </w:ins>
      <w:del w:id="916" w:author="Seamus Harris" w:date="2013-12-30T15:45:00Z">
        <w:r w:rsidRPr="00183E3A" w:rsidDel="00DE64A5">
          <w:rPr>
            <w:rFonts w:ascii="Courier New" w:eastAsia="Times New Roman" w:hAnsi="Courier New" w:cs="Courier New"/>
            <w:color w:val="000000"/>
            <w:kern w:val="0"/>
            <w:sz w:val="20"/>
            <w:szCs w:val="20"/>
          </w:rPr>
          <w:delText>ication</w:delText>
        </w:r>
      </w:del>
      <w:r w:rsidRPr="00183E3A">
        <w:rPr>
          <w:rFonts w:ascii="Courier New" w:eastAsia="Times New Roman" w:hAnsi="Courier New" w:cs="Courier New"/>
          <w:color w:val="000000"/>
          <w:kern w:val="0"/>
          <w:sz w:val="20"/>
          <w:szCs w:val="20"/>
        </w:rPr>
        <w:t xml:space="preserve"> </w:t>
      </w:r>
      <w:del w:id="917" w:author="Seamus Harris" w:date="2013-12-30T15:45:00Z">
        <w:r w:rsidRPr="00183E3A" w:rsidDel="00DE64A5">
          <w:rPr>
            <w:rFonts w:ascii="Courier New" w:eastAsia="Times New Roman" w:hAnsi="Courier New" w:cs="Courier New"/>
            <w:color w:val="000000"/>
            <w:kern w:val="0"/>
            <w:sz w:val="20"/>
            <w:szCs w:val="20"/>
          </w:rPr>
          <w:delText xml:space="preserve">of </w:delText>
        </w:r>
      </w:del>
      <w:r w:rsidRPr="00183E3A">
        <w:rPr>
          <w:rFonts w:ascii="Courier New" w:eastAsia="Times New Roman" w:hAnsi="Courier New" w:cs="Courier New"/>
          <w:color w:val="000000"/>
          <w:kern w:val="0"/>
          <w:sz w:val="20"/>
          <w:szCs w:val="20"/>
        </w:rPr>
        <w:t xml:space="preserve">the proteins within a target cell, tissue or </w:t>
      </w:r>
      <w:proofErr w:type="spellStart"/>
      <w:r w:rsidRPr="00183E3A">
        <w:rPr>
          <w:rFonts w:ascii="Courier New" w:eastAsia="Times New Roman" w:hAnsi="Courier New" w:cs="Courier New"/>
          <w:color w:val="000000"/>
          <w:kern w:val="0"/>
          <w:sz w:val="20"/>
          <w:szCs w:val="20"/>
          <w:u w:val="single"/>
        </w:rPr>
        <w:t>biofluid</w:t>
      </w:r>
      <w:proofErr w:type="spellEnd"/>
      <w:r w:rsidRPr="00183E3A">
        <w:rPr>
          <w:rFonts w:ascii="Courier New" w:eastAsia="Times New Roman" w:hAnsi="Courier New" w:cs="Courier New"/>
          <w:color w:val="000000"/>
          <w:kern w:val="0"/>
          <w:sz w:val="20"/>
          <w:szCs w:val="20"/>
        </w:rPr>
        <w:t xml:space="preserve">. </w:t>
      </w:r>
      <w:del w:id="918" w:author="Seamus Harris" w:date="2013-12-30T15:45:00Z">
        <w:r w:rsidRPr="00183E3A" w:rsidDel="00DE64A5">
          <w:rPr>
            <w:rFonts w:ascii="Courier New" w:eastAsia="Times New Roman" w:hAnsi="Courier New" w:cs="Courier New"/>
            <w:color w:val="000000"/>
            <w:kern w:val="0"/>
            <w:sz w:val="20"/>
            <w:szCs w:val="20"/>
          </w:rPr>
          <w:delText>The purpose of t</w:delText>
        </w:r>
      </w:del>
      <w:ins w:id="919" w:author="Seamus Harris" w:date="2013-12-30T15:45:00Z">
        <w:r w:rsidR="00DE64A5">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his section </w:t>
      </w:r>
      <w:del w:id="920" w:author="Seamus Harris" w:date="2013-12-30T15:45:00Z">
        <w:r w:rsidRPr="00183E3A" w:rsidDel="00DE64A5">
          <w:rPr>
            <w:rFonts w:ascii="Courier New" w:eastAsia="Times New Roman" w:hAnsi="Courier New" w:cs="Courier New"/>
            <w:color w:val="000000"/>
            <w:kern w:val="0"/>
            <w:sz w:val="20"/>
            <w:szCs w:val="20"/>
          </w:rPr>
          <w:delText xml:space="preserve">is </w:delText>
        </w:r>
      </w:del>
      <w:ins w:id="921" w:author="Seamus Harris" w:date="2013-12-30T15:45:00Z">
        <w:r w:rsidR="00DE64A5">
          <w:rPr>
            <w:rFonts w:ascii="Courier New" w:eastAsia="Times New Roman" w:hAnsi="Courier New" w:cs="Courier New"/>
            <w:color w:val="000000"/>
            <w:kern w:val="0"/>
            <w:sz w:val="20"/>
            <w:szCs w:val="20"/>
          </w:rPr>
          <w:t xml:space="preserve">aims </w:t>
        </w:r>
      </w:ins>
      <w:r w:rsidRPr="00183E3A">
        <w:rPr>
          <w:rFonts w:ascii="Courier New" w:eastAsia="Times New Roman" w:hAnsi="Courier New" w:cs="Courier New"/>
          <w:color w:val="000000"/>
          <w:kern w:val="0"/>
          <w:sz w:val="20"/>
          <w:szCs w:val="20"/>
        </w:rPr>
        <w:t xml:space="preserve">to </w:t>
      </w:r>
      <w:del w:id="922" w:author="Seamus Harris" w:date="2013-12-30T15:45:00Z">
        <w:r w:rsidRPr="00183E3A" w:rsidDel="00DE64A5">
          <w:rPr>
            <w:rFonts w:ascii="Courier New" w:eastAsia="Times New Roman" w:hAnsi="Courier New" w:cs="Courier New"/>
            <w:color w:val="000000"/>
            <w:kern w:val="0"/>
            <w:sz w:val="20"/>
            <w:szCs w:val="20"/>
          </w:rPr>
          <w:delText xml:space="preserve">provide a detailed description of </w:delText>
        </w:r>
      </w:del>
      <w:ins w:id="923" w:author="Seamus Harris" w:date="2013-12-30T15:45:00Z">
        <w:r w:rsidR="00DE64A5">
          <w:rPr>
            <w:rFonts w:ascii="Courier New" w:eastAsia="Times New Roman" w:hAnsi="Courier New" w:cs="Courier New"/>
            <w:color w:val="000000"/>
            <w:kern w:val="0"/>
            <w:sz w:val="20"/>
            <w:szCs w:val="20"/>
          </w:rPr>
          <w:t xml:space="preserve">describe </w:t>
        </w:r>
      </w:ins>
      <w:r w:rsidRPr="00183E3A">
        <w:rPr>
          <w:rFonts w:ascii="Courier New" w:eastAsia="Times New Roman" w:hAnsi="Courier New" w:cs="Courier New"/>
          <w:color w:val="000000"/>
          <w:kern w:val="0"/>
          <w:sz w:val="20"/>
          <w:szCs w:val="20"/>
        </w:rPr>
        <w:t>these identifications and measurements</w:t>
      </w:r>
      <w:ins w:id="924" w:author="Seamus Harris" w:date="2013-12-30T15:45:00Z">
        <w:r w:rsidR="00DE64A5">
          <w:rPr>
            <w:rFonts w:ascii="Courier New" w:eastAsia="Times New Roman" w:hAnsi="Courier New" w:cs="Courier New"/>
            <w:color w:val="000000"/>
            <w:kern w:val="0"/>
            <w:sz w:val="20"/>
            <w:szCs w:val="20"/>
          </w:rPr>
          <w:t xml:space="preserve"> in detail</w:t>
        </w:r>
      </w:ins>
      <w:del w:id="925" w:author="Seamus Harris" w:date="2013-12-30T15:45:00Z">
        <w:r w:rsidRPr="00183E3A" w:rsidDel="00DE64A5">
          <w:rPr>
            <w:rFonts w:ascii="Courier New" w:eastAsia="Times New Roman" w:hAnsi="Courier New" w:cs="Courier New"/>
            <w:color w:val="000000"/>
            <w:kern w:val="0"/>
            <w:sz w:val="20"/>
            <w:szCs w:val="20"/>
          </w:rPr>
          <w:delText xml:space="preserve"> are made</w:delText>
        </w:r>
      </w:del>
      <w:r w:rsidRPr="00183E3A">
        <w:rPr>
          <w:rFonts w:ascii="Courier New" w:eastAsia="Times New Roman" w:hAnsi="Courier New" w:cs="Courier New"/>
          <w:color w:val="000000"/>
          <w:kern w:val="0"/>
          <w:sz w:val="20"/>
          <w:szCs w:val="20"/>
        </w:rPr>
        <w:t xml:space="preserve">. </w:t>
      </w:r>
      <w:del w:id="926" w:author="Seamus Harris" w:date="2013-12-30T15:45:00Z">
        <w:r w:rsidRPr="00183E3A" w:rsidDel="00DE64A5">
          <w:rPr>
            <w:rFonts w:ascii="Courier New" w:eastAsia="Times New Roman" w:hAnsi="Courier New" w:cs="Courier New"/>
            <w:color w:val="000000"/>
            <w:kern w:val="0"/>
            <w:sz w:val="20"/>
            <w:szCs w:val="20"/>
          </w:rPr>
          <w:delText xml:space="preserve">By </w:delText>
        </w:r>
      </w:del>
      <w:ins w:id="927" w:author="Seamus Harris" w:date="2013-12-30T15:45:00Z">
        <w:r w:rsidR="00DE64A5">
          <w:rPr>
            <w:rFonts w:ascii="Courier New" w:eastAsia="Times New Roman" w:hAnsi="Courier New" w:cs="Courier New"/>
            <w:color w:val="000000"/>
            <w:kern w:val="0"/>
            <w:sz w:val="20"/>
            <w:szCs w:val="20"/>
          </w:rPr>
          <w:t xml:space="preserve">Through better </w:t>
        </w:r>
      </w:ins>
      <w:r w:rsidRPr="00183E3A">
        <w:rPr>
          <w:rFonts w:ascii="Courier New" w:eastAsia="Times New Roman" w:hAnsi="Courier New" w:cs="Courier New"/>
          <w:color w:val="000000"/>
          <w:kern w:val="0"/>
          <w:sz w:val="20"/>
          <w:szCs w:val="20"/>
        </w:rPr>
        <w:t xml:space="preserve">understanding the data generation process, we hope to also </w:t>
      </w:r>
      <w:del w:id="928" w:author="Seamus Harris" w:date="2013-12-30T15:45:00Z">
        <w:r w:rsidRPr="00183E3A" w:rsidDel="00DE64A5">
          <w:rPr>
            <w:rFonts w:ascii="Courier New" w:eastAsia="Times New Roman" w:hAnsi="Courier New" w:cs="Courier New"/>
            <w:color w:val="000000"/>
            <w:kern w:val="0"/>
            <w:sz w:val="20"/>
            <w:szCs w:val="20"/>
          </w:rPr>
          <w:lastRenderedPageBreak/>
          <w:delText xml:space="preserve">have a </w:delText>
        </w:r>
      </w:del>
      <w:r w:rsidRPr="00183E3A">
        <w:rPr>
          <w:rFonts w:ascii="Courier New" w:eastAsia="Times New Roman" w:hAnsi="Courier New" w:cs="Courier New"/>
          <w:color w:val="000000"/>
          <w:kern w:val="0"/>
          <w:sz w:val="20"/>
          <w:szCs w:val="20"/>
        </w:rPr>
        <w:t>better understand</w:t>
      </w:r>
      <w:del w:id="929" w:author="Seamus Harris" w:date="2013-12-30T15:45:00Z">
        <w:r w:rsidRPr="00183E3A" w:rsidDel="00DE64A5">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w:t>
      </w:r>
      <w:del w:id="930" w:author="Seamus Harris" w:date="2013-12-30T15:45:00Z">
        <w:r w:rsidRPr="00183E3A" w:rsidDel="00DE64A5">
          <w:rPr>
            <w:rFonts w:ascii="Courier New" w:eastAsia="Times New Roman" w:hAnsi="Courier New" w:cs="Courier New"/>
            <w:color w:val="000000"/>
            <w:kern w:val="0"/>
            <w:sz w:val="20"/>
            <w:szCs w:val="20"/>
          </w:rPr>
          <w:delText xml:space="preserve">of </w:delText>
        </w:r>
      </w:del>
      <w:r w:rsidRPr="00183E3A">
        <w:rPr>
          <w:rFonts w:ascii="Courier New" w:eastAsia="Times New Roman" w:hAnsi="Courier New" w:cs="Courier New"/>
          <w:color w:val="000000"/>
          <w:kern w:val="0"/>
          <w:sz w:val="20"/>
          <w:szCs w:val="20"/>
        </w:rPr>
        <w:t xml:space="preserve">how to design </w:t>
      </w:r>
      <w:r w:rsidRPr="00183E3A">
        <w:rPr>
          <w:rFonts w:ascii="Courier New" w:eastAsia="Times New Roman" w:hAnsi="Courier New" w:cs="Courier New"/>
          <w:color w:val="000000"/>
          <w:kern w:val="0"/>
          <w:sz w:val="20"/>
          <w:szCs w:val="20"/>
          <w:u w:val="single"/>
        </w:rPr>
        <w:t>proteomics</w:t>
      </w:r>
      <w:r w:rsidRPr="00183E3A">
        <w:rPr>
          <w:rFonts w:ascii="Courier New" w:eastAsia="Times New Roman" w:hAnsi="Courier New" w:cs="Courier New"/>
          <w:color w:val="000000"/>
          <w:kern w:val="0"/>
          <w:sz w:val="20"/>
          <w:szCs w:val="20"/>
        </w:rPr>
        <w:t xml:space="preserve"> experiments using the technologies described.</w:t>
      </w:r>
      <w:del w:id="931" w:author="Seamus Harris" w:date="2013-12-30T15:46:00Z">
        <w:r w:rsidRPr="00183E3A" w:rsidDel="00DE64A5">
          <w:rPr>
            <w:rFonts w:ascii="Courier New" w:eastAsia="Times New Roman" w:hAnsi="Courier New" w:cs="Courier New"/>
            <w:color w:val="000000"/>
            <w:kern w:val="0"/>
            <w:sz w:val="20"/>
            <w:szCs w:val="20"/>
          </w:rPr>
          <w:delText xml:space="preserve"> Thus,</w:delText>
        </w:r>
      </w:del>
      <w:r w:rsidRPr="00183E3A">
        <w:rPr>
          <w:rFonts w:ascii="Courier New" w:eastAsia="Times New Roman" w:hAnsi="Courier New" w:cs="Courier New"/>
          <w:color w:val="000000"/>
          <w:kern w:val="0"/>
          <w:sz w:val="20"/>
          <w:szCs w:val="20"/>
        </w:rPr>
        <w:t xml:space="preserve"> Section~</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u w:val="single"/>
        </w:rPr>
        <w:t>subsec</w:t>
      </w:r>
      <w:r w:rsidRPr="00183E3A">
        <w:rPr>
          <w:rFonts w:ascii="Courier New" w:eastAsia="Times New Roman" w:hAnsi="Courier New" w:cs="Courier New"/>
          <w:color w:val="000000"/>
          <w:kern w:val="0"/>
          <w:sz w:val="20"/>
          <w:szCs w:val="20"/>
        </w:rPr>
        <w:t>:protein</w:t>
      </w:r>
      <w:proofErr w:type="spellEnd"/>
      <w:r w:rsidRPr="00183E3A">
        <w:rPr>
          <w:rFonts w:ascii="Courier New" w:eastAsia="Times New Roman" w:hAnsi="Courier New" w:cs="Courier New"/>
          <w:color w:val="000000"/>
          <w:kern w:val="0"/>
          <w:sz w:val="20"/>
          <w:szCs w:val="20"/>
        </w:rPr>
        <w:t xml:space="preserve">} </w:t>
      </w:r>
      <w:ins w:id="932" w:author="Seamus Harris" w:date="2013-12-30T15:46:00Z">
        <w:r w:rsidR="00DE64A5">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 xml:space="preserve">provides a detailed introduction to proteins and some of their properties, and defines </w:t>
      </w:r>
      <w:del w:id="933" w:author="Seamus Harris" w:date="2013-12-30T15:46:00Z">
        <w:r w:rsidRPr="00183E3A" w:rsidDel="00DE64A5">
          <w:rPr>
            <w:rFonts w:ascii="Courier New" w:eastAsia="Times New Roman" w:hAnsi="Courier New" w:cs="Courier New"/>
            <w:color w:val="000000"/>
            <w:kern w:val="0"/>
            <w:sz w:val="20"/>
            <w:szCs w:val="20"/>
          </w:rPr>
          <w:delText xml:space="preserve">what is meant by a </w:delText>
        </w:r>
      </w:del>
      <w:ins w:id="934" w:author="Seamus Harris" w:date="2013-12-30T15:46:00Z">
        <w:r w:rsidR="00DE64A5">
          <w:rPr>
            <w:rFonts w:ascii="Courier New" w:eastAsia="Times New Roman" w:hAnsi="Courier New" w:cs="Courier New"/>
            <w:color w:val="000000"/>
            <w:kern w:val="0"/>
            <w:sz w:val="20"/>
            <w:szCs w:val="20"/>
          </w:rPr>
          <w:t xml:space="preserve">the term </w:t>
        </w:r>
      </w:ins>
      <w:r w:rsidRPr="00183E3A">
        <w:rPr>
          <w:rFonts w:ascii="Courier New" w:eastAsia="Times New Roman" w:hAnsi="Courier New" w:cs="Courier New"/>
          <w:color w:val="000000"/>
          <w:kern w:val="0"/>
          <w:sz w:val="20"/>
          <w:szCs w:val="20"/>
          <w:u w:val="single"/>
        </w:rPr>
        <w:t>proteome</w:t>
      </w:r>
      <w:r w:rsidRPr="00183E3A">
        <w:rPr>
          <w:rFonts w:ascii="Courier New" w:eastAsia="Times New Roman" w:hAnsi="Courier New" w:cs="Courier New"/>
          <w:color w:val="000000"/>
          <w:kern w:val="0"/>
          <w:sz w:val="20"/>
          <w:szCs w:val="20"/>
        </w:rPr>
        <w:t>. Section~</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u w:val="single"/>
        </w:rPr>
        <w:t>subsec</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MudPIT</w:t>
      </w:r>
      <w:proofErr w:type="spellEnd"/>
      <w:r w:rsidRPr="00183E3A">
        <w:rPr>
          <w:rFonts w:ascii="Courier New" w:eastAsia="Times New Roman" w:hAnsi="Courier New" w:cs="Courier New"/>
          <w:color w:val="000000"/>
          <w:kern w:val="0"/>
          <w:sz w:val="20"/>
          <w:szCs w:val="20"/>
        </w:rPr>
        <w:t xml:space="preserve">} describes the process of separating a complex protein mixture into smaller subunits so that </w:t>
      </w:r>
      <w:ins w:id="935" w:author="Seamus Harris" w:date="2013-12-30T15:46:00Z">
        <w:r w:rsidR="00DE64A5" w:rsidRPr="00183E3A">
          <w:rPr>
            <w:rFonts w:ascii="Courier New" w:eastAsia="Times New Roman" w:hAnsi="Courier New" w:cs="Courier New"/>
            <w:color w:val="000000"/>
            <w:kern w:val="0"/>
            <w:sz w:val="20"/>
            <w:szCs w:val="20"/>
          </w:rPr>
          <w:t xml:space="preserve">the mass spectrometer </w:t>
        </w:r>
        <w:r w:rsidR="00DE64A5">
          <w:rPr>
            <w:rFonts w:ascii="Courier New" w:eastAsia="Times New Roman" w:hAnsi="Courier New" w:cs="Courier New"/>
            <w:color w:val="000000"/>
            <w:kern w:val="0"/>
            <w:sz w:val="20"/>
            <w:szCs w:val="20"/>
          </w:rPr>
          <w:t xml:space="preserve">can make </w:t>
        </w:r>
      </w:ins>
      <w:r w:rsidRPr="00183E3A">
        <w:rPr>
          <w:rFonts w:ascii="Courier New" w:eastAsia="Times New Roman" w:hAnsi="Courier New" w:cs="Courier New"/>
          <w:color w:val="000000"/>
          <w:kern w:val="0"/>
          <w:sz w:val="20"/>
          <w:szCs w:val="20"/>
        </w:rPr>
        <w:t xml:space="preserve">high resolution measurements </w:t>
      </w:r>
      <w:del w:id="936" w:author="Seamus Harris" w:date="2013-12-30T15:46:00Z">
        <w:r w:rsidRPr="00183E3A" w:rsidDel="00DE64A5">
          <w:rPr>
            <w:rFonts w:ascii="Courier New" w:eastAsia="Times New Roman" w:hAnsi="Courier New" w:cs="Courier New"/>
            <w:color w:val="000000"/>
            <w:kern w:val="0"/>
            <w:sz w:val="20"/>
            <w:szCs w:val="20"/>
          </w:rPr>
          <w:delText xml:space="preserve">can be made </w:delText>
        </w:r>
      </w:del>
      <w:r w:rsidRPr="00183E3A">
        <w:rPr>
          <w:rFonts w:ascii="Courier New" w:eastAsia="Times New Roman" w:hAnsi="Courier New" w:cs="Courier New"/>
          <w:color w:val="000000"/>
          <w:kern w:val="0"/>
          <w:sz w:val="20"/>
          <w:szCs w:val="20"/>
        </w:rPr>
        <w:t xml:space="preserve">of the </w:t>
      </w:r>
      <w:r w:rsidRPr="00183E3A">
        <w:rPr>
          <w:rFonts w:ascii="Courier New" w:eastAsia="Times New Roman" w:hAnsi="Courier New" w:cs="Courier New"/>
          <w:color w:val="000000"/>
          <w:kern w:val="0"/>
          <w:sz w:val="20"/>
          <w:szCs w:val="20"/>
          <w:u w:val="single"/>
        </w:rPr>
        <w:t>proteins’</w:t>
      </w:r>
      <w:r w:rsidRPr="00183E3A">
        <w:rPr>
          <w:rFonts w:ascii="Courier New" w:eastAsia="Times New Roman" w:hAnsi="Courier New" w:cs="Courier New"/>
          <w:color w:val="000000"/>
          <w:kern w:val="0"/>
          <w:sz w:val="20"/>
          <w:szCs w:val="20"/>
        </w:rPr>
        <w:t xml:space="preserve"> constituent components</w:t>
      </w:r>
      <w:del w:id="937" w:author="Seamus Harris" w:date="2013-12-30T15:46:00Z">
        <w:r w:rsidRPr="00183E3A" w:rsidDel="00DE64A5">
          <w:rPr>
            <w:rFonts w:ascii="Courier New" w:eastAsia="Times New Roman" w:hAnsi="Courier New" w:cs="Courier New"/>
            <w:color w:val="000000"/>
            <w:kern w:val="0"/>
            <w:sz w:val="20"/>
            <w:szCs w:val="20"/>
          </w:rPr>
          <w:delText xml:space="preserve"> by the mass spectrometer</w:delText>
        </w:r>
      </w:del>
      <w:r w:rsidRPr="00183E3A">
        <w:rPr>
          <w:rFonts w:ascii="Courier New" w:eastAsia="Times New Roman" w:hAnsi="Courier New" w:cs="Courier New"/>
          <w:color w:val="000000"/>
          <w:kern w:val="0"/>
          <w:sz w:val="20"/>
          <w:szCs w:val="20"/>
        </w:rPr>
        <w:t>. Section~</w:t>
      </w:r>
      <w:r w:rsidRPr="00183E3A">
        <w:rPr>
          <w:rFonts w:ascii="Courier New" w:eastAsia="Times New Roman" w:hAnsi="Courier New" w:cs="Courier New"/>
          <w:color w:val="800000"/>
          <w:kern w:val="0"/>
          <w:sz w:val="20"/>
          <w:szCs w:val="20"/>
        </w:rPr>
        <w:t>\</w:t>
      </w:r>
      <w:proofErr w:type="gramStart"/>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u w:val="single"/>
        </w:rPr>
        <w:t>subsec</w:t>
      </w:r>
      <w:r w:rsidRPr="00183E3A">
        <w:rPr>
          <w:rFonts w:ascii="Courier New" w:eastAsia="Times New Roman" w:hAnsi="Courier New" w:cs="Courier New"/>
          <w:color w:val="000000"/>
          <w:kern w:val="0"/>
          <w:sz w:val="20"/>
          <w:szCs w:val="20"/>
        </w:rPr>
        <w:t>:iTRAQ</w:t>
      </w:r>
      <w:proofErr w:type="spellEnd"/>
      <w:r w:rsidRPr="00183E3A">
        <w:rPr>
          <w:rFonts w:ascii="Courier New" w:eastAsia="Times New Roman" w:hAnsi="Courier New" w:cs="Courier New"/>
          <w:color w:val="000000"/>
          <w:kern w:val="0"/>
          <w:sz w:val="20"/>
          <w:szCs w:val="20"/>
        </w:rPr>
        <w:t xml:space="preserve">} describes a recent protein labelling technology </w:t>
      </w:r>
      <w:del w:id="938" w:author="Seamus Harris" w:date="2013-12-30T15:46:00Z">
        <w:r w:rsidRPr="00183E3A" w:rsidDel="00DE64A5">
          <w:rPr>
            <w:rFonts w:ascii="Courier New" w:eastAsia="Times New Roman" w:hAnsi="Courier New" w:cs="Courier New"/>
            <w:color w:val="000000"/>
            <w:kern w:val="0"/>
            <w:sz w:val="20"/>
            <w:szCs w:val="20"/>
          </w:rPr>
          <w:delText xml:space="preserve">which </w:delText>
        </w:r>
      </w:del>
      <w:ins w:id="939" w:author="Seamus Harris" w:date="2013-12-30T15:47:00Z">
        <w:r w:rsidR="00DE64A5">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enables the simultaneous analysis of multiple protein complex protein mixtures.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 xml:space="preserve">\subsection{Proteins and the </w:t>
      </w:r>
      <w:r w:rsidRPr="00183E3A">
        <w:rPr>
          <w:rFonts w:ascii="Courier New" w:eastAsia="Times New Roman" w:hAnsi="Courier New" w:cs="Courier New"/>
          <w:b/>
          <w:bCs/>
          <w:color w:val="0000CC"/>
          <w:kern w:val="0"/>
          <w:sz w:val="20"/>
          <w:szCs w:val="20"/>
          <w:u w:val="single"/>
        </w:rPr>
        <w:t>Proteome</w:t>
      </w:r>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\label{</w:t>
      </w:r>
      <w:proofErr w:type="spellStart"/>
      <w:r w:rsidRPr="00183E3A">
        <w:rPr>
          <w:rFonts w:ascii="Courier New" w:eastAsia="Times New Roman" w:hAnsi="Courier New" w:cs="Courier New"/>
          <w:b/>
          <w:bCs/>
          <w:color w:val="0000CC"/>
          <w:kern w:val="0"/>
          <w:sz w:val="20"/>
          <w:szCs w:val="20"/>
        </w:rPr>
        <w:t>subsec:protein</w:t>
      </w:r>
      <w:proofErr w:type="spellEnd"/>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Proteins are one of the major macromolecules within a biological system </w:t>
      </w:r>
      <w:del w:id="940" w:author="Seamus Harris" w:date="2013-12-30T15:47:00Z">
        <w:r w:rsidRPr="00183E3A" w:rsidDel="00DE64A5">
          <w:rPr>
            <w:rFonts w:ascii="Courier New" w:eastAsia="Times New Roman" w:hAnsi="Courier New" w:cs="Courier New"/>
            <w:color w:val="000000"/>
            <w:kern w:val="0"/>
            <w:sz w:val="20"/>
            <w:szCs w:val="20"/>
          </w:rPr>
          <w:delText xml:space="preserve">which </w:delText>
        </w:r>
      </w:del>
      <w:ins w:id="941" w:author="Seamus Harris" w:date="2013-12-30T15:47:00Z">
        <w:r w:rsidR="00DE64A5">
          <w:rPr>
            <w:rFonts w:ascii="Courier New" w:eastAsia="Times New Roman" w:hAnsi="Courier New" w:cs="Courier New"/>
            <w:color w:val="000000"/>
            <w:kern w:val="0"/>
            <w:sz w:val="20"/>
            <w:szCs w:val="20"/>
          </w:rPr>
          <w:t>that</w:t>
        </w:r>
        <w:r w:rsidR="00DE64A5"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contribute to every process </w:t>
      </w:r>
      <w:del w:id="942" w:author="Seamus Harris" w:date="2013-12-30T15:47:00Z">
        <w:r w:rsidRPr="00183E3A" w:rsidDel="00DE64A5">
          <w:rPr>
            <w:rFonts w:ascii="Courier New" w:eastAsia="Times New Roman" w:hAnsi="Courier New" w:cs="Courier New"/>
            <w:color w:val="000000"/>
            <w:kern w:val="0"/>
            <w:sz w:val="20"/>
            <w:szCs w:val="20"/>
          </w:rPr>
          <w:delText>of</w:delText>
        </w:r>
      </w:del>
      <w:ins w:id="943" w:author="Seamus Harris" w:date="2013-12-30T15:47:00Z">
        <w:r w:rsidR="00DE64A5">
          <w:rPr>
            <w:rFonts w:ascii="Courier New" w:eastAsia="Times New Roman" w:hAnsi="Courier New" w:cs="Courier New"/>
            <w:color w:val="000000"/>
            <w:kern w:val="0"/>
            <w:sz w:val="20"/>
            <w:szCs w:val="20"/>
          </w:rPr>
          <w:t>in</w:t>
        </w:r>
      </w:ins>
      <w:r w:rsidRPr="00183E3A">
        <w:rPr>
          <w:rFonts w:ascii="Courier New" w:eastAsia="Times New Roman" w:hAnsi="Courier New" w:cs="Courier New"/>
          <w:color w:val="000000"/>
          <w:kern w:val="0"/>
          <w:sz w:val="20"/>
          <w:szCs w:val="20"/>
        </w:rPr>
        <w:t xml:space="preserve"> a living system and are considered </w:t>
      </w:r>
      <w:del w:id="944" w:author="Seamus Harris" w:date="2013-12-30T15:47:00Z">
        <w:r w:rsidRPr="00183E3A" w:rsidDel="00DE64A5">
          <w:rPr>
            <w:rFonts w:ascii="Courier New" w:eastAsia="Times New Roman" w:hAnsi="Courier New" w:cs="Courier New"/>
            <w:color w:val="000000"/>
            <w:kern w:val="0"/>
            <w:sz w:val="20"/>
            <w:szCs w:val="20"/>
          </w:rPr>
          <w:delText xml:space="preserve">as the </w:delText>
        </w:r>
      </w:del>
      <w:r w:rsidRPr="00183E3A">
        <w:rPr>
          <w:rFonts w:ascii="Courier New" w:eastAsia="Times New Roman" w:hAnsi="Courier New" w:cs="Courier New"/>
          <w:color w:val="000000"/>
          <w:kern w:val="0"/>
          <w:sz w:val="20"/>
          <w:szCs w:val="20"/>
        </w:rPr>
        <w:t xml:space="preserve">essential building blocks of life. They are constructed from a chain of amino acids, joined </w:t>
      </w:r>
      <w:del w:id="945" w:author="Seamus Harris" w:date="2013-12-30T15:47:00Z">
        <w:r w:rsidRPr="00183E3A" w:rsidDel="00DE64A5">
          <w:rPr>
            <w:rFonts w:ascii="Courier New" w:eastAsia="Times New Roman" w:hAnsi="Courier New" w:cs="Courier New"/>
            <w:color w:val="000000"/>
            <w:kern w:val="0"/>
            <w:sz w:val="20"/>
            <w:szCs w:val="20"/>
          </w:rPr>
          <w:delText xml:space="preserve">together </w:delText>
        </w:r>
      </w:del>
      <w:r w:rsidRPr="00183E3A">
        <w:rPr>
          <w:rFonts w:ascii="Courier New" w:eastAsia="Times New Roman" w:hAnsi="Courier New" w:cs="Courier New"/>
          <w:color w:val="000000"/>
          <w:kern w:val="0"/>
          <w:sz w:val="20"/>
          <w:szCs w:val="20"/>
        </w:rPr>
        <w:t>by peptide bonds~</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Eidhammer2008</w:t>
      </w:r>
      <w:r w:rsidRPr="00183E3A">
        <w:rPr>
          <w:rFonts w:ascii="Courier New" w:eastAsia="Times New Roman" w:hAnsi="Courier New" w:cs="Courier New"/>
          <w:color w:val="000000"/>
          <w:kern w:val="0"/>
          <w:sz w:val="20"/>
          <w:szCs w:val="20"/>
        </w:rPr>
        <w:t xml:space="preserve">}. </w:t>
      </w:r>
      <w:del w:id="946" w:author="Seamus Harris" w:date="2013-12-30T15:47:00Z">
        <w:r w:rsidRPr="00183E3A" w:rsidDel="00DE64A5">
          <w:rPr>
            <w:rFonts w:ascii="Courier New" w:eastAsia="Times New Roman" w:hAnsi="Courier New" w:cs="Courier New"/>
            <w:color w:val="000000"/>
            <w:kern w:val="0"/>
            <w:sz w:val="20"/>
            <w:szCs w:val="20"/>
          </w:rPr>
          <w:delText>The a</w:delText>
        </w:r>
      </w:del>
      <w:ins w:id="947" w:author="Seamus Harris" w:date="2013-12-30T15:47:00Z">
        <w:r w:rsidR="00DE64A5">
          <w:rPr>
            <w:rFonts w:ascii="Courier New" w:eastAsia="Times New Roman" w:hAnsi="Courier New" w:cs="Courier New"/>
            <w:color w:val="000000"/>
            <w:kern w:val="0"/>
            <w:sz w:val="20"/>
            <w:szCs w:val="20"/>
          </w:rPr>
          <w:t>A</w:t>
        </w:r>
      </w:ins>
      <w:r w:rsidRPr="00183E3A">
        <w:rPr>
          <w:rFonts w:ascii="Courier New" w:eastAsia="Times New Roman" w:hAnsi="Courier New" w:cs="Courier New"/>
          <w:color w:val="000000"/>
          <w:kern w:val="0"/>
          <w:sz w:val="20"/>
          <w:szCs w:val="20"/>
        </w:rPr>
        <w:t xml:space="preserve">mino acid sequences are derived from the genes in the cell nucleus </w:t>
      </w:r>
      <w:del w:id="948" w:author="Seamus Harris" w:date="2013-12-30T15:47:00Z">
        <w:r w:rsidRPr="00183E3A" w:rsidDel="00DE64A5">
          <w:rPr>
            <w:rFonts w:ascii="Courier New" w:eastAsia="Times New Roman" w:hAnsi="Courier New" w:cs="Courier New"/>
            <w:color w:val="000000"/>
            <w:kern w:val="0"/>
            <w:sz w:val="20"/>
            <w:szCs w:val="20"/>
          </w:rPr>
          <w:delText xml:space="preserve">via the processes of </w:delText>
        </w:r>
      </w:del>
      <w:ins w:id="949" w:author="Seamus Harris" w:date="2013-12-30T15:47:00Z">
        <w:r w:rsidR="00DE64A5">
          <w:rPr>
            <w:rFonts w:ascii="Courier New" w:eastAsia="Times New Roman" w:hAnsi="Courier New" w:cs="Courier New"/>
            <w:color w:val="000000"/>
            <w:kern w:val="0"/>
            <w:sz w:val="20"/>
            <w:szCs w:val="20"/>
          </w:rPr>
          <w:t xml:space="preserve">through </w:t>
        </w:r>
      </w:ins>
      <w:r w:rsidRPr="00183E3A">
        <w:rPr>
          <w:rFonts w:ascii="Courier New" w:eastAsia="Times New Roman" w:hAnsi="Courier New" w:cs="Courier New"/>
          <w:color w:val="000000"/>
          <w:kern w:val="0"/>
          <w:sz w:val="20"/>
          <w:szCs w:val="20"/>
        </w:rPr>
        <w:t xml:space="preserve">transcription, where DNA is copied to </w:t>
      </w:r>
      <w:r w:rsidRPr="00183E3A">
        <w:rPr>
          <w:rFonts w:ascii="Courier New" w:eastAsia="Times New Roman" w:hAnsi="Courier New" w:cs="Courier New"/>
          <w:color w:val="000000"/>
          <w:kern w:val="0"/>
          <w:sz w:val="20"/>
          <w:szCs w:val="20"/>
          <w:u w:val="single"/>
        </w:rPr>
        <w:t>mRNA</w:t>
      </w:r>
      <w:r w:rsidRPr="00183E3A">
        <w:rPr>
          <w:rFonts w:ascii="Courier New" w:eastAsia="Times New Roman" w:hAnsi="Courier New" w:cs="Courier New"/>
          <w:color w:val="000000"/>
          <w:kern w:val="0"/>
          <w:sz w:val="20"/>
          <w:szCs w:val="20"/>
        </w:rPr>
        <w:t xml:space="preserve">, </w:t>
      </w:r>
      <w:del w:id="950" w:author="Seamus Harris" w:date="2013-12-30T15:47:00Z">
        <w:r w:rsidRPr="00183E3A" w:rsidDel="00DE64A5">
          <w:rPr>
            <w:rFonts w:ascii="Courier New" w:eastAsia="Times New Roman" w:hAnsi="Courier New" w:cs="Courier New"/>
            <w:color w:val="000000"/>
            <w:kern w:val="0"/>
            <w:sz w:val="20"/>
            <w:szCs w:val="20"/>
          </w:rPr>
          <w:delText xml:space="preserve">and then </w:delText>
        </w:r>
      </w:del>
      <w:ins w:id="951" w:author="Seamus Harris" w:date="2013-12-30T15:47:00Z">
        <w:r w:rsidR="00DE64A5">
          <w:rPr>
            <w:rFonts w:ascii="Courier New" w:eastAsia="Times New Roman" w:hAnsi="Courier New" w:cs="Courier New"/>
            <w:color w:val="000000"/>
            <w:kern w:val="0"/>
            <w:sz w:val="20"/>
            <w:szCs w:val="20"/>
          </w:rPr>
          <w:t xml:space="preserve">followed by </w:t>
        </w:r>
      </w:ins>
      <w:r w:rsidRPr="00183E3A">
        <w:rPr>
          <w:rFonts w:ascii="Courier New" w:eastAsia="Times New Roman" w:hAnsi="Courier New" w:cs="Courier New"/>
          <w:color w:val="000000"/>
          <w:kern w:val="0"/>
          <w:sz w:val="20"/>
          <w:szCs w:val="20"/>
        </w:rPr>
        <w:t xml:space="preserve">translation, where messenger </w:t>
      </w:r>
      <w:r w:rsidRPr="00183E3A">
        <w:rPr>
          <w:rFonts w:ascii="Courier New" w:eastAsia="Times New Roman" w:hAnsi="Courier New" w:cs="Courier New"/>
          <w:color w:val="000000"/>
          <w:kern w:val="0"/>
          <w:sz w:val="20"/>
          <w:szCs w:val="20"/>
          <w:u w:val="single"/>
        </w:rPr>
        <w:t>RNA</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000000"/>
          <w:kern w:val="0"/>
          <w:sz w:val="20"/>
          <w:szCs w:val="20"/>
          <w:u w:val="single"/>
        </w:rPr>
        <w:t>mRNA</w:t>
      </w:r>
      <w:r w:rsidRPr="00183E3A">
        <w:rPr>
          <w:rFonts w:ascii="Courier New" w:eastAsia="Times New Roman" w:hAnsi="Courier New" w:cs="Courier New"/>
          <w:color w:val="000000"/>
          <w:kern w:val="0"/>
          <w:sz w:val="20"/>
          <w:szCs w:val="20"/>
        </w:rPr>
        <w:t>) is decoded into proteins (see Figure~</w:t>
      </w:r>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w:t>
      </w:r>
      <w:proofErr w:type="spellStart"/>
      <w:r w:rsidRPr="00183E3A">
        <w:rPr>
          <w:rFonts w:ascii="Courier New" w:eastAsia="Times New Roman" w:hAnsi="Courier New" w:cs="Courier New"/>
          <w:color w:val="000000"/>
          <w:kern w:val="0"/>
          <w:sz w:val="20"/>
          <w:szCs w:val="20"/>
        </w:rPr>
        <w:t>fig:processes</w:t>
      </w:r>
      <w:proofErr w:type="spellEnd"/>
      <w:r w:rsidRPr="00183E3A">
        <w:rPr>
          <w:rFonts w:ascii="Courier New" w:eastAsia="Times New Roman" w:hAnsi="Courier New" w:cs="Courier New"/>
          <w:color w:val="000000"/>
          <w:kern w:val="0"/>
          <w:sz w:val="20"/>
          <w:szCs w:val="20"/>
        </w:rPr>
        <w:t>}). Furthermore, a pre-</w:t>
      </w:r>
      <w:r w:rsidRPr="00183E3A">
        <w:rPr>
          <w:rFonts w:ascii="Courier New" w:eastAsia="Times New Roman" w:hAnsi="Courier New" w:cs="Courier New"/>
          <w:color w:val="000000"/>
          <w:kern w:val="0"/>
          <w:sz w:val="20"/>
          <w:szCs w:val="20"/>
          <w:u w:val="single"/>
        </w:rPr>
        <w:t>mRNA</w:t>
      </w:r>
      <w:r w:rsidRPr="00183E3A">
        <w:rPr>
          <w:rFonts w:ascii="Courier New" w:eastAsia="Times New Roman" w:hAnsi="Courier New" w:cs="Courier New"/>
          <w:color w:val="000000"/>
          <w:kern w:val="0"/>
          <w:sz w:val="20"/>
          <w:szCs w:val="20"/>
        </w:rPr>
        <w:t xml:space="preserve"> may undergo alternative splicing as part of the post-transcription process</w:t>
      </w:r>
      <w:ins w:id="952" w:author="Seamus Harris" w:date="2013-12-30T15:47:00Z">
        <w:r w:rsidR="00DE64A5">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and </w:t>
      </w:r>
      <w:ins w:id="953" w:author="Seamus Harris" w:date="2013-12-30T15:47:00Z">
        <w:r w:rsidR="00DE64A5">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can</w:t>
      </w:r>
      <w:del w:id="954" w:author="Seamus Harris" w:date="2013-12-30T15:47:00Z">
        <w:r w:rsidRPr="00183E3A" w:rsidDel="00DE64A5">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del w:id="955" w:author="Seamus Harris" w:date="2013-12-30T15:47:00Z">
        <w:r w:rsidRPr="00183E3A" w:rsidDel="00DE64A5">
          <w:rPr>
            <w:rFonts w:ascii="Courier New" w:eastAsia="Times New Roman" w:hAnsi="Courier New" w:cs="Courier New"/>
            <w:color w:val="000000"/>
            <w:kern w:val="0"/>
            <w:sz w:val="20"/>
            <w:szCs w:val="20"/>
          </w:rPr>
          <w:delText xml:space="preserve">therefore, </w:delText>
        </w:r>
      </w:del>
      <w:r w:rsidRPr="00183E3A">
        <w:rPr>
          <w:rFonts w:ascii="Courier New" w:eastAsia="Times New Roman" w:hAnsi="Courier New" w:cs="Courier New"/>
          <w:color w:val="000000"/>
          <w:kern w:val="0"/>
          <w:sz w:val="20"/>
          <w:szCs w:val="20"/>
        </w:rPr>
        <w:t xml:space="preserve">produce </w:t>
      </w:r>
      <w:del w:id="956" w:author="Seamus Harris" w:date="2013-12-30T15:47:00Z">
        <w:r w:rsidRPr="00183E3A" w:rsidDel="00DE64A5">
          <w:rPr>
            <w:rFonts w:ascii="Courier New" w:eastAsia="Times New Roman" w:hAnsi="Courier New" w:cs="Courier New"/>
            <w:color w:val="000000"/>
            <w:kern w:val="0"/>
            <w:sz w:val="20"/>
            <w:szCs w:val="20"/>
          </w:rPr>
          <w:delText xml:space="preserve">more than one </w:delText>
        </w:r>
      </w:del>
      <w:ins w:id="957" w:author="Seamus Harris" w:date="2013-12-30T15:47:00Z">
        <w:r w:rsidR="00DE64A5">
          <w:rPr>
            <w:rFonts w:ascii="Courier New" w:eastAsia="Times New Roman" w:hAnsi="Courier New" w:cs="Courier New"/>
            <w:color w:val="000000"/>
            <w:kern w:val="0"/>
            <w:sz w:val="20"/>
            <w:szCs w:val="20"/>
          </w:rPr>
          <w:t xml:space="preserve">multiple </w:t>
        </w:r>
      </w:ins>
      <w:r w:rsidRPr="00183E3A">
        <w:rPr>
          <w:rFonts w:ascii="Courier New" w:eastAsia="Times New Roman" w:hAnsi="Courier New" w:cs="Courier New"/>
          <w:color w:val="000000"/>
          <w:kern w:val="0"/>
          <w:sz w:val="20"/>
          <w:szCs w:val="20"/>
        </w:rPr>
        <w:t>protein sequence</w:t>
      </w:r>
      <w:ins w:id="958" w:author="Seamus Harris" w:date="2013-12-30T15:48:00Z">
        <w:r w:rsidR="00DE64A5">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This makes the study of protein expression functionally more relevant than </w:t>
      </w:r>
      <w:del w:id="959" w:author="Seamus Harris" w:date="2013-12-30T15:48:00Z">
        <w:r w:rsidRPr="00183E3A" w:rsidDel="00C202BC">
          <w:rPr>
            <w:rFonts w:ascii="Courier New" w:eastAsia="Times New Roman" w:hAnsi="Courier New" w:cs="Courier New"/>
            <w:color w:val="000000"/>
            <w:kern w:val="0"/>
            <w:sz w:val="20"/>
            <w:szCs w:val="20"/>
          </w:rPr>
          <w:delText xml:space="preserve">the study of </w:delText>
        </w:r>
      </w:del>
      <w:ins w:id="960" w:author="Seamus Harris" w:date="2013-12-30T15:48:00Z">
        <w:r w:rsidR="00C202BC">
          <w:rPr>
            <w:rFonts w:ascii="Courier New" w:eastAsia="Times New Roman" w:hAnsi="Courier New" w:cs="Courier New"/>
            <w:color w:val="000000"/>
            <w:kern w:val="0"/>
            <w:sz w:val="20"/>
            <w:szCs w:val="20"/>
          </w:rPr>
          <w:t xml:space="preserve">that of </w:t>
        </w:r>
      </w:ins>
      <w:commentRangeStart w:id="961"/>
      <w:r w:rsidRPr="00183E3A">
        <w:rPr>
          <w:rFonts w:ascii="Courier New" w:eastAsia="Times New Roman" w:hAnsi="Courier New" w:cs="Courier New"/>
          <w:color w:val="000000"/>
          <w:kern w:val="0"/>
          <w:sz w:val="20"/>
          <w:szCs w:val="20"/>
          <w:u w:val="single"/>
        </w:rPr>
        <w:t>mRNA</w:t>
      </w:r>
      <w:del w:id="962" w:author="Seamus Harris" w:date="2013-12-30T18:39:00Z">
        <w:r w:rsidRPr="00183E3A" w:rsidDel="009D011D">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commentRangeStart w:id="963"/>
      <w:r w:rsidRPr="00183E3A">
        <w:rPr>
          <w:rFonts w:ascii="Courier New" w:eastAsia="Times New Roman" w:hAnsi="Courier New" w:cs="Courier New"/>
          <w:color w:val="000000"/>
          <w:kern w:val="0"/>
          <w:sz w:val="20"/>
          <w:szCs w:val="20"/>
        </w:rPr>
        <w:t>transcription</w:t>
      </w:r>
      <w:ins w:id="964" w:author="Seamus Harris" w:date="2013-12-30T18:39:00Z">
        <w:r w:rsidR="009D011D">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also known as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{gene expression}.</w:t>
      </w:r>
      <w:commentRangeEnd w:id="963"/>
      <w:r w:rsidR="00C202BC">
        <w:rPr>
          <w:rStyle w:val="CommentReference"/>
        </w:rPr>
        <w:commentReference w:id="963"/>
      </w:r>
      <w:commentRangeEnd w:id="961"/>
      <w:r w:rsidR="009D011D">
        <w:rPr>
          <w:rStyle w:val="CommentReference"/>
        </w:rPr>
        <w:commentReference w:id="961"/>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A protein can be digested into smaller units, or peptides, </w:t>
      </w:r>
      <w:del w:id="965" w:author="Seamus Harris" w:date="2013-12-30T15:48:00Z">
        <w:r w:rsidRPr="00183E3A" w:rsidDel="00C202BC">
          <w:rPr>
            <w:rFonts w:ascii="Courier New" w:eastAsia="Times New Roman" w:hAnsi="Courier New" w:cs="Courier New"/>
            <w:color w:val="000000"/>
            <w:kern w:val="0"/>
            <w:sz w:val="20"/>
            <w:szCs w:val="20"/>
          </w:rPr>
          <w:delText xml:space="preserve">which </w:delText>
        </w:r>
      </w:del>
      <w:ins w:id="966" w:author="Seamus Harris" w:date="2013-12-30T15:48:00Z">
        <w:r w:rsidR="00C202BC">
          <w:rPr>
            <w:rFonts w:ascii="Courier New" w:eastAsia="Times New Roman" w:hAnsi="Courier New" w:cs="Courier New"/>
            <w:color w:val="000000"/>
            <w:kern w:val="0"/>
            <w:sz w:val="20"/>
            <w:szCs w:val="20"/>
          </w:rPr>
          <w:t>that</w:t>
        </w:r>
        <w:r w:rsidR="00C202BC"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comprise </w:t>
      </w:r>
      <w:proofErr w:type="spellStart"/>
      <w:r w:rsidRPr="00183E3A">
        <w:rPr>
          <w:rFonts w:ascii="Courier New" w:eastAsia="Times New Roman" w:hAnsi="Courier New" w:cs="Courier New"/>
          <w:color w:val="000000"/>
          <w:kern w:val="0"/>
          <w:sz w:val="20"/>
          <w:szCs w:val="20"/>
          <w:u w:val="single"/>
        </w:rPr>
        <w:t>subsequences</w:t>
      </w:r>
      <w:proofErr w:type="spellEnd"/>
      <w:r w:rsidRPr="00183E3A">
        <w:rPr>
          <w:rFonts w:ascii="Courier New" w:eastAsia="Times New Roman" w:hAnsi="Courier New" w:cs="Courier New"/>
          <w:color w:val="000000"/>
          <w:kern w:val="0"/>
          <w:sz w:val="20"/>
          <w:szCs w:val="20"/>
        </w:rPr>
        <w:t xml:space="preserve"> of the amino acids in the intact protein.</w:t>
      </w:r>
      <w:del w:id="967" w:author="Seamus Harris" w:date="2013-12-30T15:48:00Z">
        <w:r w:rsidRPr="00183E3A" w:rsidDel="00C202BC">
          <w:rPr>
            <w:rFonts w:ascii="Courier New" w:eastAsia="Times New Roman" w:hAnsi="Courier New" w:cs="Courier New"/>
            <w:color w:val="000000"/>
            <w:kern w:val="0"/>
            <w:sz w:val="20"/>
            <w:szCs w:val="20"/>
          </w:rPr>
          <w:delText xml:space="preserve"> Hence,</w:delText>
        </w:r>
      </w:del>
      <w:r w:rsidRPr="00183E3A">
        <w:rPr>
          <w:rFonts w:ascii="Courier New" w:eastAsia="Times New Roman" w:hAnsi="Courier New" w:cs="Courier New"/>
          <w:color w:val="000000"/>
          <w:kern w:val="0"/>
          <w:sz w:val="20"/>
          <w:szCs w:val="20"/>
        </w:rPr>
        <w:t xml:space="preserve"> </w:t>
      </w:r>
      <w:del w:id="968" w:author="Seamus Harris" w:date="2013-12-30T15:48:00Z">
        <w:r w:rsidRPr="00183E3A" w:rsidDel="00C202BC">
          <w:rPr>
            <w:rFonts w:ascii="Courier New" w:eastAsia="Times New Roman" w:hAnsi="Courier New" w:cs="Courier New"/>
            <w:color w:val="000000"/>
            <w:kern w:val="0"/>
            <w:sz w:val="20"/>
            <w:szCs w:val="20"/>
          </w:rPr>
          <w:delText>p</w:delText>
        </w:r>
      </w:del>
      <w:ins w:id="969" w:author="Seamus Harris" w:date="2013-12-30T15:48:00Z">
        <w:r w:rsidR="00C202BC">
          <w:rPr>
            <w:rFonts w:ascii="Courier New" w:eastAsia="Times New Roman" w:hAnsi="Courier New" w:cs="Courier New"/>
            <w:color w:val="000000"/>
            <w:kern w:val="0"/>
            <w:sz w:val="20"/>
            <w:szCs w:val="20"/>
          </w:rPr>
          <w:t>P</w:t>
        </w:r>
      </w:ins>
      <w:r w:rsidRPr="00183E3A">
        <w:rPr>
          <w:rFonts w:ascii="Courier New" w:eastAsia="Times New Roman" w:hAnsi="Courier New" w:cs="Courier New"/>
          <w:color w:val="000000"/>
          <w:kern w:val="0"/>
          <w:sz w:val="20"/>
          <w:szCs w:val="20"/>
        </w:rPr>
        <w:t xml:space="preserve">roteins </w:t>
      </w:r>
      <w:ins w:id="970" w:author="Seamus Harris" w:date="2013-12-30T15:48:00Z">
        <w:r w:rsidR="00C202BC">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are also termed polypeptides</w:t>
      </w:r>
      <w:ins w:id="971" w:author="Seamus Harris" w:date="2013-12-30T15:49:00Z">
        <w:r w:rsidR="00C202BC">
          <w:rPr>
            <w:rFonts w:ascii="Courier New" w:eastAsia="Times New Roman" w:hAnsi="Courier New" w:cs="Courier New"/>
            <w:color w:val="000000"/>
            <w:kern w:val="0"/>
            <w:sz w:val="20"/>
            <w:szCs w:val="20"/>
          </w:rPr>
          <w:t xml:space="preserve">, and </w:t>
        </w:r>
      </w:ins>
      <w:del w:id="972" w:author="Seamus Harris" w:date="2013-12-30T15:49:00Z">
        <w:r w:rsidRPr="00183E3A" w:rsidDel="00C202BC">
          <w:rPr>
            <w:rFonts w:ascii="Courier New" w:eastAsia="Times New Roman" w:hAnsi="Courier New" w:cs="Courier New"/>
            <w:color w:val="000000"/>
            <w:kern w:val="0"/>
            <w:sz w:val="20"/>
            <w:szCs w:val="20"/>
          </w:rPr>
          <w:delText xml:space="preserve">. The </w:delText>
        </w:r>
      </w:del>
      <w:r w:rsidRPr="00183E3A">
        <w:rPr>
          <w:rFonts w:ascii="Courier New" w:eastAsia="Times New Roman" w:hAnsi="Courier New" w:cs="Courier New"/>
          <w:color w:val="000000"/>
          <w:kern w:val="0"/>
          <w:sz w:val="20"/>
          <w:szCs w:val="20"/>
        </w:rPr>
        <w:t xml:space="preserve">peptides are produced by enzymatic digestion of a whole protein. An example of </w:t>
      </w:r>
      <w:del w:id="973" w:author="Seamus Harris" w:date="2013-12-30T15:49:00Z">
        <w:r w:rsidRPr="00183E3A" w:rsidDel="00C202BC">
          <w:rPr>
            <w:rFonts w:ascii="Courier New" w:eastAsia="Times New Roman" w:hAnsi="Courier New" w:cs="Courier New"/>
            <w:color w:val="000000"/>
            <w:kern w:val="0"/>
            <w:sz w:val="20"/>
            <w:szCs w:val="20"/>
          </w:rPr>
          <w:delText xml:space="preserve">one </w:delText>
        </w:r>
      </w:del>
      <w:r w:rsidRPr="00183E3A">
        <w:rPr>
          <w:rFonts w:ascii="Courier New" w:eastAsia="Times New Roman" w:hAnsi="Courier New" w:cs="Courier New"/>
          <w:color w:val="000000"/>
          <w:kern w:val="0"/>
          <w:sz w:val="20"/>
          <w:szCs w:val="20"/>
        </w:rPr>
        <w:t xml:space="preserve">such </w:t>
      </w:r>
      <w:ins w:id="974" w:author="Seamus Harris" w:date="2013-12-30T15:49:00Z">
        <w:r w:rsidR="00C202BC">
          <w:rPr>
            <w:rFonts w:ascii="Courier New" w:eastAsia="Times New Roman" w:hAnsi="Courier New" w:cs="Courier New"/>
            <w:color w:val="000000"/>
            <w:kern w:val="0"/>
            <w:sz w:val="20"/>
            <w:szCs w:val="20"/>
          </w:rPr>
          <w:t xml:space="preserve">an </w:t>
        </w:r>
      </w:ins>
      <w:r w:rsidRPr="00183E3A">
        <w:rPr>
          <w:rFonts w:ascii="Courier New" w:eastAsia="Times New Roman" w:hAnsi="Courier New" w:cs="Courier New"/>
          <w:color w:val="000000"/>
          <w:kern w:val="0"/>
          <w:sz w:val="20"/>
          <w:szCs w:val="20"/>
        </w:rPr>
        <w:t xml:space="preserve">enzyme is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w:t>
      </w:r>
      <w:proofErr w:type="spellStart"/>
      <w:proofErr w:type="gramEnd"/>
      <w:r w:rsidRPr="00183E3A">
        <w:rPr>
          <w:rFonts w:ascii="Courier New" w:eastAsia="Times New Roman" w:hAnsi="Courier New" w:cs="Courier New"/>
          <w:color w:val="000000"/>
          <w:kern w:val="0"/>
          <w:sz w:val="20"/>
          <w:szCs w:val="20"/>
        </w:rPr>
        <w:t>trypsin</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Eidhammer2008</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{figure}[</w:t>
      </w:r>
      <w:proofErr w:type="spellStart"/>
      <w:r w:rsidRPr="00183E3A">
        <w:rPr>
          <w:rFonts w:ascii="Courier New" w:eastAsia="Times New Roman" w:hAnsi="Courier New" w:cs="Courier New"/>
          <w:color w:val="000000"/>
          <w:kern w:val="0"/>
          <w:sz w:val="20"/>
          <w:szCs w:val="20"/>
          <w:u w:val="single"/>
        </w:rPr>
        <w:t>hbt</w:t>
      </w:r>
      <w:proofErr w:type="spellEnd"/>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centering</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b/>
          <w:bCs/>
          <w:color w:val="0000CC"/>
          <w:kern w:val="0"/>
          <w:sz w:val="20"/>
          <w:szCs w:val="20"/>
        </w:rPr>
        <w:t>\</w:t>
      </w:r>
      <w:proofErr w:type="spellStart"/>
      <w:r w:rsidRPr="00183E3A">
        <w:rPr>
          <w:rFonts w:ascii="Courier New" w:eastAsia="Times New Roman" w:hAnsi="Courier New" w:cs="Courier New"/>
          <w:b/>
          <w:bCs/>
          <w:color w:val="0000CC"/>
          <w:kern w:val="0"/>
          <w:sz w:val="20"/>
          <w:szCs w:val="20"/>
        </w:rPr>
        <w:t>includegraphics</w:t>
      </w:r>
      <w:proofErr w:type="spellEnd"/>
      <w:r w:rsidRPr="00183E3A">
        <w:rPr>
          <w:rFonts w:ascii="Courier New" w:eastAsia="Times New Roman" w:hAnsi="Courier New" w:cs="Courier New"/>
          <w:color w:val="000000"/>
          <w:kern w:val="0"/>
          <w:sz w:val="20"/>
          <w:szCs w:val="20"/>
        </w:rPr>
        <w:t>[scale=0.55]{image/</w:t>
      </w:r>
      <w:proofErr w:type="spellStart"/>
      <w:r w:rsidRPr="00183E3A">
        <w:rPr>
          <w:rFonts w:ascii="Courier New" w:eastAsia="Times New Roman" w:hAnsi="Courier New" w:cs="Courier New"/>
          <w:color w:val="000000"/>
          <w:kern w:val="0"/>
          <w:sz w:val="20"/>
          <w:szCs w:val="20"/>
        </w:rPr>
        <w:t>processes.</w:t>
      </w:r>
      <w:r w:rsidRPr="00183E3A">
        <w:rPr>
          <w:rFonts w:ascii="Courier New" w:eastAsia="Times New Roman" w:hAnsi="Courier New" w:cs="Courier New"/>
          <w:color w:val="000000"/>
          <w:kern w:val="0"/>
          <w:sz w:val="20"/>
          <w:szCs w:val="20"/>
          <w:u w:val="single"/>
        </w:rPr>
        <w:t>jpg</w:t>
      </w:r>
      <w:proofErr w:type="spellEnd"/>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gramStart"/>
      <w:r w:rsidRPr="00183E3A">
        <w:rPr>
          <w:rFonts w:ascii="Courier New" w:eastAsia="Times New Roman" w:hAnsi="Courier New" w:cs="Courier New"/>
          <w:color w:val="800000"/>
          <w:kern w:val="0"/>
          <w:sz w:val="20"/>
          <w:szCs w:val="20"/>
        </w:rPr>
        <w:t>\caption</w:t>
      </w:r>
      <w:r w:rsidRPr="00183E3A">
        <w:rPr>
          <w:rFonts w:ascii="Courier New" w:eastAsia="Times New Roman" w:hAnsi="Courier New" w:cs="Courier New"/>
          <w:color w:val="000000"/>
          <w:kern w:val="0"/>
          <w:sz w:val="20"/>
          <w:szCs w:val="20"/>
        </w:rPr>
        <w:t>{Basic biological processes of producing functional proteins from DNA.}</w:t>
      </w:r>
      <w:proofErr w:type="gramEnd"/>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\label{</w:t>
      </w:r>
      <w:proofErr w:type="spellStart"/>
      <w:r w:rsidRPr="00183E3A">
        <w:rPr>
          <w:rFonts w:ascii="Courier New" w:eastAsia="Times New Roman" w:hAnsi="Courier New" w:cs="Courier New"/>
          <w:b/>
          <w:bCs/>
          <w:color w:val="0000CC"/>
          <w:kern w:val="0"/>
          <w:sz w:val="20"/>
          <w:szCs w:val="20"/>
        </w:rPr>
        <w:t>fig:processes</w:t>
      </w:r>
      <w:proofErr w:type="spellEnd"/>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{figure}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 </w:t>
      </w:r>
      <w:r w:rsidRPr="00183E3A">
        <w:rPr>
          <w:rFonts w:ascii="Courier New" w:eastAsia="Times New Roman" w:hAnsi="Courier New" w:cs="Courier New"/>
          <w:color w:val="000000"/>
          <w:kern w:val="0"/>
          <w:sz w:val="20"/>
          <w:szCs w:val="20"/>
          <w:u w:val="single"/>
        </w:rPr>
        <w:t>proteome</w:t>
      </w:r>
      <w:r w:rsidRPr="00183E3A">
        <w:rPr>
          <w:rFonts w:ascii="Courier New" w:eastAsia="Times New Roman" w:hAnsi="Courier New" w:cs="Courier New"/>
          <w:color w:val="000000"/>
          <w:kern w:val="0"/>
          <w:sz w:val="20"/>
          <w:szCs w:val="20"/>
        </w:rPr>
        <w:t xml:space="preserve"> is the entire complement of proteins expressed by the genome in a cell or tissue or </w:t>
      </w:r>
      <w:r w:rsidRPr="00183E3A">
        <w:rPr>
          <w:rFonts w:ascii="Courier New" w:eastAsia="Times New Roman" w:hAnsi="Courier New" w:cs="Courier New"/>
          <w:color w:val="000000"/>
          <w:kern w:val="0"/>
          <w:sz w:val="20"/>
          <w:szCs w:val="20"/>
          <w:u w:val="single"/>
        </w:rPr>
        <w:t>bio</w:t>
      </w:r>
      <w:r w:rsidRPr="00183E3A">
        <w:rPr>
          <w:rFonts w:ascii="Courier New" w:eastAsia="Times New Roman" w:hAnsi="Courier New" w:cs="Courier New"/>
          <w:color w:val="000000"/>
          <w:kern w:val="0"/>
          <w:sz w:val="20"/>
          <w:szCs w:val="20"/>
        </w:rPr>
        <w:t xml:space="preserve">-fluid of an organism at a given time </w:t>
      </w:r>
      <w:del w:id="975" w:author="Seamus Harris" w:date="2013-12-30T18:40:00Z">
        <w:r w:rsidRPr="00183E3A" w:rsidDel="009D011D">
          <w:rPr>
            <w:rFonts w:ascii="Courier New" w:eastAsia="Times New Roman" w:hAnsi="Courier New" w:cs="Courier New"/>
            <w:color w:val="000000"/>
            <w:kern w:val="0"/>
            <w:sz w:val="20"/>
            <w:szCs w:val="20"/>
          </w:rPr>
          <w:delText xml:space="preserve">point </w:delText>
        </w:r>
      </w:del>
      <w:r w:rsidRPr="00183E3A">
        <w:rPr>
          <w:rFonts w:ascii="Courier New" w:eastAsia="Times New Roman" w:hAnsi="Courier New" w:cs="Courier New"/>
          <w:color w:val="000000"/>
          <w:kern w:val="0"/>
          <w:sz w:val="20"/>
          <w:szCs w:val="20"/>
        </w:rPr>
        <w:t xml:space="preserve">under </w:t>
      </w:r>
      <w:ins w:id="976" w:author="Seamus Harris" w:date="2013-12-30T18:41:00Z">
        <w:r w:rsidR="009D011D">
          <w:rPr>
            <w:rFonts w:ascii="Courier New" w:eastAsia="Times New Roman" w:hAnsi="Courier New" w:cs="Courier New"/>
            <w:color w:val="000000"/>
            <w:kern w:val="0"/>
            <w:sz w:val="20"/>
            <w:szCs w:val="20"/>
          </w:rPr>
          <w:t xml:space="preserve">specific </w:t>
        </w:r>
      </w:ins>
      <w:del w:id="977" w:author="Seamus Harris" w:date="2013-12-30T18:41:00Z">
        <w:r w:rsidRPr="00183E3A" w:rsidDel="009D011D">
          <w:rPr>
            <w:rFonts w:ascii="Courier New" w:eastAsia="Times New Roman" w:hAnsi="Courier New" w:cs="Courier New"/>
            <w:color w:val="000000"/>
            <w:kern w:val="0"/>
            <w:sz w:val="20"/>
            <w:szCs w:val="20"/>
          </w:rPr>
          <w:delText xml:space="preserve">a well-defined set of </w:delText>
        </w:r>
      </w:del>
      <w:r w:rsidRPr="00183E3A">
        <w:rPr>
          <w:rFonts w:ascii="Courier New" w:eastAsia="Times New Roman" w:hAnsi="Courier New" w:cs="Courier New"/>
          <w:color w:val="000000"/>
          <w:kern w:val="0"/>
          <w:sz w:val="20"/>
          <w:szCs w:val="20"/>
        </w:rPr>
        <w:t xml:space="preserve">conditions </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Boehm2007</w:t>
      </w:r>
      <w:r w:rsidRPr="00183E3A">
        <w:rPr>
          <w:rFonts w:ascii="Courier New" w:eastAsia="Times New Roman" w:hAnsi="Courier New" w:cs="Courier New"/>
          <w:color w:val="000000"/>
          <w:kern w:val="0"/>
          <w:sz w:val="20"/>
          <w:szCs w:val="20"/>
        </w:rPr>
        <w:t xml:space="preserve">}. </w:t>
      </w:r>
      <w:del w:id="978" w:author="Seamus Harris" w:date="2013-12-30T15:49:00Z">
        <w:r w:rsidRPr="00183E3A" w:rsidDel="00C202BC">
          <w:rPr>
            <w:rFonts w:ascii="Courier New" w:eastAsia="Times New Roman" w:hAnsi="Courier New" w:cs="Courier New"/>
            <w:color w:val="000000"/>
            <w:kern w:val="0"/>
            <w:sz w:val="20"/>
            <w:szCs w:val="20"/>
          </w:rPr>
          <w:delText xml:space="preserve">A protein's </w:delText>
        </w:r>
      </w:del>
      <w:ins w:id="979" w:author="Seamus Harris" w:date="2013-12-30T15:49:00Z">
        <w:r w:rsidR="00C202BC">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function </w:t>
      </w:r>
      <w:ins w:id="980" w:author="Seamus Harris" w:date="2013-12-30T15:49:00Z">
        <w:r w:rsidR="00C202BC">
          <w:rPr>
            <w:rFonts w:ascii="Courier New" w:eastAsia="Times New Roman" w:hAnsi="Courier New" w:cs="Courier New"/>
            <w:color w:val="000000"/>
            <w:kern w:val="0"/>
            <w:sz w:val="20"/>
            <w:szCs w:val="20"/>
          </w:rPr>
          <w:t xml:space="preserve">of a protein </w:t>
        </w:r>
      </w:ins>
      <w:r w:rsidRPr="00183E3A">
        <w:rPr>
          <w:rFonts w:ascii="Courier New" w:eastAsia="Times New Roman" w:hAnsi="Courier New" w:cs="Courier New"/>
          <w:color w:val="000000"/>
          <w:kern w:val="0"/>
          <w:sz w:val="20"/>
          <w:szCs w:val="20"/>
        </w:rPr>
        <w:t>corresponds to when and where it is expressed.</w:t>
      </w:r>
      <w:del w:id="981" w:author="Seamus Harris" w:date="2013-12-30T15:49:00Z">
        <w:r w:rsidRPr="00183E3A" w:rsidDel="00C202BC">
          <w:rPr>
            <w:rFonts w:ascii="Courier New" w:eastAsia="Times New Roman" w:hAnsi="Courier New" w:cs="Courier New"/>
            <w:color w:val="000000"/>
            <w:kern w:val="0"/>
            <w:sz w:val="20"/>
            <w:szCs w:val="20"/>
          </w:rPr>
          <w:delText xml:space="preserve"> Hence,</w:delText>
        </w:r>
      </w:del>
      <w:r w:rsidRPr="00183E3A">
        <w:rPr>
          <w:rFonts w:ascii="Courier New" w:eastAsia="Times New Roman" w:hAnsi="Courier New" w:cs="Courier New"/>
          <w:color w:val="000000"/>
          <w:kern w:val="0"/>
          <w:sz w:val="20"/>
          <w:szCs w:val="20"/>
        </w:rPr>
        <w:t xml:space="preserve"> </w:t>
      </w:r>
      <w:del w:id="982" w:author="Seamus Harris" w:date="2013-12-30T15:49:00Z">
        <w:r w:rsidRPr="00183E3A" w:rsidDel="00C202BC">
          <w:rPr>
            <w:rFonts w:ascii="Courier New" w:eastAsia="Times New Roman" w:hAnsi="Courier New" w:cs="Courier New"/>
            <w:color w:val="000000"/>
            <w:kern w:val="0"/>
            <w:sz w:val="20"/>
            <w:szCs w:val="20"/>
          </w:rPr>
          <w:delText>i</w:delText>
        </w:r>
      </w:del>
      <w:ins w:id="983" w:author="Seamus Harris" w:date="2013-12-30T15:50:00Z">
        <w:r w:rsidR="00C202BC">
          <w:rPr>
            <w:rFonts w:ascii="Courier New" w:eastAsia="Times New Roman" w:hAnsi="Courier New" w:cs="Courier New"/>
            <w:color w:val="000000"/>
            <w:kern w:val="0"/>
            <w:sz w:val="20"/>
            <w:szCs w:val="20"/>
          </w:rPr>
          <w:t>Proteomic research thus aims to i</w:t>
        </w:r>
      </w:ins>
      <w:r w:rsidRPr="00183E3A">
        <w:rPr>
          <w:rFonts w:ascii="Courier New" w:eastAsia="Times New Roman" w:hAnsi="Courier New" w:cs="Courier New"/>
          <w:color w:val="000000"/>
          <w:kern w:val="0"/>
          <w:sz w:val="20"/>
          <w:szCs w:val="20"/>
        </w:rPr>
        <w:t>dentif</w:t>
      </w:r>
      <w:ins w:id="984" w:author="Seamus Harris" w:date="2013-12-30T15:50:00Z">
        <w:r w:rsidR="00C202BC">
          <w:rPr>
            <w:rFonts w:ascii="Courier New" w:eastAsia="Times New Roman" w:hAnsi="Courier New" w:cs="Courier New"/>
            <w:color w:val="000000"/>
            <w:kern w:val="0"/>
            <w:sz w:val="20"/>
            <w:szCs w:val="20"/>
          </w:rPr>
          <w:t>y</w:t>
        </w:r>
      </w:ins>
      <w:del w:id="985" w:author="Seamus Harris" w:date="2013-12-30T15:50:00Z">
        <w:r w:rsidRPr="00183E3A" w:rsidDel="00C202BC">
          <w:rPr>
            <w:rFonts w:ascii="Courier New" w:eastAsia="Times New Roman" w:hAnsi="Courier New" w:cs="Courier New"/>
            <w:color w:val="000000"/>
            <w:kern w:val="0"/>
            <w:sz w:val="20"/>
            <w:szCs w:val="20"/>
          </w:rPr>
          <w:delText>ication</w:delText>
        </w:r>
      </w:del>
      <w:r w:rsidRPr="00183E3A">
        <w:rPr>
          <w:rFonts w:ascii="Courier New" w:eastAsia="Times New Roman" w:hAnsi="Courier New" w:cs="Courier New"/>
          <w:color w:val="000000"/>
          <w:kern w:val="0"/>
          <w:sz w:val="20"/>
          <w:szCs w:val="20"/>
        </w:rPr>
        <w:t xml:space="preserve"> and localis</w:t>
      </w:r>
      <w:ins w:id="986" w:author="Seamus Harris" w:date="2013-12-30T15:50:00Z">
        <w:r w:rsidR="00C202BC">
          <w:rPr>
            <w:rFonts w:ascii="Courier New" w:eastAsia="Times New Roman" w:hAnsi="Courier New" w:cs="Courier New"/>
            <w:color w:val="000000"/>
            <w:kern w:val="0"/>
            <w:sz w:val="20"/>
            <w:szCs w:val="20"/>
          </w:rPr>
          <w:t>e</w:t>
        </w:r>
      </w:ins>
      <w:del w:id="987" w:author="Seamus Harris" w:date="2013-12-30T15:50:00Z">
        <w:r w:rsidRPr="00183E3A" w:rsidDel="00C202BC">
          <w:rPr>
            <w:rFonts w:ascii="Courier New" w:eastAsia="Times New Roman" w:hAnsi="Courier New" w:cs="Courier New"/>
            <w:color w:val="000000"/>
            <w:kern w:val="0"/>
            <w:sz w:val="20"/>
            <w:szCs w:val="20"/>
          </w:rPr>
          <w:delText>ation of</w:delText>
        </w:r>
      </w:del>
      <w:r w:rsidRPr="00183E3A">
        <w:rPr>
          <w:rFonts w:ascii="Courier New" w:eastAsia="Times New Roman" w:hAnsi="Courier New" w:cs="Courier New"/>
          <w:color w:val="000000"/>
          <w:kern w:val="0"/>
          <w:sz w:val="20"/>
          <w:szCs w:val="20"/>
        </w:rPr>
        <w:t xml:space="preserve"> many more unknown proteins and their functions</w:t>
      </w:r>
      <w:del w:id="988" w:author="Seamus Harris" w:date="2013-12-30T15:50:00Z">
        <w:r w:rsidRPr="00183E3A" w:rsidDel="00C202BC">
          <w:rPr>
            <w:rFonts w:ascii="Courier New" w:eastAsia="Times New Roman" w:hAnsi="Courier New" w:cs="Courier New"/>
            <w:color w:val="000000"/>
            <w:kern w:val="0"/>
            <w:sz w:val="20"/>
            <w:szCs w:val="20"/>
          </w:rPr>
          <w:delText xml:space="preserve"> is the ultimate goal of </w:delText>
        </w:r>
        <w:r w:rsidRPr="00183E3A" w:rsidDel="00C202BC">
          <w:rPr>
            <w:rFonts w:ascii="Courier New" w:eastAsia="Times New Roman" w:hAnsi="Courier New" w:cs="Courier New"/>
            <w:color w:val="000000"/>
            <w:kern w:val="0"/>
            <w:sz w:val="20"/>
            <w:szCs w:val="20"/>
            <w:u w:val="single"/>
          </w:rPr>
          <w:delText>proteomic</w:delText>
        </w:r>
        <w:r w:rsidRPr="00183E3A" w:rsidDel="00C202BC">
          <w:rPr>
            <w:rFonts w:ascii="Courier New" w:eastAsia="Times New Roman" w:hAnsi="Courier New" w:cs="Courier New"/>
            <w:color w:val="000000"/>
            <w:kern w:val="0"/>
            <w:sz w:val="20"/>
            <w:szCs w:val="20"/>
          </w:rPr>
          <w:delText xml:space="preserve"> research</w:delText>
        </w:r>
      </w:del>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There are many ways to study proteins. For example, </w:t>
      </w:r>
      <w:del w:id="989" w:author="Seamus Harris" w:date="2013-12-30T15:50:00Z">
        <w:r w:rsidRPr="00183E3A" w:rsidDel="00C202BC">
          <w:rPr>
            <w:rFonts w:ascii="Courier New" w:eastAsia="Times New Roman" w:hAnsi="Courier New" w:cs="Courier New"/>
            <w:color w:val="000000"/>
            <w:kern w:val="0"/>
            <w:sz w:val="20"/>
            <w:szCs w:val="20"/>
          </w:rPr>
          <w:delText xml:space="preserve">a protein's </w:delText>
        </w:r>
      </w:del>
      <w:ins w:id="990" w:author="Seamus Harris" w:date="2013-12-30T15:50:00Z">
        <w:r w:rsidR="00C202BC">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physical structure </w:t>
      </w:r>
      <w:ins w:id="991" w:author="Seamus Harris" w:date="2013-12-30T15:50:00Z">
        <w:r w:rsidR="00C202BC">
          <w:rPr>
            <w:rFonts w:ascii="Courier New" w:eastAsia="Times New Roman" w:hAnsi="Courier New" w:cs="Courier New"/>
            <w:color w:val="000000"/>
            <w:kern w:val="0"/>
            <w:sz w:val="20"/>
            <w:szCs w:val="20"/>
          </w:rPr>
          <w:t xml:space="preserve">of a protein </w:t>
        </w:r>
      </w:ins>
      <w:r w:rsidRPr="00183E3A">
        <w:rPr>
          <w:rFonts w:ascii="Courier New" w:eastAsia="Times New Roman" w:hAnsi="Courier New" w:cs="Courier New"/>
          <w:color w:val="000000"/>
          <w:kern w:val="0"/>
          <w:sz w:val="20"/>
          <w:szCs w:val="20"/>
        </w:rPr>
        <w:t>can be studied by X-ray crystallography~</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Blow2002</w:t>
      </w:r>
      <w:r w:rsidRPr="00183E3A">
        <w:rPr>
          <w:rFonts w:ascii="Courier New" w:eastAsia="Times New Roman" w:hAnsi="Courier New" w:cs="Courier New"/>
          <w:color w:val="000000"/>
          <w:kern w:val="0"/>
          <w:sz w:val="20"/>
          <w:szCs w:val="20"/>
        </w:rPr>
        <w:t xml:space="preserve">}, protein-protein interactions </w:t>
      </w:r>
      <w:del w:id="992" w:author="Seamus Harris" w:date="2013-12-30T15:50:00Z">
        <w:r w:rsidRPr="00183E3A" w:rsidDel="00C202BC">
          <w:rPr>
            <w:rFonts w:ascii="Courier New" w:eastAsia="Times New Roman" w:hAnsi="Courier New" w:cs="Courier New"/>
            <w:color w:val="000000"/>
            <w:kern w:val="0"/>
            <w:sz w:val="20"/>
            <w:szCs w:val="20"/>
          </w:rPr>
          <w:delText xml:space="preserve">are </w:delText>
        </w:r>
      </w:del>
      <w:ins w:id="993" w:author="Seamus Harris" w:date="2013-12-30T15:50:00Z">
        <w:r w:rsidR="00C202BC">
          <w:rPr>
            <w:rFonts w:ascii="Courier New" w:eastAsia="Times New Roman" w:hAnsi="Courier New" w:cs="Courier New"/>
            <w:color w:val="000000"/>
            <w:kern w:val="0"/>
            <w:sz w:val="20"/>
            <w:szCs w:val="20"/>
          </w:rPr>
          <w:t xml:space="preserve">can be </w:t>
        </w:r>
      </w:ins>
      <w:r w:rsidRPr="00183E3A">
        <w:rPr>
          <w:rFonts w:ascii="Courier New" w:eastAsia="Times New Roman" w:hAnsi="Courier New" w:cs="Courier New"/>
          <w:color w:val="000000"/>
          <w:kern w:val="0"/>
          <w:sz w:val="20"/>
          <w:szCs w:val="20"/>
        </w:rPr>
        <w:t xml:space="preserve">studied </w:t>
      </w:r>
      <w:del w:id="994" w:author="Seamus Harris" w:date="2013-12-30T18:41:00Z">
        <w:r w:rsidRPr="00183E3A" w:rsidDel="009D011D">
          <w:rPr>
            <w:rFonts w:ascii="Courier New" w:eastAsia="Times New Roman" w:hAnsi="Courier New" w:cs="Courier New"/>
            <w:color w:val="000000"/>
            <w:kern w:val="0"/>
            <w:sz w:val="20"/>
            <w:szCs w:val="20"/>
          </w:rPr>
          <w:delText xml:space="preserve">by </w:delText>
        </w:r>
      </w:del>
      <w:ins w:id="995" w:author="Seamus Harris" w:date="2013-12-30T18:41:00Z">
        <w:r w:rsidR="009D011D">
          <w:rPr>
            <w:rFonts w:ascii="Courier New" w:eastAsia="Times New Roman" w:hAnsi="Courier New" w:cs="Courier New"/>
            <w:color w:val="000000"/>
            <w:kern w:val="0"/>
            <w:sz w:val="20"/>
            <w:szCs w:val="20"/>
          </w:rPr>
          <w:t>using</w:t>
        </w:r>
        <w:r w:rsidR="009D011D"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the yeast two-hybrid system~</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Fields1989</w:t>
      </w:r>
      <w:r w:rsidRPr="00183E3A">
        <w:rPr>
          <w:rFonts w:ascii="Courier New" w:eastAsia="Times New Roman" w:hAnsi="Courier New" w:cs="Courier New"/>
          <w:color w:val="000000"/>
          <w:kern w:val="0"/>
          <w:sz w:val="20"/>
          <w:szCs w:val="20"/>
        </w:rPr>
        <w:t xml:space="preserve">}, and the abundance of an individual protein under a defined condition can be studied using isotopic-labelling. The latter is also </w:t>
      </w:r>
      <w:del w:id="996" w:author="Seamus Harris" w:date="2013-12-30T15:51:00Z">
        <w:r w:rsidRPr="00183E3A" w:rsidDel="00C202BC">
          <w:rPr>
            <w:rFonts w:ascii="Courier New" w:eastAsia="Times New Roman" w:hAnsi="Courier New" w:cs="Courier New"/>
            <w:color w:val="000000"/>
            <w:kern w:val="0"/>
            <w:sz w:val="20"/>
            <w:szCs w:val="20"/>
          </w:rPr>
          <w:delText xml:space="preserve">referred to as </w:delText>
        </w:r>
      </w:del>
      <w:ins w:id="997" w:author="Seamus Harris" w:date="2013-12-30T15:51:00Z">
        <w:r w:rsidR="00C202BC">
          <w:rPr>
            <w:rFonts w:ascii="Courier New" w:eastAsia="Times New Roman" w:hAnsi="Courier New" w:cs="Courier New"/>
            <w:color w:val="000000"/>
            <w:kern w:val="0"/>
            <w:sz w:val="20"/>
            <w:szCs w:val="20"/>
          </w:rPr>
          <w:t xml:space="preserve">labelled </w:t>
        </w:r>
      </w:ins>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{quantitative </w:t>
      </w:r>
      <w:r w:rsidRPr="00183E3A">
        <w:rPr>
          <w:rFonts w:ascii="Courier New" w:eastAsia="Times New Roman" w:hAnsi="Courier New" w:cs="Courier New"/>
          <w:color w:val="000000"/>
          <w:kern w:val="0"/>
          <w:sz w:val="20"/>
          <w:szCs w:val="20"/>
          <w:u w:val="single"/>
        </w:rPr>
        <w:t>proteomics</w:t>
      </w:r>
      <w:r w:rsidRPr="00183E3A">
        <w:rPr>
          <w:rFonts w:ascii="Courier New" w:eastAsia="Times New Roman" w:hAnsi="Courier New" w:cs="Courier New"/>
          <w:color w:val="000000"/>
          <w:kern w:val="0"/>
          <w:sz w:val="20"/>
          <w:szCs w:val="20"/>
        </w:rPr>
        <w:t xml:space="preserve">}. </w:t>
      </w:r>
      <w:del w:id="998" w:author="Seamus Harris" w:date="2013-12-30T15:51:00Z">
        <w:r w:rsidRPr="00183E3A" w:rsidDel="00C202BC">
          <w:rPr>
            <w:rFonts w:ascii="Courier New" w:eastAsia="Times New Roman" w:hAnsi="Courier New" w:cs="Courier New"/>
            <w:color w:val="000000"/>
            <w:kern w:val="0"/>
            <w:sz w:val="20"/>
            <w:szCs w:val="20"/>
          </w:rPr>
          <w:delText xml:space="preserve">An example of the technologies for measuring the protein abundances is using </w:delText>
        </w:r>
      </w:del>
      <w:ins w:id="999" w:author="Seamus Harris" w:date="2013-12-30T15:51:00Z">
        <w:r w:rsidR="00C202BC">
          <w:rPr>
            <w:rFonts w:ascii="Courier New" w:eastAsia="Times New Roman" w:hAnsi="Courier New" w:cs="Courier New"/>
            <w:color w:val="000000"/>
            <w:kern w:val="0"/>
            <w:sz w:val="20"/>
            <w:szCs w:val="20"/>
          </w:rPr>
          <w:t xml:space="preserve">The use of </w:t>
        </w:r>
      </w:ins>
      <w:r w:rsidRPr="00183E3A">
        <w:rPr>
          <w:rFonts w:ascii="Courier New" w:eastAsia="Times New Roman" w:hAnsi="Courier New" w:cs="Courier New"/>
          <w:color w:val="000000"/>
          <w:kern w:val="0"/>
          <w:sz w:val="20"/>
          <w:szCs w:val="20"/>
        </w:rPr>
        <w:t>Multi-dimensional Protein Identification Technology (</w:t>
      </w:r>
      <w:proofErr w:type="spellStart"/>
      <w:r w:rsidRPr="00183E3A">
        <w:rPr>
          <w:rFonts w:ascii="Courier New" w:eastAsia="Times New Roman" w:hAnsi="Courier New" w:cs="Courier New"/>
          <w:color w:val="000000"/>
          <w:kern w:val="0"/>
          <w:sz w:val="20"/>
          <w:szCs w:val="20"/>
          <w:u w:val="single"/>
        </w:rPr>
        <w:t>MudPIT</w:t>
      </w:r>
      <w:proofErr w:type="spellEnd"/>
      <w:r w:rsidRPr="00183E3A">
        <w:rPr>
          <w:rFonts w:ascii="Courier New" w:eastAsia="Times New Roman" w:hAnsi="Courier New" w:cs="Courier New"/>
          <w:color w:val="000000"/>
          <w:kern w:val="0"/>
          <w:sz w:val="20"/>
          <w:szCs w:val="20"/>
        </w:rPr>
        <w:t xml:space="preserve">) </w:t>
      </w:r>
      <w:del w:id="1000" w:author="Seamus Harris" w:date="2013-12-30T15:51:00Z">
        <w:r w:rsidRPr="00183E3A" w:rsidDel="00C202BC">
          <w:rPr>
            <w:rFonts w:ascii="Courier New" w:eastAsia="Times New Roman" w:hAnsi="Courier New" w:cs="Courier New"/>
            <w:color w:val="000000"/>
            <w:kern w:val="0"/>
            <w:sz w:val="20"/>
            <w:szCs w:val="20"/>
          </w:rPr>
          <w:delText xml:space="preserve">in conjunction </w:delText>
        </w:r>
      </w:del>
      <w:ins w:id="1001" w:author="Seamus Harris" w:date="2013-12-30T15:51:00Z">
        <w:r w:rsidR="00C202BC">
          <w:rPr>
            <w:rFonts w:ascii="Courier New" w:eastAsia="Times New Roman" w:hAnsi="Courier New" w:cs="Courier New"/>
            <w:color w:val="000000"/>
            <w:kern w:val="0"/>
            <w:sz w:val="20"/>
            <w:szCs w:val="20"/>
          </w:rPr>
          <w:t xml:space="preserve">together </w:t>
        </w:r>
      </w:ins>
      <w:r w:rsidRPr="00183E3A">
        <w:rPr>
          <w:rFonts w:ascii="Courier New" w:eastAsia="Times New Roman" w:hAnsi="Courier New" w:cs="Courier New"/>
          <w:color w:val="000000"/>
          <w:kern w:val="0"/>
          <w:sz w:val="20"/>
          <w:szCs w:val="20"/>
        </w:rPr>
        <w:t xml:space="preserve">with isobaric Tags for Relative and Absolute </w:t>
      </w:r>
      <w:proofErr w:type="spellStart"/>
      <w:r w:rsidRPr="00183E3A">
        <w:rPr>
          <w:rFonts w:ascii="Courier New" w:eastAsia="Times New Roman" w:hAnsi="Courier New" w:cs="Courier New"/>
          <w:color w:val="000000"/>
          <w:kern w:val="0"/>
          <w:sz w:val="20"/>
          <w:szCs w:val="20"/>
          <w:u w:val="single"/>
        </w:rPr>
        <w:t>Quantitation</w:t>
      </w:r>
      <w:proofErr w:type="spellEnd"/>
      <w:r w:rsidRPr="00183E3A">
        <w:rPr>
          <w:rFonts w:ascii="Courier New" w:eastAsia="Times New Roman" w:hAnsi="Courier New" w:cs="Courier New"/>
          <w:color w:val="000000"/>
          <w:kern w:val="0"/>
          <w:sz w:val="20"/>
          <w:szCs w:val="20"/>
        </w:rPr>
        <w:t xml:space="preserve"> (</w:t>
      </w:r>
      <w:proofErr w:type="spellStart"/>
      <w:r w:rsidRPr="00183E3A">
        <w:rPr>
          <w:rFonts w:ascii="Courier New" w:eastAsia="Times New Roman" w:hAnsi="Courier New" w:cs="Courier New"/>
          <w:color w:val="000000"/>
          <w:kern w:val="0"/>
          <w:sz w:val="20"/>
          <w:szCs w:val="20"/>
        </w:rPr>
        <w:t>iTRAQ</w:t>
      </w:r>
      <w:r w:rsidRPr="00183E3A">
        <w:rPr>
          <w:rFonts w:ascii="Courier New" w:eastAsia="Times New Roman" w:hAnsi="Courier New" w:cs="Courier New"/>
          <w:color w:val="800000"/>
          <w:kern w:val="0"/>
          <w:sz w:val="20"/>
          <w:szCs w:val="20"/>
        </w:rPr>
        <w:t>\textsuperscript</w:t>
      </w:r>
      <w:proofErr w:type="spellEnd"/>
      <w:r w:rsidRPr="00183E3A">
        <w:rPr>
          <w:rFonts w:ascii="Courier New" w:eastAsia="Times New Roman" w:hAnsi="Courier New" w:cs="Courier New"/>
          <w:color w:val="000000"/>
          <w:kern w:val="0"/>
          <w:sz w:val="20"/>
          <w:szCs w:val="20"/>
        </w:rPr>
        <w:t>{TM})</w:t>
      </w:r>
      <w:ins w:id="1002" w:author="Seamus Harris" w:date="2013-12-30T15:51:00Z">
        <w:r w:rsidR="00C202BC">
          <w:rPr>
            <w:rFonts w:ascii="Courier New" w:eastAsia="Times New Roman" w:hAnsi="Courier New" w:cs="Courier New"/>
            <w:color w:val="000000"/>
            <w:kern w:val="0"/>
            <w:sz w:val="20"/>
            <w:szCs w:val="20"/>
          </w:rPr>
          <w:t xml:space="preserve"> is just one of the </w:t>
        </w:r>
      </w:ins>
      <w:ins w:id="1003" w:author="Seamus Harris" w:date="2013-12-30T15:52:00Z">
        <w:r w:rsidR="00C202BC">
          <w:rPr>
            <w:rFonts w:ascii="Courier New" w:eastAsia="Times New Roman" w:hAnsi="Courier New" w:cs="Courier New"/>
            <w:color w:val="000000"/>
            <w:kern w:val="0"/>
            <w:sz w:val="20"/>
            <w:szCs w:val="20"/>
          </w:rPr>
          <w:t>technologies used to measure protein abundance</w:t>
        </w:r>
      </w:ins>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\subsection{Multi-dimensional Protein Identification Technology}</w:t>
      </w:r>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b/>
          <w:bCs/>
          <w:color w:val="0000CC"/>
          <w:kern w:val="0"/>
          <w:sz w:val="20"/>
          <w:szCs w:val="20"/>
        </w:rPr>
        <w:t>\label{</w:t>
      </w:r>
      <w:proofErr w:type="spellStart"/>
      <w:r w:rsidRPr="00183E3A">
        <w:rPr>
          <w:rFonts w:ascii="Courier New" w:eastAsia="Times New Roman" w:hAnsi="Courier New" w:cs="Courier New"/>
          <w:b/>
          <w:bCs/>
          <w:color w:val="0000CC"/>
          <w:kern w:val="0"/>
          <w:sz w:val="20"/>
          <w:szCs w:val="20"/>
        </w:rPr>
        <w:t>subsec:MudPIT</w:t>
      </w:r>
      <w:proofErr w:type="spellEnd"/>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roofErr w:type="spellStart"/>
      <w:r w:rsidRPr="00183E3A">
        <w:rPr>
          <w:rFonts w:ascii="Courier New" w:eastAsia="Times New Roman" w:hAnsi="Courier New" w:cs="Courier New"/>
          <w:color w:val="000000"/>
          <w:kern w:val="0"/>
          <w:sz w:val="20"/>
          <w:szCs w:val="20"/>
          <w:u w:val="single"/>
        </w:rPr>
        <w:t>MudPIT</w:t>
      </w:r>
      <w:proofErr w:type="spellEnd"/>
      <w:r w:rsidRPr="00183E3A">
        <w:rPr>
          <w:rFonts w:ascii="Courier New" w:eastAsia="Times New Roman" w:hAnsi="Courier New" w:cs="Courier New"/>
          <w:color w:val="000000"/>
          <w:kern w:val="0"/>
          <w:sz w:val="20"/>
          <w:szCs w:val="20"/>
        </w:rPr>
        <w:t xml:space="preserve"> </w:t>
      </w:r>
      <w:del w:id="1004" w:author="Seamus Harris" w:date="2013-12-30T15:52:00Z">
        <w:r w:rsidRPr="00183E3A" w:rsidDel="00C202BC">
          <w:rPr>
            <w:rFonts w:ascii="Courier New" w:eastAsia="Times New Roman" w:hAnsi="Courier New" w:cs="Courier New"/>
            <w:color w:val="000000"/>
            <w:kern w:val="0"/>
            <w:sz w:val="20"/>
            <w:szCs w:val="20"/>
          </w:rPr>
          <w:delText xml:space="preserve">refers to </w:delText>
        </w:r>
      </w:del>
      <w:ins w:id="1005" w:author="Seamus Harris" w:date="2013-12-30T15:52:00Z">
        <w:r w:rsidR="00C202BC">
          <w:rPr>
            <w:rFonts w:ascii="Courier New" w:eastAsia="Times New Roman" w:hAnsi="Courier New" w:cs="Courier New"/>
            <w:color w:val="000000"/>
            <w:kern w:val="0"/>
            <w:sz w:val="20"/>
            <w:szCs w:val="20"/>
          </w:rPr>
          <w:t xml:space="preserve">is </w:t>
        </w:r>
      </w:ins>
      <w:r w:rsidRPr="00183E3A">
        <w:rPr>
          <w:rFonts w:ascii="Courier New" w:eastAsia="Times New Roman" w:hAnsi="Courier New" w:cs="Courier New"/>
          <w:color w:val="000000"/>
          <w:kern w:val="0"/>
          <w:sz w:val="20"/>
          <w:szCs w:val="20"/>
        </w:rPr>
        <w:t>the process of separating a protein complex or peptide mixture</w:t>
      </w:r>
      <w:del w:id="1006" w:author="Seamus Harris" w:date="2013-12-30T15:59:00Z">
        <w:r w:rsidRPr="00183E3A" w:rsidDel="0007125F">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using the </w:t>
      </w:r>
      <w:del w:id="1007" w:author="Seamus Harris" w:date="2013-12-30T18:42:00Z">
        <w:r w:rsidRPr="00183E3A" w:rsidDel="009D011D">
          <w:rPr>
            <w:rFonts w:ascii="Courier New" w:eastAsia="Times New Roman" w:hAnsi="Courier New" w:cs="Courier New"/>
            <w:color w:val="000000"/>
            <w:kern w:val="0"/>
            <w:sz w:val="20"/>
            <w:szCs w:val="20"/>
          </w:rPr>
          <w:delText xml:space="preserve">different </w:delText>
        </w:r>
      </w:del>
      <w:r w:rsidRPr="00183E3A">
        <w:rPr>
          <w:rFonts w:ascii="Courier New" w:eastAsia="Times New Roman" w:hAnsi="Courier New" w:cs="Courier New"/>
          <w:color w:val="000000"/>
          <w:kern w:val="0"/>
          <w:sz w:val="20"/>
          <w:szCs w:val="20"/>
        </w:rPr>
        <w:t xml:space="preserve">properties of amino acids, </w:t>
      </w:r>
      <w:del w:id="1008" w:author="Seamus Harris" w:date="2013-12-30T15:59:00Z">
        <w:r w:rsidRPr="00183E3A" w:rsidDel="0007125F">
          <w:rPr>
            <w:rFonts w:ascii="Courier New" w:eastAsia="Times New Roman" w:hAnsi="Courier New" w:cs="Courier New"/>
            <w:color w:val="000000"/>
            <w:kern w:val="0"/>
            <w:sz w:val="20"/>
            <w:szCs w:val="20"/>
          </w:rPr>
          <w:delText xml:space="preserve">into </w:delText>
        </w:r>
      </w:del>
      <w:r w:rsidRPr="00183E3A">
        <w:rPr>
          <w:rFonts w:ascii="Courier New" w:eastAsia="Times New Roman" w:hAnsi="Courier New" w:cs="Courier New"/>
          <w:color w:val="000000"/>
          <w:kern w:val="0"/>
          <w:sz w:val="20"/>
          <w:szCs w:val="20"/>
        </w:rPr>
        <w:t xml:space="preserve">usually </w:t>
      </w:r>
      <w:ins w:id="1009" w:author="Seamus Harris" w:date="2013-12-30T15:59:00Z">
        <w:r w:rsidR="0007125F">
          <w:rPr>
            <w:rFonts w:ascii="Courier New" w:eastAsia="Times New Roman" w:hAnsi="Courier New" w:cs="Courier New"/>
            <w:color w:val="000000"/>
            <w:kern w:val="0"/>
            <w:sz w:val="20"/>
            <w:szCs w:val="20"/>
          </w:rPr>
          <w:t xml:space="preserve">into </w:t>
        </w:r>
      </w:ins>
      <w:r w:rsidRPr="00183E3A">
        <w:rPr>
          <w:rFonts w:ascii="Courier New" w:eastAsia="Times New Roman" w:hAnsi="Courier New" w:cs="Courier New"/>
          <w:color w:val="000000"/>
          <w:kern w:val="0"/>
          <w:sz w:val="20"/>
          <w:szCs w:val="20"/>
        </w:rPr>
        <w:t>three orthogonal dimensions~</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Washburn2001</w:t>
      </w:r>
      <w:r w:rsidRPr="00183E3A">
        <w:rPr>
          <w:rFonts w:ascii="Courier New" w:eastAsia="Times New Roman" w:hAnsi="Courier New" w:cs="Courier New"/>
          <w:color w:val="000000"/>
          <w:kern w:val="0"/>
          <w:sz w:val="20"/>
          <w:szCs w:val="20"/>
        </w:rPr>
        <w:t xml:space="preserve">}. Typically, the first separation is by charge, using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{strong </w:t>
      </w:r>
      <w:proofErr w:type="spellStart"/>
      <w:r w:rsidRPr="00183E3A">
        <w:rPr>
          <w:rFonts w:ascii="Courier New" w:eastAsia="Times New Roman" w:hAnsi="Courier New" w:cs="Courier New"/>
          <w:color w:val="000000"/>
          <w:kern w:val="0"/>
          <w:sz w:val="20"/>
          <w:szCs w:val="20"/>
        </w:rPr>
        <w:t>cation</w:t>
      </w:r>
      <w:proofErr w:type="spellEnd"/>
      <w:r w:rsidRPr="00183E3A">
        <w:rPr>
          <w:rFonts w:ascii="Courier New" w:eastAsia="Times New Roman" w:hAnsi="Courier New" w:cs="Courier New"/>
          <w:color w:val="000000"/>
          <w:kern w:val="0"/>
          <w:sz w:val="20"/>
          <w:szCs w:val="20"/>
        </w:rPr>
        <w:t xml:space="preserve"> exchange chromatography} (</w:t>
      </w:r>
      <w:r w:rsidRPr="00183E3A">
        <w:rPr>
          <w:rFonts w:ascii="Courier New" w:eastAsia="Times New Roman" w:hAnsi="Courier New" w:cs="Courier New"/>
          <w:color w:val="000000"/>
          <w:kern w:val="0"/>
          <w:sz w:val="20"/>
          <w:szCs w:val="20"/>
          <w:u w:val="single"/>
        </w:rPr>
        <w:t>SCX</w:t>
      </w:r>
      <w:r w:rsidRPr="00183E3A">
        <w:rPr>
          <w:rFonts w:ascii="Courier New" w:eastAsia="Times New Roman" w:hAnsi="Courier New" w:cs="Courier New"/>
          <w:color w:val="000000"/>
          <w:kern w:val="0"/>
          <w:sz w:val="20"/>
          <w:szCs w:val="20"/>
        </w:rPr>
        <w:t>)</w:t>
      </w:r>
      <w:ins w:id="1010" w:author="Seamus Harris" w:date="2013-12-30T15:59:00Z">
        <w:r w:rsidR="0007125F">
          <w:rPr>
            <w:rFonts w:ascii="Courier New" w:eastAsia="Times New Roman" w:hAnsi="Courier New" w:cs="Courier New"/>
            <w:color w:val="000000"/>
            <w:kern w:val="0"/>
            <w:sz w:val="20"/>
            <w:szCs w:val="20"/>
          </w:rPr>
          <w:t>.</w:t>
        </w:r>
      </w:ins>
      <w:del w:id="1011" w:author="Seamus Harris" w:date="2013-12-30T15:59:00Z">
        <w:r w:rsidRPr="00183E3A" w:rsidDel="0007125F">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ins w:id="1012" w:author="Seamus Harris" w:date="2013-12-30T15:59:00Z">
        <w:r w:rsidR="0007125F">
          <w:rPr>
            <w:rFonts w:ascii="Courier New" w:eastAsia="Times New Roman" w:hAnsi="Courier New" w:cs="Courier New"/>
            <w:color w:val="000000"/>
            <w:kern w:val="0"/>
            <w:sz w:val="20"/>
            <w:szCs w:val="20"/>
          </w:rPr>
          <w:t xml:space="preserve">This is </w:t>
        </w:r>
      </w:ins>
      <w:r w:rsidRPr="00183E3A">
        <w:rPr>
          <w:rFonts w:ascii="Courier New" w:eastAsia="Times New Roman" w:hAnsi="Courier New" w:cs="Courier New"/>
          <w:color w:val="000000"/>
          <w:kern w:val="0"/>
          <w:sz w:val="20"/>
          <w:szCs w:val="20"/>
        </w:rPr>
        <w:t xml:space="preserve">followed by </w:t>
      </w:r>
      <w:ins w:id="1013" w:author="Seamus Harris" w:date="2013-12-30T15:59:00Z">
        <w:r w:rsidR="0007125F">
          <w:rPr>
            <w:rFonts w:ascii="Courier New" w:eastAsia="Times New Roman" w:hAnsi="Courier New" w:cs="Courier New"/>
            <w:color w:val="000000"/>
            <w:kern w:val="0"/>
            <w:sz w:val="20"/>
            <w:szCs w:val="20"/>
          </w:rPr>
          <w:t xml:space="preserve">a second separation by </w:t>
        </w:r>
      </w:ins>
      <w:proofErr w:type="spellStart"/>
      <w:r w:rsidRPr="00183E3A">
        <w:rPr>
          <w:rFonts w:ascii="Courier New" w:eastAsia="Times New Roman" w:hAnsi="Courier New" w:cs="Courier New"/>
          <w:color w:val="000000"/>
          <w:kern w:val="0"/>
          <w:sz w:val="20"/>
          <w:szCs w:val="20"/>
          <w:u w:val="single"/>
        </w:rPr>
        <w:t>hydrophobicity</w:t>
      </w:r>
      <w:proofErr w:type="spellEnd"/>
      <w:r w:rsidRPr="00183E3A">
        <w:rPr>
          <w:rFonts w:ascii="Courier New" w:eastAsia="Times New Roman" w:hAnsi="Courier New" w:cs="Courier New"/>
          <w:color w:val="000000"/>
          <w:kern w:val="0"/>
          <w:sz w:val="20"/>
          <w:szCs w:val="20"/>
        </w:rPr>
        <w:t xml:space="preserve">, using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{reversed </w:t>
      </w:r>
      <w:r w:rsidRPr="00183E3A">
        <w:rPr>
          <w:rFonts w:ascii="Courier New" w:eastAsia="Times New Roman" w:hAnsi="Courier New" w:cs="Courier New"/>
          <w:color w:val="000000"/>
          <w:kern w:val="0"/>
          <w:sz w:val="20"/>
          <w:szCs w:val="20"/>
        </w:rPr>
        <w:lastRenderedPageBreak/>
        <w:t>phase liquid chromatography} (</w:t>
      </w:r>
      <w:r w:rsidRPr="00183E3A">
        <w:rPr>
          <w:rFonts w:ascii="Courier New" w:eastAsia="Times New Roman" w:hAnsi="Courier New" w:cs="Courier New"/>
          <w:color w:val="000000"/>
          <w:kern w:val="0"/>
          <w:sz w:val="20"/>
          <w:szCs w:val="20"/>
          <w:u w:val="single"/>
        </w:rPr>
        <w:t>RPLC</w:t>
      </w:r>
      <w:r w:rsidRPr="00183E3A">
        <w:rPr>
          <w:rFonts w:ascii="Courier New" w:eastAsia="Times New Roman" w:hAnsi="Courier New" w:cs="Courier New"/>
          <w:color w:val="000000"/>
          <w:kern w:val="0"/>
          <w:sz w:val="20"/>
          <w:szCs w:val="20"/>
        </w:rPr>
        <w:t>). The third dimension of separation is by mass</w:t>
      </w:r>
      <w:ins w:id="1014" w:author="Seamus Harris" w:date="2013-12-30T16:00:00Z">
        <w:r w:rsidR="0007125F">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and is carried out by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{mass spectrometry} (MS). This reduces the </w:t>
      </w:r>
      <w:del w:id="1015" w:author="Seamus Harris" w:date="2013-12-30T16:00:00Z">
        <w:r w:rsidRPr="00183E3A" w:rsidDel="0007125F">
          <w:rPr>
            <w:rFonts w:ascii="Courier New" w:eastAsia="Times New Roman" w:hAnsi="Courier New" w:cs="Courier New"/>
            <w:color w:val="000000"/>
            <w:kern w:val="0"/>
            <w:sz w:val="20"/>
            <w:szCs w:val="20"/>
          </w:rPr>
          <w:delText xml:space="preserve">sample </w:delText>
        </w:r>
      </w:del>
      <w:r w:rsidRPr="00183E3A">
        <w:rPr>
          <w:rFonts w:ascii="Courier New" w:eastAsia="Times New Roman" w:hAnsi="Courier New" w:cs="Courier New"/>
          <w:color w:val="000000"/>
          <w:kern w:val="0"/>
          <w:sz w:val="20"/>
          <w:szCs w:val="20"/>
        </w:rPr>
        <w:t xml:space="preserve">complexity </w:t>
      </w:r>
      <w:ins w:id="1016" w:author="Seamus Harris" w:date="2013-12-30T16:00:00Z">
        <w:r w:rsidR="0007125F">
          <w:rPr>
            <w:rFonts w:ascii="Courier New" w:eastAsia="Times New Roman" w:hAnsi="Courier New" w:cs="Courier New"/>
            <w:color w:val="000000"/>
            <w:kern w:val="0"/>
            <w:sz w:val="20"/>
            <w:szCs w:val="20"/>
          </w:rPr>
          <w:t xml:space="preserve">of the sample </w:t>
        </w:r>
      </w:ins>
      <w:r w:rsidRPr="00183E3A">
        <w:rPr>
          <w:rFonts w:ascii="Courier New" w:eastAsia="Times New Roman" w:hAnsi="Courier New" w:cs="Courier New"/>
          <w:color w:val="000000"/>
          <w:kern w:val="0"/>
          <w:sz w:val="20"/>
          <w:szCs w:val="20"/>
        </w:rPr>
        <w:t xml:space="preserve">and enables high throughput protein analysis. </w:t>
      </w:r>
      <w:del w:id="1017" w:author="Seamus Harris" w:date="2013-12-30T16:00:00Z">
        <w:r w:rsidRPr="00183E3A" w:rsidDel="0007125F">
          <w:rPr>
            <w:rFonts w:ascii="Courier New" w:eastAsia="Times New Roman" w:hAnsi="Courier New" w:cs="Courier New"/>
            <w:color w:val="000000"/>
            <w:kern w:val="0"/>
            <w:sz w:val="20"/>
            <w:szCs w:val="20"/>
          </w:rPr>
          <w:delText>Hence, e</w:delText>
        </w:r>
      </w:del>
      <w:ins w:id="1018" w:author="Seamus Harris" w:date="2013-12-30T16:00:00Z">
        <w:r w:rsidR="0007125F">
          <w:rPr>
            <w:rFonts w:ascii="Courier New" w:eastAsia="Times New Roman" w:hAnsi="Courier New" w:cs="Courier New"/>
            <w:color w:val="000000"/>
            <w:kern w:val="0"/>
            <w:sz w:val="20"/>
            <w:szCs w:val="20"/>
          </w:rPr>
          <w:t>E</w:t>
        </w:r>
      </w:ins>
      <w:r w:rsidRPr="00183E3A">
        <w:rPr>
          <w:rFonts w:ascii="Courier New" w:eastAsia="Times New Roman" w:hAnsi="Courier New" w:cs="Courier New"/>
          <w:color w:val="000000"/>
          <w:kern w:val="0"/>
          <w:sz w:val="20"/>
          <w:szCs w:val="20"/>
        </w:rPr>
        <w:t xml:space="preserve">ach </w:t>
      </w:r>
      <w:del w:id="1019" w:author="Seamus Harris" w:date="2013-12-30T18:43:00Z">
        <w:r w:rsidRPr="00183E3A" w:rsidDel="009D011D">
          <w:rPr>
            <w:rFonts w:ascii="Courier New" w:eastAsia="Times New Roman" w:hAnsi="Courier New" w:cs="Courier New"/>
            <w:color w:val="000000"/>
            <w:kern w:val="0"/>
            <w:sz w:val="20"/>
            <w:szCs w:val="20"/>
          </w:rPr>
          <w:delText xml:space="preserve"> </w:delText>
        </w:r>
      </w:del>
      <w:proofErr w:type="spellStart"/>
      <w:r w:rsidRPr="00183E3A">
        <w:rPr>
          <w:rFonts w:ascii="Courier New" w:eastAsia="Times New Roman" w:hAnsi="Courier New" w:cs="Courier New"/>
          <w:color w:val="000000"/>
          <w:kern w:val="0"/>
          <w:sz w:val="20"/>
          <w:szCs w:val="20"/>
          <w:u w:val="single"/>
        </w:rPr>
        <w:t>MudPIT</w:t>
      </w:r>
      <w:proofErr w:type="spellEnd"/>
      <w:r w:rsidRPr="00183E3A">
        <w:rPr>
          <w:rFonts w:ascii="Courier New" w:eastAsia="Times New Roman" w:hAnsi="Courier New" w:cs="Courier New"/>
          <w:color w:val="000000"/>
          <w:kern w:val="0"/>
          <w:sz w:val="20"/>
          <w:szCs w:val="20"/>
        </w:rPr>
        <w:t xml:space="preserv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{run} </w:t>
      </w:r>
      <w:ins w:id="1020" w:author="Seamus Harris" w:date="2013-12-30T16:00:00Z">
        <w:r w:rsidR="0007125F">
          <w:rPr>
            <w:rFonts w:ascii="Courier New" w:eastAsia="Times New Roman" w:hAnsi="Courier New" w:cs="Courier New"/>
            <w:color w:val="000000"/>
            <w:kern w:val="0"/>
            <w:sz w:val="20"/>
            <w:szCs w:val="20"/>
          </w:rPr>
          <w:t xml:space="preserve">thus </w:t>
        </w:r>
      </w:ins>
      <w:del w:id="1021" w:author="Seamus Harris" w:date="2013-12-30T16:00:00Z">
        <w:r w:rsidRPr="00183E3A" w:rsidDel="0007125F">
          <w:rPr>
            <w:rFonts w:ascii="Courier New" w:eastAsia="Times New Roman" w:hAnsi="Courier New" w:cs="Courier New"/>
            <w:color w:val="000000"/>
            <w:kern w:val="0"/>
            <w:sz w:val="20"/>
            <w:szCs w:val="20"/>
          </w:rPr>
          <w:delText xml:space="preserve">is comprised of </w:delText>
        </w:r>
      </w:del>
      <w:ins w:id="1022" w:author="Seamus Harris" w:date="2013-12-30T16:00:00Z">
        <w:r w:rsidR="0007125F">
          <w:rPr>
            <w:rFonts w:ascii="Courier New" w:eastAsia="Times New Roman" w:hAnsi="Courier New" w:cs="Courier New"/>
            <w:color w:val="000000"/>
            <w:kern w:val="0"/>
            <w:sz w:val="20"/>
            <w:szCs w:val="20"/>
          </w:rPr>
          <w:t xml:space="preserve">comprises </w:t>
        </w:r>
      </w:ins>
      <w:r w:rsidRPr="00183E3A">
        <w:rPr>
          <w:rFonts w:ascii="Courier New" w:eastAsia="Times New Roman" w:hAnsi="Courier New" w:cs="Courier New"/>
          <w:color w:val="000000"/>
          <w:kern w:val="0"/>
          <w:sz w:val="20"/>
          <w:szCs w:val="20"/>
        </w:rPr>
        <w:t>these three steps of separation.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del w:id="1023" w:author="Seamus Harris" w:date="2013-12-30T16:00:00Z">
        <w:r w:rsidRPr="00183E3A" w:rsidDel="0007125F">
          <w:rPr>
            <w:rFonts w:ascii="Courier New" w:eastAsia="Times New Roman" w:hAnsi="Courier New" w:cs="Courier New"/>
            <w:color w:val="000000"/>
            <w:kern w:val="0"/>
            <w:sz w:val="20"/>
            <w:szCs w:val="20"/>
          </w:rPr>
          <w:delText xml:space="preserve">There are some limitations associated with </w:delText>
        </w:r>
      </w:del>
      <w:proofErr w:type="spellStart"/>
      <w:r w:rsidRPr="00183E3A">
        <w:rPr>
          <w:rFonts w:ascii="Courier New" w:eastAsia="Times New Roman" w:hAnsi="Courier New" w:cs="Courier New"/>
          <w:color w:val="000000"/>
          <w:kern w:val="0"/>
          <w:sz w:val="20"/>
          <w:szCs w:val="20"/>
          <w:u w:val="single"/>
        </w:rPr>
        <w:t>MudPIT</w:t>
      </w:r>
      <w:proofErr w:type="spellEnd"/>
      <w:ins w:id="1024" w:author="Seamus Harris" w:date="2013-12-30T16:00:00Z">
        <w:r w:rsidR="0007125F">
          <w:rPr>
            <w:rFonts w:ascii="Courier New" w:eastAsia="Times New Roman" w:hAnsi="Courier New" w:cs="Courier New"/>
            <w:color w:val="000000"/>
            <w:kern w:val="0"/>
            <w:sz w:val="20"/>
            <w:szCs w:val="20"/>
            <w:u w:val="single"/>
          </w:rPr>
          <w:t xml:space="preserve"> has some limitations</w:t>
        </w:r>
      </w:ins>
      <w:r w:rsidRPr="00183E3A">
        <w:rPr>
          <w:rFonts w:ascii="Courier New" w:eastAsia="Times New Roman" w:hAnsi="Courier New" w:cs="Courier New"/>
          <w:color w:val="000000"/>
          <w:kern w:val="0"/>
          <w:sz w:val="20"/>
          <w:szCs w:val="20"/>
        </w:rPr>
        <w:t xml:space="preserve">. </w:t>
      </w:r>
      <w:ins w:id="1025" w:author="Seamus Harris" w:date="2013-12-30T18:43:00Z">
        <w:r w:rsidR="009D011D">
          <w:rPr>
            <w:rFonts w:ascii="Courier New" w:eastAsia="Times New Roman" w:hAnsi="Courier New" w:cs="Courier New"/>
            <w:color w:val="000000"/>
            <w:kern w:val="0"/>
            <w:sz w:val="20"/>
            <w:szCs w:val="20"/>
          </w:rPr>
          <w:t xml:space="preserve">For example, </w:t>
        </w:r>
      </w:ins>
      <w:del w:id="1026" w:author="Seamus Harris" w:date="2013-12-30T18:43:00Z">
        <w:r w:rsidRPr="00183E3A" w:rsidDel="009D011D">
          <w:rPr>
            <w:rFonts w:ascii="Courier New" w:eastAsia="Times New Roman" w:hAnsi="Courier New" w:cs="Courier New"/>
            <w:color w:val="000000"/>
            <w:kern w:val="0"/>
            <w:sz w:val="20"/>
            <w:szCs w:val="20"/>
          </w:rPr>
          <w:delText xml:space="preserve">The </w:delText>
        </w:r>
      </w:del>
      <w:ins w:id="1027" w:author="Seamus Harris" w:date="2013-12-30T18:43:00Z">
        <w:r w:rsidR="009D011D">
          <w:rPr>
            <w:rFonts w:ascii="Courier New" w:eastAsia="Times New Roman" w:hAnsi="Courier New" w:cs="Courier New"/>
            <w:color w:val="000000"/>
            <w:kern w:val="0"/>
            <w:sz w:val="20"/>
            <w:szCs w:val="20"/>
          </w:rPr>
          <w:t xml:space="preserve">large </w:t>
        </w:r>
      </w:ins>
      <w:r w:rsidRPr="00183E3A">
        <w:rPr>
          <w:rFonts w:ascii="Courier New" w:eastAsia="Times New Roman" w:hAnsi="Courier New" w:cs="Courier New"/>
          <w:color w:val="000000"/>
          <w:kern w:val="0"/>
          <w:sz w:val="20"/>
          <w:szCs w:val="20"/>
        </w:rPr>
        <w:t xml:space="preserve">variation in signal intensity between different </w:t>
      </w:r>
      <w:proofErr w:type="spellStart"/>
      <w:r w:rsidRPr="00183E3A">
        <w:rPr>
          <w:rFonts w:ascii="Courier New" w:eastAsia="Times New Roman" w:hAnsi="Courier New" w:cs="Courier New"/>
          <w:color w:val="000000"/>
          <w:kern w:val="0"/>
          <w:sz w:val="20"/>
          <w:szCs w:val="20"/>
          <w:u w:val="single"/>
        </w:rPr>
        <w:t>MudPIT</w:t>
      </w:r>
      <w:proofErr w:type="spellEnd"/>
      <w:r w:rsidRPr="00183E3A">
        <w:rPr>
          <w:rFonts w:ascii="Courier New" w:eastAsia="Times New Roman" w:hAnsi="Courier New" w:cs="Courier New"/>
          <w:color w:val="000000"/>
          <w:kern w:val="0"/>
          <w:sz w:val="20"/>
          <w:szCs w:val="20"/>
        </w:rPr>
        <w:t xml:space="preserve"> runs</w:t>
      </w:r>
      <w:del w:id="1028" w:author="Seamus Harris" w:date="2013-12-30T18:43:00Z">
        <w:r w:rsidRPr="00183E3A" w:rsidDel="009D011D">
          <w:rPr>
            <w:rFonts w:ascii="Courier New" w:eastAsia="Times New Roman" w:hAnsi="Courier New" w:cs="Courier New"/>
            <w:color w:val="000000"/>
            <w:kern w:val="0"/>
            <w:sz w:val="20"/>
            <w:szCs w:val="20"/>
          </w:rPr>
          <w:delText xml:space="preserve"> can be large,</w:delText>
        </w:r>
      </w:del>
      <w:r w:rsidRPr="00183E3A">
        <w:rPr>
          <w:rFonts w:ascii="Courier New" w:eastAsia="Times New Roman" w:hAnsi="Courier New" w:cs="Courier New"/>
          <w:color w:val="000000"/>
          <w:kern w:val="0"/>
          <w:sz w:val="20"/>
          <w:szCs w:val="20"/>
        </w:rPr>
        <w:t xml:space="preserve"> </w:t>
      </w:r>
      <w:ins w:id="1029" w:author="Seamus Harris" w:date="2013-12-30T18:43:00Z">
        <w:r w:rsidR="009D011D">
          <w:rPr>
            <w:rFonts w:ascii="Courier New" w:eastAsia="Times New Roman" w:hAnsi="Courier New" w:cs="Courier New"/>
            <w:color w:val="000000"/>
            <w:kern w:val="0"/>
            <w:sz w:val="20"/>
            <w:szCs w:val="20"/>
          </w:rPr>
          <w:t xml:space="preserve">can </w:t>
        </w:r>
      </w:ins>
      <w:r w:rsidRPr="00183E3A">
        <w:rPr>
          <w:rFonts w:ascii="Courier New" w:eastAsia="Times New Roman" w:hAnsi="Courier New" w:cs="Courier New"/>
          <w:color w:val="000000"/>
          <w:kern w:val="0"/>
          <w:sz w:val="20"/>
          <w:szCs w:val="20"/>
        </w:rPr>
        <w:t>mak</w:t>
      </w:r>
      <w:ins w:id="1030" w:author="Seamus Harris" w:date="2013-12-30T18:43:00Z">
        <w:r w:rsidR="009D011D">
          <w:rPr>
            <w:rFonts w:ascii="Courier New" w:eastAsia="Times New Roman" w:hAnsi="Courier New" w:cs="Courier New"/>
            <w:color w:val="000000"/>
            <w:kern w:val="0"/>
            <w:sz w:val="20"/>
            <w:szCs w:val="20"/>
          </w:rPr>
          <w:t>e</w:t>
        </w:r>
      </w:ins>
      <w:del w:id="1031" w:author="Seamus Harris" w:date="2013-12-30T18:43:00Z">
        <w:r w:rsidRPr="00183E3A" w:rsidDel="009D011D">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w:t>
      </w:r>
      <w:ins w:id="1032" w:author="Seamus Harris" w:date="2013-12-30T16:00:00Z">
        <w:r w:rsidR="0007125F">
          <w:rPr>
            <w:rFonts w:ascii="Courier New" w:eastAsia="Times New Roman" w:hAnsi="Courier New" w:cs="Courier New"/>
            <w:color w:val="000000"/>
            <w:kern w:val="0"/>
            <w:sz w:val="20"/>
            <w:szCs w:val="20"/>
          </w:rPr>
          <w:t xml:space="preserve">inter-sample </w:t>
        </w:r>
      </w:ins>
      <w:del w:id="1033" w:author="Seamus Harris" w:date="2013-12-30T16:00:00Z">
        <w:r w:rsidRPr="00183E3A" w:rsidDel="0007125F">
          <w:rPr>
            <w:rFonts w:ascii="Courier New" w:eastAsia="Times New Roman" w:hAnsi="Courier New" w:cs="Courier New"/>
            <w:color w:val="000000"/>
            <w:kern w:val="0"/>
            <w:sz w:val="20"/>
            <w:szCs w:val="20"/>
          </w:rPr>
          <w:delText xml:space="preserve">the </w:delText>
        </w:r>
      </w:del>
      <w:r w:rsidRPr="00183E3A">
        <w:rPr>
          <w:rFonts w:ascii="Courier New" w:eastAsia="Times New Roman" w:hAnsi="Courier New" w:cs="Courier New"/>
          <w:color w:val="000000"/>
          <w:kern w:val="0"/>
          <w:sz w:val="20"/>
          <w:szCs w:val="20"/>
        </w:rPr>
        <w:t>comparisons of peptide or protein abundance</w:t>
      </w:r>
      <w:del w:id="1034" w:author="Seamus Harris" w:date="2013-12-30T16:00:00Z">
        <w:r w:rsidRPr="00183E3A" w:rsidDel="0007125F">
          <w:rPr>
            <w:rFonts w:ascii="Courier New" w:eastAsia="Times New Roman" w:hAnsi="Courier New" w:cs="Courier New"/>
            <w:color w:val="000000"/>
            <w:kern w:val="0"/>
            <w:sz w:val="20"/>
            <w:szCs w:val="20"/>
          </w:rPr>
          <w:delText>s</w:delText>
        </w:r>
      </w:del>
      <w:r w:rsidRPr="00183E3A">
        <w:rPr>
          <w:rFonts w:ascii="Courier New" w:eastAsia="Times New Roman" w:hAnsi="Courier New" w:cs="Courier New"/>
          <w:color w:val="000000"/>
          <w:kern w:val="0"/>
          <w:sz w:val="20"/>
          <w:szCs w:val="20"/>
        </w:rPr>
        <w:t xml:space="preserve"> </w:t>
      </w:r>
      <w:del w:id="1035" w:author="Seamus Harris" w:date="2013-12-30T16:00:00Z">
        <w:r w:rsidRPr="00183E3A" w:rsidDel="0007125F">
          <w:rPr>
            <w:rFonts w:ascii="Courier New" w:eastAsia="Times New Roman" w:hAnsi="Courier New" w:cs="Courier New"/>
            <w:color w:val="000000"/>
            <w:kern w:val="0"/>
            <w:sz w:val="20"/>
            <w:szCs w:val="20"/>
          </w:rPr>
          <w:delText xml:space="preserve">between samples </w:delText>
        </w:r>
      </w:del>
      <w:r w:rsidRPr="00183E3A">
        <w:rPr>
          <w:rFonts w:ascii="Courier New" w:eastAsia="Times New Roman" w:hAnsi="Courier New" w:cs="Courier New"/>
          <w:color w:val="000000"/>
          <w:kern w:val="0"/>
          <w:sz w:val="20"/>
          <w:szCs w:val="20"/>
        </w:rPr>
        <w:t xml:space="preserve">difficult. This limitation has been resolved </w:t>
      </w:r>
      <w:del w:id="1036" w:author="Seamus Harris" w:date="2013-12-30T16:00:00Z">
        <w:r w:rsidRPr="00183E3A" w:rsidDel="0007125F">
          <w:rPr>
            <w:rFonts w:ascii="Courier New" w:eastAsia="Times New Roman" w:hAnsi="Courier New" w:cs="Courier New"/>
            <w:color w:val="000000"/>
            <w:kern w:val="0"/>
            <w:sz w:val="20"/>
            <w:szCs w:val="20"/>
          </w:rPr>
          <w:delText xml:space="preserve">with </w:delText>
        </w:r>
      </w:del>
      <w:del w:id="1037" w:author="Seamus Harris" w:date="2013-12-30T16:01:00Z">
        <w:r w:rsidRPr="00183E3A" w:rsidDel="0007125F">
          <w:rPr>
            <w:rFonts w:ascii="Courier New" w:eastAsia="Times New Roman" w:hAnsi="Courier New" w:cs="Courier New"/>
            <w:color w:val="000000"/>
            <w:kern w:val="0"/>
            <w:sz w:val="20"/>
            <w:szCs w:val="20"/>
          </w:rPr>
          <w:delText xml:space="preserve">the introduction of </w:delText>
        </w:r>
      </w:del>
      <w:ins w:id="1038" w:author="Seamus Harris" w:date="2013-12-30T16:01:00Z">
        <w:r w:rsidR="0007125F">
          <w:rPr>
            <w:rFonts w:ascii="Courier New" w:eastAsia="Times New Roman" w:hAnsi="Courier New" w:cs="Courier New"/>
            <w:color w:val="000000"/>
            <w:kern w:val="0"/>
            <w:sz w:val="20"/>
            <w:szCs w:val="20"/>
          </w:rPr>
          <w:t xml:space="preserve">by </w:t>
        </w:r>
      </w:ins>
      <w:proofErr w:type="spellStart"/>
      <w:r w:rsidRPr="00183E3A">
        <w:rPr>
          <w:rFonts w:ascii="Courier New" w:eastAsia="Times New Roman" w:hAnsi="Courier New" w:cs="Courier New"/>
          <w:color w:val="000000"/>
          <w:kern w:val="0"/>
          <w:sz w:val="20"/>
          <w:szCs w:val="20"/>
        </w:rPr>
        <w:t>iTRAQ</w:t>
      </w:r>
      <w:r w:rsidRPr="00183E3A">
        <w:rPr>
          <w:rFonts w:ascii="Courier New" w:eastAsia="Times New Roman" w:hAnsi="Courier New" w:cs="Courier New"/>
          <w:color w:val="800000"/>
          <w:kern w:val="0"/>
          <w:sz w:val="20"/>
          <w:szCs w:val="20"/>
        </w:rPr>
        <w:t>\textsuperscript</w:t>
      </w:r>
      <w:proofErr w:type="spellEnd"/>
      <w:r w:rsidRPr="00183E3A">
        <w:rPr>
          <w:rFonts w:ascii="Courier New" w:eastAsia="Times New Roman" w:hAnsi="Courier New" w:cs="Courier New"/>
          <w:color w:val="000000"/>
          <w:kern w:val="0"/>
          <w:sz w:val="20"/>
          <w:szCs w:val="20"/>
        </w:rPr>
        <w:t>{TM} labelling</w:t>
      </w:r>
      <w:ins w:id="1039" w:author="Seamus Harris" w:date="2013-12-30T16:01:00Z">
        <w:r w:rsidR="0007125F">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which enables the simultaneous analysis of up to eight distinct protein digests within a single </w:t>
      </w:r>
      <w:proofErr w:type="spellStart"/>
      <w:r w:rsidRPr="00183E3A">
        <w:rPr>
          <w:rFonts w:ascii="Courier New" w:eastAsia="Times New Roman" w:hAnsi="Courier New" w:cs="Courier New"/>
          <w:color w:val="000000"/>
          <w:kern w:val="0"/>
          <w:sz w:val="20"/>
          <w:szCs w:val="20"/>
          <w:u w:val="single"/>
        </w:rPr>
        <w:t>MudPIT</w:t>
      </w:r>
      <w:proofErr w:type="spellEnd"/>
      <w:r w:rsidRPr="00183E3A">
        <w:rPr>
          <w:rFonts w:ascii="Courier New" w:eastAsia="Times New Roman" w:hAnsi="Courier New" w:cs="Courier New"/>
          <w:color w:val="000000"/>
          <w:kern w:val="0"/>
          <w:sz w:val="20"/>
          <w:szCs w:val="20"/>
        </w:rPr>
        <w:t xml:space="preserve"> run.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\subsection{</w:t>
      </w:r>
      <w:proofErr w:type="spellStart"/>
      <w:r w:rsidRPr="00183E3A">
        <w:rPr>
          <w:rFonts w:ascii="Courier New" w:eastAsia="Times New Roman" w:hAnsi="Courier New" w:cs="Courier New"/>
          <w:b/>
          <w:bCs/>
          <w:color w:val="0000CC"/>
          <w:kern w:val="0"/>
          <w:sz w:val="20"/>
          <w:szCs w:val="20"/>
        </w:rPr>
        <w:t>iTRAQ\textsuperscript</w:t>
      </w:r>
      <w:proofErr w:type="spellEnd"/>
      <w:r w:rsidRPr="00183E3A">
        <w:rPr>
          <w:rFonts w:ascii="Courier New" w:eastAsia="Times New Roman" w:hAnsi="Courier New" w:cs="Courier New"/>
          <w:b/>
          <w:bCs/>
          <w:color w:val="0000CC"/>
          <w:kern w:val="0"/>
          <w:sz w:val="20"/>
          <w:szCs w:val="20"/>
        </w:rPr>
        <w:t xml:space="preserve">{TM} for Protein </w:t>
      </w:r>
      <w:proofErr w:type="spellStart"/>
      <w:r w:rsidRPr="00183E3A">
        <w:rPr>
          <w:rFonts w:ascii="Courier New" w:eastAsia="Times New Roman" w:hAnsi="Courier New" w:cs="Courier New"/>
          <w:b/>
          <w:bCs/>
          <w:color w:val="0000CC"/>
          <w:kern w:val="0"/>
          <w:sz w:val="20"/>
          <w:szCs w:val="20"/>
        </w:rPr>
        <w:t>Quantitation</w:t>
      </w:r>
      <w:proofErr w:type="spellEnd"/>
      <w:r w:rsidRPr="00183E3A">
        <w:rPr>
          <w:rFonts w:ascii="Courier New" w:eastAsia="Times New Roman" w:hAnsi="Courier New" w:cs="Courier New"/>
          <w:b/>
          <w:bCs/>
          <w:color w:val="0000CC"/>
          <w:kern w:val="0"/>
          <w:sz w:val="20"/>
          <w:szCs w:val="20"/>
        </w:rPr>
        <w:t>}\</w:t>
      </w:r>
      <w:proofErr w:type="gramStart"/>
      <w:r w:rsidRPr="00183E3A">
        <w:rPr>
          <w:rFonts w:ascii="Courier New" w:eastAsia="Times New Roman" w:hAnsi="Courier New" w:cs="Courier New"/>
          <w:b/>
          <w:bCs/>
          <w:color w:val="0000CC"/>
          <w:kern w:val="0"/>
          <w:sz w:val="20"/>
          <w:szCs w:val="20"/>
        </w:rPr>
        <w:t>label{</w:t>
      </w:r>
      <w:proofErr w:type="spellStart"/>
      <w:proofErr w:type="gramEnd"/>
      <w:r w:rsidRPr="00183E3A">
        <w:rPr>
          <w:rFonts w:ascii="Courier New" w:eastAsia="Times New Roman" w:hAnsi="Courier New" w:cs="Courier New"/>
          <w:b/>
          <w:bCs/>
          <w:color w:val="0000CC"/>
          <w:kern w:val="0"/>
          <w:sz w:val="20"/>
          <w:szCs w:val="20"/>
        </w:rPr>
        <w:t>subsec:iTRAQ</w:t>
      </w:r>
      <w:proofErr w:type="spellEnd"/>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In its initial format, introduced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Ross2004</w:t>
      </w:r>
      <w:r w:rsidRPr="00183E3A">
        <w:rPr>
          <w:rFonts w:ascii="Courier New" w:eastAsia="Times New Roman" w:hAnsi="Courier New" w:cs="Courier New"/>
          <w:color w:val="000000"/>
          <w:kern w:val="0"/>
          <w:sz w:val="20"/>
          <w:szCs w:val="20"/>
        </w:rPr>
        <w:t xml:space="preserve">}, </w:t>
      </w:r>
      <w:proofErr w:type="spellStart"/>
      <w:r w:rsidRPr="00183E3A">
        <w:rPr>
          <w:rFonts w:ascii="Courier New" w:eastAsia="Times New Roman" w:hAnsi="Courier New" w:cs="Courier New"/>
          <w:color w:val="000000"/>
          <w:kern w:val="0"/>
          <w:sz w:val="20"/>
          <w:szCs w:val="20"/>
        </w:rPr>
        <w:t>iTRAQ</w:t>
      </w:r>
      <w:proofErr w:type="spellEnd"/>
      <w:r w:rsidRPr="00183E3A">
        <w:rPr>
          <w:rFonts w:ascii="Courier New" w:eastAsia="Times New Roman" w:hAnsi="Courier New" w:cs="Courier New"/>
          <w:color w:val="000000"/>
          <w:kern w:val="0"/>
          <w:sz w:val="20"/>
          <w:szCs w:val="20"/>
        </w:rPr>
        <w:t xml:space="preserve"> comprised </w:t>
      </w:r>
      <w:del w:id="1040" w:author="Seamus Harris" w:date="2013-12-30T16:01:00Z">
        <w:r w:rsidRPr="00183E3A" w:rsidDel="0007125F">
          <w:rPr>
            <w:rFonts w:ascii="Courier New" w:eastAsia="Times New Roman" w:hAnsi="Courier New" w:cs="Courier New"/>
            <w:color w:val="000000"/>
            <w:kern w:val="0"/>
            <w:sz w:val="20"/>
            <w:szCs w:val="20"/>
          </w:rPr>
          <w:delText xml:space="preserve">of </w:delText>
        </w:r>
      </w:del>
      <w:r w:rsidRPr="00183E3A">
        <w:rPr>
          <w:rFonts w:ascii="Courier New" w:eastAsia="Times New Roman" w:hAnsi="Courier New" w:cs="Courier New"/>
          <w:color w:val="000000"/>
          <w:kern w:val="0"/>
          <w:sz w:val="20"/>
          <w:szCs w:val="20"/>
        </w:rPr>
        <w:t xml:space="preserve">four isobaric tags, each consisting of a reporter group, </w:t>
      </w:r>
      <w:del w:id="1041" w:author="Seamus Harris" w:date="2013-12-30T16:01:00Z">
        <w:r w:rsidRPr="00183E3A" w:rsidDel="0007125F">
          <w:rPr>
            <w:rFonts w:ascii="Courier New" w:eastAsia="Times New Roman" w:hAnsi="Courier New" w:cs="Courier New"/>
            <w:color w:val="000000"/>
            <w:kern w:val="0"/>
            <w:sz w:val="20"/>
            <w:szCs w:val="20"/>
          </w:rPr>
          <w:delText xml:space="preserve">a </w:delText>
        </w:r>
      </w:del>
      <w:r w:rsidRPr="00183E3A">
        <w:rPr>
          <w:rFonts w:ascii="Courier New" w:eastAsia="Times New Roman" w:hAnsi="Courier New" w:cs="Courier New"/>
          <w:color w:val="000000"/>
          <w:kern w:val="0"/>
          <w:sz w:val="20"/>
          <w:szCs w:val="20"/>
        </w:rPr>
        <w:t xml:space="preserve">balance group and </w:t>
      </w:r>
      <w:del w:id="1042" w:author="Seamus Harris" w:date="2013-12-30T16:01:00Z">
        <w:r w:rsidRPr="00183E3A" w:rsidDel="0007125F">
          <w:rPr>
            <w:rFonts w:ascii="Courier New" w:eastAsia="Times New Roman" w:hAnsi="Courier New" w:cs="Courier New"/>
            <w:color w:val="000000"/>
            <w:kern w:val="0"/>
            <w:sz w:val="20"/>
            <w:szCs w:val="20"/>
          </w:rPr>
          <w:delText xml:space="preserve">a </w:delText>
        </w:r>
      </w:del>
      <w:r w:rsidRPr="00183E3A">
        <w:rPr>
          <w:rFonts w:ascii="Courier New" w:eastAsia="Times New Roman" w:hAnsi="Courier New" w:cs="Courier New"/>
          <w:color w:val="000000"/>
          <w:kern w:val="0"/>
          <w:sz w:val="20"/>
          <w:szCs w:val="20"/>
        </w:rPr>
        <w:t>peptide reactive group. The reactive group binds the N-terminus at the start of each peptide, and, if the peptide contains lysine residues (i.e. amino acid)</w:t>
      </w:r>
      <w:ins w:id="1043" w:author="Seamus Harris" w:date="2013-12-30T16:01:00Z">
        <w:r w:rsidR="0007125F">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then</w:t>
      </w:r>
      <w:del w:id="1044" w:author="Seamus Harris" w:date="2013-12-30T16:01:00Z">
        <w:r w:rsidRPr="00183E3A" w:rsidDel="0007125F">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del w:id="1045" w:author="Seamus Harris" w:date="2013-12-30T18:44:00Z">
        <w:r w:rsidRPr="00183E3A" w:rsidDel="009D011D">
          <w:rPr>
            <w:rFonts w:ascii="Courier New" w:eastAsia="Times New Roman" w:hAnsi="Courier New" w:cs="Courier New"/>
            <w:color w:val="000000"/>
            <w:kern w:val="0"/>
            <w:sz w:val="20"/>
            <w:szCs w:val="20"/>
          </w:rPr>
          <w:delText xml:space="preserve">also </w:delText>
        </w:r>
      </w:del>
      <w:r w:rsidRPr="00183E3A">
        <w:rPr>
          <w:rFonts w:ascii="Courier New" w:eastAsia="Times New Roman" w:hAnsi="Courier New" w:cs="Courier New"/>
          <w:color w:val="000000"/>
          <w:kern w:val="0"/>
          <w:sz w:val="20"/>
          <w:szCs w:val="20"/>
        </w:rPr>
        <w:t>on the lysine's side chain</w:t>
      </w:r>
      <w:ins w:id="1046" w:author="Seamus Harris" w:date="2013-12-30T18:44:00Z">
        <w:r w:rsidR="009D011D">
          <w:rPr>
            <w:rFonts w:ascii="Courier New" w:eastAsia="Times New Roman" w:hAnsi="Courier New" w:cs="Courier New"/>
            <w:color w:val="000000"/>
            <w:kern w:val="0"/>
            <w:sz w:val="20"/>
            <w:szCs w:val="20"/>
          </w:rPr>
          <w:t xml:space="preserve"> as well</w:t>
        </w:r>
      </w:ins>
      <w:r w:rsidRPr="00183E3A">
        <w:rPr>
          <w:rFonts w:ascii="Courier New" w:eastAsia="Times New Roman" w:hAnsi="Courier New" w:cs="Courier New"/>
          <w:color w:val="000000"/>
          <w:kern w:val="0"/>
          <w:sz w:val="20"/>
          <w:szCs w:val="20"/>
        </w:rPr>
        <w:t xml:space="preserve">. The m/z values of the four reporter groups range </w:t>
      </w:r>
      <w:commentRangeStart w:id="1047"/>
      <w:del w:id="1048" w:author="Seamus Harris" w:date="2013-12-30T16:01:00Z">
        <w:r w:rsidRPr="00183E3A" w:rsidDel="0007125F">
          <w:rPr>
            <w:rFonts w:ascii="Courier New" w:eastAsia="Times New Roman" w:hAnsi="Courier New" w:cs="Courier New"/>
            <w:color w:val="000000"/>
            <w:kern w:val="0"/>
            <w:sz w:val="20"/>
            <w:szCs w:val="20"/>
          </w:rPr>
          <w:delText xml:space="preserve">in value </w:delText>
        </w:r>
      </w:del>
      <w:commentRangeEnd w:id="1047"/>
      <w:r w:rsidR="0007125F">
        <w:rPr>
          <w:rStyle w:val="CommentReference"/>
        </w:rPr>
        <w:commentReference w:id="1047"/>
      </w:r>
      <w:r w:rsidRPr="00183E3A">
        <w:rPr>
          <w:rFonts w:ascii="Courier New" w:eastAsia="Times New Roman" w:hAnsi="Courier New" w:cs="Courier New"/>
          <w:color w:val="000000"/>
          <w:kern w:val="0"/>
          <w:sz w:val="20"/>
          <w:szCs w:val="20"/>
        </w:rPr>
        <w:t xml:space="preserve">from 114 to 117, with corresponding balance group values </w:t>
      </w:r>
      <w:ins w:id="1049" w:author="Seamus Harris" w:date="2013-12-30T16:02:00Z">
        <w:r w:rsidR="0007125F">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rang</w:t>
      </w:r>
      <w:ins w:id="1050" w:author="Seamus Harris" w:date="2013-12-30T18:44:00Z">
        <w:r w:rsidR="00F9057D">
          <w:rPr>
            <w:rFonts w:ascii="Courier New" w:eastAsia="Times New Roman" w:hAnsi="Courier New" w:cs="Courier New"/>
            <w:color w:val="000000"/>
            <w:kern w:val="0"/>
            <w:sz w:val="20"/>
            <w:szCs w:val="20"/>
          </w:rPr>
          <w:t>e</w:t>
        </w:r>
      </w:ins>
      <w:del w:id="1051" w:author="Seamus Harris" w:date="2013-12-30T16:02:00Z">
        <w:r w:rsidRPr="00183E3A" w:rsidDel="0007125F">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from 31 to 28</w:t>
      </w:r>
      <w:del w:id="1052" w:author="Seamus Harris" w:date="2013-12-30T18:44:00Z">
        <w:r w:rsidRPr="00183E3A" w:rsidDel="00F9057D">
          <w:rPr>
            <w:rFonts w:ascii="Courier New" w:eastAsia="Times New Roman" w:hAnsi="Courier New" w:cs="Courier New"/>
            <w:color w:val="000000"/>
            <w:kern w:val="0"/>
            <w:sz w:val="20"/>
            <w:szCs w:val="20"/>
          </w:rPr>
          <w:delText>, respectively</w:delText>
        </w:r>
      </w:del>
      <w:r w:rsidRPr="00183E3A">
        <w:rPr>
          <w:rFonts w:ascii="Courier New" w:eastAsia="Times New Roman" w:hAnsi="Courier New" w:cs="Courier New"/>
          <w:color w:val="000000"/>
          <w:kern w:val="0"/>
          <w:sz w:val="20"/>
          <w:szCs w:val="20"/>
        </w:rPr>
        <w:t>.</w:t>
      </w:r>
      <w:del w:id="1053" w:author="Seamus Harris" w:date="2013-12-30T16:02:00Z">
        <w:r w:rsidRPr="00183E3A" w:rsidDel="0007125F">
          <w:rPr>
            <w:rFonts w:ascii="Courier New" w:eastAsia="Times New Roman" w:hAnsi="Courier New" w:cs="Courier New"/>
            <w:color w:val="000000"/>
            <w:kern w:val="0"/>
            <w:sz w:val="20"/>
            <w:szCs w:val="20"/>
          </w:rPr>
          <w:delText xml:space="preserve"> Thus,</w:delText>
        </w:r>
      </w:del>
      <w:r w:rsidRPr="00183E3A">
        <w:rPr>
          <w:rFonts w:ascii="Courier New" w:eastAsia="Times New Roman" w:hAnsi="Courier New" w:cs="Courier New"/>
          <w:color w:val="000000"/>
          <w:kern w:val="0"/>
          <w:sz w:val="20"/>
          <w:szCs w:val="20"/>
        </w:rPr>
        <w:t xml:space="preserve"> </w:t>
      </w:r>
      <w:del w:id="1054" w:author="Seamus Harris" w:date="2013-12-30T16:02:00Z">
        <w:r w:rsidRPr="00183E3A" w:rsidDel="0007125F">
          <w:rPr>
            <w:rFonts w:ascii="Courier New" w:eastAsia="Times New Roman" w:hAnsi="Courier New" w:cs="Courier New"/>
            <w:color w:val="000000"/>
            <w:kern w:val="0"/>
            <w:sz w:val="20"/>
            <w:szCs w:val="20"/>
          </w:rPr>
          <w:delText>e</w:delText>
        </w:r>
      </w:del>
      <w:ins w:id="1055" w:author="Seamus Harris" w:date="2013-12-30T16:02:00Z">
        <w:r w:rsidR="0007125F">
          <w:rPr>
            <w:rFonts w:ascii="Courier New" w:eastAsia="Times New Roman" w:hAnsi="Courier New" w:cs="Courier New"/>
            <w:color w:val="000000"/>
            <w:kern w:val="0"/>
            <w:sz w:val="20"/>
            <w:szCs w:val="20"/>
          </w:rPr>
          <w:t>E</w:t>
        </w:r>
      </w:ins>
      <w:r w:rsidRPr="00183E3A">
        <w:rPr>
          <w:rFonts w:ascii="Courier New" w:eastAsia="Times New Roman" w:hAnsi="Courier New" w:cs="Courier New"/>
          <w:color w:val="000000"/>
          <w:kern w:val="0"/>
          <w:sz w:val="20"/>
          <w:szCs w:val="20"/>
        </w:rPr>
        <w:t xml:space="preserve">ach of </w:t>
      </w:r>
      <w:ins w:id="1056" w:author="Seamus Harris" w:date="2013-12-30T16:02:00Z">
        <w:r w:rsidR="0007125F">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four tags </w:t>
      </w:r>
      <w:ins w:id="1057" w:author="Seamus Harris" w:date="2013-12-30T16:02:00Z">
        <w:r w:rsidR="0007125F">
          <w:rPr>
            <w:rFonts w:ascii="Courier New" w:eastAsia="Times New Roman" w:hAnsi="Courier New" w:cs="Courier New"/>
            <w:color w:val="000000"/>
            <w:kern w:val="0"/>
            <w:sz w:val="20"/>
            <w:szCs w:val="20"/>
          </w:rPr>
          <w:t xml:space="preserve">thus </w:t>
        </w:r>
        <w:proofErr w:type="gramStart"/>
        <w:r w:rsidR="0007125F">
          <w:rPr>
            <w:rFonts w:ascii="Courier New" w:eastAsia="Times New Roman" w:hAnsi="Courier New" w:cs="Courier New"/>
            <w:color w:val="000000"/>
            <w:kern w:val="0"/>
            <w:sz w:val="20"/>
            <w:szCs w:val="20"/>
          </w:rPr>
          <w:t>have</w:t>
        </w:r>
        <w:proofErr w:type="gramEnd"/>
        <w:r w:rsidR="0007125F">
          <w:rPr>
            <w:rFonts w:ascii="Courier New" w:eastAsia="Times New Roman" w:hAnsi="Courier New" w:cs="Courier New"/>
            <w:color w:val="000000"/>
            <w:kern w:val="0"/>
            <w:sz w:val="20"/>
            <w:szCs w:val="20"/>
          </w:rPr>
          <w:t xml:space="preserve"> </w:t>
        </w:r>
      </w:ins>
      <w:del w:id="1058" w:author="Seamus Harris" w:date="2013-12-30T16:02:00Z">
        <w:r w:rsidRPr="00183E3A" w:rsidDel="0007125F">
          <w:rPr>
            <w:rFonts w:ascii="Courier New" w:eastAsia="Times New Roman" w:hAnsi="Courier New" w:cs="Courier New"/>
            <w:color w:val="000000"/>
            <w:kern w:val="0"/>
            <w:sz w:val="20"/>
            <w:szCs w:val="20"/>
          </w:rPr>
          <w:delText xml:space="preserve">has </w:delText>
        </w:r>
      </w:del>
      <w:r w:rsidRPr="00183E3A">
        <w:rPr>
          <w:rFonts w:ascii="Courier New" w:eastAsia="Times New Roman" w:hAnsi="Courier New" w:cs="Courier New"/>
          <w:color w:val="000000"/>
          <w:kern w:val="0"/>
          <w:sz w:val="20"/>
          <w:szCs w:val="20"/>
        </w:rPr>
        <w:t>an identical total m/z value of 145, making them isobaric. This enables identical peptide species, differentially labelled with the four tags, to be indistinguishable with respect to the intact mass of the peptide when selected for MS/MS~</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Ross2004</w:t>
      </w:r>
      <w:r w:rsidRPr="00183E3A">
        <w:rPr>
          <w:rFonts w:ascii="Courier New" w:eastAsia="Times New Roman" w:hAnsi="Courier New" w:cs="Courier New"/>
          <w:color w:val="000000"/>
          <w:kern w:val="0"/>
          <w:sz w:val="20"/>
          <w:szCs w:val="20"/>
        </w:rPr>
        <w:t>}. For MS/MS, the relative abundances are determined from the reporter ion signals at m/z value</w:t>
      </w:r>
      <w:ins w:id="1059" w:author="Seamus Harris" w:date="2013-12-30T16:02:00Z">
        <w:r w:rsidR="0007125F">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of 114, 115, 116 and 117 on the </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emph</w:t>
      </w:r>
      <w:proofErr w:type="spellEnd"/>
      <w:r w:rsidRPr="00183E3A">
        <w:rPr>
          <w:rFonts w:ascii="Courier New" w:eastAsia="Times New Roman" w:hAnsi="Courier New" w:cs="Courier New"/>
          <w:color w:val="000000"/>
          <w:kern w:val="0"/>
          <w:sz w:val="20"/>
          <w:szCs w:val="20"/>
        </w:rPr>
        <w:t xml:space="preserve">{mass spectrum}. A mass spectrum is a graphical representation of the peptides and peptide fragments based on their m/z value and abundances, and is generated for both phases of MS/MS. </w:t>
      </w:r>
      <w:del w:id="1060" w:author="Seamus Harris" w:date="2013-12-30T16:03:00Z">
        <w:r w:rsidRPr="00183E3A" w:rsidDel="0007125F">
          <w:rPr>
            <w:rFonts w:ascii="Courier New" w:eastAsia="Times New Roman" w:hAnsi="Courier New" w:cs="Courier New"/>
            <w:color w:val="000000"/>
            <w:kern w:val="0"/>
            <w:sz w:val="20"/>
            <w:szCs w:val="20"/>
          </w:rPr>
          <w:delText>Thus, t</w:delText>
        </w:r>
      </w:del>
      <w:ins w:id="1061" w:author="Seamus Harris" w:date="2013-12-30T16:03:00Z">
        <w:r w:rsidR="0007125F">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he four different labels </w:t>
      </w:r>
      <w:ins w:id="1062" w:author="Seamus Harris" w:date="2013-12-30T16:03:00Z">
        <w:r w:rsidR="0007125F">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 xml:space="preserve">allow </w:t>
      </w:r>
      <w:ins w:id="1063" w:author="Seamus Harris" w:date="2013-12-30T16:03:00Z">
        <w:r w:rsidR="0007125F">
          <w:rPr>
            <w:rFonts w:ascii="Courier New" w:eastAsia="Times New Roman" w:hAnsi="Courier New" w:cs="Courier New"/>
            <w:color w:val="000000"/>
            <w:kern w:val="0"/>
            <w:sz w:val="20"/>
            <w:szCs w:val="20"/>
          </w:rPr>
          <w:t xml:space="preserve">the simultaneous analysis of </w:t>
        </w:r>
      </w:ins>
      <w:r w:rsidRPr="00183E3A">
        <w:rPr>
          <w:rFonts w:ascii="Courier New" w:eastAsia="Times New Roman" w:hAnsi="Courier New" w:cs="Courier New"/>
          <w:color w:val="000000"/>
          <w:kern w:val="0"/>
          <w:sz w:val="20"/>
          <w:szCs w:val="20"/>
        </w:rPr>
        <w:t xml:space="preserve">four different samples </w:t>
      </w:r>
      <w:del w:id="1064" w:author="Seamus Harris" w:date="2013-12-30T16:03:00Z">
        <w:r w:rsidRPr="00183E3A" w:rsidDel="0007125F">
          <w:rPr>
            <w:rFonts w:ascii="Courier New" w:eastAsia="Times New Roman" w:hAnsi="Courier New" w:cs="Courier New"/>
            <w:color w:val="000000"/>
            <w:kern w:val="0"/>
            <w:sz w:val="20"/>
            <w:szCs w:val="20"/>
          </w:rPr>
          <w:delText>to be simultaneously analysed</w:delText>
        </w:r>
      </w:del>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Ross2004</w:t>
      </w:r>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\begin</w:t>
      </w:r>
      <w:r w:rsidRPr="00183E3A">
        <w:rPr>
          <w:rFonts w:ascii="Courier New" w:eastAsia="Times New Roman" w:hAnsi="Courier New" w:cs="Courier New"/>
          <w:color w:val="000000"/>
          <w:kern w:val="0"/>
          <w:sz w:val="20"/>
          <w:szCs w:val="20"/>
        </w:rPr>
        <w:t>{figure}[</w:t>
      </w:r>
      <w:proofErr w:type="spellStart"/>
      <w:r w:rsidRPr="00183E3A">
        <w:rPr>
          <w:rFonts w:ascii="Courier New" w:eastAsia="Times New Roman" w:hAnsi="Courier New" w:cs="Courier New"/>
          <w:color w:val="000000"/>
          <w:kern w:val="0"/>
          <w:sz w:val="20"/>
          <w:szCs w:val="20"/>
          <w:u w:val="single"/>
        </w:rPr>
        <w:t>htb</w:t>
      </w:r>
      <w:proofErr w:type="spellEnd"/>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w:t>
      </w:r>
      <w:proofErr w:type="spellStart"/>
      <w:r w:rsidRPr="00183E3A">
        <w:rPr>
          <w:rFonts w:ascii="Courier New" w:eastAsia="Times New Roman" w:hAnsi="Courier New" w:cs="Courier New"/>
          <w:color w:val="800000"/>
          <w:kern w:val="0"/>
          <w:sz w:val="20"/>
          <w:szCs w:val="20"/>
        </w:rPr>
        <w:t>centering</w:t>
      </w:r>
      <w:proofErr w:type="spellEnd"/>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b/>
          <w:bCs/>
          <w:color w:val="0000CC"/>
          <w:kern w:val="0"/>
          <w:sz w:val="20"/>
          <w:szCs w:val="20"/>
        </w:rPr>
        <w:t>\</w:t>
      </w:r>
      <w:proofErr w:type="spellStart"/>
      <w:r w:rsidRPr="00183E3A">
        <w:rPr>
          <w:rFonts w:ascii="Courier New" w:eastAsia="Times New Roman" w:hAnsi="Courier New" w:cs="Courier New"/>
          <w:b/>
          <w:bCs/>
          <w:color w:val="0000CC"/>
          <w:kern w:val="0"/>
          <w:sz w:val="20"/>
          <w:szCs w:val="20"/>
        </w:rPr>
        <w:t>includegraphics</w:t>
      </w:r>
      <w:proofErr w:type="spellEnd"/>
      <w:r w:rsidRPr="00183E3A">
        <w:rPr>
          <w:rFonts w:ascii="Courier New" w:eastAsia="Times New Roman" w:hAnsi="Courier New" w:cs="Courier New"/>
          <w:color w:val="000000"/>
          <w:kern w:val="0"/>
          <w:sz w:val="20"/>
          <w:szCs w:val="20"/>
        </w:rPr>
        <w:t>[scale=0.6]{image/</w:t>
      </w:r>
      <w:proofErr w:type="spellStart"/>
      <w:r w:rsidRPr="00183E3A">
        <w:rPr>
          <w:rFonts w:ascii="Courier New" w:eastAsia="Times New Roman" w:hAnsi="Courier New" w:cs="Courier New"/>
          <w:color w:val="000000"/>
          <w:kern w:val="0"/>
          <w:sz w:val="20"/>
          <w:szCs w:val="20"/>
          <w:u w:val="single"/>
        </w:rPr>
        <w:t>iTRAQtags</w:t>
      </w:r>
      <w:r w:rsidRPr="00183E3A">
        <w:rPr>
          <w:rFonts w:ascii="Courier New" w:eastAsia="Times New Roman" w:hAnsi="Courier New" w:cs="Courier New"/>
          <w:color w:val="000000"/>
          <w:kern w:val="0"/>
          <w:sz w:val="20"/>
          <w:szCs w:val="20"/>
        </w:rPr>
        <w:t>.pdf</w:t>
      </w:r>
      <w:proofErr w:type="spellEnd"/>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\caption</w:t>
      </w:r>
      <w:r w:rsidRPr="00183E3A">
        <w:rPr>
          <w:rFonts w:ascii="Courier New" w:eastAsia="Times New Roman" w:hAnsi="Courier New" w:cs="Courier New"/>
          <w:color w:val="000000"/>
          <w:kern w:val="0"/>
          <w:sz w:val="20"/>
          <w:szCs w:val="20"/>
        </w:rPr>
        <w:t>{Structure of 8-plex-iTRAQ</w:t>
      </w:r>
      <w:r w:rsidRPr="00183E3A">
        <w:rPr>
          <w:rFonts w:ascii="Courier New" w:eastAsia="Times New Roman" w:hAnsi="Courier New" w:cs="Courier New"/>
          <w:color w:val="800000"/>
          <w:kern w:val="0"/>
          <w:sz w:val="20"/>
          <w:szCs w:val="20"/>
        </w:rPr>
        <w:t>\textsuperscript</w:t>
      </w:r>
      <w:r w:rsidRPr="00183E3A">
        <w:rPr>
          <w:rFonts w:ascii="Courier New" w:eastAsia="Times New Roman" w:hAnsi="Courier New" w:cs="Courier New"/>
          <w:color w:val="000000"/>
          <w:kern w:val="0"/>
          <w:sz w:val="20"/>
          <w:szCs w:val="20"/>
        </w:rPr>
        <w:t xml:space="preserve">{TM} tags showing </w:t>
      </w:r>
      <w:ins w:id="1065" w:author="Seamus Harris" w:date="2013-12-30T16:03:00Z">
        <w:r w:rsidR="0007125F">
          <w:rPr>
            <w:rFonts w:ascii="Courier New" w:eastAsia="Times New Roman" w:hAnsi="Courier New" w:cs="Courier New"/>
            <w:color w:val="000000"/>
            <w:kern w:val="0"/>
            <w:sz w:val="20"/>
            <w:szCs w:val="20"/>
          </w:rPr>
          <w:t xml:space="preserve">the </w:t>
        </w:r>
      </w:ins>
      <w:r w:rsidRPr="00183E3A">
        <w:rPr>
          <w:rFonts w:ascii="Courier New" w:eastAsia="Times New Roman" w:hAnsi="Courier New" w:cs="Courier New"/>
          <w:color w:val="000000"/>
          <w:kern w:val="0"/>
          <w:sz w:val="20"/>
          <w:szCs w:val="20"/>
        </w:rPr>
        <w:t xml:space="preserve">reporter and balance group masses measured </w:t>
      </w:r>
      <w:del w:id="1066" w:author="Seamus Harris" w:date="2013-12-30T16:03:00Z">
        <w:r w:rsidRPr="00183E3A" w:rsidDel="0007125F">
          <w:rPr>
            <w:rFonts w:ascii="Courier New" w:eastAsia="Times New Roman" w:hAnsi="Courier New" w:cs="Courier New"/>
            <w:color w:val="000000"/>
            <w:kern w:val="0"/>
            <w:sz w:val="20"/>
            <w:szCs w:val="20"/>
          </w:rPr>
          <w:delText>in</w:delText>
        </w:r>
      </w:del>
      <w:ins w:id="1067" w:author="Seamus Harris" w:date="2013-12-30T16:03:00Z">
        <w:r w:rsidR="0007125F">
          <w:rPr>
            <w:rFonts w:ascii="Courier New" w:eastAsia="Times New Roman" w:hAnsi="Courier New" w:cs="Courier New"/>
            <w:color w:val="000000"/>
            <w:kern w:val="0"/>
            <w:sz w:val="20"/>
            <w:szCs w:val="20"/>
          </w:rPr>
          <w:t>using</w:t>
        </w:r>
      </w:ins>
      <w:r w:rsidRPr="00183E3A">
        <w:rPr>
          <w:rFonts w:ascii="Courier New" w:eastAsia="Times New Roman" w:hAnsi="Courier New" w:cs="Courier New"/>
          <w:color w:val="000000"/>
          <w:kern w:val="0"/>
          <w:sz w:val="20"/>
          <w:szCs w:val="20"/>
        </w:rPr>
        <w:t xml:space="preserve"> m/z~</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Choe2007</w:t>
      </w:r>
      <w:r w:rsidRPr="00183E3A">
        <w:rPr>
          <w:rFonts w:ascii="Courier New" w:eastAsia="Times New Roman" w:hAnsi="Courier New" w:cs="Courier New"/>
          <w:color w:val="000000"/>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\label{fig:8-plex}</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CC"/>
          <w:kern w:val="0"/>
          <w:sz w:val="20"/>
          <w:szCs w:val="20"/>
        </w:rPr>
        <w:t>\end</w:t>
      </w:r>
      <w:r w:rsidRPr="00183E3A">
        <w:rPr>
          <w:rFonts w:ascii="Courier New" w:eastAsia="Times New Roman" w:hAnsi="Courier New" w:cs="Courier New"/>
          <w:color w:val="000000"/>
          <w:kern w:val="0"/>
          <w:sz w:val="20"/>
          <w:szCs w:val="20"/>
        </w:rPr>
        <w:t>{figure}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Choe2007</w:t>
      </w:r>
      <w:r w:rsidRPr="00183E3A">
        <w:rPr>
          <w:rFonts w:ascii="Courier New" w:eastAsia="Times New Roman" w:hAnsi="Courier New" w:cs="Courier New"/>
          <w:color w:val="000000"/>
          <w:kern w:val="0"/>
          <w:sz w:val="20"/>
          <w:szCs w:val="20"/>
        </w:rPr>
        <w:t xml:space="preserve">} described a new multiplexing strategy, </w:t>
      </w:r>
      <w:del w:id="1068" w:author="Seamus Harris" w:date="2013-12-30T16:03:00Z">
        <w:r w:rsidRPr="00183E3A" w:rsidDel="0007125F">
          <w:rPr>
            <w:rFonts w:ascii="Courier New" w:eastAsia="Times New Roman" w:hAnsi="Courier New" w:cs="Courier New"/>
            <w:color w:val="000000"/>
            <w:kern w:val="0"/>
            <w:sz w:val="20"/>
            <w:szCs w:val="20"/>
          </w:rPr>
          <w:delText xml:space="preserve">using </w:delText>
        </w:r>
      </w:del>
      <w:ins w:id="1069" w:author="Seamus Harris" w:date="2013-12-30T16:03:00Z">
        <w:r w:rsidR="0007125F">
          <w:rPr>
            <w:rFonts w:ascii="Courier New" w:eastAsia="Times New Roman" w:hAnsi="Courier New" w:cs="Courier New"/>
            <w:color w:val="000000"/>
            <w:kern w:val="0"/>
            <w:sz w:val="20"/>
            <w:szCs w:val="20"/>
          </w:rPr>
          <w:t xml:space="preserve">based on </w:t>
        </w:r>
      </w:ins>
      <w:r w:rsidRPr="00183E3A">
        <w:rPr>
          <w:rFonts w:ascii="Courier New" w:eastAsia="Times New Roman" w:hAnsi="Courier New" w:cs="Courier New"/>
          <w:color w:val="000000"/>
          <w:kern w:val="0"/>
          <w:sz w:val="20"/>
          <w:szCs w:val="20"/>
        </w:rPr>
        <w:t>the same concept as the four-</w:t>
      </w:r>
      <w:proofErr w:type="spellStart"/>
      <w:r w:rsidRPr="00183E3A">
        <w:rPr>
          <w:rFonts w:ascii="Courier New" w:eastAsia="Times New Roman" w:hAnsi="Courier New" w:cs="Courier New"/>
          <w:color w:val="000000"/>
          <w:kern w:val="0"/>
          <w:sz w:val="20"/>
          <w:szCs w:val="20"/>
        </w:rPr>
        <w:t>plex</w:t>
      </w:r>
      <w:proofErr w:type="spellEnd"/>
      <w:r w:rsidRPr="00183E3A">
        <w:rPr>
          <w:rFonts w:ascii="Courier New" w:eastAsia="Times New Roman" w:hAnsi="Courier New" w:cs="Courier New"/>
          <w:color w:val="000000"/>
          <w:kern w:val="0"/>
          <w:sz w:val="20"/>
          <w:szCs w:val="20"/>
        </w:rPr>
        <w:t xml:space="preserve"> </w:t>
      </w:r>
      <w:proofErr w:type="spellStart"/>
      <w:r w:rsidRPr="00183E3A">
        <w:rPr>
          <w:rFonts w:ascii="Courier New" w:eastAsia="Times New Roman" w:hAnsi="Courier New" w:cs="Courier New"/>
          <w:color w:val="000000"/>
          <w:kern w:val="0"/>
          <w:sz w:val="20"/>
          <w:szCs w:val="20"/>
        </w:rPr>
        <w:t>iTRAQ</w:t>
      </w:r>
      <w:r w:rsidRPr="00183E3A">
        <w:rPr>
          <w:rFonts w:ascii="Courier New" w:eastAsia="Times New Roman" w:hAnsi="Courier New" w:cs="Courier New"/>
          <w:color w:val="800000"/>
          <w:kern w:val="0"/>
          <w:sz w:val="20"/>
          <w:szCs w:val="20"/>
        </w:rPr>
        <w:t>\textsuperscript</w:t>
      </w:r>
      <w:proofErr w:type="spellEnd"/>
      <w:r w:rsidRPr="00183E3A">
        <w:rPr>
          <w:rFonts w:ascii="Courier New" w:eastAsia="Times New Roman" w:hAnsi="Courier New" w:cs="Courier New"/>
          <w:color w:val="000000"/>
          <w:kern w:val="0"/>
          <w:sz w:val="20"/>
          <w:szCs w:val="20"/>
        </w:rPr>
        <w:t xml:space="preserve">{TM} system, </w:t>
      </w:r>
      <w:del w:id="1070" w:author="Seamus Harris" w:date="2013-12-30T16:09:00Z">
        <w:r w:rsidRPr="00183E3A" w:rsidDel="00E9017D">
          <w:rPr>
            <w:rFonts w:ascii="Courier New" w:eastAsia="Times New Roman" w:hAnsi="Courier New" w:cs="Courier New"/>
            <w:color w:val="000000"/>
            <w:kern w:val="0"/>
            <w:sz w:val="20"/>
            <w:szCs w:val="20"/>
          </w:rPr>
          <w:delText xml:space="preserve">which </w:delText>
        </w:r>
      </w:del>
      <w:ins w:id="1071" w:author="Seamus Harris" w:date="2013-12-30T16:09:00Z">
        <w:r w:rsidR="00E9017D">
          <w:rPr>
            <w:rFonts w:ascii="Courier New" w:eastAsia="Times New Roman" w:hAnsi="Courier New" w:cs="Courier New"/>
            <w:color w:val="000000"/>
            <w:kern w:val="0"/>
            <w:sz w:val="20"/>
            <w:szCs w:val="20"/>
          </w:rPr>
          <w:t>that</w:t>
        </w:r>
        <w:r w:rsidR="00E9017D"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allows the simultaneous analysis of up to eight distinct protein samples (see Figure~</w:t>
      </w:r>
      <w:r w:rsidRPr="00183E3A">
        <w:rPr>
          <w:rFonts w:ascii="Courier New" w:eastAsia="Times New Roman" w:hAnsi="Courier New" w:cs="Courier New"/>
          <w:color w:val="800000"/>
          <w:kern w:val="0"/>
          <w:sz w:val="20"/>
          <w:szCs w:val="20"/>
        </w:rPr>
        <w:t>\ref</w:t>
      </w:r>
      <w:r w:rsidRPr="00183E3A">
        <w:rPr>
          <w:rFonts w:ascii="Courier New" w:eastAsia="Times New Roman" w:hAnsi="Courier New" w:cs="Courier New"/>
          <w:color w:val="000000"/>
          <w:kern w:val="0"/>
          <w:sz w:val="20"/>
          <w:szCs w:val="20"/>
        </w:rPr>
        <w:t xml:space="preserve">{fig:8-plex}). </w:t>
      </w:r>
      <w:del w:id="1072" w:author="Seamus Harris" w:date="2013-12-30T18:47:00Z">
        <w:r w:rsidRPr="00183E3A" w:rsidDel="00077A8D">
          <w:rPr>
            <w:rFonts w:ascii="Courier New" w:eastAsia="Times New Roman" w:hAnsi="Courier New" w:cs="Courier New"/>
            <w:color w:val="000000"/>
            <w:kern w:val="0"/>
            <w:sz w:val="20"/>
            <w:szCs w:val="20"/>
          </w:rPr>
          <w:delText xml:space="preserve">This </w:delText>
        </w:r>
      </w:del>
      <w:ins w:id="1073" w:author="Seamus Harris" w:date="2013-12-30T18:47:00Z">
        <w:r w:rsidR="00077A8D">
          <w:rPr>
            <w:rFonts w:ascii="Courier New" w:eastAsia="Times New Roman" w:hAnsi="Courier New" w:cs="Courier New"/>
            <w:color w:val="000000"/>
            <w:kern w:val="0"/>
            <w:sz w:val="20"/>
            <w:szCs w:val="20"/>
          </w:rPr>
          <w:t>The</w:t>
        </w:r>
        <w:r w:rsidR="00077A8D"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scheme </w:t>
      </w:r>
      <w:del w:id="1074" w:author="Seamus Harris" w:date="2013-12-30T16:04:00Z">
        <w:r w:rsidRPr="00183E3A" w:rsidDel="0007125F">
          <w:rPr>
            <w:rFonts w:ascii="Courier New" w:eastAsia="Times New Roman" w:hAnsi="Courier New" w:cs="Courier New"/>
            <w:color w:val="000000"/>
            <w:kern w:val="0"/>
            <w:sz w:val="20"/>
            <w:szCs w:val="20"/>
          </w:rPr>
          <w:delText xml:space="preserve">has the </w:delText>
        </w:r>
      </w:del>
      <w:ins w:id="1075" w:author="Seamus Harris" w:date="2013-12-30T16:04:00Z">
        <w:r w:rsidR="0007125F">
          <w:rPr>
            <w:rFonts w:ascii="Courier New" w:eastAsia="Times New Roman" w:hAnsi="Courier New" w:cs="Courier New"/>
            <w:color w:val="000000"/>
            <w:kern w:val="0"/>
            <w:sz w:val="20"/>
            <w:szCs w:val="20"/>
          </w:rPr>
          <w:t xml:space="preserve">involves </w:t>
        </w:r>
      </w:ins>
      <w:r w:rsidRPr="00183E3A">
        <w:rPr>
          <w:rFonts w:ascii="Courier New" w:eastAsia="Times New Roman" w:hAnsi="Courier New" w:cs="Courier New"/>
          <w:color w:val="000000"/>
          <w:kern w:val="0"/>
          <w:sz w:val="20"/>
          <w:szCs w:val="20"/>
        </w:rPr>
        <w:t xml:space="preserve">reporter ion signals located at m/z values of 113, 114, 115, 116, 117, 118, 119 and 121. </w:t>
      </w:r>
      <w:del w:id="1076" w:author="Seamus Harris" w:date="2013-12-30T16:09:00Z">
        <w:r w:rsidRPr="00183E3A" w:rsidDel="00E9017D">
          <w:rPr>
            <w:rFonts w:ascii="Courier New" w:eastAsia="Times New Roman" w:hAnsi="Courier New" w:cs="Courier New"/>
            <w:color w:val="000000"/>
            <w:kern w:val="0"/>
            <w:sz w:val="20"/>
            <w:szCs w:val="20"/>
          </w:rPr>
          <w:delText xml:space="preserve">A </w:delText>
        </w:r>
      </w:del>
      <w:ins w:id="1077" w:author="Seamus Harris" w:date="2013-12-30T16:09:00Z">
        <w:r w:rsidR="00E9017D">
          <w:rPr>
            <w:rFonts w:ascii="Courier New" w:eastAsia="Times New Roman" w:hAnsi="Courier New" w:cs="Courier New"/>
            <w:color w:val="000000"/>
            <w:kern w:val="0"/>
            <w:sz w:val="20"/>
            <w:szCs w:val="20"/>
          </w:rPr>
          <w:t xml:space="preserve">No </w:t>
        </w:r>
      </w:ins>
      <w:r w:rsidRPr="00183E3A">
        <w:rPr>
          <w:rFonts w:ascii="Courier New" w:eastAsia="Times New Roman" w:hAnsi="Courier New" w:cs="Courier New"/>
          <w:color w:val="000000"/>
          <w:kern w:val="0"/>
          <w:sz w:val="20"/>
          <w:szCs w:val="20"/>
        </w:rPr>
        <w:t xml:space="preserve">label </w:t>
      </w:r>
      <w:ins w:id="1078" w:author="Seamus Harris" w:date="2013-12-30T16:09:00Z">
        <w:r w:rsidR="00E9017D">
          <w:rPr>
            <w:rFonts w:ascii="Courier New" w:eastAsia="Times New Roman" w:hAnsi="Courier New" w:cs="Courier New"/>
            <w:color w:val="000000"/>
            <w:kern w:val="0"/>
            <w:sz w:val="20"/>
            <w:szCs w:val="20"/>
          </w:rPr>
          <w:t xml:space="preserve">is used </w:t>
        </w:r>
      </w:ins>
      <w:r w:rsidRPr="00183E3A">
        <w:rPr>
          <w:rFonts w:ascii="Courier New" w:eastAsia="Times New Roman" w:hAnsi="Courier New" w:cs="Courier New"/>
          <w:color w:val="000000"/>
          <w:kern w:val="0"/>
          <w:sz w:val="20"/>
          <w:szCs w:val="20"/>
        </w:rPr>
        <w:t xml:space="preserve">for an m/z of 120 </w:t>
      </w:r>
      <w:del w:id="1079" w:author="Seamus Harris" w:date="2013-12-30T16:10:00Z">
        <w:r w:rsidRPr="00183E3A" w:rsidDel="00E9017D">
          <w:rPr>
            <w:rFonts w:ascii="Courier New" w:eastAsia="Times New Roman" w:hAnsi="Courier New" w:cs="Courier New"/>
            <w:color w:val="000000"/>
            <w:kern w:val="0"/>
            <w:sz w:val="20"/>
            <w:szCs w:val="20"/>
          </w:rPr>
          <w:delText xml:space="preserve">is not used </w:delText>
        </w:r>
      </w:del>
      <w:r w:rsidRPr="00183E3A">
        <w:rPr>
          <w:rFonts w:ascii="Courier New" w:eastAsia="Times New Roman" w:hAnsi="Courier New" w:cs="Courier New"/>
          <w:color w:val="000000"/>
          <w:kern w:val="0"/>
          <w:sz w:val="20"/>
          <w:szCs w:val="20"/>
        </w:rPr>
        <w:t xml:space="preserve">because </w:t>
      </w:r>
      <w:del w:id="1080" w:author="Seamus Harris" w:date="2013-12-30T16:04:00Z">
        <w:r w:rsidRPr="00183E3A" w:rsidDel="0007125F">
          <w:rPr>
            <w:rFonts w:ascii="Courier New" w:eastAsia="Times New Roman" w:hAnsi="Courier New" w:cs="Courier New"/>
            <w:color w:val="000000"/>
            <w:kern w:val="0"/>
            <w:sz w:val="20"/>
            <w:szCs w:val="20"/>
          </w:rPr>
          <w:delText xml:space="preserve">this </w:delText>
        </w:r>
      </w:del>
      <w:ins w:id="1081" w:author="Seamus Harris" w:date="2013-12-30T16:04:00Z">
        <w:r w:rsidR="0007125F">
          <w:rPr>
            <w:rFonts w:ascii="Courier New" w:eastAsia="Times New Roman" w:hAnsi="Courier New" w:cs="Courier New"/>
            <w:color w:val="000000"/>
            <w:kern w:val="0"/>
            <w:sz w:val="20"/>
            <w:szCs w:val="20"/>
          </w:rPr>
          <w:t xml:space="preserve">it </w:t>
        </w:r>
      </w:ins>
      <w:r w:rsidRPr="00183E3A">
        <w:rPr>
          <w:rFonts w:ascii="Courier New" w:eastAsia="Times New Roman" w:hAnsi="Courier New" w:cs="Courier New"/>
          <w:color w:val="000000"/>
          <w:kern w:val="0"/>
          <w:sz w:val="20"/>
          <w:szCs w:val="20"/>
        </w:rPr>
        <w:t xml:space="preserve">has the same mass as the phenylalanine </w:t>
      </w:r>
      <w:proofErr w:type="spellStart"/>
      <w:r w:rsidRPr="00183E3A">
        <w:rPr>
          <w:rFonts w:ascii="Courier New" w:eastAsia="Times New Roman" w:hAnsi="Courier New" w:cs="Courier New"/>
          <w:color w:val="000000"/>
          <w:kern w:val="0"/>
          <w:sz w:val="20"/>
          <w:szCs w:val="20"/>
          <w:u w:val="single"/>
        </w:rPr>
        <w:t>immonium</w:t>
      </w:r>
      <w:proofErr w:type="spellEnd"/>
      <w:r w:rsidRPr="00183E3A">
        <w:rPr>
          <w:rFonts w:ascii="Courier New" w:eastAsia="Times New Roman" w:hAnsi="Courier New" w:cs="Courier New"/>
          <w:color w:val="000000"/>
          <w:kern w:val="0"/>
          <w:sz w:val="20"/>
          <w:szCs w:val="20"/>
        </w:rPr>
        <w:t xml:space="preserve"> ion~</w:t>
      </w:r>
      <w:r w:rsidRPr="00183E3A">
        <w:rPr>
          <w:rFonts w:ascii="Courier New" w:eastAsia="Times New Roman" w:hAnsi="Courier New" w:cs="Courier New"/>
          <w:color w:val="800000"/>
          <w:kern w:val="0"/>
          <w:sz w:val="20"/>
          <w:szCs w:val="20"/>
        </w:rPr>
        <w:t>\</w:t>
      </w:r>
      <w:proofErr w:type="spellStart"/>
      <w:proofErr w:type="gramStart"/>
      <w:r w:rsidRPr="00183E3A">
        <w:rPr>
          <w:rFonts w:ascii="Courier New" w:eastAsia="Times New Roman" w:hAnsi="Courier New" w:cs="Courier New"/>
          <w:color w:val="800000"/>
          <w:kern w:val="0"/>
          <w:sz w:val="20"/>
          <w:szCs w:val="20"/>
        </w:rPr>
        <w:t>citep</w:t>
      </w:r>
      <w:proofErr w:type="spellEnd"/>
      <w:r w:rsidRPr="00183E3A">
        <w:rPr>
          <w:rFonts w:ascii="Courier New" w:eastAsia="Times New Roman" w:hAnsi="Courier New" w:cs="Courier New"/>
          <w:color w:val="000000"/>
          <w:kern w:val="0"/>
          <w:sz w:val="20"/>
          <w:szCs w:val="20"/>
        </w:rPr>
        <w:t>{</w:t>
      </w:r>
      <w:proofErr w:type="gramEnd"/>
      <w:r w:rsidRPr="00183E3A">
        <w:rPr>
          <w:rFonts w:ascii="Courier New" w:eastAsia="Times New Roman" w:hAnsi="Courier New" w:cs="Courier New"/>
          <w:color w:val="000000"/>
          <w:kern w:val="0"/>
          <w:sz w:val="20"/>
          <w:szCs w:val="20"/>
          <w:u w:val="single"/>
        </w:rPr>
        <w:t>Pierce2008</w:t>
      </w:r>
      <w:r w:rsidRPr="00183E3A">
        <w:rPr>
          <w:rFonts w:ascii="Courier New" w:eastAsia="Times New Roman" w:hAnsi="Courier New" w:cs="Courier New"/>
          <w:color w:val="000000"/>
          <w:kern w:val="0"/>
          <w:sz w:val="20"/>
          <w:szCs w:val="20"/>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\section{Overview}</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b/>
          <w:bCs/>
          <w:color w:val="0000CC"/>
          <w:kern w:val="0"/>
          <w:sz w:val="20"/>
          <w:szCs w:val="20"/>
        </w:rPr>
        <w:t>\label{</w:t>
      </w:r>
      <w:proofErr w:type="spellStart"/>
      <w:r w:rsidRPr="00183E3A">
        <w:rPr>
          <w:rFonts w:ascii="Courier New" w:eastAsia="Times New Roman" w:hAnsi="Courier New" w:cs="Courier New"/>
          <w:b/>
          <w:bCs/>
          <w:color w:val="0000CC"/>
          <w:kern w:val="0"/>
          <w:sz w:val="20"/>
          <w:szCs w:val="20"/>
        </w:rPr>
        <w:t>sec:overview</w:t>
      </w:r>
      <w:proofErr w:type="spellEnd"/>
      <w:r w:rsidRPr="00183E3A">
        <w:rPr>
          <w:rFonts w:ascii="Courier New" w:eastAsia="Times New Roman" w:hAnsi="Courier New" w:cs="Courier New"/>
          <w:b/>
          <w:bCs/>
          <w:color w:val="0000CC"/>
          <w:kern w:val="0"/>
          <w:sz w:val="20"/>
          <w:szCs w:val="20"/>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 main </w:t>
      </w:r>
      <w:del w:id="1082" w:author="Seamus Harris" w:date="2013-12-30T16:10:00Z">
        <w:r w:rsidRPr="00183E3A" w:rsidDel="00E9017D">
          <w:rPr>
            <w:rFonts w:ascii="Courier New" w:eastAsia="Times New Roman" w:hAnsi="Courier New" w:cs="Courier New"/>
            <w:color w:val="000000"/>
            <w:kern w:val="0"/>
            <w:sz w:val="20"/>
            <w:szCs w:val="20"/>
          </w:rPr>
          <w:delText xml:space="preserve">goal </w:delText>
        </w:r>
      </w:del>
      <w:ins w:id="1083" w:author="Seamus Harris" w:date="2013-12-30T16:10:00Z">
        <w:r w:rsidR="00E9017D">
          <w:rPr>
            <w:rFonts w:ascii="Courier New" w:eastAsia="Times New Roman" w:hAnsi="Courier New" w:cs="Courier New"/>
            <w:color w:val="000000"/>
            <w:kern w:val="0"/>
            <w:sz w:val="20"/>
            <w:szCs w:val="20"/>
          </w:rPr>
          <w:t>aim</w:t>
        </w:r>
        <w:r w:rsidR="00E9017D" w:rsidRPr="00183E3A">
          <w:rPr>
            <w:rFonts w:ascii="Courier New" w:eastAsia="Times New Roman" w:hAnsi="Courier New" w:cs="Courier New"/>
            <w:color w:val="000000"/>
            <w:kern w:val="0"/>
            <w:sz w:val="20"/>
            <w:szCs w:val="20"/>
          </w:rPr>
          <w:t xml:space="preserve"> </w:t>
        </w:r>
      </w:ins>
      <w:r w:rsidRPr="00183E3A">
        <w:rPr>
          <w:rFonts w:ascii="Courier New" w:eastAsia="Times New Roman" w:hAnsi="Courier New" w:cs="Courier New"/>
          <w:color w:val="000000"/>
          <w:kern w:val="0"/>
          <w:sz w:val="20"/>
          <w:szCs w:val="20"/>
        </w:rPr>
        <w:t xml:space="preserve">of this thesis is to develop </w:t>
      </w:r>
      <w:del w:id="1084" w:author="Seamus Harris" w:date="2013-12-30T16:04:00Z">
        <w:r w:rsidRPr="00183E3A" w:rsidDel="0007125F">
          <w:rPr>
            <w:rFonts w:ascii="Courier New" w:eastAsia="Times New Roman" w:hAnsi="Courier New" w:cs="Courier New"/>
            <w:color w:val="000000"/>
            <w:kern w:val="0"/>
            <w:sz w:val="20"/>
            <w:szCs w:val="20"/>
          </w:rPr>
          <w:delText xml:space="preserve">some </w:delText>
        </w:r>
      </w:del>
      <w:r w:rsidRPr="00183E3A">
        <w:rPr>
          <w:rFonts w:ascii="Courier New" w:eastAsia="Times New Roman" w:hAnsi="Courier New" w:cs="Courier New"/>
          <w:color w:val="000000"/>
          <w:kern w:val="0"/>
          <w:sz w:val="20"/>
          <w:szCs w:val="20"/>
        </w:rPr>
        <w:t xml:space="preserve">general theories </w:t>
      </w:r>
      <w:ins w:id="1085" w:author="Seamus Harris" w:date="2013-12-30T16:04:00Z">
        <w:r w:rsidR="0007125F">
          <w:rPr>
            <w:rFonts w:ascii="Courier New" w:eastAsia="Times New Roman" w:hAnsi="Courier New" w:cs="Courier New"/>
            <w:color w:val="000000"/>
            <w:kern w:val="0"/>
            <w:sz w:val="20"/>
            <w:szCs w:val="20"/>
          </w:rPr>
          <w:t xml:space="preserve">for use </w:t>
        </w:r>
      </w:ins>
      <w:r w:rsidRPr="00183E3A">
        <w:rPr>
          <w:rFonts w:ascii="Courier New" w:eastAsia="Times New Roman" w:hAnsi="Courier New" w:cs="Courier New"/>
          <w:color w:val="000000"/>
          <w:kern w:val="0"/>
          <w:sz w:val="20"/>
          <w:szCs w:val="20"/>
        </w:rPr>
        <w:t xml:space="preserve">in two-phase experiments. These </w:t>
      </w:r>
      <w:del w:id="1086" w:author="Seamus Harris" w:date="2013-12-30T16:10:00Z">
        <w:r w:rsidRPr="00183E3A" w:rsidDel="00E9017D">
          <w:rPr>
            <w:rFonts w:ascii="Courier New" w:eastAsia="Times New Roman" w:hAnsi="Courier New" w:cs="Courier New"/>
            <w:color w:val="000000"/>
            <w:kern w:val="0"/>
            <w:sz w:val="20"/>
            <w:szCs w:val="20"/>
          </w:rPr>
          <w:delText xml:space="preserve">thesis </w:delText>
        </w:r>
      </w:del>
      <w:r w:rsidRPr="00183E3A">
        <w:rPr>
          <w:rFonts w:ascii="Courier New" w:eastAsia="Times New Roman" w:hAnsi="Courier New" w:cs="Courier New"/>
          <w:color w:val="000000"/>
          <w:kern w:val="0"/>
          <w:sz w:val="20"/>
          <w:szCs w:val="20"/>
        </w:rPr>
        <w:t>can be divided into three main parts</w:t>
      </w:r>
      <w:ins w:id="1087" w:author="Seamus Harris" w:date="2013-12-30T16:04:00Z">
        <w:r w:rsidR="0007125F">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as follows.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The first part, described in Chapter 2, </w:t>
      </w:r>
      <w:del w:id="1088" w:author="Seamus Harris" w:date="2013-12-30T16:10:00Z">
        <w:r w:rsidRPr="00183E3A" w:rsidDel="00E9017D">
          <w:rPr>
            <w:rFonts w:ascii="Courier New" w:eastAsia="Times New Roman" w:hAnsi="Courier New" w:cs="Courier New"/>
            <w:color w:val="000000"/>
            <w:kern w:val="0"/>
            <w:sz w:val="20"/>
            <w:szCs w:val="20"/>
          </w:rPr>
          <w:delText xml:space="preserve"> </w:delText>
        </w:r>
      </w:del>
      <w:r w:rsidRPr="00183E3A">
        <w:rPr>
          <w:rFonts w:ascii="Courier New" w:eastAsia="Times New Roman" w:hAnsi="Courier New" w:cs="Courier New"/>
          <w:color w:val="000000"/>
          <w:kern w:val="0"/>
          <w:sz w:val="20"/>
          <w:szCs w:val="20"/>
        </w:rPr>
        <w:t xml:space="preserve">generalised the decomposition method for two-phase experiments </w:t>
      </w:r>
      <w:del w:id="1089" w:author="Seamus Harris" w:date="2013-12-30T16:10:00Z">
        <w:r w:rsidRPr="00183E3A" w:rsidDel="00E9017D">
          <w:rPr>
            <w:rFonts w:ascii="Courier New" w:eastAsia="Times New Roman" w:hAnsi="Courier New" w:cs="Courier New"/>
            <w:color w:val="000000"/>
            <w:kern w:val="0"/>
            <w:sz w:val="20"/>
            <w:szCs w:val="20"/>
          </w:rPr>
          <w:delText xml:space="preserve">with the construction </w:delText>
        </w:r>
      </w:del>
      <w:ins w:id="1090" w:author="Seamus Harris" w:date="2013-12-30T16:10:00Z">
        <w:r w:rsidR="00E9017D">
          <w:rPr>
            <w:rFonts w:ascii="Courier New" w:eastAsia="Times New Roman" w:hAnsi="Courier New" w:cs="Courier New"/>
            <w:color w:val="000000"/>
            <w:kern w:val="0"/>
            <w:sz w:val="20"/>
            <w:szCs w:val="20"/>
          </w:rPr>
          <w:t xml:space="preserve">by constructing </w:t>
        </w:r>
      </w:ins>
      <w:r w:rsidRPr="00183E3A">
        <w:rPr>
          <w:rFonts w:ascii="Courier New" w:eastAsia="Times New Roman" w:hAnsi="Courier New" w:cs="Courier New"/>
          <w:color w:val="000000"/>
          <w:kern w:val="0"/>
          <w:sz w:val="20"/>
          <w:szCs w:val="20"/>
        </w:rPr>
        <w:t xml:space="preserve">the ANOVA table. As mentioned by </w:t>
      </w:r>
      <w:r w:rsidRPr="00183E3A">
        <w:rPr>
          <w:rFonts w:ascii="Courier New" w:eastAsia="Times New Roman" w:hAnsi="Courier New" w:cs="Courier New"/>
          <w:color w:val="800000"/>
          <w:kern w:val="0"/>
          <w:sz w:val="20"/>
          <w:szCs w:val="20"/>
        </w:rPr>
        <w:t>\cite</w:t>
      </w:r>
      <w:r w:rsidRPr="00183E3A">
        <w:rPr>
          <w:rFonts w:ascii="Courier New" w:eastAsia="Times New Roman" w:hAnsi="Courier New" w:cs="Courier New"/>
          <w:color w:val="000000"/>
          <w:kern w:val="0"/>
          <w:sz w:val="20"/>
          <w:szCs w:val="20"/>
        </w:rPr>
        <w:t>{</w:t>
      </w:r>
      <w:r w:rsidRPr="00183E3A">
        <w:rPr>
          <w:rFonts w:ascii="Courier New" w:eastAsia="Times New Roman" w:hAnsi="Courier New" w:cs="Courier New"/>
          <w:color w:val="000000"/>
          <w:kern w:val="0"/>
          <w:sz w:val="20"/>
          <w:szCs w:val="20"/>
          <w:u w:val="single"/>
        </w:rPr>
        <w:t>Brien2011</w:t>
      </w:r>
      <w:r w:rsidRPr="00183E3A">
        <w:rPr>
          <w:rFonts w:ascii="Courier New" w:eastAsia="Times New Roman" w:hAnsi="Courier New" w:cs="Courier New"/>
          <w:color w:val="000000"/>
          <w:kern w:val="0"/>
          <w:sz w:val="20"/>
          <w:szCs w:val="20"/>
        </w:rPr>
        <w:t xml:space="preserve">}, the ANOVA tables with the EMS for two-phase experiments are valuable </w:t>
      </w:r>
      <w:del w:id="1091" w:author="Seamus Harris" w:date="2013-12-30T16:10:00Z">
        <w:r w:rsidRPr="00183E3A" w:rsidDel="00E9017D">
          <w:rPr>
            <w:rFonts w:ascii="Courier New" w:eastAsia="Times New Roman" w:hAnsi="Courier New" w:cs="Courier New"/>
            <w:color w:val="000000"/>
            <w:kern w:val="0"/>
            <w:sz w:val="20"/>
            <w:szCs w:val="20"/>
          </w:rPr>
          <w:delText xml:space="preserve">in </w:delText>
        </w:r>
      </w:del>
      <w:ins w:id="1092" w:author="Seamus Harris" w:date="2013-12-30T16:10:00Z">
        <w:r w:rsidR="00E9017D">
          <w:rPr>
            <w:rFonts w:ascii="Courier New" w:eastAsia="Times New Roman" w:hAnsi="Courier New" w:cs="Courier New"/>
            <w:color w:val="000000"/>
            <w:kern w:val="0"/>
            <w:sz w:val="20"/>
            <w:szCs w:val="20"/>
          </w:rPr>
          <w:t xml:space="preserve">for </w:t>
        </w:r>
      </w:ins>
      <w:r w:rsidRPr="00183E3A">
        <w:rPr>
          <w:rFonts w:ascii="Courier New" w:eastAsia="Times New Roman" w:hAnsi="Courier New" w:cs="Courier New"/>
          <w:color w:val="000000"/>
          <w:kern w:val="0"/>
          <w:sz w:val="20"/>
          <w:szCs w:val="20"/>
        </w:rPr>
        <w:t xml:space="preserve">comparing the properties of different two-phase experimental designs. However, </w:t>
      </w:r>
      <w:del w:id="1093" w:author="Seamus Harris" w:date="2013-12-30T16:10:00Z">
        <w:r w:rsidRPr="00183E3A" w:rsidDel="00E9017D">
          <w:rPr>
            <w:rFonts w:ascii="Courier New" w:eastAsia="Times New Roman" w:hAnsi="Courier New" w:cs="Courier New"/>
            <w:color w:val="000000"/>
            <w:kern w:val="0"/>
            <w:sz w:val="20"/>
            <w:szCs w:val="20"/>
          </w:rPr>
          <w:delText xml:space="preserve">there is </w:delText>
        </w:r>
      </w:del>
      <w:r w:rsidRPr="00183E3A">
        <w:rPr>
          <w:rFonts w:ascii="Courier New" w:eastAsia="Times New Roman" w:hAnsi="Courier New" w:cs="Courier New"/>
          <w:color w:val="000000"/>
          <w:kern w:val="0"/>
          <w:sz w:val="20"/>
          <w:szCs w:val="20"/>
        </w:rPr>
        <w:t xml:space="preserve">no </w:t>
      </w:r>
      <w:del w:id="1094" w:author="Seamus Harris" w:date="2013-12-30T16:10:00Z">
        <w:r w:rsidRPr="00183E3A" w:rsidDel="00E9017D">
          <w:rPr>
            <w:rFonts w:ascii="Courier New" w:eastAsia="Times New Roman" w:hAnsi="Courier New" w:cs="Courier New"/>
            <w:color w:val="000000"/>
            <w:kern w:val="0"/>
            <w:sz w:val="20"/>
            <w:szCs w:val="20"/>
          </w:rPr>
          <w:delText xml:space="preserve">any </w:delText>
        </w:r>
      </w:del>
      <w:r w:rsidRPr="00183E3A">
        <w:rPr>
          <w:rFonts w:ascii="Courier New" w:eastAsia="Times New Roman" w:hAnsi="Courier New" w:cs="Courier New"/>
          <w:color w:val="000000"/>
          <w:kern w:val="0"/>
          <w:sz w:val="20"/>
          <w:szCs w:val="20"/>
        </w:rPr>
        <w:t xml:space="preserve">tool </w:t>
      </w:r>
      <w:ins w:id="1095" w:author="Seamus Harris" w:date="2013-12-30T18:48:00Z">
        <w:r w:rsidR="00077A8D">
          <w:rPr>
            <w:rFonts w:ascii="Courier New" w:eastAsia="Times New Roman" w:hAnsi="Courier New" w:cs="Courier New"/>
            <w:color w:val="000000"/>
            <w:kern w:val="0"/>
            <w:sz w:val="20"/>
            <w:szCs w:val="20"/>
          </w:rPr>
          <w:t>can</w:t>
        </w:r>
      </w:ins>
      <w:ins w:id="1096" w:author="Seamus Harris" w:date="2013-12-30T16:11:00Z">
        <w:r w:rsidR="00E9017D">
          <w:rPr>
            <w:rFonts w:ascii="Courier New" w:eastAsia="Times New Roman" w:hAnsi="Courier New" w:cs="Courier New"/>
            <w:color w:val="000000"/>
            <w:kern w:val="0"/>
            <w:sz w:val="20"/>
            <w:szCs w:val="20"/>
          </w:rPr>
          <w:t xml:space="preserve"> </w:t>
        </w:r>
      </w:ins>
      <w:del w:id="1097" w:author="Seamus Harris" w:date="2013-12-30T16:11:00Z">
        <w:r w:rsidRPr="00183E3A" w:rsidDel="00E9017D">
          <w:rPr>
            <w:rFonts w:ascii="Courier New" w:eastAsia="Times New Roman" w:hAnsi="Courier New" w:cs="Courier New"/>
            <w:color w:val="000000"/>
            <w:kern w:val="0"/>
            <w:sz w:val="20"/>
            <w:szCs w:val="20"/>
          </w:rPr>
          <w:delText xml:space="preserve">can </w:delText>
        </w:r>
      </w:del>
      <w:r w:rsidRPr="00183E3A">
        <w:rPr>
          <w:rFonts w:ascii="Courier New" w:eastAsia="Times New Roman" w:hAnsi="Courier New" w:cs="Courier New"/>
          <w:color w:val="000000"/>
          <w:kern w:val="0"/>
          <w:sz w:val="20"/>
          <w:szCs w:val="20"/>
        </w:rPr>
        <w:t xml:space="preserve">automatically generate </w:t>
      </w:r>
      <w:del w:id="1098" w:author="Seamus Harris" w:date="2013-12-30T16:10:00Z">
        <w:r w:rsidRPr="00183E3A" w:rsidDel="00E9017D">
          <w:rPr>
            <w:rFonts w:ascii="Courier New" w:eastAsia="Times New Roman" w:hAnsi="Courier New" w:cs="Courier New"/>
            <w:color w:val="000000"/>
            <w:kern w:val="0"/>
            <w:sz w:val="20"/>
            <w:szCs w:val="20"/>
          </w:rPr>
          <w:delText xml:space="preserve">a </w:delText>
        </w:r>
      </w:del>
      <w:r w:rsidRPr="00183E3A">
        <w:rPr>
          <w:rFonts w:ascii="Courier New" w:eastAsia="Times New Roman" w:hAnsi="Courier New" w:cs="Courier New"/>
          <w:color w:val="000000"/>
          <w:kern w:val="0"/>
          <w:sz w:val="20"/>
          <w:szCs w:val="20"/>
        </w:rPr>
        <w:t>such table</w:t>
      </w:r>
      <w:ins w:id="1099" w:author="Seamus Harris" w:date="2013-12-30T18:48:00Z">
        <w:r w:rsidR="00077A8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An R package called </w:t>
      </w:r>
      <w:proofErr w:type="spellStart"/>
      <w:r w:rsidRPr="00183E3A">
        <w:rPr>
          <w:rFonts w:ascii="Courier New" w:eastAsia="Times New Roman" w:hAnsi="Courier New" w:cs="Courier New"/>
          <w:color w:val="000000"/>
          <w:kern w:val="0"/>
          <w:sz w:val="20"/>
          <w:szCs w:val="20"/>
          <w:u w:val="single"/>
        </w:rPr>
        <w:t>infoDecompuTE</w:t>
      </w:r>
      <w:proofErr w:type="spellEnd"/>
      <w:r w:rsidRPr="00183E3A">
        <w:rPr>
          <w:rFonts w:ascii="Courier New" w:eastAsia="Times New Roman" w:hAnsi="Courier New" w:cs="Courier New"/>
          <w:color w:val="000000"/>
          <w:kern w:val="0"/>
          <w:sz w:val="20"/>
          <w:szCs w:val="20"/>
        </w:rPr>
        <w:t xml:space="preserve"> </w:t>
      </w:r>
      <w:ins w:id="1100" w:author="Seamus Harris" w:date="2013-12-30T18:48:00Z">
        <w:r w:rsidR="00077A8D">
          <w:rPr>
            <w:rFonts w:ascii="Courier New" w:eastAsia="Times New Roman" w:hAnsi="Courier New" w:cs="Courier New"/>
            <w:color w:val="000000"/>
            <w:kern w:val="0"/>
            <w:sz w:val="20"/>
            <w:szCs w:val="20"/>
          </w:rPr>
          <w:t xml:space="preserve">thus </w:t>
        </w:r>
      </w:ins>
      <w:r w:rsidRPr="00183E3A">
        <w:rPr>
          <w:rFonts w:ascii="Courier New" w:eastAsia="Times New Roman" w:hAnsi="Courier New" w:cs="Courier New"/>
          <w:color w:val="000000"/>
          <w:kern w:val="0"/>
          <w:sz w:val="20"/>
          <w:szCs w:val="20"/>
        </w:rPr>
        <w:t xml:space="preserve">is presented </w:t>
      </w:r>
      <w:del w:id="1101" w:author="Seamus Harris" w:date="2013-12-30T16:11:00Z">
        <w:r w:rsidRPr="00183E3A" w:rsidDel="00E9017D">
          <w:rPr>
            <w:rFonts w:ascii="Courier New" w:eastAsia="Times New Roman" w:hAnsi="Courier New" w:cs="Courier New"/>
            <w:color w:val="000000"/>
            <w:kern w:val="0"/>
            <w:sz w:val="20"/>
            <w:szCs w:val="20"/>
          </w:rPr>
          <w:delText xml:space="preserve">which </w:delText>
        </w:r>
      </w:del>
      <w:ins w:id="1102" w:author="Seamus Harris" w:date="2013-12-30T16:11:00Z">
        <w:r w:rsidR="00E9017D">
          <w:rPr>
            <w:rFonts w:ascii="Courier New" w:eastAsia="Times New Roman" w:hAnsi="Courier New" w:cs="Courier New"/>
            <w:color w:val="000000"/>
            <w:kern w:val="0"/>
            <w:sz w:val="20"/>
            <w:szCs w:val="20"/>
          </w:rPr>
          <w:t xml:space="preserve">that </w:t>
        </w:r>
      </w:ins>
      <w:r w:rsidRPr="00183E3A">
        <w:rPr>
          <w:rFonts w:ascii="Courier New" w:eastAsia="Times New Roman" w:hAnsi="Courier New" w:cs="Courier New"/>
          <w:color w:val="000000"/>
          <w:kern w:val="0"/>
          <w:sz w:val="20"/>
          <w:szCs w:val="20"/>
        </w:rPr>
        <w:t xml:space="preserve">allows the researchers to generate the ANOVA table with EMS by entering any single or two-phase experimental design. </w:t>
      </w:r>
      <w:del w:id="1103" w:author="Seamus Harris" w:date="2013-12-30T16:11:00Z">
        <w:r w:rsidRPr="00183E3A" w:rsidDel="00E9017D">
          <w:rPr>
            <w:rFonts w:ascii="Courier New" w:eastAsia="Times New Roman" w:hAnsi="Courier New" w:cs="Courier New"/>
            <w:color w:val="000000"/>
            <w:kern w:val="0"/>
            <w:sz w:val="20"/>
            <w:szCs w:val="20"/>
          </w:rPr>
          <w:delText>Thus, t</w:delText>
        </w:r>
      </w:del>
      <w:ins w:id="1104" w:author="Seamus Harris" w:date="2013-12-30T16:11:00Z">
        <w:r w:rsidR="00E9017D">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his package </w:t>
      </w:r>
      <w:del w:id="1105" w:author="Seamus Harris" w:date="2013-12-30T16:11:00Z">
        <w:r w:rsidRPr="00183E3A" w:rsidDel="00E9017D">
          <w:rPr>
            <w:rFonts w:ascii="Courier New" w:eastAsia="Times New Roman" w:hAnsi="Courier New" w:cs="Courier New"/>
            <w:color w:val="000000"/>
            <w:kern w:val="0"/>
            <w:sz w:val="20"/>
            <w:szCs w:val="20"/>
          </w:rPr>
          <w:delText xml:space="preserve">will </w:delText>
        </w:r>
      </w:del>
      <w:r w:rsidRPr="00183E3A">
        <w:rPr>
          <w:rFonts w:ascii="Courier New" w:eastAsia="Times New Roman" w:hAnsi="Courier New" w:cs="Courier New"/>
          <w:color w:val="000000"/>
          <w:kern w:val="0"/>
          <w:sz w:val="20"/>
          <w:szCs w:val="20"/>
        </w:rPr>
        <w:t>not only allow</w:t>
      </w:r>
      <w:ins w:id="1106" w:author="Seamus Harris" w:date="2013-12-30T16:11:00Z">
        <w:r w:rsidR="00E9017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researchers to determine whether or not a valid F-test can be conducted </w:t>
      </w:r>
      <w:r w:rsidRPr="00183E3A">
        <w:rPr>
          <w:rFonts w:ascii="Courier New" w:eastAsia="Times New Roman" w:hAnsi="Courier New" w:cs="Courier New"/>
          <w:color w:val="000000"/>
          <w:kern w:val="0"/>
          <w:sz w:val="20"/>
          <w:szCs w:val="20"/>
        </w:rPr>
        <w:lastRenderedPageBreak/>
        <w:t>from any given design</w:t>
      </w:r>
      <w:del w:id="1107" w:author="Seamus Harris" w:date="2013-12-30T16:11:00Z">
        <w:r w:rsidRPr="00183E3A" w:rsidDel="00E9017D">
          <w:rPr>
            <w:rFonts w:ascii="Courier New" w:eastAsia="Times New Roman" w:hAnsi="Courier New" w:cs="Courier New"/>
            <w:color w:val="000000"/>
            <w:kern w:val="0"/>
            <w:sz w:val="20"/>
            <w:szCs w:val="20"/>
          </w:rPr>
          <w:delText>;</w:delText>
        </w:r>
      </w:del>
      <w:ins w:id="1108" w:author="Seamus Harris" w:date="2013-12-30T16:11:00Z">
        <w:r w:rsidR="00E9017D">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del w:id="1109" w:author="Seamus Harris" w:date="2013-12-30T16:11:00Z">
        <w:r w:rsidRPr="00183E3A" w:rsidDel="00E9017D">
          <w:rPr>
            <w:rFonts w:ascii="Courier New" w:eastAsia="Times New Roman" w:hAnsi="Courier New" w:cs="Courier New"/>
            <w:color w:val="000000"/>
            <w:kern w:val="0"/>
            <w:sz w:val="20"/>
            <w:szCs w:val="20"/>
          </w:rPr>
          <w:delText xml:space="preserve">it will </w:delText>
        </w:r>
      </w:del>
      <w:ins w:id="1110" w:author="Seamus Harris" w:date="2013-12-30T16:11:00Z">
        <w:r w:rsidR="00E9017D">
          <w:rPr>
            <w:rFonts w:ascii="Courier New" w:eastAsia="Times New Roman" w:hAnsi="Courier New" w:cs="Courier New"/>
            <w:color w:val="000000"/>
            <w:kern w:val="0"/>
            <w:sz w:val="20"/>
            <w:szCs w:val="20"/>
          </w:rPr>
          <w:t xml:space="preserve">but </w:t>
        </w:r>
      </w:ins>
      <w:r w:rsidRPr="00183E3A">
        <w:rPr>
          <w:rFonts w:ascii="Courier New" w:eastAsia="Times New Roman" w:hAnsi="Courier New" w:cs="Courier New"/>
          <w:color w:val="000000"/>
          <w:kern w:val="0"/>
          <w:sz w:val="20"/>
          <w:szCs w:val="20"/>
        </w:rPr>
        <w:t>also enable</w:t>
      </w:r>
      <w:ins w:id="1111" w:author="Seamus Harris" w:date="2013-12-30T16:11:00Z">
        <w:r w:rsidR="00E9017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w:t>
      </w:r>
      <w:del w:id="1112" w:author="Seamus Harris" w:date="2013-12-30T16:11:00Z">
        <w:r w:rsidRPr="00183E3A" w:rsidDel="00E9017D">
          <w:rPr>
            <w:rFonts w:ascii="Courier New" w:eastAsia="Times New Roman" w:hAnsi="Courier New" w:cs="Courier New"/>
            <w:color w:val="000000"/>
            <w:kern w:val="0"/>
            <w:sz w:val="20"/>
            <w:szCs w:val="20"/>
          </w:rPr>
          <w:delText xml:space="preserve">the researchers </w:delText>
        </w:r>
      </w:del>
      <w:ins w:id="1113" w:author="Seamus Harris" w:date="2013-12-30T16:11:00Z">
        <w:r w:rsidR="00E9017D">
          <w:rPr>
            <w:rFonts w:ascii="Courier New" w:eastAsia="Times New Roman" w:hAnsi="Courier New" w:cs="Courier New"/>
            <w:color w:val="000000"/>
            <w:kern w:val="0"/>
            <w:sz w:val="20"/>
            <w:szCs w:val="20"/>
          </w:rPr>
          <w:t xml:space="preserve">them </w:t>
        </w:r>
      </w:ins>
      <w:r w:rsidRPr="00183E3A">
        <w:rPr>
          <w:rFonts w:ascii="Courier New" w:eastAsia="Times New Roman" w:hAnsi="Courier New" w:cs="Courier New"/>
          <w:color w:val="000000"/>
          <w:kern w:val="0"/>
          <w:sz w:val="20"/>
          <w:szCs w:val="20"/>
        </w:rPr>
        <w:t>to study the decomposition of the raw data into different strata and sources of variation.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For a given set of design parameters, there are often many ways to allocate the samples collected from the Phase 1 experiment to the block factors in the Phase 2 experiment. Chapter</w:t>
      </w:r>
      <w:ins w:id="1114" w:author="Seamus Harris" w:date="2013-12-30T16:11:00Z">
        <w:r w:rsidR="00E9017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3 and 4 show that the objective function defined can identif</w:t>
      </w:r>
      <w:ins w:id="1115" w:author="Seamus Harris" w:date="2013-12-30T16:11:00Z">
        <w:r w:rsidR="00E9017D">
          <w:rPr>
            <w:rFonts w:ascii="Courier New" w:eastAsia="Times New Roman" w:hAnsi="Courier New" w:cs="Courier New"/>
            <w:color w:val="000000"/>
            <w:kern w:val="0"/>
            <w:sz w:val="20"/>
            <w:szCs w:val="20"/>
          </w:rPr>
          <w:t>y</w:t>
        </w:r>
      </w:ins>
      <w:del w:id="1116" w:author="Seamus Harris" w:date="2013-12-30T16:11:00Z">
        <w:r w:rsidRPr="00183E3A" w:rsidDel="00E9017D">
          <w:rPr>
            <w:rFonts w:ascii="Courier New" w:eastAsia="Times New Roman" w:hAnsi="Courier New" w:cs="Courier New"/>
            <w:color w:val="000000"/>
            <w:kern w:val="0"/>
            <w:sz w:val="20"/>
            <w:szCs w:val="20"/>
          </w:rPr>
          <w:delText>ies</w:delText>
        </w:r>
      </w:del>
      <w:r w:rsidRPr="00183E3A">
        <w:rPr>
          <w:rFonts w:ascii="Courier New" w:eastAsia="Times New Roman" w:hAnsi="Courier New" w:cs="Courier New"/>
          <w:color w:val="000000"/>
          <w:kern w:val="0"/>
          <w:sz w:val="20"/>
          <w:szCs w:val="20"/>
        </w:rPr>
        <w:t xml:space="preserve"> the </w:t>
      </w:r>
      <w:del w:id="1117" w:author="Seamus Harris" w:date="2013-12-30T18:49:00Z">
        <w:r w:rsidRPr="00183E3A" w:rsidDel="00AF3994">
          <w:rPr>
            <w:rFonts w:ascii="Courier New" w:eastAsia="Times New Roman" w:hAnsi="Courier New" w:cs="Courier New"/>
            <w:color w:val="000000"/>
            <w:kern w:val="0"/>
            <w:sz w:val="20"/>
            <w:szCs w:val="20"/>
          </w:rPr>
          <w:delText xml:space="preserve">best </w:delText>
        </w:r>
      </w:del>
      <w:ins w:id="1118" w:author="Seamus Harris" w:date="2013-12-30T18:49:00Z">
        <w:r w:rsidR="00AF3994">
          <w:rPr>
            <w:rFonts w:ascii="Courier New" w:eastAsia="Times New Roman" w:hAnsi="Courier New" w:cs="Courier New"/>
            <w:color w:val="000000"/>
            <w:kern w:val="0"/>
            <w:sz w:val="20"/>
            <w:szCs w:val="20"/>
          </w:rPr>
          <w:t xml:space="preserve">optimal </w:t>
        </w:r>
      </w:ins>
      <w:r w:rsidRPr="00183E3A">
        <w:rPr>
          <w:rFonts w:ascii="Courier New" w:eastAsia="Times New Roman" w:hAnsi="Courier New" w:cs="Courier New"/>
          <w:color w:val="000000"/>
          <w:kern w:val="0"/>
          <w:sz w:val="20"/>
          <w:szCs w:val="20"/>
        </w:rPr>
        <w:t xml:space="preserve">allocation in terms of allowing </w:t>
      </w:r>
      <w:ins w:id="1119" w:author="Seamus Harris" w:date="2013-12-30T18:49:00Z">
        <w:r w:rsidR="00AF3994">
          <w:rPr>
            <w:rFonts w:ascii="Courier New" w:eastAsia="Times New Roman" w:hAnsi="Courier New" w:cs="Courier New"/>
            <w:color w:val="000000"/>
            <w:kern w:val="0"/>
            <w:sz w:val="20"/>
            <w:szCs w:val="20"/>
          </w:rPr>
          <w:t xml:space="preserve">the administration of </w:t>
        </w:r>
      </w:ins>
      <w:r w:rsidRPr="00183E3A">
        <w:rPr>
          <w:rFonts w:ascii="Courier New" w:eastAsia="Times New Roman" w:hAnsi="Courier New" w:cs="Courier New"/>
          <w:color w:val="000000"/>
          <w:kern w:val="0"/>
          <w:sz w:val="20"/>
          <w:szCs w:val="20"/>
        </w:rPr>
        <w:t xml:space="preserve">a formal test of treatment effects </w:t>
      </w:r>
      <w:del w:id="1120" w:author="Seamus Harris" w:date="2013-12-30T18:49:00Z">
        <w:r w:rsidRPr="00183E3A" w:rsidDel="00AF3994">
          <w:rPr>
            <w:rFonts w:ascii="Courier New" w:eastAsia="Times New Roman" w:hAnsi="Courier New" w:cs="Courier New"/>
            <w:color w:val="000000"/>
            <w:kern w:val="0"/>
            <w:sz w:val="20"/>
            <w:szCs w:val="20"/>
          </w:rPr>
          <w:delText xml:space="preserve">to be </w:delText>
        </w:r>
      </w:del>
      <w:del w:id="1121" w:author="Seamus Harris" w:date="2013-12-30T16:11:00Z">
        <w:r w:rsidRPr="00183E3A" w:rsidDel="00E9017D">
          <w:rPr>
            <w:rFonts w:ascii="Courier New" w:eastAsia="Times New Roman" w:hAnsi="Courier New" w:cs="Courier New"/>
            <w:color w:val="000000"/>
            <w:kern w:val="0"/>
            <w:sz w:val="20"/>
            <w:szCs w:val="20"/>
          </w:rPr>
          <w:delText xml:space="preserve">conducted </w:delText>
        </w:r>
      </w:del>
      <w:r w:rsidRPr="00183E3A">
        <w:rPr>
          <w:rFonts w:ascii="Courier New" w:eastAsia="Times New Roman" w:hAnsi="Courier New" w:cs="Courier New"/>
          <w:color w:val="000000"/>
          <w:kern w:val="0"/>
          <w:sz w:val="20"/>
          <w:szCs w:val="20"/>
        </w:rPr>
        <w:t xml:space="preserve">with the highest efficiency factor. The objective function is optimised using a simulated annealing algorithm. Furthermore, the objective function presented can be used to </w:t>
      </w:r>
      <w:del w:id="1122" w:author="Seamus Harris" w:date="2013-12-30T16:12:00Z">
        <w:r w:rsidRPr="00183E3A" w:rsidDel="00E9017D">
          <w:rPr>
            <w:rFonts w:ascii="Courier New" w:eastAsia="Times New Roman" w:hAnsi="Courier New" w:cs="Courier New"/>
            <w:color w:val="000000"/>
            <w:kern w:val="0"/>
            <w:sz w:val="20"/>
            <w:szCs w:val="20"/>
          </w:rPr>
          <w:delText xml:space="preserve">find the </w:delText>
        </w:r>
      </w:del>
      <w:r w:rsidRPr="00183E3A">
        <w:rPr>
          <w:rFonts w:ascii="Courier New" w:eastAsia="Times New Roman" w:hAnsi="Courier New" w:cs="Courier New"/>
          <w:color w:val="000000"/>
          <w:kern w:val="0"/>
          <w:sz w:val="20"/>
          <w:szCs w:val="20"/>
        </w:rPr>
        <w:t>optim</w:t>
      </w:r>
      <w:ins w:id="1123" w:author="Seamus Harris" w:date="2013-12-30T16:12:00Z">
        <w:r w:rsidR="00E9017D">
          <w:rPr>
            <w:rFonts w:ascii="Courier New" w:eastAsia="Times New Roman" w:hAnsi="Courier New" w:cs="Courier New"/>
            <w:color w:val="000000"/>
            <w:kern w:val="0"/>
            <w:sz w:val="20"/>
            <w:szCs w:val="20"/>
          </w:rPr>
          <w:t>ize the</w:t>
        </w:r>
      </w:ins>
      <w:del w:id="1124" w:author="Seamus Harris" w:date="2013-12-30T16:12:00Z">
        <w:r w:rsidRPr="00183E3A" w:rsidDel="00E9017D">
          <w:rPr>
            <w:rFonts w:ascii="Courier New" w:eastAsia="Times New Roman" w:hAnsi="Courier New" w:cs="Courier New"/>
            <w:color w:val="000000"/>
            <w:kern w:val="0"/>
            <w:sz w:val="20"/>
            <w:szCs w:val="20"/>
          </w:rPr>
          <w:delText>al</w:delText>
        </w:r>
      </w:del>
      <w:r w:rsidRPr="00183E3A">
        <w:rPr>
          <w:rFonts w:ascii="Courier New" w:eastAsia="Times New Roman" w:hAnsi="Courier New" w:cs="Courier New"/>
          <w:color w:val="000000"/>
          <w:kern w:val="0"/>
          <w:sz w:val="20"/>
          <w:szCs w:val="20"/>
        </w:rPr>
        <w:t xml:space="preserve"> two-phase design, where the Phase 1 experiment </w:t>
      </w:r>
      <w:del w:id="1125" w:author="Seamus Harris" w:date="2013-12-30T16:12:00Z">
        <w:r w:rsidRPr="00183E3A" w:rsidDel="00E9017D">
          <w:rPr>
            <w:rFonts w:ascii="Courier New" w:eastAsia="Times New Roman" w:hAnsi="Courier New" w:cs="Courier New"/>
            <w:color w:val="000000"/>
            <w:kern w:val="0"/>
            <w:sz w:val="20"/>
            <w:szCs w:val="20"/>
          </w:rPr>
          <w:delText xml:space="preserve">is arranged in </w:delText>
        </w:r>
      </w:del>
      <w:ins w:id="1126" w:author="Seamus Harris" w:date="2013-12-30T16:12:00Z">
        <w:r w:rsidR="00E9017D">
          <w:rPr>
            <w:rFonts w:ascii="Courier New" w:eastAsia="Times New Roman" w:hAnsi="Courier New" w:cs="Courier New"/>
            <w:color w:val="000000"/>
            <w:kern w:val="0"/>
            <w:sz w:val="20"/>
            <w:szCs w:val="20"/>
          </w:rPr>
          <w:t xml:space="preserve">uses </w:t>
        </w:r>
      </w:ins>
      <w:r w:rsidRPr="00183E3A">
        <w:rPr>
          <w:rFonts w:ascii="Courier New" w:eastAsia="Times New Roman" w:hAnsi="Courier New" w:cs="Courier New"/>
          <w:color w:val="000000"/>
          <w:kern w:val="0"/>
          <w:sz w:val="20"/>
          <w:szCs w:val="20"/>
        </w:rPr>
        <w:t xml:space="preserve">a completely randomised design and </w:t>
      </w:r>
      <w:del w:id="1127" w:author="Seamus Harris" w:date="2013-12-30T16:12:00Z">
        <w:r w:rsidRPr="00183E3A" w:rsidDel="00E9017D">
          <w:rPr>
            <w:rFonts w:ascii="Courier New" w:eastAsia="Times New Roman" w:hAnsi="Courier New" w:cs="Courier New"/>
            <w:color w:val="000000"/>
            <w:kern w:val="0"/>
            <w:sz w:val="20"/>
            <w:szCs w:val="20"/>
          </w:rPr>
          <w:delText xml:space="preserve">randomised </w:delText>
        </w:r>
      </w:del>
      <w:r w:rsidRPr="00183E3A">
        <w:rPr>
          <w:rFonts w:ascii="Courier New" w:eastAsia="Times New Roman" w:hAnsi="Courier New" w:cs="Courier New"/>
          <w:color w:val="000000"/>
          <w:kern w:val="0"/>
          <w:sz w:val="20"/>
          <w:szCs w:val="20"/>
        </w:rPr>
        <w:t>block design</w:t>
      </w:r>
      <w:del w:id="1128" w:author="Seamus Harris" w:date="2013-12-30T18:50:00Z">
        <w:r w:rsidRPr="00183E3A" w:rsidDel="00AF3994">
          <w:rPr>
            <w:rFonts w:ascii="Courier New" w:eastAsia="Times New Roman" w:hAnsi="Courier New" w:cs="Courier New"/>
            <w:color w:val="000000"/>
            <w:kern w:val="0"/>
            <w:sz w:val="20"/>
            <w:szCs w:val="20"/>
          </w:rPr>
          <w:delText>,</w:delText>
        </w:r>
      </w:del>
      <w:del w:id="1129" w:author="Seamus Harris" w:date="2013-12-30T18:49:00Z">
        <w:r w:rsidRPr="00183E3A" w:rsidDel="00AF3994">
          <w:rPr>
            <w:rFonts w:ascii="Courier New" w:eastAsia="Times New Roman" w:hAnsi="Courier New" w:cs="Courier New"/>
            <w:color w:val="000000"/>
            <w:kern w:val="0"/>
            <w:sz w:val="20"/>
            <w:szCs w:val="20"/>
          </w:rPr>
          <w:delText xml:space="preserve"> respectively</w:delText>
        </w:r>
      </w:del>
      <w:del w:id="1130" w:author="Seamus Harris" w:date="2013-12-30T18:50:00Z">
        <w:r w:rsidRPr="00183E3A" w:rsidDel="00AF3994">
          <w:rPr>
            <w:rFonts w:ascii="Courier New" w:eastAsia="Times New Roman" w:hAnsi="Courier New" w:cs="Courier New"/>
            <w:color w:val="000000"/>
            <w:kern w:val="0"/>
            <w:sz w:val="20"/>
            <w:szCs w:val="20"/>
          </w:rPr>
          <w:delText>.</w:delText>
        </w:r>
      </w:del>
      <w:ins w:id="1131" w:author="Seamus Harris" w:date="2013-12-30T18:50:00Z">
        <w:r w:rsidR="00AF3994">
          <w:rPr>
            <w:rFonts w:ascii="Courier New" w:eastAsia="Times New Roman" w:hAnsi="Courier New" w:cs="Courier New"/>
            <w:color w:val="000000"/>
            <w:kern w:val="0"/>
            <w:sz w:val="20"/>
            <w:szCs w:val="20"/>
          </w:rPr>
          <w:t>,</w:t>
        </w:r>
      </w:ins>
      <w:r w:rsidRPr="00183E3A">
        <w:rPr>
          <w:rFonts w:ascii="Courier New" w:eastAsia="Times New Roman" w:hAnsi="Courier New" w:cs="Courier New"/>
          <w:color w:val="000000"/>
          <w:kern w:val="0"/>
          <w:sz w:val="20"/>
          <w:szCs w:val="20"/>
        </w:rPr>
        <w:t xml:space="preserve"> </w:t>
      </w:r>
      <w:ins w:id="1132" w:author="Seamus Harris" w:date="2013-12-30T18:50:00Z">
        <w:r w:rsidR="00AF3994">
          <w:rPr>
            <w:rFonts w:ascii="Courier New" w:eastAsia="Times New Roman" w:hAnsi="Courier New" w:cs="Courier New"/>
            <w:color w:val="000000"/>
            <w:kern w:val="0"/>
            <w:sz w:val="20"/>
            <w:szCs w:val="20"/>
          </w:rPr>
          <w:t xml:space="preserve">while </w:t>
        </w:r>
      </w:ins>
      <w:del w:id="1133" w:author="Seamus Harris" w:date="2013-12-30T18:50:00Z">
        <w:r w:rsidRPr="00183E3A" w:rsidDel="00AF3994">
          <w:rPr>
            <w:rFonts w:ascii="Courier New" w:eastAsia="Times New Roman" w:hAnsi="Courier New" w:cs="Courier New"/>
            <w:color w:val="000000"/>
            <w:kern w:val="0"/>
            <w:sz w:val="20"/>
            <w:szCs w:val="20"/>
          </w:rPr>
          <w:delText>T</w:delText>
        </w:r>
      </w:del>
      <w:ins w:id="1134" w:author="Seamus Harris" w:date="2013-12-30T18:50:00Z">
        <w:r w:rsidR="00AF3994">
          <w:rPr>
            <w:rFonts w:ascii="Courier New" w:eastAsia="Times New Roman" w:hAnsi="Courier New" w:cs="Courier New"/>
            <w:color w:val="000000"/>
            <w:kern w:val="0"/>
            <w:sz w:val="20"/>
            <w:szCs w:val="20"/>
          </w:rPr>
          <w:t>t</w:t>
        </w:r>
      </w:ins>
      <w:r w:rsidRPr="00183E3A">
        <w:rPr>
          <w:rFonts w:ascii="Courier New" w:eastAsia="Times New Roman" w:hAnsi="Courier New" w:cs="Courier New"/>
          <w:color w:val="000000"/>
          <w:kern w:val="0"/>
          <w:sz w:val="20"/>
          <w:szCs w:val="20"/>
        </w:rPr>
        <w:t xml:space="preserve">he Phase 2 experiment </w:t>
      </w:r>
      <w:del w:id="1135" w:author="Seamus Harris" w:date="2013-12-30T16:12:00Z">
        <w:r w:rsidRPr="00183E3A" w:rsidDel="00E9017D">
          <w:rPr>
            <w:rFonts w:ascii="Courier New" w:eastAsia="Times New Roman" w:hAnsi="Courier New" w:cs="Courier New"/>
            <w:color w:val="000000"/>
            <w:kern w:val="0"/>
            <w:sz w:val="20"/>
            <w:szCs w:val="20"/>
          </w:rPr>
          <w:delText xml:space="preserve">is in </w:delText>
        </w:r>
      </w:del>
      <w:ins w:id="1136" w:author="Seamus Harris" w:date="2013-12-30T16:12:00Z">
        <w:r w:rsidR="00E9017D">
          <w:rPr>
            <w:rFonts w:ascii="Courier New" w:eastAsia="Times New Roman" w:hAnsi="Courier New" w:cs="Courier New"/>
            <w:color w:val="000000"/>
            <w:kern w:val="0"/>
            <w:sz w:val="20"/>
            <w:szCs w:val="20"/>
          </w:rPr>
          <w:t xml:space="preserve">has </w:t>
        </w:r>
      </w:ins>
      <w:r w:rsidRPr="00183E3A">
        <w:rPr>
          <w:rFonts w:ascii="Courier New" w:eastAsia="Times New Roman" w:hAnsi="Courier New" w:cs="Courier New"/>
          <w:color w:val="000000"/>
          <w:kern w:val="0"/>
          <w:sz w:val="20"/>
          <w:szCs w:val="20"/>
        </w:rPr>
        <w:t xml:space="preserve">a randomised block design. This type of two-phase experiment structure is typically </w:t>
      </w:r>
      <w:ins w:id="1137" w:author="Seamus Harris" w:date="2013-12-30T18:50:00Z">
        <w:r w:rsidR="00AF3994">
          <w:rPr>
            <w:rFonts w:ascii="Courier New" w:eastAsia="Times New Roman" w:hAnsi="Courier New" w:cs="Courier New"/>
            <w:color w:val="000000"/>
            <w:kern w:val="0"/>
            <w:sz w:val="20"/>
            <w:szCs w:val="20"/>
          </w:rPr>
          <w:t xml:space="preserve">used </w:t>
        </w:r>
      </w:ins>
      <w:r w:rsidRPr="00183E3A">
        <w:rPr>
          <w:rFonts w:ascii="Courier New" w:eastAsia="Times New Roman" w:hAnsi="Courier New" w:cs="Courier New"/>
          <w:color w:val="000000"/>
          <w:kern w:val="0"/>
          <w:sz w:val="20"/>
          <w:szCs w:val="20"/>
        </w:rPr>
        <w:t xml:space="preserve">for the high-throughput biotechnology experiment. </w:t>
      </w:r>
      <w:del w:id="1138" w:author="Seamus Harris" w:date="2013-12-30T16:13:00Z">
        <w:r w:rsidRPr="00183E3A" w:rsidDel="00E9017D">
          <w:rPr>
            <w:rFonts w:ascii="Courier New" w:eastAsia="Times New Roman" w:hAnsi="Courier New" w:cs="Courier New"/>
            <w:color w:val="000000"/>
            <w:kern w:val="0"/>
            <w:sz w:val="20"/>
            <w:szCs w:val="20"/>
          </w:rPr>
          <w:delText>In a</w:delText>
        </w:r>
      </w:del>
      <w:ins w:id="1139" w:author="Seamus Harris" w:date="2013-12-30T16:13:00Z">
        <w:r w:rsidR="00E9017D">
          <w:rPr>
            <w:rFonts w:ascii="Courier New" w:eastAsia="Times New Roman" w:hAnsi="Courier New" w:cs="Courier New"/>
            <w:color w:val="000000"/>
            <w:kern w:val="0"/>
            <w:sz w:val="20"/>
            <w:szCs w:val="20"/>
          </w:rPr>
          <w:t>A</w:t>
        </w:r>
      </w:ins>
      <w:r w:rsidRPr="00183E3A">
        <w:rPr>
          <w:rFonts w:ascii="Courier New" w:eastAsia="Times New Roman" w:hAnsi="Courier New" w:cs="Courier New"/>
          <w:color w:val="000000"/>
          <w:kern w:val="0"/>
          <w:sz w:val="20"/>
          <w:szCs w:val="20"/>
        </w:rPr>
        <w:t>ddition</w:t>
      </w:r>
      <w:ins w:id="1140" w:author="Seamus Harris" w:date="2013-12-30T16:13:00Z">
        <w:r w:rsidR="00E9017D">
          <w:rPr>
            <w:rFonts w:ascii="Courier New" w:eastAsia="Times New Roman" w:hAnsi="Courier New" w:cs="Courier New"/>
            <w:color w:val="000000"/>
            <w:kern w:val="0"/>
            <w:sz w:val="20"/>
            <w:szCs w:val="20"/>
          </w:rPr>
          <w:t>ally</w:t>
        </w:r>
      </w:ins>
      <w:r w:rsidRPr="00183E3A">
        <w:rPr>
          <w:rFonts w:ascii="Courier New" w:eastAsia="Times New Roman" w:hAnsi="Courier New" w:cs="Courier New"/>
          <w:color w:val="000000"/>
          <w:kern w:val="0"/>
          <w:sz w:val="20"/>
          <w:szCs w:val="20"/>
        </w:rPr>
        <w:t xml:space="preserve">, an improved </w:t>
      </w:r>
      <w:ins w:id="1141" w:author="Seamus Harris" w:date="2013-12-30T16:13:00Z">
        <w:r w:rsidR="00E9017D">
          <w:rPr>
            <w:rFonts w:ascii="Courier New" w:eastAsia="Times New Roman" w:hAnsi="Courier New" w:cs="Courier New"/>
            <w:color w:val="000000"/>
            <w:kern w:val="0"/>
            <w:sz w:val="20"/>
            <w:szCs w:val="20"/>
          </w:rPr>
          <w:t xml:space="preserve">and more efficient </w:t>
        </w:r>
      </w:ins>
      <w:r w:rsidRPr="00183E3A">
        <w:rPr>
          <w:rFonts w:ascii="Courier New" w:eastAsia="Times New Roman" w:hAnsi="Courier New" w:cs="Courier New"/>
          <w:color w:val="000000"/>
          <w:kern w:val="0"/>
          <w:sz w:val="20"/>
          <w:szCs w:val="20"/>
        </w:rPr>
        <w:t>version of the SA</w:t>
      </w:r>
      <w:del w:id="1142" w:author="Seamus Harris" w:date="2013-12-30T16:13:00Z">
        <w:r w:rsidRPr="00183E3A" w:rsidDel="00E9017D">
          <w:rPr>
            <w:rFonts w:ascii="Courier New" w:eastAsia="Times New Roman" w:hAnsi="Courier New" w:cs="Courier New"/>
            <w:color w:val="000000"/>
            <w:kern w:val="0"/>
            <w:sz w:val="20"/>
            <w:szCs w:val="20"/>
          </w:rPr>
          <w:delText>,</w:delText>
        </w:r>
      </w:del>
      <w:r w:rsidRPr="00183E3A">
        <w:rPr>
          <w:rFonts w:ascii="Courier New" w:eastAsia="Times New Roman" w:hAnsi="Courier New" w:cs="Courier New"/>
          <w:color w:val="000000"/>
          <w:kern w:val="0"/>
          <w:sz w:val="20"/>
          <w:szCs w:val="20"/>
        </w:rPr>
        <w:t xml:space="preserve"> </w:t>
      </w:r>
      <w:del w:id="1143" w:author="Seamus Harris" w:date="2013-12-30T16:13:00Z">
        <w:r w:rsidRPr="00183E3A" w:rsidDel="00E9017D">
          <w:rPr>
            <w:rFonts w:ascii="Courier New" w:eastAsia="Times New Roman" w:hAnsi="Courier New" w:cs="Courier New"/>
            <w:color w:val="000000"/>
            <w:kern w:val="0"/>
            <w:sz w:val="20"/>
            <w:szCs w:val="20"/>
          </w:rPr>
          <w:delText xml:space="preserve">which is more efficient, </w:delText>
        </w:r>
      </w:del>
      <w:r w:rsidRPr="00183E3A">
        <w:rPr>
          <w:rFonts w:ascii="Courier New" w:eastAsia="Times New Roman" w:hAnsi="Courier New" w:cs="Courier New"/>
          <w:color w:val="000000"/>
          <w:kern w:val="0"/>
          <w:sz w:val="20"/>
          <w:szCs w:val="20"/>
        </w:rPr>
        <w:t>is presented.</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r w:rsidRPr="00183E3A">
        <w:rPr>
          <w:rFonts w:ascii="Courier New" w:eastAsia="Times New Roman" w:hAnsi="Courier New" w:cs="Courier New"/>
          <w:color w:val="000000"/>
          <w:kern w:val="0"/>
          <w:sz w:val="20"/>
          <w:szCs w:val="20"/>
        </w:rPr>
        <w:t xml:space="preserve">Finally, Chapter 5 describes a method </w:t>
      </w:r>
      <w:del w:id="1144" w:author="Seamus Harris" w:date="2013-12-30T16:13:00Z">
        <w:r w:rsidRPr="00183E3A" w:rsidDel="00E9017D">
          <w:rPr>
            <w:rFonts w:ascii="Courier New" w:eastAsia="Times New Roman" w:hAnsi="Courier New" w:cs="Courier New"/>
            <w:color w:val="000000"/>
            <w:kern w:val="0"/>
            <w:sz w:val="20"/>
            <w:szCs w:val="20"/>
          </w:rPr>
          <w:delText xml:space="preserve">in </w:delText>
        </w:r>
      </w:del>
      <w:ins w:id="1145" w:author="Seamus Harris" w:date="2013-12-30T16:13:00Z">
        <w:r w:rsidR="00E9017D">
          <w:rPr>
            <w:rFonts w:ascii="Courier New" w:eastAsia="Times New Roman" w:hAnsi="Courier New" w:cs="Courier New"/>
            <w:color w:val="000000"/>
            <w:kern w:val="0"/>
            <w:sz w:val="20"/>
            <w:szCs w:val="20"/>
          </w:rPr>
          <w:t xml:space="preserve">used to </w:t>
        </w:r>
      </w:ins>
      <w:r w:rsidRPr="00183E3A">
        <w:rPr>
          <w:rFonts w:ascii="Courier New" w:eastAsia="Times New Roman" w:hAnsi="Courier New" w:cs="Courier New"/>
          <w:color w:val="000000"/>
          <w:kern w:val="0"/>
          <w:sz w:val="20"/>
          <w:szCs w:val="20"/>
        </w:rPr>
        <w:t>estimat</w:t>
      </w:r>
      <w:ins w:id="1146" w:author="Seamus Harris" w:date="2013-12-30T16:13:00Z">
        <w:r w:rsidR="00E9017D">
          <w:rPr>
            <w:rFonts w:ascii="Courier New" w:eastAsia="Times New Roman" w:hAnsi="Courier New" w:cs="Courier New"/>
            <w:color w:val="000000"/>
            <w:kern w:val="0"/>
            <w:sz w:val="20"/>
            <w:szCs w:val="20"/>
          </w:rPr>
          <w:t>e</w:t>
        </w:r>
      </w:ins>
      <w:del w:id="1147" w:author="Seamus Harris" w:date="2013-12-30T16:13:00Z">
        <w:r w:rsidRPr="00183E3A" w:rsidDel="00E9017D">
          <w:rPr>
            <w:rFonts w:ascii="Courier New" w:eastAsia="Times New Roman" w:hAnsi="Courier New" w:cs="Courier New"/>
            <w:color w:val="000000"/>
            <w:kern w:val="0"/>
            <w:sz w:val="20"/>
            <w:szCs w:val="20"/>
          </w:rPr>
          <w:delText>ing</w:delText>
        </w:r>
      </w:del>
      <w:r w:rsidRPr="00183E3A">
        <w:rPr>
          <w:rFonts w:ascii="Courier New" w:eastAsia="Times New Roman" w:hAnsi="Courier New" w:cs="Courier New"/>
          <w:color w:val="000000"/>
          <w:kern w:val="0"/>
          <w:sz w:val="20"/>
          <w:szCs w:val="20"/>
        </w:rPr>
        <w:t xml:space="preserve"> the variance components and the effective degrees freedom (</w:t>
      </w:r>
      <w:r w:rsidRPr="00183E3A">
        <w:rPr>
          <w:rFonts w:ascii="Courier New" w:eastAsia="Times New Roman" w:hAnsi="Courier New" w:cs="Courier New"/>
          <w:color w:val="000000"/>
          <w:kern w:val="0"/>
          <w:sz w:val="20"/>
          <w:szCs w:val="20"/>
          <w:u w:val="single"/>
        </w:rPr>
        <w:t>EDF</w:t>
      </w:r>
      <w:r w:rsidRPr="00183E3A">
        <w:rPr>
          <w:rFonts w:ascii="Courier New" w:eastAsia="Times New Roman" w:hAnsi="Courier New" w:cs="Courier New"/>
          <w:color w:val="000000"/>
          <w:kern w:val="0"/>
          <w:sz w:val="20"/>
          <w:szCs w:val="20"/>
        </w:rPr>
        <w:t xml:space="preserve">) for the two-phase experiments. The restricted maximum likelihood method is described in estimating the variance components </w:t>
      </w:r>
      <w:del w:id="1148" w:author="Seamus Harris" w:date="2013-12-30T16:13:00Z">
        <w:r w:rsidRPr="00183E3A" w:rsidDel="00E9017D">
          <w:rPr>
            <w:rFonts w:ascii="Courier New" w:eastAsia="Times New Roman" w:hAnsi="Courier New" w:cs="Courier New"/>
            <w:color w:val="000000"/>
            <w:kern w:val="0"/>
            <w:sz w:val="20"/>
            <w:szCs w:val="20"/>
          </w:rPr>
          <w:delText xml:space="preserve">form </w:delText>
        </w:r>
      </w:del>
      <w:ins w:id="1149" w:author="Seamus Harris" w:date="2013-12-30T16:13:00Z">
        <w:r w:rsidR="00E9017D">
          <w:rPr>
            <w:rFonts w:ascii="Courier New" w:eastAsia="Times New Roman" w:hAnsi="Courier New" w:cs="Courier New"/>
            <w:color w:val="000000"/>
            <w:kern w:val="0"/>
            <w:sz w:val="20"/>
            <w:szCs w:val="20"/>
          </w:rPr>
          <w:t xml:space="preserve">of </w:t>
        </w:r>
      </w:ins>
      <w:r w:rsidRPr="00183E3A">
        <w:rPr>
          <w:rFonts w:ascii="Courier New" w:eastAsia="Times New Roman" w:hAnsi="Courier New" w:cs="Courier New"/>
          <w:color w:val="000000"/>
          <w:kern w:val="0"/>
          <w:sz w:val="20"/>
          <w:szCs w:val="20"/>
        </w:rPr>
        <w:t xml:space="preserve">the two-phase experiment with non-orthogonal block structures. </w:t>
      </w:r>
      <w:r w:rsidRPr="00183E3A">
        <w:rPr>
          <w:rFonts w:ascii="Courier New" w:eastAsia="Times New Roman" w:hAnsi="Courier New" w:cs="Courier New"/>
          <w:color w:val="000000"/>
          <w:kern w:val="0"/>
          <w:sz w:val="20"/>
          <w:szCs w:val="20"/>
          <w:u w:val="single"/>
        </w:rPr>
        <w:t>EDF</w:t>
      </w:r>
      <w:r w:rsidRPr="00183E3A">
        <w:rPr>
          <w:rFonts w:ascii="Courier New" w:eastAsia="Times New Roman" w:hAnsi="Courier New" w:cs="Courier New"/>
          <w:color w:val="000000"/>
          <w:kern w:val="0"/>
          <w:sz w:val="20"/>
          <w:szCs w:val="20"/>
        </w:rPr>
        <w:t xml:space="preserve">, computed from different variance component estimates, </w:t>
      </w:r>
      <w:del w:id="1150" w:author="Seamus Harris" w:date="2013-12-30T16:13:00Z">
        <w:r w:rsidRPr="00183E3A" w:rsidDel="00E9017D">
          <w:rPr>
            <w:rFonts w:ascii="Courier New" w:eastAsia="Times New Roman" w:hAnsi="Courier New" w:cs="Courier New"/>
            <w:color w:val="000000"/>
            <w:kern w:val="0"/>
            <w:sz w:val="20"/>
            <w:szCs w:val="20"/>
          </w:rPr>
          <w:delText xml:space="preserve">will </w:delText>
        </w:r>
      </w:del>
      <w:ins w:id="1151" w:author="Seamus Harris" w:date="2013-12-30T16:13:00Z">
        <w:r w:rsidR="00E9017D">
          <w:rPr>
            <w:rFonts w:ascii="Courier New" w:eastAsia="Times New Roman" w:hAnsi="Courier New" w:cs="Courier New"/>
            <w:color w:val="000000"/>
            <w:kern w:val="0"/>
            <w:sz w:val="20"/>
            <w:szCs w:val="20"/>
          </w:rPr>
          <w:t xml:space="preserve">is </w:t>
        </w:r>
      </w:ins>
      <w:r w:rsidRPr="00183E3A">
        <w:rPr>
          <w:rFonts w:ascii="Courier New" w:eastAsia="Times New Roman" w:hAnsi="Courier New" w:cs="Courier New"/>
          <w:color w:val="000000"/>
          <w:kern w:val="0"/>
          <w:sz w:val="20"/>
          <w:szCs w:val="20"/>
        </w:rPr>
        <w:t xml:space="preserve">then </w:t>
      </w:r>
      <w:del w:id="1152" w:author="Seamus Harris" w:date="2013-12-30T16:13:00Z">
        <w:r w:rsidRPr="00183E3A" w:rsidDel="00E9017D">
          <w:rPr>
            <w:rFonts w:ascii="Courier New" w:eastAsia="Times New Roman" w:hAnsi="Courier New" w:cs="Courier New"/>
            <w:color w:val="000000"/>
            <w:kern w:val="0"/>
            <w:sz w:val="20"/>
            <w:szCs w:val="20"/>
          </w:rPr>
          <w:delText xml:space="preserve">be </w:delText>
        </w:r>
      </w:del>
      <w:r w:rsidRPr="00183E3A">
        <w:rPr>
          <w:rFonts w:ascii="Courier New" w:eastAsia="Times New Roman" w:hAnsi="Courier New" w:cs="Courier New"/>
          <w:color w:val="000000"/>
          <w:kern w:val="0"/>
          <w:sz w:val="20"/>
          <w:szCs w:val="20"/>
        </w:rPr>
        <w:t>used to compare the different optimal two-phase design</w:t>
      </w:r>
      <w:ins w:id="1153" w:author="Seamus Harris" w:date="2013-12-30T18:51:00Z">
        <w:r w:rsidR="00AF3994">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found in Chapter</w:t>
      </w:r>
      <w:ins w:id="1154" w:author="Seamus Harris" w:date="2013-12-30T16:13:00Z">
        <w:r w:rsidR="00E9017D">
          <w:rPr>
            <w:rFonts w:ascii="Courier New" w:eastAsia="Times New Roman" w:hAnsi="Courier New" w:cs="Courier New"/>
            <w:color w:val="000000"/>
            <w:kern w:val="0"/>
            <w:sz w:val="20"/>
            <w:szCs w:val="20"/>
          </w:rPr>
          <w:t>s</w:t>
        </w:r>
      </w:ins>
      <w:r w:rsidRPr="00183E3A">
        <w:rPr>
          <w:rFonts w:ascii="Courier New" w:eastAsia="Times New Roman" w:hAnsi="Courier New" w:cs="Courier New"/>
          <w:color w:val="000000"/>
          <w:kern w:val="0"/>
          <w:sz w:val="20"/>
          <w:szCs w:val="20"/>
        </w:rPr>
        <w:t xml:space="preserve"> 3 and 4. These specific examples </w:t>
      </w:r>
      <w:del w:id="1155" w:author="Seamus Harris" w:date="2013-12-30T16:13:00Z">
        <w:r w:rsidRPr="00183E3A" w:rsidDel="00E9017D">
          <w:rPr>
            <w:rFonts w:ascii="Courier New" w:eastAsia="Times New Roman" w:hAnsi="Courier New" w:cs="Courier New"/>
            <w:color w:val="000000"/>
            <w:kern w:val="0"/>
            <w:sz w:val="20"/>
            <w:szCs w:val="20"/>
          </w:rPr>
          <w:delText xml:space="preserve">will be </w:delText>
        </w:r>
      </w:del>
      <w:ins w:id="1156" w:author="Seamus Harris" w:date="2013-12-30T16:13:00Z">
        <w:r w:rsidR="00E9017D">
          <w:rPr>
            <w:rFonts w:ascii="Courier New" w:eastAsia="Times New Roman" w:hAnsi="Courier New" w:cs="Courier New"/>
            <w:color w:val="000000"/>
            <w:kern w:val="0"/>
            <w:sz w:val="20"/>
            <w:szCs w:val="20"/>
          </w:rPr>
          <w:t xml:space="preserve">are </w:t>
        </w:r>
      </w:ins>
      <w:r w:rsidRPr="00183E3A">
        <w:rPr>
          <w:rFonts w:ascii="Courier New" w:eastAsia="Times New Roman" w:hAnsi="Courier New" w:cs="Courier New"/>
          <w:color w:val="000000"/>
          <w:kern w:val="0"/>
          <w:sz w:val="20"/>
          <w:szCs w:val="20"/>
        </w:rPr>
        <w:t xml:space="preserve">used to </w:t>
      </w:r>
      <w:del w:id="1157" w:author="Seamus Harris" w:date="2013-12-30T16:13:00Z">
        <w:r w:rsidRPr="00183E3A" w:rsidDel="00E9017D">
          <w:rPr>
            <w:rFonts w:ascii="Courier New" w:eastAsia="Times New Roman" w:hAnsi="Courier New" w:cs="Courier New"/>
            <w:color w:val="000000"/>
            <w:kern w:val="0"/>
            <w:sz w:val="20"/>
            <w:szCs w:val="20"/>
          </w:rPr>
          <w:delText xml:space="preserve">elucidate </w:delText>
        </w:r>
      </w:del>
      <w:ins w:id="1158" w:author="Seamus Harris" w:date="2013-12-30T16:13:00Z">
        <w:r w:rsidR="00E9017D">
          <w:rPr>
            <w:rFonts w:ascii="Courier New" w:eastAsia="Times New Roman" w:hAnsi="Courier New" w:cs="Courier New"/>
            <w:color w:val="000000"/>
            <w:kern w:val="0"/>
            <w:sz w:val="20"/>
            <w:szCs w:val="20"/>
          </w:rPr>
          <w:t xml:space="preserve">clarify </w:t>
        </w:r>
      </w:ins>
      <w:r w:rsidRPr="00183E3A">
        <w:rPr>
          <w:rFonts w:ascii="Courier New" w:eastAsia="Times New Roman" w:hAnsi="Courier New" w:cs="Courier New"/>
          <w:color w:val="000000"/>
          <w:kern w:val="0"/>
          <w:sz w:val="20"/>
          <w:szCs w:val="20"/>
        </w:rPr>
        <w:t xml:space="preserve">the properties of different candidate designs and </w:t>
      </w:r>
      <w:del w:id="1159" w:author="Seamus Harris" w:date="2013-12-30T16:14:00Z">
        <w:r w:rsidRPr="00183E3A" w:rsidDel="00E9017D">
          <w:rPr>
            <w:rFonts w:ascii="Courier New" w:eastAsia="Times New Roman" w:hAnsi="Courier New" w:cs="Courier New"/>
            <w:color w:val="000000"/>
            <w:kern w:val="0"/>
            <w:sz w:val="20"/>
            <w:szCs w:val="20"/>
          </w:rPr>
          <w:delText xml:space="preserve">to work more towards </w:delText>
        </w:r>
      </w:del>
      <w:ins w:id="1160" w:author="Seamus Harris" w:date="2013-12-30T16:14:00Z">
        <w:r w:rsidR="00E9017D">
          <w:rPr>
            <w:rFonts w:ascii="Courier New" w:eastAsia="Times New Roman" w:hAnsi="Courier New" w:cs="Courier New"/>
            <w:color w:val="000000"/>
            <w:kern w:val="0"/>
            <w:sz w:val="20"/>
            <w:szCs w:val="20"/>
          </w:rPr>
          <w:t xml:space="preserve">develop </w:t>
        </w:r>
      </w:ins>
      <w:r w:rsidRPr="00183E3A">
        <w:rPr>
          <w:rFonts w:ascii="Courier New" w:eastAsia="Times New Roman" w:hAnsi="Courier New" w:cs="Courier New"/>
          <w:color w:val="000000"/>
          <w:kern w:val="0"/>
          <w:sz w:val="20"/>
          <w:szCs w:val="20"/>
        </w:rPr>
        <w:t xml:space="preserve">a general theory of two-phase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rPr>
      </w:pPr>
    </w:p>
    <w:p w:rsidR="00244895" w:rsidRDefault="00244895"/>
    <w:sectPr w:rsidR="00244895" w:rsidSect="0078657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 w:author="Seamus Harris" w:date="2013-12-30T18:45:00Z" w:initials="SH">
    <w:p w:rsidR="00403466" w:rsidRDefault="00403466">
      <w:pPr>
        <w:pStyle w:val="CommentText"/>
      </w:pPr>
      <w:r>
        <w:rPr>
          <w:rStyle w:val="CommentReference"/>
        </w:rPr>
        <w:annotationRef/>
      </w:r>
      <w:r>
        <w:t>Your original was fine, but this simplification is probably better.</w:t>
      </w:r>
    </w:p>
  </w:comment>
  <w:comment w:id="156" w:author="Seamus Harris" w:date="2013-12-30T18:45:00Z" w:initials="SH">
    <w:p w:rsidR="00403466" w:rsidRDefault="00403466">
      <w:pPr>
        <w:pStyle w:val="CommentText"/>
      </w:pPr>
      <w:r>
        <w:rPr>
          <w:rStyle w:val="CommentReference"/>
        </w:rPr>
        <w:annotationRef/>
      </w:r>
      <w:r>
        <w:t>Please check this fits your intended meaning. The original was not very clear.</w:t>
      </w:r>
    </w:p>
  </w:comment>
  <w:comment w:id="167" w:author="Seamus Harris" w:date="2013-12-30T18:45:00Z" w:initials="SH">
    <w:p w:rsidR="00403466" w:rsidRDefault="00403466">
      <w:pPr>
        <w:pStyle w:val="CommentText"/>
      </w:pPr>
      <w:r>
        <w:rPr>
          <w:rStyle w:val="CommentReference"/>
        </w:rPr>
        <w:annotationRef/>
      </w:r>
      <w:r>
        <w:t>Or maybe ‘protein levels’?</w:t>
      </w:r>
    </w:p>
  </w:comment>
  <w:comment w:id="168" w:author="Seamus Harris" w:date="2013-12-30T18:45:00Z" w:initials="SH">
    <w:p w:rsidR="00403466" w:rsidRDefault="00403466">
      <w:pPr>
        <w:pStyle w:val="CommentText"/>
      </w:pPr>
      <w:r>
        <w:rPr>
          <w:rStyle w:val="CommentReference"/>
        </w:rPr>
        <w:annotationRef/>
      </w:r>
      <w:r>
        <w:t>Or maybe ‘protein levels’?</w:t>
      </w:r>
    </w:p>
  </w:comment>
  <w:comment w:id="278" w:author="Seamus Harris" w:date="2013-12-30T18:45:00Z" w:initials="SH">
    <w:p w:rsidR="00403466" w:rsidRDefault="00403466">
      <w:pPr>
        <w:pStyle w:val="CommentText"/>
      </w:pPr>
      <w:r>
        <w:rPr>
          <w:rStyle w:val="CommentReference"/>
        </w:rPr>
        <w:annotationRef/>
      </w:r>
      <w:r>
        <w:t>Please check this fits your intended meaning. The original was not very clear.</w:t>
      </w:r>
    </w:p>
  </w:comment>
  <w:comment w:id="379" w:author="Seamus Harris" w:date="2013-12-30T18:45:00Z" w:initials="SH">
    <w:p w:rsidR="00403466" w:rsidRDefault="00403466">
      <w:pPr>
        <w:pStyle w:val="CommentText"/>
      </w:pPr>
      <w:r>
        <w:rPr>
          <w:rStyle w:val="CommentReference"/>
        </w:rPr>
        <w:annotationRef/>
      </w:r>
      <w:r>
        <w:t>Could you further clarify 'example' of what? What type of example? Do you mean 'example experiment design' or something similar?</w:t>
      </w:r>
    </w:p>
  </w:comment>
  <w:comment w:id="458" w:author="Seamus Harris" w:date="2013-12-30T18:45:00Z" w:initials="SH">
    <w:p w:rsidR="00403466" w:rsidRDefault="00403466">
      <w:pPr>
        <w:pStyle w:val="CommentText"/>
      </w:pPr>
      <w:r>
        <w:rPr>
          <w:rStyle w:val="CommentReference"/>
        </w:rPr>
        <w:annotationRef/>
      </w:r>
      <w:r>
        <w:t>Generally write integers below 10 out in full, and use numerals for integers 10 and higher.</w:t>
      </w:r>
    </w:p>
  </w:comment>
  <w:comment w:id="487" w:author="Seamus Harris" w:date="2013-12-30T18:45:00Z" w:initials="SH">
    <w:p w:rsidR="00403466" w:rsidRDefault="00403466">
      <w:pPr>
        <w:pStyle w:val="CommentText"/>
      </w:pPr>
      <w:r>
        <w:rPr>
          <w:rStyle w:val="CommentReference"/>
        </w:rPr>
        <w:annotationRef/>
      </w:r>
      <w:r>
        <w:t>Please check this fits your intended meaning. The original was not very clear.</w:t>
      </w:r>
    </w:p>
  </w:comment>
  <w:comment w:id="593" w:author="Seamus Harris" w:date="2013-12-30T18:45:00Z" w:initials="SH">
    <w:p w:rsidR="00A529AD" w:rsidRDefault="00A529AD">
      <w:pPr>
        <w:pStyle w:val="CommentText"/>
      </w:pPr>
      <w:r>
        <w:rPr>
          <w:rStyle w:val="CommentReference"/>
        </w:rPr>
        <w:annotationRef/>
      </w:r>
      <w:r w:rsidR="00AF3994">
        <w:t>Would this also fit your meaning? '</w:t>
      </w:r>
      <w:proofErr w:type="gramStart"/>
      <w:r w:rsidR="00AF3994">
        <w:t>included</w:t>
      </w:r>
      <w:proofErr w:type="gramEnd"/>
      <w:r w:rsidR="00AF3994">
        <w:t xml:space="preserve"> under' seems vague in meaning.</w:t>
      </w:r>
    </w:p>
  </w:comment>
  <w:comment w:id="634" w:author="Seamus Harris" w:date="2013-12-30T18:45:00Z" w:initials="SH">
    <w:p w:rsidR="00403466" w:rsidRDefault="00403466">
      <w:pPr>
        <w:pStyle w:val="CommentText"/>
      </w:pPr>
      <w:r>
        <w:rPr>
          <w:rStyle w:val="CommentReference"/>
        </w:rPr>
        <w:annotationRef/>
      </w:r>
      <w:r>
        <w:t>It is generally good to simplify your writing by minimizing numbers of commas and starting sentences with their subject.</w:t>
      </w:r>
    </w:p>
  </w:comment>
  <w:comment w:id="681" w:author="Seamus Harris" w:date="2013-12-30T18:45:00Z" w:initials="SH">
    <w:p w:rsidR="00403466" w:rsidRDefault="00403466">
      <w:pPr>
        <w:pStyle w:val="CommentText"/>
      </w:pPr>
      <w:r>
        <w:rPr>
          <w:rStyle w:val="CommentReference"/>
        </w:rPr>
        <w:annotationRef/>
      </w:r>
      <w:r>
        <w:t>The original was fine. But maybe this simplification is better?</w:t>
      </w:r>
    </w:p>
  </w:comment>
  <w:comment w:id="691" w:author="Seamus Harris" w:date="2013-12-30T18:45:00Z" w:initials="SH">
    <w:p w:rsidR="00403466" w:rsidRDefault="00403466">
      <w:pPr>
        <w:pStyle w:val="CommentText"/>
      </w:pPr>
      <w:r>
        <w:rPr>
          <w:rStyle w:val="CommentReference"/>
        </w:rPr>
        <w:annotationRef/>
      </w:r>
      <w:r>
        <w:t>This seems implied.</w:t>
      </w:r>
    </w:p>
  </w:comment>
  <w:comment w:id="823" w:author="Seamus Harris" w:date="2013-12-30T18:45:00Z" w:initials="SH">
    <w:p w:rsidR="00A0655E" w:rsidRDefault="00A0655E">
      <w:pPr>
        <w:pStyle w:val="CommentText"/>
      </w:pPr>
      <w:r>
        <w:rPr>
          <w:rStyle w:val="CommentReference"/>
        </w:rPr>
        <w:annotationRef/>
      </w:r>
      <w:r w:rsidR="00AF3994">
        <w:t>Could you omit this word without affecting your meaning?</w:t>
      </w:r>
    </w:p>
  </w:comment>
  <w:comment w:id="879" w:author="Seamus Harris" w:date="2013-12-30T18:45:00Z" w:initials="SH">
    <w:p w:rsidR="009D011D" w:rsidRDefault="009D011D">
      <w:pPr>
        <w:pStyle w:val="CommentText"/>
      </w:pPr>
      <w:r>
        <w:rPr>
          <w:rStyle w:val="CommentReference"/>
        </w:rPr>
        <w:annotationRef/>
      </w:r>
      <w:r w:rsidR="00AF3994">
        <w:t>Please check this fits your intended meaning.</w:t>
      </w:r>
    </w:p>
  </w:comment>
  <w:comment w:id="893" w:author="Seamus Harris" w:date="2013-12-30T18:45:00Z" w:initials="SH">
    <w:p w:rsidR="00403466" w:rsidRDefault="00403466">
      <w:pPr>
        <w:pStyle w:val="CommentText"/>
      </w:pPr>
      <w:r>
        <w:rPr>
          <w:rStyle w:val="CommentReference"/>
        </w:rPr>
        <w:annotationRef/>
      </w:r>
      <w:r>
        <w:t>Can this word be omitted without altering your meaning? If so then do so, since it is not only more concise but actually clarifies what you mean.</w:t>
      </w:r>
    </w:p>
  </w:comment>
  <w:comment w:id="909" w:author="Seamus Harris" w:date="2013-12-30T18:45:00Z" w:initials="SH">
    <w:p w:rsidR="00403466" w:rsidRDefault="00403466">
      <w:pPr>
        <w:pStyle w:val="CommentText"/>
      </w:pPr>
      <w:r>
        <w:rPr>
          <w:rStyle w:val="CommentReference"/>
        </w:rPr>
        <w:annotationRef/>
      </w:r>
      <w:r>
        <w:t>Please check my changes fit your intended meaning.</w:t>
      </w:r>
    </w:p>
  </w:comment>
  <w:comment w:id="963" w:author="Seamus Harris" w:date="2013-12-30T18:45:00Z" w:initials="SH">
    <w:p w:rsidR="00403466" w:rsidRDefault="00403466">
      <w:pPr>
        <w:pStyle w:val="CommentText"/>
      </w:pPr>
      <w:r>
        <w:rPr>
          <w:rStyle w:val="CommentReference"/>
        </w:rPr>
        <w:annotationRef/>
      </w:r>
      <w:r>
        <w:t>What ‘transcription’ is referred to here? Your meaning seems unclear.</w:t>
      </w:r>
    </w:p>
  </w:comment>
  <w:comment w:id="961" w:author="Seamus Harris" w:date="2013-12-30T18:45:00Z" w:initials="SH">
    <w:p w:rsidR="009D011D" w:rsidRDefault="009D011D">
      <w:pPr>
        <w:pStyle w:val="CommentText"/>
      </w:pPr>
      <w:r>
        <w:rPr>
          <w:rStyle w:val="CommentReference"/>
        </w:rPr>
        <w:annotationRef/>
      </w:r>
      <w:r w:rsidR="00AF3994">
        <w:t>Please check my changes fit your intended meaning.</w:t>
      </w:r>
    </w:p>
  </w:comment>
  <w:comment w:id="1047" w:author="Seamus Harris" w:date="2013-12-30T18:45:00Z" w:initials="SH">
    <w:p w:rsidR="00403466" w:rsidRDefault="00403466">
      <w:pPr>
        <w:pStyle w:val="CommentText"/>
      </w:pPr>
      <w:r>
        <w:rPr>
          <w:rStyle w:val="CommentReference"/>
        </w:rPr>
        <w:annotationRef/>
      </w:r>
      <w:r>
        <w:t>You already said ‘values’ so there is no need to repeat this here.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trackRevisions/>
  <w:defaultTabStop w:val="720"/>
  <w:characterSpacingControl w:val="doNotCompress"/>
  <w:compat>
    <w:useFELayout/>
  </w:compat>
  <w:rsids>
    <w:rsidRoot w:val="00E8219B"/>
    <w:rsid w:val="0007125F"/>
    <w:rsid w:val="000713A6"/>
    <w:rsid w:val="00077A8D"/>
    <w:rsid w:val="000D3E10"/>
    <w:rsid w:val="00110DAF"/>
    <w:rsid w:val="00183E3A"/>
    <w:rsid w:val="00244895"/>
    <w:rsid w:val="002927BF"/>
    <w:rsid w:val="0037573C"/>
    <w:rsid w:val="00403466"/>
    <w:rsid w:val="00667653"/>
    <w:rsid w:val="00682606"/>
    <w:rsid w:val="00693618"/>
    <w:rsid w:val="006C1352"/>
    <w:rsid w:val="00716C2C"/>
    <w:rsid w:val="00742064"/>
    <w:rsid w:val="0078657B"/>
    <w:rsid w:val="007A4D40"/>
    <w:rsid w:val="007C01B3"/>
    <w:rsid w:val="00803DEB"/>
    <w:rsid w:val="008330C2"/>
    <w:rsid w:val="00833ABF"/>
    <w:rsid w:val="008562FC"/>
    <w:rsid w:val="00857D42"/>
    <w:rsid w:val="008611F8"/>
    <w:rsid w:val="00935086"/>
    <w:rsid w:val="009D011D"/>
    <w:rsid w:val="00A0655E"/>
    <w:rsid w:val="00A439FB"/>
    <w:rsid w:val="00A529AD"/>
    <w:rsid w:val="00AF3994"/>
    <w:rsid w:val="00B4325D"/>
    <w:rsid w:val="00C202BC"/>
    <w:rsid w:val="00C7376E"/>
    <w:rsid w:val="00D51136"/>
    <w:rsid w:val="00DE64A5"/>
    <w:rsid w:val="00E2082A"/>
    <w:rsid w:val="00E73C67"/>
    <w:rsid w:val="00E8219B"/>
    <w:rsid w:val="00E9017D"/>
    <w:rsid w:val="00F9057D"/>
    <w:rsid w:val="00FD45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83E3A"/>
    <w:rPr>
      <w:rFonts w:ascii="Courier New" w:eastAsia="Times New Roman" w:hAnsi="Courier New" w:cs="Courier New"/>
      <w:kern w:val="0"/>
      <w:sz w:val="20"/>
      <w:szCs w:val="20"/>
    </w:rPr>
  </w:style>
  <w:style w:type="character" w:styleId="CommentReference">
    <w:name w:val="annotation reference"/>
    <w:basedOn w:val="DefaultParagraphFont"/>
    <w:uiPriority w:val="99"/>
    <w:semiHidden/>
    <w:unhideWhenUsed/>
    <w:rsid w:val="000713A6"/>
    <w:rPr>
      <w:sz w:val="16"/>
      <w:szCs w:val="16"/>
    </w:rPr>
  </w:style>
  <w:style w:type="paragraph" w:styleId="CommentText">
    <w:name w:val="annotation text"/>
    <w:basedOn w:val="Normal"/>
    <w:link w:val="CommentTextChar"/>
    <w:uiPriority w:val="99"/>
    <w:semiHidden/>
    <w:unhideWhenUsed/>
    <w:rsid w:val="000713A6"/>
    <w:pPr>
      <w:spacing w:line="240" w:lineRule="auto"/>
    </w:pPr>
    <w:rPr>
      <w:sz w:val="20"/>
      <w:szCs w:val="20"/>
    </w:rPr>
  </w:style>
  <w:style w:type="character" w:customStyle="1" w:styleId="CommentTextChar">
    <w:name w:val="Comment Text Char"/>
    <w:basedOn w:val="DefaultParagraphFont"/>
    <w:link w:val="CommentText"/>
    <w:uiPriority w:val="99"/>
    <w:semiHidden/>
    <w:rsid w:val="000713A6"/>
    <w:rPr>
      <w:sz w:val="20"/>
      <w:szCs w:val="20"/>
    </w:rPr>
  </w:style>
  <w:style w:type="paragraph" w:styleId="CommentSubject">
    <w:name w:val="annotation subject"/>
    <w:basedOn w:val="CommentText"/>
    <w:next w:val="CommentText"/>
    <w:link w:val="CommentSubjectChar"/>
    <w:uiPriority w:val="99"/>
    <w:semiHidden/>
    <w:unhideWhenUsed/>
    <w:rsid w:val="000713A6"/>
    <w:rPr>
      <w:b/>
      <w:bCs/>
    </w:rPr>
  </w:style>
  <w:style w:type="character" w:customStyle="1" w:styleId="CommentSubjectChar">
    <w:name w:val="Comment Subject Char"/>
    <w:basedOn w:val="CommentTextChar"/>
    <w:link w:val="CommentSubject"/>
    <w:uiPriority w:val="99"/>
    <w:semiHidden/>
    <w:rsid w:val="000713A6"/>
    <w:rPr>
      <w:b/>
      <w:bCs/>
    </w:rPr>
  </w:style>
  <w:style w:type="paragraph" w:styleId="BalloonText">
    <w:name w:val="Balloon Text"/>
    <w:basedOn w:val="Normal"/>
    <w:link w:val="BalloonTextChar"/>
    <w:uiPriority w:val="99"/>
    <w:semiHidden/>
    <w:unhideWhenUsed/>
    <w:rsid w:val="0007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3A6"/>
    <w:rPr>
      <w:rFonts w:ascii="Tahoma" w:hAnsi="Tahoma" w:cs="Tahoma"/>
      <w:sz w:val="16"/>
      <w:szCs w:val="16"/>
    </w:rPr>
  </w:style>
  <w:style w:type="paragraph" w:styleId="Revision">
    <w:name w:val="Revision"/>
    <w:hidden/>
    <w:uiPriority w:val="99"/>
    <w:semiHidden/>
    <w:rsid w:val="006826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GB"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E3A"/>
    <w:rPr>
      <w:rFonts w:ascii="Courier New" w:eastAsia="Times New Roman" w:hAnsi="Courier New" w:cs="Courier New"/>
      <w:kern w:val="0"/>
      <w:sz w:val="20"/>
      <w:szCs w:val="20"/>
      <w14:ligatures w14:val="none"/>
    </w:rPr>
  </w:style>
</w:styles>
</file>

<file path=word/webSettings.xml><?xml version="1.0" encoding="utf-8"?>
<w:webSettings xmlns:r="http://schemas.openxmlformats.org/officeDocument/2006/relationships" xmlns:w="http://schemas.openxmlformats.org/wordprocessingml/2006/main">
  <w:divs>
    <w:div w:id="1701474858">
      <w:bodyDiv w:val="1"/>
      <w:marLeft w:val="0"/>
      <w:marRight w:val="0"/>
      <w:marTop w:val="0"/>
      <w:marBottom w:val="0"/>
      <w:divBdr>
        <w:top w:val="none" w:sz="0" w:space="0" w:color="auto"/>
        <w:left w:val="none" w:sz="0" w:space="0" w:color="auto"/>
        <w:bottom w:val="none" w:sz="0" w:space="0" w:color="auto"/>
        <w:right w:val="none" w:sz="0" w:space="0" w:color="auto"/>
      </w:divBdr>
    </w:div>
    <w:div w:id="178496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10</Pages>
  <Words>5552</Words>
  <Characters>32540</Characters>
  <Application>Microsoft Office Word</Application>
  <DocSecurity>0</DocSecurity>
  <Lines>664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Seamus Harris</cp:lastModifiedBy>
  <cp:revision>18</cp:revision>
  <dcterms:created xsi:type="dcterms:W3CDTF">2013-12-19T05:44:00Z</dcterms:created>
  <dcterms:modified xsi:type="dcterms:W3CDTF">2013-12-30T10:52:00Z</dcterms:modified>
</cp:coreProperties>
</file>