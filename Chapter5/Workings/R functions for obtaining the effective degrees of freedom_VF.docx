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C1" w:rsidRPr="009C52D9" w:rsidRDefault="005E5DC1" w:rsidP="0040612B">
      <w:pPr>
        <w:spacing w:line="360" w:lineRule="auto"/>
        <w:rPr>
          <w:rFonts w:ascii="Times New Roman" w:hAnsi="Times New Roman" w:cs="Times New Roman"/>
          <w:b/>
          <w:sz w:val="28"/>
          <w:szCs w:val="24"/>
        </w:rPr>
      </w:pPr>
      <w:r w:rsidRPr="009C52D9">
        <w:rPr>
          <w:rFonts w:ascii="Times New Roman" w:hAnsi="Times New Roman" w:cs="Times New Roman"/>
          <w:b/>
          <w:sz w:val="28"/>
          <w:szCs w:val="24"/>
        </w:rPr>
        <w:t>R functions for obtaining the effective degrees of freedom</w:t>
      </w:r>
    </w:p>
    <w:p w:rsidR="001956C6" w:rsidRDefault="001956C6" w:rsidP="00807DF2">
      <w:pPr>
        <w:spacing w:line="360" w:lineRule="auto"/>
        <w:jc w:val="both"/>
        <w:rPr>
          <w:rFonts w:ascii="Times New Roman" w:hAnsi="Times New Roman" w:cs="Times New Roman"/>
          <w:sz w:val="24"/>
          <w:szCs w:val="24"/>
        </w:rPr>
      </w:pPr>
      <w:r w:rsidRPr="00CD7919">
        <w:rPr>
          <w:rFonts w:ascii="Times New Roman" w:hAnsi="Times New Roman" w:cs="Times New Roman"/>
          <w:sz w:val="24"/>
          <w:szCs w:val="24"/>
          <w:highlight w:val="yellow"/>
        </w:rPr>
        <w:t>Three R functions were developed</w:t>
      </w:r>
      <w:r w:rsidR="00807DF2">
        <w:rPr>
          <w:rFonts w:ascii="Times New Roman" w:hAnsi="Times New Roman" w:cs="Times New Roman"/>
          <w:sz w:val="24"/>
          <w:szCs w:val="24"/>
        </w:rPr>
        <w:t>,</w:t>
      </w:r>
      <w:r>
        <w:rPr>
          <w:rFonts w:ascii="Times New Roman" w:hAnsi="Times New Roman" w:cs="Times New Roman"/>
          <w:sz w:val="24"/>
          <w:szCs w:val="24"/>
        </w:rPr>
        <w:t xml:space="preserve"> </w:t>
      </w:r>
      <w:r w:rsidR="00807DF2">
        <w:rPr>
          <w:rFonts w:ascii="Times New Roman" w:hAnsi="Times New Roman" w:cs="Times New Roman"/>
          <w:sz w:val="24"/>
          <w:szCs w:val="24"/>
        </w:rPr>
        <w:t xml:space="preserve">with a given experimental design and data, </w:t>
      </w:r>
      <w:r w:rsidRPr="00CD7919">
        <w:rPr>
          <w:rFonts w:ascii="Times New Roman" w:hAnsi="Times New Roman" w:cs="Times New Roman"/>
          <w:sz w:val="24"/>
          <w:szCs w:val="24"/>
          <w:highlight w:val="yellow"/>
        </w:rPr>
        <w:t xml:space="preserve">for </w:t>
      </w:r>
      <w:r w:rsidR="0040612B" w:rsidRPr="00CD7919">
        <w:rPr>
          <w:rFonts w:ascii="Times New Roman" w:hAnsi="Times New Roman" w:cs="Times New Roman"/>
          <w:sz w:val="24"/>
          <w:szCs w:val="24"/>
          <w:highlight w:val="yellow"/>
        </w:rPr>
        <w:t>improving the estimates of the variance components</w:t>
      </w:r>
      <w:r w:rsidR="0040612B">
        <w:rPr>
          <w:rFonts w:ascii="Times New Roman" w:hAnsi="Times New Roman" w:cs="Times New Roman"/>
          <w:sz w:val="24"/>
          <w:szCs w:val="24"/>
        </w:rPr>
        <w:t xml:space="preserve"> using restricted maximum likelihood (REML) technique. </w:t>
      </w:r>
      <w:commentRangeStart w:id="0"/>
      <w:r w:rsidR="0040612B">
        <w:rPr>
          <w:rFonts w:ascii="Times New Roman" w:hAnsi="Times New Roman" w:cs="Times New Roman"/>
          <w:sz w:val="24"/>
          <w:szCs w:val="24"/>
        </w:rPr>
        <w:t xml:space="preserve">It follows by assessing </w:t>
      </w:r>
      <w:commentRangeEnd w:id="0"/>
      <w:r w:rsidR="00CB5F86">
        <w:rPr>
          <w:rStyle w:val="CommentReference"/>
        </w:rPr>
        <w:commentReference w:id="0"/>
      </w:r>
      <w:r w:rsidR="0040612B">
        <w:rPr>
          <w:rFonts w:ascii="Times New Roman" w:hAnsi="Times New Roman" w:cs="Times New Roman"/>
          <w:sz w:val="24"/>
          <w:szCs w:val="24"/>
        </w:rPr>
        <w:t xml:space="preserve">the effectiveness of the estimates by generating </w:t>
      </w:r>
      <w:r>
        <w:rPr>
          <w:rFonts w:ascii="Times New Roman" w:hAnsi="Times New Roman" w:cs="Times New Roman"/>
          <w:sz w:val="24"/>
          <w:szCs w:val="24"/>
        </w:rPr>
        <w:t xml:space="preserve">the effective degrees of freedom (EDF). </w:t>
      </w:r>
    </w:p>
    <w:p w:rsidR="006D0BBB" w:rsidRDefault="006D0BBB" w:rsidP="006D0BB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0883">
        <w:rPr>
          <w:rFonts w:ascii="Times New Roman" w:hAnsi="Times New Roman" w:cs="Times New Roman"/>
          <w:sz w:val="24"/>
          <w:szCs w:val="24"/>
        </w:rPr>
        <w:t xml:space="preserve">he formula </w:t>
      </w:r>
      <w:r>
        <w:rPr>
          <w:rFonts w:ascii="Times New Roman" w:hAnsi="Times New Roman" w:cs="Times New Roman"/>
          <w:sz w:val="24"/>
          <w:szCs w:val="24"/>
        </w:rPr>
        <w:t xml:space="preserve">for computing the EDF </w:t>
      </w:r>
      <w:r w:rsidRPr="002B0883">
        <w:rPr>
          <w:rFonts w:ascii="Times New Roman" w:hAnsi="Times New Roman" w:cs="Times New Roman"/>
          <w:sz w:val="24"/>
          <w:szCs w:val="24"/>
        </w:rPr>
        <w:t>from Richard and Kathy’s paper</w:t>
      </w:r>
      <w:r>
        <w:rPr>
          <w:rFonts w:ascii="Times New Roman" w:hAnsi="Times New Roman" w:cs="Times New Roman"/>
          <w:sz w:val="24"/>
          <w:szCs w:val="24"/>
        </w:rPr>
        <w:t xml:space="preserve"> is calculated as twice the square of the mean divided by the variance. These variances </w:t>
      </w:r>
      <w:r w:rsidRPr="00677011">
        <w:rPr>
          <w:rFonts w:ascii="Times New Roman" w:hAnsi="Times New Roman" w:cs="Times New Roman"/>
          <w:sz w:val="24"/>
          <w:szCs w:val="24"/>
        </w:rPr>
        <w:t xml:space="preserve">can be obtained by calculating the </w:t>
      </w:r>
      <w:r>
        <w:rPr>
          <w:rFonts w:ascii="Times New Roman" w:hAnsi="Times New Roman" w:cs="Times New Roman"/>
          <w:sz w:val="24"/>
          <w:szCs w:val="24"/>
        </w:rPr>
        <w:t xml:space="preserve">sum of the </w:t>
      </w:r>
      <w:r w:rsidRPr="00677011">
        <w:rPr>
          <w:rFonts w:ascii="Times New Roman" w:hAnsi="Times New Roman" w:cs="Times New Roman"/>
          <w:sz w:val="24"/>
          <w:szCs w:val="24"/>
        </w:rPr>
        <w:t xml:space="preserve">elements of interest from the variance covariance matrix. </w:t>
      </w:r>
      <w:r>
        <w:rPr>
          <w:rFonts w:ascii="Times New Roman" w:hAnsi="Times New Roman" w:cs="Times New Roman"/>
          <w:sz w:val="24"/>
          <w:szCs w:val="24"/>
        </w:rPr>
        <w:t>T</w:t>
      </w:r>
      <w:r w:rsidRPr="00677011">
        <w:rPr>
          <w:rFonts w:ascii="Times New Roman" w:hAnsi="Times New Roman" w:cs="Times New Roman"/>
          <w:sz w:val="24"/>
          <w:szCs w:val="24"/>
        </w:rPr>
        <w:t xml:space="preserve">he variance covariance matrix </w:t>
      </w:r>
      <w:r>
        <w:rPr>
          <w:rFonts w:ascii="Times New Roman" w:hAnsi="Times New Roman" w:cs="Times New Roman"/>
          <w:sz w:val="24"/>
          <w:szCs w:val="24"/>
        </w:rPr>
        <w:t>is generated from t</w:t>
      </w:r>
      <w:r w:rsidRPr="00677011">
        <w:rPr>
          <w:rFonts w:ascii="Times New Roman" w:hAnsi="Times New Roman" w:cs="Times New Roman"/>
          <w:sz w:val="24"/>
          <w:szCs w:val="24"/>
        </w:rPr>
        <w:t>he inverse of the F</w:t>
      </w:r>
      <w:r>
        <w:rPr>
          <w:rFonts w:ascii="Times New Roman" w:hAnsi="Times New Roman" w:cs="Times New Roman"/>
          <w:sz w:val="24"/>
          <w:szCs w:val="24"/>
        </w:rPr>
        <w:t>isher’s information matrix, which</w:t>
      </w:r>
      <w:r w:rsidRPr="00677011">
        <w:rPr>
          <w:rFonts w:ascii="Times New Roman" w:hAnsi="Times New Roman" w:cs="Times New Roman"/>
          <w:sz w:val="24"/>
          <w:szCs w:val="24"/>
        </w:rPr>
        <w:t xml:space="preserve"> is the expectation of the second derivative of the likelihood function</w:t>
      </w:r>
      <w:r>
        <w:rPr>
          <w:rFonts w:ascii="Times New Roman" w:hAnsi="Times New Roman" w:cs="Times New Roman"/>
          <w:sz w:val="24"/>
          <w:szCs w:val="24"/>
        </w:rPr>
        <w:t xml:space="preserve">. </w:t>
      </w:r>
    </w:p>
    <w:p w:rsidR="006D0BBB" w:rsidRDefault="006D0BBB" w:rsidP="006D0BBB">
      <w:pPr>
        <w:spacing w:line="360" w:lineRule="auto"/>
        <w:jc w:val="both"/>
        <w:rPr>
          <w:rFonts w:ascii="Times New Roman" w:hAnsi="Times New Roman" w:cs="Times New Roman"/>
          <w:sz w:val="24"/>
          <w:szCs w:val="24"/>
        </w:rPr>
      </w:pPr>
      <w:commentRangeStart w:id="1"/>
      <w:r>
        <w:rPr>
          <w:rFonts w:ascii="Times New Roman" w:hAnsi="Times New Roman" w:cs="Times New Roman"/>
          <w:sz w:val="24"/>
          <w:szCs w:val="24"/>
        </w:rPr>
        <w:t xml:space="preserve">The focus of experimental design is the two-phase </w:t>
      </w:r>
      <w:proofErr w:type="spellStart"/>
      <w:r>
        <w:rPr>
          <w:rFonts w:ascii="Times New Roman" w:hAnsi="Times New Roman" w:cs="Times New Roman"/>
          <w:sz w:val="24"/>
          <w:szCs w:val="24"/>
        </w:rPr>
        <w:t>MudPIT-iTRAQ</w:t>
      </w:r>
      <w:proofErr w:type="spellEnd"/>
      <w:r>
        <w:rPr>
          <w:rFonts w:ascii="Times New Roman" w:hAnsi="Times New Roman" w:cs="Times New Roman"/>
          <w:sz w:val="24"/>
          <w:szCs w:val="24"/>
        </w:rPr>
        <w:t xml:space="preserve"> experiments. The rest of this write-up will describe what does each R function do and finish with a simple example. </w:t>
      </w:r>
      <w:commentRangeEnd w:id="1"/>
      <w:r w:rsidR="00F6524C">
        <w:rPr>
          <w:rStyle w:val="CommentReference"/>
        </w:rPr>
        <w:commentReference w:id="1"/>
      </w:r>
    </w:p>
    <w:p w:rsidR="00FA377C" w:rsidRDefault="00807DF2"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The first R function</w:t>
      </w:r>
      <w:r w:rsidR="00A36B43">
        <w:rPr>
          <w:rFonts w:ascii="Times New Roman" w:hAnsi="Times New Roman" w:cs="Times New Roman"/>
          <w:sz w:val="24"/>
          <w:szCs w:val="24"/>
        </w:rPr>
        <w:t xml:space="preserve"> is called </w:t>
      </w:r>
      <w:proofErr w:type="spellStart"/>
      <w:proofErr w:type="gramStart"/>
      <w:r w:rsidR="00A36B43" w:rsidRPr="00A36B43">
        <w:rPr>
          <w:rFonts w:ascii="Times New Roman" w:hAnsi="Times New Roman" w:cs="Times New Roman"/>
          <w:sz w:val="24"/>
          <w:szCs w:val="24"/>
        </w:rPr>
        <w:t>getMSEst</w:t>
      </w:r>
      <w:proofErr w:type="spellEnd"/>
      <w:r w:rsidR="00B366C2">
        <w:rPr>
          <w:rFonts w:ascii="Times New Roman" w:hAnsi="Times New Roman" w:cs="Times New Roman"/>
          <w:sz w:val="24"/>
          <w:szCs w:val="24"/>
        </w:rPr>
        <w:t>(</w:t>
      </w:r>
      <w:proofErr w:type="gramEnd"/>
      <w:r w:rsidR="00B366C2">
        <w:rPr>
          <w:rFonts w:ascii="Times New Roman" w:hAnsi="Times New Roman" w:cs="Times New Roman"/>
          <w:sz w:val="24"/>
          <w:szCs w:val="24"/>
        </w:rPr>
        <w:t>). This function e</w:t>
      </w:r>
      <w:r w:rsidR="00B366C2" w:rsidRPr="005E5DC1">
        <w:rPr>
          <w:rFonts w:ascii="Times New Roman" w:hAnsi="Times New Roman" w:cs="Times New Roman"/>
          <w:sz w:val="24"/>
          <w:szCs w:val="24"/>
        </w:rPr>
        <w:t>xtract</w:t>
      </w:r>
      <w:r w:rsidR="00B366C2">
        <w:rPr>
          <w:rFonts w:ascii="Times New Roman" w:hAnsi="Times New Roman" w:cs="Times New Roman"/>
          <w:sz w:val="24"/>
          <w:szCs w:val="24"/>
        </w:rPr>
        <w:t>s</w:t>
      </w:r>
      <w:r w:rsidR="00B366C2" w:rsidRPr="005E5DC1">
        <w:rPr>
          <w:rFonts w:ascii="Times New Roman" w:hAnsi="Times New Roman" w:cs="Times New Roman"/>
          <w:sz w:val="24"/>
          <w:szCs w:val="24"/>
        </w:rPr>
        <w:t xml:space="preserve"> the mean squares </w:t>
      </w:r>
      <w:r w:rsidR="00B366C2">
        <w:rPr>
          <w:rFonts w:ascii="Times New Roman" w:hAnsi="Times New Roman" w:cs="Times New Roman"/>
          <w:sz w:val="24"/>
          <w:szCs w:val="24"/>
        </w:rPr>
        <w:t xml:space="preserve">(MS) </w:t>
      </w:r>
      <w:r w:rsidR="00B366C2" w:rsidRPr="005E5DC1">
        <w:rPr>
          <w:rFonts w:ascii="Times New Roman" w:hAnsi="Times New Roman" w:cs="Times New Roman"/>
          <w:sz w:val="24"/>
          <w:szCs w:val="24"/>
        </w:rPr>
        <w:t xml:space="preserve">and the degrees of freedom </w:t>
      </w:r>
      <w:r w:rsidR="00B366C2">
        <w:rPr>
          <w:rFonts w:ascii="Times New Roman" w:hAnsi="Times New Roman" w:cs="Times New Roman"/>
          <w:sz w:val="24"/>
          <w:szCs w:val="24"/>
        </w:rPr>
        <w:t xml:space="preserve">(DF) </w:t>
      </w:r>
      <w:r w:rsidR="00B366C2" w:rsidRPr="005E5DC1">
        <w:rPr>
          <w:rFonts w:ascii="Times New Roman" w:hAnsi="Times New Roman" w:cs="Times New Roman"/>
          <w:sz w:val="24"/>
          <w:szCs w:val="24"/>
        </w:rPr>
        <w:t xml:space="preserve">from the ANOVA table of the </w:t>
      </w:r>
      <w:proofErr w:type="spellStart"/>
      <w:r w:rsidR="00B366C2" w:rsidRPr="005E5DC1">
        <w:rPr>
          <w:rFonts w:ascii="Times New Roman" w:hAnsi="Times New Roman" w:cs="Times New Roman"/>
          <w:sz w:val="24"/>
          <w:szCs w:val="24"/>
        </w:rPr>
        <w:t>aov</w:t>
      </w:r>
      <w:proofErr w:type="spellEnd"/>
      <w:r w:rsidR="00B366C2" w:rsidRPr="005E5DC1">
        <w:rPr>
          <w:rFonts w:ascii="Times New Roman" w:hAnsi="Times New Roman" w:cs="Times New Roman"/>
          <w:sz w:val="24"/>
          <w:szCs w:val="24"/>
        </w:rPr>
        <w:t xml:space="preserve"> </w:t>
      </w:r>
      <w:commentRangeStart w:id="2"/>
      <w:r w:rsidR="00B366C2" w:rsidRPr="005E5DC1">
        <w:rPr>
          <w:rFonts w:ascii="Times New Roman" w:hAnsi="Times New Roman" w:cs="Times New Roman"/>
          <w:sz w:val="24"/>
          <w:szCs w:val="24"/>
        </w:rPr>
        <w:t>function</w:t>
      </w:r>
      <w:commentRangeEnd w:id="2"/>
      <w:r w:rsidR="00407311">
        <w:rPr>
          <w:rStyle w:val="CommentReference"/>
        </w:rPr>
        <w:commentReference w:id="2"/>
      </w:r>
      <w:r w:rsidR="00B366C2">
        <w:rPr>
          <w:rFonts w:ascii="Times New Roman" w:hAnsi="Times New Roman" w:cs="Times New Roman"/>
          <w:sz w:val="24"/>
          <w:szCs w:val="24"/>
        </w:rPr>
        <w:t xml:space="preserve">. </w:t>
      </w:r>
      <w:r w:rsidR="00E542B2">
        <w:rPr>
          <w:rFonts w:ascii="Times New Roman" w:hAnsi="Times New Roman" w:cs="Times New Roman"/>
          <w:sz w:val="24"/>
          <w:szCs w:val="24"/>
        </w:rPr>
        <w:t xml:space="preserve">Suppose there are </w:t>
      </w:r>
      <w:commentRangeStart w:id="3"/>
      <w:r w:rsidR="00E542B2">
        <w:rPr>
          <w:rFonts w:ascii="Times New Roman" w:hAnsi="Times New Roman" w:cs="Times New Roman"/>
          <w:sz w:val="24"/>
          <w:szCs w:val="24"/>
        </w:rPr>
        <w:t xml:space="preserve">m </w:t>
      </w:r>
      <w:commentRangeEnd w:id="3"/>
      <w:r w:rsidR="0014721B">
        <w:rPr>
          <w:rStyle w:val="CommentReference"/>
        </w:rPr>
        <w:commentReference w:id="3"/>
      </w:r>
      <w:r w:rsidR="00E542B2">
        <w:rPr>
          <w:rFonts w:ascii="Times New Roman" w:hAnsi="Times New Roman" w:cs="Times New Roman"/>
          <w:sz w:val="24"/>
          <w:szCs w:val="24"/>
        </w:rPr>
        <w:t>set</w:t>
      </w:r>
      <w:ins w:id="4" w:author="vfan001" w:date="2012-03-16T16:00:00Z">
        <w:r w:rsidR="00117EE7">
          <w:rPr>
            <w:rFonts w:ascii="Times New Roman" w:hAnsi="Times New Roman" w:cs="Times New Roman"/>
            <w:sz w:val="24"/>
            <w:szCs w:val="24"/>
          </w:rPr>
          <w:t>s</w:t>
        </w:r>
      </w:ins>
      <w:r w:rsidR="00E542B2">
        <w:rPr>
          <w:rFonts w:ascii="Times New Roman" w:hAnsi="Times New Roman" w:cs="Times New Roman"/>
          <w:sz w:val="24"/>
          <w:szCs w:val="24"/>
        </w:rPr>
        <w:t xml:space="preserve"> of MS from the AN</w:t>
      </w:r>
      <w:r w:rsidR="00FA377C">
        <w:rPr>
          <w:rFonts w:ascii="Times New Roman" w:hAnsi="Times New Roman" w:cs="Times New Roman"/>
          <w:sz w:val="24"/>
          <w:szCs w:val="24"/>
        </w:rPr>
        <w:t xml:space="preserve">OVA table </w:t>
      </w:r>
      <w:ins w:id="5" w:author="vfan001" w:date="2012-03-16T16:01:00Z">
        <w:r w:rsidR="0014721B">
          <w:rPr>
            <w:rFonts w:ascii="Times New Roman" w:hAnsi="Times New Roman" w:cs="Times New Roman"/>
            <w:sz w:val="24"/>
            <w:szCs w:val="24"/>
          </w:rPr>
          <w:t xml:space="preserve">which </w:t>
        </w:r>
      </w:ins>
      <w:r w:rsidR="00FA377C">
        <w:rPr>
          <w:rFonts w:ascii="Times New Roman" w:hAnsi="Times New Roman" w:cs="Times New Roman"/>
          <w:sz w:val="24"/>
          <w:szCs w:val="24"/>
        </w:rPr>
        <w:t xml:space="preserve">are assumed to have </w:t>
      </w:r>
      <w:r w:rsidR="00E542B2">
        <w:rPr>
          <w:rFonts w:ascii="Times New Roman" w:hAnsi="Times New Roman" w:cs="Times New Roman"/>
          <w:sz w:val="24"/>
          <w:szCs w:val="24"/>
        </w:rPr>
        <w:t>a</w:t>
      </w:r>
      <w:r w:rsidR="00E542B2" w:rsidRPr="00A94B84">
        <w:rPr>
          <w:rFonts w:ascii="Times New Roman" w:hAnsi="Times New Roman" w:cs="Times New Roman"/>
          <w:sz w:val="24"/>
          <w:szCs w:val="24"/>
        </w:rPr>
        <w:t xml:space="preserve"> chi-square distribution</w:t>
      </w:r>
      <w:r w:rsidR="00FA377C">
        <w:rPr>
          <w:rFonts w:ascii="Times New Roman" w:hAnsi="Times New Roman" w:cs="Times New Roman"/>
          <w:sz w:val="24"/>
          <w:szCs w:val="24"/>
        </w:rPr>
        <w:t xml:space="preserve">. Let these MS to be denoted </w:t>
      </w:r>
      <w:proofErr w:type="gramStart"/>
      <w:r w:rsidR="00F8558C">
        <w:rPr>
          <w:rFonts w:ascii="Times New Roman" w:hAnsi="Times New Roman" w:cs="Times New Roman"/>
          <w:sz w:val="24"/>
          <w:szCs w:val="24"/>
        </w:rPr>
        <w:t>by</w:t>
      </w:r>
      <w:r w:rsidR="009C52D9">
        <w:rPr>
          <w:rFonts w:ascii="Times New Roman" w:hAnsi="Times New Roman" w:cs="Times New Roman"/>
          <w:sz w:val="24"/>
          <w:szCs w:val="24"/>
        </w:rPr>
        <w:t xml:space="preserve"> </w:t>
      </w:r>
      <m:oMath>
        <w:proofErr w:type="gramEn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00FA377C">
        <w:rPr>
          <w:rFonts w:ascii="Times New Roman" w:eastAsiaTheme="minorEastAsia" w:hAnsi="Times New Roman" w:cs="Times New Roman"/>
          <w:sz w:val="24"/>
          <w:szCs w:val="24"/>
        </w:rPr>
        <w:t>, the distribution can be written as,</w:t>
      </w:r>
    </w:p>
    <w:p w:rsidR="00FA377C" w:rsidRDefault="003936B7" w:rsidP="0040612B">
      <w:pPr>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ni</m:t>
              </m:r>
            </m:sub>
            <m:sup>
              <m:r>
                <w:rPr>
                  <w:rFonts w:ascii="Cambria Math" w:hAnsi="Cambria Math" w:cs="Times New Roman"/>
                  <w:sz w:val="24"/>
                  <w:szCs w:val="24"/>
                </w:rPr>
                <m:t>2</m:t>
              </m:r>
            </m:sup>
          </m:sSubSup>
          <m:r>
            <w:rPr>
              <w:rFonts w:ascii="Cambria Math" w:hAnsi="Cambria Math" w:cs="Times New Roman"/>
              <w:sz w:val="24"/>
              <w:szCs w:val="24"/>
            </w:rPr>
            <m:t>, i=1, …, m</m:t>
          </m:r>
        </m:oMath>
      </m:oMathPara>
    </w:p>
    <w:p w:rsidR="00B366C2" w:rsidRDefault="00FA377C" w:rsidP="0040612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denote</w:t>
      </w:r>
      <w:ins w:id="6" w:author="vfan001" w:date="2012-03-16T16:03:00Z">
        <w:r w:rsidR="00E3535C">
          <w:rPr>
            <w:rFonts w:ascii="Times New Roman" w:eastAsiaTheme="minorEastAsia" w:hAnsi="Times New Roman" w:cs="Times New Roman"/>
            <w:sz w:val="24"/>
            <w:szCs w:val="24"/>
          </w:rPr>
          <w:t>s</w:t>
        </w:r>
      </w:ins>
      <w:del w:id="7" w:author="vfan001" w:date="2012-03-16T16:03:00Z">
        <w:r w:rsidDel="00E3535C">
          <w:rPr>
            <w:rFonts w:ascii="Times New Roman" w:eastAsiaTheme="minorEastAsia" w:hAnsi="Times New Roman" w:cs="Times New Roman"/>
            <w:sz w:val="24"/>
            <w:szCs w:val="24"/>
          </w:rPr>
          <w:delText>d</w:delText>
        </w:r>
      </w:del>
      <w:r>
        <w:rPr>
          <w:rFonts w:ascii="Times New Roman" w:eastAsiaTheme="minorEastAsia" w:hAnsi="Times New Roman" w:cs="Times New Roman"/>
          <w:sz w:val="24"/>
          <w:szCs w:val="24"/>
        </w:rPr>
        <w:t xml:space="preserve"> the expected MS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DF for MS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T</w:t>
      </w:r>
      <w:r w:rsidR="00E542B2">
        <w:rPr>
          <w:rFonts w:ascii="Times New Roman" w:hAnsi="Times New Roman" w:cs="Times New Roman"/>
          <w:sz w:val="24"/>
          <w:szCs w:val="24"/>
        </w:rPr>
        <w:t xml:space="preserve">he likelihood function can be </w:t>
      </w:r>
      <w:r>
        <w:rPr>
          <w:rFonts w:ascii="Times New Roman" w:hAnsi="Times New Roman" w:cs="Times New Roman"/>
          <w:sz w:val="24"/>
          <w:szCs w:val="24"/>
        </w:rPr>
        <w:t xml:space="preserve">then be </w:t>
      </w:r>
      <w:r w:rsidR="00E542B2">
        <w:rPr>
          <w:rFonts w:ascii="Times New Roman" w:hAnsi="Times New Roman" w:cs="Times New Roman"/>
          <w:sz w:val="24"/>
          <w:szCs w:val="24"/>
        </w:rPr>
        <w:t xml:space="preserve">shown as </w:t>
      </w:r>
      <w:r w:rsidR="00B366C2">
        <w:rPr>
          <w:rFonts w:ascii="Times New Roman" w:hAnsi="Times New Roman" w:cs="Times New Roman"/>
          <w:sz w:val="24"/>
          <w:szCs w:val="24"/>
        </w:rPr>
        <w:t xml:space="preserve"> </w:t>
      </w:r>
    </w:p>
    <w:p w:rsidR="00B366C2" w:rsidRDefault="00E542B2" w:rsidP="00E542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 = constant - </w:t>
      </w:r>
      <m:oMath>
        <m:nary>
          <m:naryPr>
            <m:chr m:val="∑"/>
            <m:grow m:val="on"/>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m</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e>
            </m:d>
          </m:e>
        </m:nary>
      </m:oMath>
      <w:r w:rsidR="00FA377C">
        <w:rPr>
          <w:rFonts w:ascii="Times New Roman" w:eastAsiaTheme="minorEastAsia" w:hAnsi="Times New Roman" w:cs="Times New Roman"/>
          <w:sz w:val="24"/>
          <w:szCs w:val="24"/>
        </w:rPr>
        <w:t>.</w:t>
      </w:r>
    </w:p>
    <w:p w:rsidR="00FA377C" w:rsidRDefault="00FA377C"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first derivative with respect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can be written as </w:t>
      </w:r>
    </w:p>
    <w:p w:rsidR="00FA377C" w:rsidRDefault="003936B7"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oMath>
      </m:oMathPara>
    </w:p>
    <w:p w:rsidR="00B366C2" w:rsidRDefault="00311717"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expectation of the negative of the </w:t>
      </w:r>
      <w:r w:rsidR="00B366C2">
        <w:rPr>
          <w:rFonts w:ascii="Times New Roman" w:hAnsi="Times New Roman" w:cs="Times New Roman"/>
          <w:sz w:val="24"/>
          <w:szCs w:val="24"/>
        </w:rPr>
        <w:t>second derivative</w:t>
      </w:r>
      <w:r>
        <w:rPr>
          <w:rFonts w:ascii="Times New Roman" w:hAnsi="Times New Roman" w:cs="Times New Roman"/>
          <w:sz w:val="24"/>
          <w:szCs w:val="24"/>
        </w:rPr>
        <w:t xml:space="preserve"> is</w:t>
      </w:r>
      <w:r w:rsidR="00B366C2">
        <w:rPr>
          <w:rFonts w:ascii="Times New Roman" w:hAnsi="Times New Roman" w:cs="Times New Roman"/>
          <w:sz w:val="24"/>
          <w:szCs w:val="24"/>
        </w:rPr>
        <w:t xml:space="preserve"> </w:t>
      </w:r>
    </w:p>
    <w:p w:rsidR="00311717" w:rsidRDefault="00311717" w:rsidP="0040612B">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eastAsiaTheme="minorEastAsia" w:hAnsi="Cambria Math" w:cs="Times New Roman"/>
              <w:sz w:val="24"/>
              <w:szCs w:val="24"/>
            </w:rPr>
            <m:t>.</m:t>
          </m:r>
        </m:oMath>
      </m:oMathPara>
    </w:p>
    <w:p w:rsidR="006D0BBB" w:rsidRDefault="00F8558C"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expected Fisher’s information matrix for the MS is the diagonal matrix containing</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Hence, the MS and DF </w:t>
      </w:r>
      <w:r w:rsidR="006D0BBB">
        <w:rPr>
          <w:rFonts w:ascii="Times New Roman" w:hAnsi="Times New Roman" w:cs="Times New Roman"/>
          <w:sz w:val="24"/>
          <w:szCs w:val="24"/>
        </w:rPr>
        <w:t xml:space="preserve">can be extracted from the ANOVA table to generate this Fisher’s information matrix. </w:t>
      </w:r>
    </w:p>
    <w:p w:rsidR="006D0BBB" w:rsidRDefault="006D0BBB" w:rsidP="006D0BBB">
      <w:pPr>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 xml:space="preserve">The MS and DF are extracted from the sources of variation </w:t>
      </w:r>
      <w:del w:id="9" w:author="vfan001" w:date="2012-03-16T16:09:00Z">
        <w:r w:rsidDel="008D7C47">
          <w:rPr>
            <w:rFonts w:ascii="Times New Roman" w:hAnsi="Times New Roman" w:cs="Times New Roman"/>
            <w:sz w:val="24"/>
            <w:szCs w:val="24"/>
          </w:rPr>
          <w:delText xml:space="preserve">without </w:delText>
        </w:r>
      </w:del>
      <w:ins w:id="10" w:author="vfan001" w:date="2012-03-16T16:09:00Z">
        <w:r w:rsidR="008D7C47">
          <w:rPr>
            <w:rFonts w:ascii="Times New Roman" w:hAnsi="Times New Roman" w:cs="Times New Roman"/>
            <w:sz w:val="24"/>
            <w:szCs w:val="24"/>
          </w:rPr>
          <w:t xml:space="preserve">excluding </w:t>
        </w:r>
      </w:ins>
      <w:r>
        <w:rPr>
          <w:rFonts w:ascii="Times New Roman" w:hAnsi="Times New Roman" w:cs="Times New Roman"/>
          <w:sz w:val="24"/>
          <w:szCs w:val="24"/>
        </w:rPr>
        <w:t xml:space="preserve">the treatment information, because the variance estimation should not contain any treatment information. However, there are some cases where the treatment effects are completely confounded with the random effects, i.e. balanced incomplete block design. </w:t>
      </w:r>
      <w:r w:rsidR="0031574A">
        <w:rPr>
          <w:rFonts w:ascii="Times New Roman" w:hAnsi="Times New Roman" w:cs="Times New Roman"/>
          <w:sz w:val="24"/>
          <w:szCs w:val="24"/>
        </w:rPr>
        <w:t xml:space="preserve">In these cases, </w:t>
      </w:r>
      <w:r>
        <w:rPr>
          <w:rFonts w:ascii="Times New Roman" w:hAnsi="Times New Roman" w:cs="Times New Roman"/>
          <w:sz w:val="24"/>
          <w:szCs w:val="24"/>
        </w:rPr>
        <w:t>the amount of confounding treatment information can be small enough to be neglected.</w:t>
      </w:r>
      <w:commentRangeEnd w:id="8"/>
      <w:r w:rsidR="008D7C47">
        <w:rPr>
          <w:rStyle w:val="CommentReference"/>
        </w:rPr>
        <w:commentReference w:id="8"/>
      </w:r>
      <w:r>
        <w:rPr>
          <w:rFonts w:ascii="Times New Roman" w:hAnsi="Times New Roman" w:cs="Times New Roman"/>
          <w:sz w:val="24"/>
          <w:szCs w:val="24"/>
        </w:rPr>
        <w:t xml:space="preserve"> </w:t>
      </w:r>
    </w:p>
    <w:p w:rsidR="00807DF2" w:rsidRDefault="006D0BBB" w:rsidP="00F8558C">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366C2">
        <w:rPr>
          <w:rFonts w:ascii="Times New Roman" w:hAnsi="Times New Roman" w:cs="Times New Roman"/>
          <w:sz w:val="24"/>
          <w:szCs w:val="24"/>
        </w:rPr>
        <w:t xml:space="preserve">ince </w:t>
      </w:r>
      <w:r w:rsidR="00B366C2" w:rsidRPr="005E5DC1">
        <w:rPr>
          <w:rFonts w:ascii="Times New Roman" w:hAnsi="Times New Roman" w:cs="Times New Roman"/>
          <w:sz w:val="24"/>
          <w:szCs w:val="24"/>
        </w:rPr>
        <w:t>the focus is on the two-phase experiments</w:t>
      </w:r>
      <w:r w:rsidR="00B366C2">
        <w:rPr>
          <w:rFonts w:ascii="Times New Roman" w:hAnsi="Times New Roman" w:cs="Times New Roman"/>
          <w:sz w:val="24"/>
          <w:szCs w:val="24"/>
        </w:rPr>
        <w:t>,</w:t>
      </w:r>
      <w:r w:rsidR="00B366C2" w:rsidRPr="00B366C2">
        <w:rPr>
          <w:rFonts w:ascii="Times New Roman" w:hAnsi="Times New Roman" w:cs="Times New Roman"/>
          <w:sz w:val="24"/>
          <w:szCs w:val="24"/>
        </w:rPr>
        <w:t xml:space="preserve"> </w:t>
      </w:r>
      <w:r w:rsidR="00B366C2" w:rsidRPr="005E5DC1">
        <w:rPr>
          <w:rFonts w:ascii="Times New Roman" w:hAnsi="Times New Roman" w:cs="Times New Roman"/>
          <w:sz w:val="24"/>
          <w:szCs w:val="24"/>
        </w:rPr>
        <w:t>I cannot use</w:t>
      </w:r>
      <w:r w:rsidR="00B366C2">
        <w:rPr>
          <w:rFonts w:ascii="Times New Roman" w:hAnsi="Times New Roman" w:cs="Times New Roman"/>
          <w:sz w:val="24"/>
          <w:szCs w:val="24"/>
        </w:rPr>
        <w:t xml:space="preserve"> the </w:t>
      </w:r>
      <w:proofErr w:type="spellStart"/>
      <w:r w:rsidR="00B366C2">
        <w:rPr>
          <w:rFonts w:ascii="Times New Roman" w:hAnsi="Times New Roman" w:cs="Times New Roman"/>
          <w:sz w:val="24"/>
          <w:szCs w:val="24"/>
        </w:rPr>
        <w:t>aov</w:t>
      </w:r>
      <w:proofErr w:type="spellEnd"/>
      <w:r w:rsidR="00B366C2">
        <w:rPr>
          <w:rFonts w:ascii="Times New Roman" w:hAnsi="Times New Roman" w:cs="Times New Roman"/>
          <w:sz w:val="24"/>
          <w:szCs w:val="24"/>
        </w:rPr>
        <w:t xml:space="preserve"> function directly</w:t>
      </w:r>
      <w:ins w:id="11" w:author="vfan001" w:date="2012-03-16T16:13:00Z">
        <w:r w:rsidR="00A94498">
          <w:rPr>
            <w:rFonts w:ascii="Times New Roman" w:hAnsi="Times New Roman" w:cs="Times New Roman"/>
            <w:sz w:val="24"/>
            <w:szCs w:val="24"/>
          </w:rPr>
          <w:t xml:space="preserve"> as the </w:t>
        </w:r>
      </w:ins>
      <w:del w:id="12" w:author="vfan001" w:date="2012-03-16T16:13:00Z">
        <w:r w:rsidR="00B366C2" w:rsidDel="00A94498">
          <w:rPr>
            <w:rFonts w:ascii="Times New Roman" w:hAnsi="Times New Roman" w:cs="Times New Roman"/>
            <w:sz w:val="24"/>
            <w:szCs w:val="24"/>
          </w:rPr>
          <w:delText>.</w:delText>
        </w:r>
        <w:r w:rsidRPr="006D0BBB" w:rsidDel="00A94498">
          <w:rPr>
            <w:rFonts w:ascii="Times New Roman" w:hAnsi="Times New Roman" w:cs="Times New Roman"/>
            <w:sz w:val="24"/>
            <w:szCs w:val="24"/>
          </w:rPr>
          <w:delText xml:space="preserve"> </w:delText>
        </w:r>
        <w:commentRangeStart w:id="13"/>
        <w:r w:rsidDel="00A94498">
          <w:rPr>
            <w:rFonts w:ascii="Times New Roman" w:hAnsi="Times New Roman" w:cs="Times New Roman"/>
            <w:sz w:val="24"/>
            <w:szCs w:val="24"/>
          </w:rPr>
          <w:delText>Because</w:delText>
        </w:r>
      </w:del>
      <w:r>
        <w:rPr>
          <w:rFonts w:ascii="Times New Roman" w:hAnsi="Times New Roman" w:cs="Times New Roman"/>
          <w:sz w:val="24"/>
          <w:szCs w:val="24"/>
        </w:rPr>
        <w:t xml:space="preserve"> </w:t>
      </w:r>
      <w:commentRangeEnd w:id="13"/>
      <w:r w:rsidR="00524D89">
        <w:rPr>
          <w:rStyle w:val="CommentReference"/>
        </w:rPr>
        <w:commentReference w:id="13"/>
      </w:r>
      <w:proofErr w:type="spellStart"/>
      <w:r>
        <w:rPr>
          <w:rFonts w:ascii="Times New Roman" w:hAnsi="Times New Roman" w:cs="Times New Roman"/>
          <w:sz w:val="24"/>
          <w:szCs w:val="24"/>
        </w:rPr>
        <w:t>aov</w:t>
      </w:r>
      <w:proofErr w:type="spellEnd"/>
      <w:r>
        <w:rPr>
          <w:rFonts w:ascii="Times New Roman" w:hAnsi="Times New Roman" w:cs="Times New Roman"/>
          <w:sz w:val="24"/>
          <w:szCs w:val="24"/>
        </w:rPr>
        <w:t xml:space="preserve"> function only appl</w:t>
      </w:r>
      <w:ins w:id="14" w:author="vfan001" w:date="2012-03-16T16:14:00Z">
        <w:r w:rsidR="00A94498">
          <w:rPr>
            <w:rFonts w:ascii="Times New Roman" w:hAnsi="Times New Roman" w:cs="Times New Roman"/>
            <w:sz w:val="24"/>
            <w:szCs w:val="24"/>
          </w:rPr>
          <w:t>ies</w:t>
        </w:r>
      </w:ins>
      <w:del w:id="15" w:author="vfan001" w:date="2012-03-16T16:14:00Z">
        <w:r w:rsidDel="00A94498">
          <w:rPr>
            <w:rFonts w:ascii="Times New Roman" w:hAnsi="Times New Roman" w:cs="Times New Roman"/>
            <w:sz w:val="24"/>
            <w:szCs w:val="24"/>
          </w:rPr>
          <w:delText>y</w:delText>
        </w:r>
      </w:del>
      <w:r>
        <w:rPr>
          <w:rFonts w:ascii="Times New Roman" w:hAnsi="Times New Roman" w:cs="Times New Roman"/>
          <w:sz w:val="24"/>
          <w:szCs w:val="24"/>
        </w:rPr>
        <w:t xml:space="preserve"> </w:t>
      </w:r>
      <w:ins w:id="16" w:author="vfan001" w:date="2012-03-16T16:14:00Z">
        <w:r w:rsidR="00A94498">
          <w:rPr>
            <w:rFonts w:ascii="Times New Roman" w:hAnsi="Times New Roman" w:cs="Times New Roman"/>
            <w:sz w:val="24"/>
            <w:szCs w:val="24"/>
          </w:rPr>
          <w:t xml:space="preserve">to </w:t>
        </w:r>
      </w:ins>
      <w:r>
        <w:rPr>
          <w:rFonts w:ascii="Times New Roman" w:hAnsi="Times New Roman" w:cs="Times New Roman"/>
          <w:sz w:val="24"/>
          <w:szCs w:val="24"/>
        </w:rPr>
        <w:t>a single stage of decomposition. However, two-phase experiments requires two stages of the decomposition, i.e. decomp</w:t>
      </w:r>
      <w:ins w:id="17" w:author="vfan001" w:date="2012-03-16T16:14:00Z">
        <w:r w:rsidR="00A94498">
          <w:rPr>
            <w:rFonts w:ascii="Times New Roman" w:hAnsi="Times New Roman" w:cs="Times New Roman"/>
            <w:sz w:val="24"/>
            <w:szCs w:val="24"/>
          </w:rPr>
          <w:t>osition</w:t>
        </w:r>
      </w:ins>
      <w:del w:id="18" w:author="vfan001" w:date="2012-03-16T16:14:00Z">
        <w:r w:rsidDel="00A94498">
          <w:rPr>
            <w:rFonts w:ascii="Times New Roman" w:hAnsi="Times New Roman" w:cs="Times New Roman"/>
            <w:sz w:val="24"/>
            <w:szCs w:val="24"/>
          </w:rPr>
          <w:delText>ose</w:delText>
        </w:r>
      </w:del>
      <w:ins w:id="19" w:author="vfan001" w:date="2012-03-16T16:14:00Z">
        <w:r w:rsidR="00A94498">
          <w:rPr>
            <w:rFonts w:ascii="Times New Roman" w:hAnsi="Times New Roman" w:cs="Times New Roman"/>
            <w:sz w:val="24"/>
            <w:szCs w:val="24"/>
          </w:rPr>
          <w:t xml:space="preserve"> of</w:t>
        </w:r>
      </w:ins>
      <w:r>
        <w:rPr>
          <w:rFonts w:ascii="Times New Roman" w:hAnsi="Times New Roman" w:cs="Times New Roman"/>
          <w:sz w:val="24"/>
          <w:szCs w:val="24"/>
        </w:rPr>
        <w:t xml:space="preserve"> the information from the </w:t>
      </w:r>
      <w:r w:rsidR="007B18C3">
        <w:rPr>
          <w:rFonts w:ascii="Times New Roman" w:hAnsi="Times New Roman" w:cs="Times New Roman"/>
          <w:sz w:val="24"/>
          <w:szCs w:val="24"/>
        </w:rPr>
        <w:t>Phase 1 block structure</w:t>
      </w:r>
      <w:r>
        <w:rPr>
          <w:rFonts w:ascii="Times New Roman" w:hAnsi="Times New Roman" w:cs="Times New Roman"/>
          <w:sz w:val="24"/>
          <w:szCs w:val="24"/>
        </w:rPr>
        <w:t xml:space="preserve"> in the Phase 2 block structure and then decompos</w:t>
      </w:r>
      <w:ins w:id="20" w:author="vfan001" w:date="2012-03-16T16:15:00Z">
        <w:r w:rsidR="00A94498">
          <w:rPr>
            <w:rFonts w:ascii="Times New Roman" w:hAnsi="Times New Roman" w:cs="Times New Roman"/>
            <w:sz w:val="24"/>
            <w:szCs w:val="24"/>
          </w:rPr>
          <w:t>ition</w:t>
        </w:r>
      </w:ins>
      <w:del w:id="21" w:author="vfan001" w:date="2012-03-16T16:15:00Z">
        <w:r w:rsidDel="00A94498">
          <w:rPr>
            <w:rFonts w:ascii="Times New Roman" w:hAnsi="Times New Roman" w:cs="Times New Roman"/>
            <w:sz w:val="24"/>
            <w:szCs w:val="24"/>
          </w:rPr>
          <w:delText>e</w:delText>
        </w:r>
      </w:del>
      <w:r>
        <w:rPr>
          <w:rFonts w:ascii="Times New Roman" w:hAnsi="Times New Roman" w:cs="Times New Roman"/>
          <w:sz w:val="24"/>
          <w:szCs w:val="24"/>
        </w:rPr>
        <w:t xml:space="preserve"> </w:t>
      </w:r>
      <w:ins w:id="22" w:author="vfan001" w:date="2012-03-16T16:15:00Z">
        <w:r w:rsidR="00A94498">
          <w:rPr>
            <w:rFonts w:ascii="Times New Roman" w:hAnsi="Times New Roman" w:cs="Times New Roman"/>
            <w:sz w:val="24"/>
            <w:szCs w:val="24"/>
          </w:rPr>
          <w:t xml:space="preserve">of  </w:t>
        </w:r>
      </w:ins>
      <w:r>
        <w:rPr>
          <w:rFonts w:ascii="Times New Roman" w:hAnsi="Times New Roman" w:cs="Times New Roman"/>
          <w:sz w:val="24"/>
          <w:szCs w:val="24"/>
        </w:rPr>
        <w:t>the information from the treatment structure in the Phase 1 block structure.</w:t>
      </w:r>
      <w:r w:rsidR="007B18C3">
        <w:rPr>
          <w:rFonts w:ascii="Times New Roman" w:hAnsi="Times New Roman" w:cs="Times New Roman"/>
          <w:sz w:val="24"/>
          <w:szCs w:val="24"/>
        </w:rPr>
        <w:t xml:space="preserve"> This is achieved by fitting the Phase 1 block structure as the fixed effects and Phase 2 block structure as random effects. The MS and DF from the decomposition of the Phase 1 block structure in the Phase 2 block structure are extracted. The treatment structure is then fitted as the fixed effects and the sum of the Phase 2 and Phase 1 block structure are fixed as the random effects. The MS and DF are again extracted from the sources of variation that were not obtained the first stage of </w:t>
      </w:r>
      <w:commentRangeStart w:id="23"/>
      <w:r w:rsidR="007B18C3">
        <w:rPr>
          <w:rFonts w:ascii="Times New Roman" w:hAnsi="Times New Roman" w:cs="Times New Roman"/>
          <w:sz w:val="24"/>
          <w:szCs w:val="24"/>
        </w:rPr>
        <w:t>decomposition</w:t>
      </w:r>
      <w:commentRangeEnd w:id="23"/>
      <w:r w:rsidR="001A12D9">
        <w:rPr>
          <w:rStyle w:val="CommentReference"/>
        </w:rPr>
        <w:commentReference w:id="23"/>
      </w:r>
      <w:r w:rsidR="007B18C3">
        <w:rPr>
          <w:rFonts w:ascii="Times New Roman" w:hAnsi="Times New Roman" w:cs="Times New Roman"/>
          <w:sz w:val="24"/>
          <w:szCs w:val="24"/>
        </w:rPr>
        <w:t xml:space="preserve">.  </w:t>
      </w:r>
    </w:p>
    <w:p w:rsidR="00A67E8B" w:rsidRDefault="00A67E8B" w:rsidP="00FE3D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R function </w:t>
      </w:r>
      <w:proofErr w:type="spellStart"/>
      <w:proofErr w:type="gramStart"/>
      <w:r>
        <w:rPr>
          <w:rFonts w:ascii="Times New Roman" w:hAnsi="Times New Roman" w:cs="Times New Roman"/>
          <w:sz w:val="24"/>
          <w:szCs w:val="24"/>
        </w:rPr>
        <w:t>getGMat</w:t>
      </w:r>
      <w:proofErr w:type="spellEnd"/>
      <w:r w:rsidR="007B18C3">
        <w:rPr>
          <w:rFonts w:ascii="Times New Roman" w:hAnsi="Times New Roman" w:cs="Times New Roman"/>
          <w:sz w:val="24"/>
          <w:szCs w:val="24"/>
        </w:rPr>
        <w:t>(</w:t>
      </w:r>
      <w:proofErr w:type="gramEnd"/>
      <w:r w:rsidR="007B18C3">
        <w:rPr>
          <w:rFonts w:ascii="Times New Roman" w:hAnsi="Times New Roman" w:cs="Times New Roman"/>
          <w:sz w:val="24"/>
          <w:szCs w:val="24"/>
        </w:rPr>
        <w:t xml:space="preserve">). </w:t>
      </w:r>
      <w:commentRangeStart w:id="24"/>
      <w:r w:rsidR="007B18C3">
        <w:rPr>
          <w:rFonts w:ascii="Times New Roman" w:hAnsi="Times New Roman" w:cs="Times New Roman"/>
          <w:sz w:val="24"/>
          <w:szCs w:val="24"/>
        </w:rPr>
        <w:t xml:space="preserve">G </w:t>
      </w:r>
      <w:commentRangeEnd w:id="24"/>
      <w:r w:rsidR="00AD32EC">
        <w:rPr>
          <w:rStyle w:val="CommentReference"/>
        </w:rPr>
        <w:commentReference w:id="24"/>
      </w:r>
      <w:r w:rsidR="007B18C3">
        <w:rPr>
          <w:rFonts w:ascii="Times New Roman" w:hAnsi="Times New Roman" w:cs="Times New Roman"/>
          <w:sz w:val="24"/>
          <w:szCs w:val="24"/>
        </w:rPr>
        <w:t xml:space="preserve">matrix is used to transform the score function and the expected Fisher’s information matrix with </w:t>
      </w:r>
      <w:commentRangeStart w:id="25"/>
      <w:r w:rsidR="007B18C3">
        <w:rPr>
          <w:rFonts w:ascii="Times New Roman" w:hAnsi="Times New Roman" w:cs="Times New Roman"/>
          <w:sz w:val="24"/>
          <w:szCs w:val="24"/>
        </w:rPr>
        <w:t>respect</w:t>
      </w:r>
      <w:del w:id="26" w:author="vfan001" w:date="2012-03-16T16:22:00Z">
        <w:r w:rsidR="007B18C3" w:rsidDel="005E1AAA">
          <w:rPr>
            <w:rFonts w:ascii="Times New Roman" w:hAnsi="Times New Roman" w:cs="Times New Roman"/>
            <w:sz w:val="24"/>
            <w:szCs w:val="24"/>
          </w:rPr>
          <w:delText>ed</w:delText>
        </w:r>
      </w:del>
      <w:r w:rsidR="007B18C3">
        <w:rPr>
          <w:rFonts w:ascii="Times New Roman" w:hAnsi="Times New Roman" w:cs="Times New Roman"/>
          <w:sz w:val="24"/>
          <w:szCs w:val="24"/>
        </w:rPr>
        <w:t xml:space="preserve">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w:ins w:id="27" w:author="vfan001" w:date="2012-03-16T16:22:00Z">
              <m:r>
                <w:rPr>
                  <w:rFonts w:ascii="Cambria Math" w:hAnsi="Cambria Math" w:cs="Times New Roman"/>
                  <w:sz w:val="24"/>
                  <w:szCs w:val="24"/>
                </w:rPr>
                <m:t xml:space="preserve"> </m:t>
              </m:r>
            </w:ins>
          </m:sup>
        </m:sSubSup>
      </m:oMath>
      <w:r w:rsidR="007B18C3">
        <w:rPr>
          <w:rFonts w:ascii="Times New Roman" w:eastAsiaTheme="minorEastAsia" w:hAnsi="Times New Roman" w:cs="Times New Roman"/>
          <w:sz w:val="24"/>
          <w:szCs w:val="24"/>
        </w:rPr>
        <w:t xml:space="preserve">to with respected </w:t>
      </w:r>
      <w:commentRangeEnd w:id="25"/>
      <w:r w:rsidR="005E1AAA">
        <w:rPr>
          <w:rStyle w:val="CommentReference"/>
        </w:rPr>
        <w:commentReference w:id="25"/>
      </w:r>
      <w:r w:rsidR="007B18C3">
        <w:rPr>
          <w:rFonts w:ascii="Times New Roman" w:eastAsiaTheme="minorEastAsia" w:hAnsi="Times New Roman" w:cs="Times New Roman"/>
          <w:sz w:val="24"/>
          <w:szCs w:val="24"/>
        </w:rPr>
        <w:t>to the parameter</w:t>
      </w:r>
      <w:r w:rsidR="00FE3D1A">
        <w:rPr>
          <w:rFonts w:ascii="Times New Roman" w:eastAsiaTheme="minorEastAsia" w:hAnsi="Times New Roman" w:cs="Times New Roman"/>
          <w:sz w:val="24"/>
          <w:szCs w:val="24"/>
        </w:rPr>
        <w:t>s</w:t>
      </w:r>
      <w:r w:rsidR="007B18C3">
        <w:rPr>
          <w:rFonts w:ascii="Times New Roman" w:eastAsiaTheme="minorEastAsia" w:hAnsi="Times New Roman" w:cs="Times New Roman"/>
          <w:sz w:val="24"/>
          <w:szCs w:val="24"/>
        </w:rPr>
        <w:t xml:space="preserve"> of interest</w:t>
      </w:r>
      <w:r w:rsidR="002601D4">
        <w:rPr>
          <w:rFonts w:ascii="Times New Roman" w:eastAsiaTheme="minorEastAsia" w:hAnsi="Times New Roman" w:cs="Times New Roman"/>
          <w:sz w:val="24"/>
          <w:szCs w:val="24"/>
        </w:rPr>
        <w:t xml:space="preserve">, denoted </w:t>
      </w:r>
      <w:proofErr w:type="gramStart"/>
      <w:r w:rsidR="002601D4">
        <w:rPr>
          <w:rFonts w:ascii="Times New Roman" w:eastAsiaTheme="minorEastAsia" w:hAnsi="Times New Roman" w:cs="Times New Roman"/>
          <w:sz w:val="24"/>
          <w:szCs w:val="24"/>
        </w:rPr>
        <w:t xml:space="preserve">by </w:t>
      </w:r>
      <m:oMath>
        <w:proofErr w:type="gramEnd"/>
        <m:r>
          <w:rPr>
            <w:rFonts w:ascii="Cambria Math" w:eastAsiaTheme="minorEastAsia" w:hAnsi="Cambria Math" w:cs="Times New Roman"/>
            <w:sz w:val="24"/>
            <w:szCs w:val="24"/>
          </w:rPr>
          <m:t>θ</m:t>
        </m:r>
      </m:oMath>
      <w:r w:rsidR="00FE3D1A">
        <w:rPr>
          <w:rFonts w:ascii="Times New Roman" w:eastAsiaTheme="minorEastAsia" w:hAnsi="Times New Roman" w:cs="Times New Roman"/>
          <w:sz w:val="24"/>
          <w:szCs w:val="24"/>
        </w:rPr>
        <w:t xml:space="preserve">. Hence, if there are k parameters of interest, the G matrix will have </w:t>
      </w:r>
      <w:ins w:id="28" w:author="vfan001" w:date="2012-03-16T16:23:00Z">
        <w:r w:rsidR="005E1AAA">
          <w:rPr>
            <w:rFonts w:ascii="Times New Roman" w:eastAsiaTheme="minorEastAsia" w:hAnsi="Times New Roman" w:cs="Times New Roman"/>
            <w:sz w:val="24"/>
            <w:szCs w:val="24"/>
          </w:rPr>
          <w:t xml:space="preserve">the </w:t>
        </w:r>
      </w:ins>
      <w:r w:rsidR="00FE3D1A">
        <w:rPr>
          <w:rFonts w:ascii="Times New Roman" w:eastAsiaTheme="minorEastAsia" w:hAnsi="Times New Roman" w:cs="Times New Roman"/>
          <w:sz w:val="24"/>
          <w:szCs w:val="24"/>
        </w:rPr>
        <w:t>dimension</w:t>
      </w:r>
      <w:ins w:id="29" w:author="vfan001" w:date="2012-03-16T16:23:00Z">
        <w:r w:rsidR="005E1AAA">
          <w:rPr>
            <w:rFonts w:ascii="Times New Roman" w:eastAsiaTheme="minorEastAsia" w:hAnsi="Times New Roman" w:cs="Times New Roman"/>
            <w:sz w:val="24"/>
            <w:szCs w:val="24"/>
          </w:rPr>
          <w:t>s</w:t>
        </w:r>
      </w:ins>
      <w:r w:rsidR="00FE3D1A">
        <w:rPr>
          <w:rFonts w:ascii="Times New Roman" w:eastAsiaTheme="minorEastAsia" w:hAnsi="Times New Roman" w:cs="Times New Roman"/>
          <w:sz w:val="24"/>
          <w:szCs w:val="24"/>
        </w:rPr>
        <w:t xml:space="preserve"> </w:t>
      </w:r>
      <w:del w:id="30" w:author="vfan001" w:date="2012-03-16T16:23:00Z">
        <w:r w:rsidR="00FE3D1A" w:rsidDel="005E1AAA">
          <w:rPr>
            <w:rFonts w:ascii="Times New Roman" w:eastAsiaTheme="minorEastAsia" w:hAnsi="Times New Roman" w:cs="Times New Roman"/>
            <w:sz w:val="24"/>
            <w:szCs w:val="24"/>
          </w:rPr>
          <w:delText>of</w:delText>
        </w:r>
      </w:del>
      <w:r w:rsidR="00FE3D1A">
        <w:rPr>
          <w:rFonts w:ascii="Times New Roman" w:eastAsiaTheme="minorEastAsia" w:hAnsi="Times New Roman" w:cs="Times New Roman"/>
          <w:sz w:val="24"/>
          <w:szCs w:val="24"/>
        </w:rPr>
        <w:t xml:space="preserve"> m-by-k and is </w:t>
      </w:r>
      <w:ins w:id="31" w:author="vfan001" w:date="2012-03-16T16:24:00Z">
        <w:r w:rsidR="00E87E3E">
          <w:rPr>
            <w:rFonts w:ascii="Times New Roman" w:eastAsiaTheme="minorEastAsia" w:hAnsi="Times New Roman" w:cs="Times New Roman"/>
            <w:sz w:val="24"/>
            <w:szCs w:val="24"/>
          </w:rPr>
          <w:t xml:space="preserve">represented </w:t>
        </w:r>
        <w:proofErr w:type="gramStart"/>
        <w:r w:rsidR="00E87E3E">
          <w:rPr>
            <w:rFonts w:ascii="Times New Roman" w:eastAsiaTheme="minorEastAsia" w:hAnsi="Times New Roman" w:cs="Times New Roman"/>
            <w:sz w:val="24"/>
            <w:szCs w:val="24"/>
          </w:rPr>
          <w:t>by(</w:t>
        </w:r>
        <w:proofErr w:type="gramEnd"/>
        <w:r w:rsidR="00E87E3E">
          <w:rPr>
            <w:rFonts w:ascii="Times New Roman" w:eastAsiaTheme="minorEastAsia" w:hAnsi="Times New Roman" w:cs="Times New Roman"/>
            <w:sz w:val="24"/>
            <w:szCs w:val="24"/>
          </w:rPr>
          <w:t xml:space="preserve">?) </w:t>
        </w:r>
      </w:ins>
      <w:del w:id="32" w:author="vfan001" w:date="2012-03-16T16:24:00Z">
        <w:r w:rsidR="00FE3D1A" w:rsidDel="00E87E3E">
          <w:rPr>
            <w:rFonts w:ascii="Times New Roman" w:eastAsiaTheme="minorEastAsia" w:hAnsi="Times New Roman" w:cs="Times New Roman"/>
            <w:sz w:val="24"/>
            <w:szCs w:val="24"/>
          </w:rPr>
          <w:delText xml:space="preserve">constructed where </w:delText>
        </w:r>
      </w:del>
      <m:oMath>
        <w:commentRangeStart w:id="33"/>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w:commentRangeEnd w:id="33"/>
        <m:r>
          <m:rPr>
            <m:sty m:val="p"/>
          </m:rPr>
          <w:rPr>
            <w:rStyle w:val="CommentReference"/>
          </w:rPr>
          <w:commentReference w:id="33"/>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FE3D1A">
        <w:rPr>
          <w:rFonts w:ascii="Times New Roman" w:eastAsiaTheme="minorEastAsia" w:hAnsi="Times New Roman" w:cs="Times New Roman"/>
          <w:sz w:val="24"/>
          <w:szCs w:val="24"/>
        </w:rPr>
        <w:t xml:space="preserve">. The </w:t>
      </w:r>
      <w:proofErr w:type="spellStart"/>
      <w:r w:rsidR="00FE3D1A">
        <w:rPr>
          <w:rFonts w:ascii="Times New Roman" w:hAnsi="Times New Roman" w:cs="Times New Roman"/>
          <w:sz w:val="24"/>
          <w:szCs w:val="24"/>
        </w:rPr>
        <w:t>infoDecompuTE</w:t>
      </w:r>
      <w:proofErr w:type="spellEnd"/>
      <w:r w:rsidR="00FE3D1A">
        <w:rPr>
          <w:rFonts w:ascii="Times New Roman" w:hAnsi="Times New Roman" w:cs="Times New Roman"/>
          <w:sz w:val="24"/>
          <w:szCs w:val="24"/>
        </w:rPr>
        <w:t xml:space="preserve"> package was used, because this G matrix is basically the variance components structure to each source of variation. </w:t>
      </w:r>
      <w:r w:rsidR="00CD0BDA">
        <w:rPr>
          <w:rFonts w:ascii="Times New Roman" w:hAnsi="Times New Roman" w:cs="Times New Roman"/>
          <w:sz w:val="24"/>
          <w:szCs w:val="24"/>
        </w:rPr>
        <w:t>The variance components structure is the coefficients of the variance components of the expected mean squares in the ANOVA table.</w:t>
      </w:r>
    </w:p>
    <w:p w:rsidR="00CD0BDA" w:rsidRDefault="00CD0BDA" w:rsidP="00CD0B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proofErr w:type="gramStart"/>
      <w:r w:rsidRPr="00A36B43">
        <w:rPr>
          <w:rFonts w:ascii="Times New Roman" w:hAnsi="Times New Roman" w:cs="Times New Roman"/>
          <w:sz w:val="24"/>
          <w:szCs w:val="24"/>
        </w:rPr>
        <w:t>getMSEst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only </w:t>
      </w:r>
      <w:r w:rsidR="009C52D9">
        <w:rPr>
          <w:rFonts w:ascii="Times New Roman" w:hAnsi="Times New Roman" w:cs="Times New Roman"/>
          <w:sz w:val="24"/>
          <w:szCs w:val="24"/>
        </w:rPr>
        <w:t>extract</w:t>
      </w:r>
      <w:r>
        <w:rPr>
          <w:rFonts w:ascii="Times New Roman" w:hAnsi="Times New Roman" w:cs="Times New Roman"/>
          <w:sz w:val="24"/>
          <w:szCs w:val="24"/>
        </w:rPr>
        <w:t xml:space="preserve"> the MS and DF of the source of variation without the treatment information. Hence, the variance components structures are extracted in </w:t>
      </w:r>
      <w:proofErr w:type="spellStart"/>
      <w:proofErr w:type="gramStart"/>
      <w:r>
        <w:rPr>
          <w:rFonts w:ascii="Times New Roman" w:hAnsi="Times New Roman" w:cs="Times New Roman"/>
          <w:sz w:val="24"/>
          <w:szCs w:val="24"/>
        </w:rPr>
        <w:t>getGMat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has to match the sources of variation that were extract from the output of </w:t>
      </w:r>
      <w:proofErr w:type="spellStart"/>
      <w:r w:rsidRPr="00A36B43">
        <w:rPr>
          <w:rFonts w:ascii="Times New Roman" w:hAnsi="Times New Roman" w:cs="Times New Roman"/>
          <w:sz w:val="24"/>
          <w:szCs w:val="24"/>
        </w:rPr>
        <w:t>getMSEst</w:t>
      </w:r>
      <w:proofErr w:type="spellEnd"/>
      <w:r>
        <w:rPr>
          <w:rFonts w:ascii="Times New Roman" w:hAnsi="Times New Roman" w:cs="Times New Roman"/>
          <w:sz w:val="24"/>
          <w:szCs w:val="24"/>
        </w:rPr>
        <w:t>() function.</w:t>
      </w:r>
    </w:p>
    <w:p w:rsidR="00CD0BDA" w:rsidRDefault="00F64E54" w:rsidP="00FF292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Unlike in Richard and Kathy’s paper, </w:t>
      </w:r>
      <w:r w:rsidR="00CD0BDA">
        <w:rPr>
          <w:rFonts w:ascii="Times New Roman" w:hAnsi="Times New Roman" w:cs="Times New Roman"/>
          <w:sz w:val="24"/>
          <w:szCs w:val="24"/>
        </w:rPr>
        <w:t xml:space="preserve">their G matrix is </w:t>
      </w:r>
      <w:r w:rsidR="009C52D9">
        <w:rPr>
          <w:rFonts w:ascii="Times New Roman" w:hAnsi="Times New Roman" w:cs="Times New Roman"/>
          <w:sz w:val="24"/>
          <w:szCs w:val="24"/>
        </w:rPr>
        <w:t xml:space="preserve">a </w:t>
      </w:r>
      <w:r w:rsidR="00CD0BDA">
        <w:rPr>
          <w:rFonts w:ascii="Times New Roman" w:hAnsi="Times New Roman" w:cs="Times New Roman"/>
          <w:sz w:val="24"/>
          <w:szCs w:val="24"/>
        </w:rPr>
        <w:t xml:space="preserve">binary matrix of 0 and 1. To allow </w:t>
      </w:r>
      <w:r w:rsidR="009C52D9">
        <w:rPr>
          <w:rFonts w:ascii="Times New Roman" w:hAnsi="Times New Roman" w:cs="Times New Roman"/>
          <w:sz w:val="24"/>
          <w:szCs w:val="24"/>
        </w:rPr>
        <w:t>our</w:t>
      </w:r>
      <w:r w:rsidR="00CD0BDA">
        <w:rPr>
          <w:rFonts w:ascii="Times New Roman" w:hAnsi="Times New Roman" w:cs="Times New Roman"/>
          <w:sz w:val="24"/>
          <w:szCs w:val="24"/>
        </w:rPr>
        <w:t xml:space="preserve"> function be more general, the G matrix that is generated here contains the coefficients of the variance compone</w:t>
      </w:r>
      <w:r w:rsidR="00656CA9">
        <w:rPr>
          <w:rFonts w:ascii="Times New Roman" w:hAnsi="Times New Roman" w:cs="Times New Roman"/>
          <w:sz w:val="24"/>
          <w:szCs w:val="24"/>
        </w:rPr>
        <w:t xml:space="preserve">nts. </w:t>
      </w:r>
      <w:r w:rsidR="00CD0BDA">
        <w:rPr>
          <w:rFonts w:ascii="Times New Roman" w:hAnsi="Times New Roman" w:cs="Times New Roman"/>
          <w:sz w:val="24"/>
          <w:szCs w:val="24"/>
        </w:rPr>
        <w:t>Having the coefficients in the G matrix, it allows parameter of interest</w:t>
      </w:r>
      <w:proofErr w:type="gramStart"/>
      <w:r w:rsidR="00FF2928">
        <w:rPr>
          <w:rFonts w:ascii="Times New Roman" w:hAnsi="Times New Roman" w:cs="Times New Roman"/>
          <w:sz w:val="24"/>
          <w:szCs w:val="24"/>
        </w:rPr>
        <w:t>,</w:t>
      </w:r>
      <w:r w:rsidR="00CD0BDA">
        <w:rPr>
          <w:rFonts w:ascii="Times New Roman" w:hAnsi="Times New Roman" w:cs="Times New Roman"/>
          <w:sz w:val="24"/>
          <w:szCs w:val="24"/>
        </w:rPr>
        <w:t xml:space="preserve"> </w:t>
      </w:r>
      <m:oMath>
        <w:proofErr w:type="gramEnd"/>
        <m:r>
          <w:rPr>
            <w:rFonts w:ascii="Cambria Math" w:eastAsiaTheme="minorEastAsia" w:hAnsi="Cambria Math" w:cs="Times New Roman"/>
            <w:sz w:val="24"/>
            <w:szCs w:val="24"/>
          </w:rPr>
          <m:t>θ</m:t>
        </m:r>
      </m:oMath>
      <w:r w:rsidR="00FF2928">
        <w:rPr>
          <w:rFonts w:ascii="Times New Roman" w:eastAsiaTheme="minorEastAsia" w:hAnsi="Times New Roman" w:cs="Times New Roman"/>
          <w:sz w:val="24"/>
          <w:szCs w:val="24"/>
        </w:rPr>
        <w:t>,</w:t>
      </w:r>
      <w:r w:rsidR="00CD0BDA">
        <w:rPr>
          <w:rFonts w:ascii="Times New Roman" w:hAnsi="Times New Roman" w:cs="Times New Roman"/>
          <w:sz w:val="24"/>
          <w:szCs w:val="24"/>
        </w:rPr>
        <w:t xml:space="preserve"> </w:t>
      </w:r>
      <w:r w:rsidR="009C52D9">
        <w:rPr>
          <w:rFonts w:ascii="Times New Roman" w:hAnsi="Times New Roman" w:cs="Times New Roman"/>
          <w:sz w:val="24"/>
          <w:szCs w:val="24"/>
        </w:rPr>
        <w:t>to be made up</w:t>
      </w:r>
      <w:r w:rsidR="00FF2928">
        <w:rPr>
          <w:rFonts w:ascii="Times New Roman" w:hAnsi="Times New Roman" w:cs="Times New Roman"/>
          <w:sz w:val="24"/>
          <w:szCs w:val="24"/>
        </w:rPr>
        <w:t xml:space="preserve"> of </w:t>
      </w:r>
      <w:r w:rsidR="00CD0BDA">
        <w:rPr>
          <w:rFonts w:ascii="Times New Roman" w:hAnsi="Times New Roman" w:cs="Times New Roman"/>
          <w:sz w:val="24"/>
          <w:szCs w:val="24"/>
        </w:rPr>
        <w:t xml:space="preserve">single </w:t>
      </w:r>
      <w:r w:rsidR="00FF2928">
        <w:rPr>
          <w:rFonts w:ascii="Times New Roman" w:hAnsi="Times New Roman" w:cs="Times New Roman"/>
          <w:sz w:val="24"/>
          <w:szCs w:val="24"/>
        </w:rPr>
        <w:t xml:space="preserve">term of the </w:t>
      </w:r>
      <w:r w:rsidR="00CD0BDA">
        <w:rPr>
          <w:rFonts w:ascii="Times New Roman" w:hAnsi="Times New Roman" w:cs="Times New Roman"/>
          <w:sz w:val="24"/>
          <w:szCs w:val="24"/>
        </w:rPr>
        <w:t>variation component</w:t>
      </w:r>
      <w:r w:rsidR="00FF2928">
        <w:rPr>
          <w:rFonts w:ascii="Times New Roman" w:hAnsi="Times New Roman" w:cs="Times New Roman"/>
          <w:sz w:val="24"/>
          <w:szCs w:val="24"/>
        </w:rPr>
        <w:t xml:space="preserve">s </w:t>
      </w:r>
      <w:r w:rsidR="009C52D9">
        <w:rPr>
          <w:rFonts w:ascii="Times New Roman" w:hAnsi="Times New Roman" w:cs="Times New Roman"/>
          <w:sz w:val="24"/>
          <w:szCs w:val="24"/>
        </w:rPr>
        <w:t xml:space="preserve">and </w:t>
      </w:r>
      <w:r w:rsidR="00FF2928">
        <w:rPr>
          <w:rFonts w:ascii="Times New Roman" w:hAnsi="Times New Roman" w:cs="Times New Roman"/>
          <w:sz w:val="24"/>
          <w:szCs w:val="24"/>
        </w:rPr>
        <w:t xml:space="preserve">each with coefficient of one. </w:t>
      </w:r>
      <w:r w:rsidR="00E254C1">
        <w:rPr>
          <w:rFonts w:ascii="Times New Roman" w:hAnsi="Times New Roman" w:cs="Times New Roman"/>
          <w:sz w:val="24"/>
          <w:szCs w:val="24"/>
        </w:rPr>
        <w:t>This G mat</w:t>
      </w:r>
      <w:r w:rsidR="009C52D9">
        <w:rPr>
          <w:rFonts w:ascii="Times New Roman" w:hAnsi="Times New Roman" w:cs="Times New Roman"/>
          <w:sz w:val="24"/>
          <w:szCs w:val="24"/>
        </w:rPr>
        <w:t>rix</w:t>
      </w:r>
      <w:r w:rsidR="00E254C1">
        <w:rPr>
          <w:rFonts w:ascii="Times New Roman" w:hAnsi="Times New Roman" w:cs="Times New Roman"/>
          <w:sz w:val="24"/>
          <w:szCs w:val="24"/>
        </w:rPr>
        <w:t xml:space="preserve"> is used, </w:t>
      </w:r>
      <w:r w:rsidR="00FF2928">
        <w:rPr>
          <w:rFonts w:ascii="Times New Roman" w:hAnsi="Times New Roman" w:cs="Times New Roman"/>
          <w:sz w:val="24"/>
          <w:szCs w:val="24"/>
        </w:rPr>
        <w:t xml:space="preserve">because sometime the coefficients of the variance components </w:t>
      </w:r>
      <w:r w:rsidR="009C52D9">
        <w:rPr>
          <w:rFonts w:ascii="Times New Roman" w:hAnsi="Times New Roman" w:cs="Times New Roman"/>
          <w:sz w:val="24"/>
          <w:szCs w:val="24"/>
        </w:rPr>
        <w:t xml:space="preserve">are not always identical for </w:t>
      </w:r>
      <w:r w:rsidR="00FF2928">
        <w:rPr>
          <w:rFonts w:ascii="Times New Roman" w:hAnsi="Times New Roman" w:cs="Times New Roman"/>
          <w:sz w:val="24"/>
          <w:szCs w:val="24"/>
        </w:rPr>
        <w:t>different sources of variation</w:t>
      </w:r>
      <w:r w:rsidR="009C52D9">
        <w:rPr>
          <w:rFonts w:ascii="Times New Roman" w:hAnsi="Times New Roman" w:cs="Times New Roman"/>
          <w:sz w:val="24"/>
          <w:szCs w:val="24"/>
        </w:rPr>
        <w:t xml:space="preserve"> in the ANOVA table</w:t>
      </w:r>
      <w:r w:rsidR="00FF2928">
        <w:rPr>
          <w:rFonts w:ascii="Times New Roman" w:hAnsi="Times New Roman" w:cs="Times New Roman"/>
          <w:sz w:val="24"/>
          <w:szCs w:val="24"/>
        </w:rPr>
        <w:t xml:space="preserve">. </w:t>
      </w:r>
      <w:r w:rsidR="00E254C1">
        <w:rPr>
          <w:rFonts w:ascii="Times New Roman" w:hAnsi="Times New Roman" w:cs="Times New Roman"/>
          <w:sz w:val="24"/>
          <w:szCs w:val="24"/>
        </w:rPr>
        <w:t xml:space="preserve">This avoid </w:t>
      </w:r>
      <w:r w:rsidR="00FF2928">
        <w:rPr>
          <w:rFonts w:ascii="Times New Roman" w:hAnsi="Times New Roman" w:cs="Times New Roman"/>
          <w:sz w:val="24"/>
          <w:szCs w:val="24"/>
        </w:rPr>
        <w:t>of adjusting these coefficients with different linear combin</w:t>
      </w:r>
      <w:r w:rsidR="00E254C1">
        <w:rPr>
          <w:rFonts w:ascii="Times New Roman" w:hAnsi="Times New Roman" w:cs="Times New Roman"/>
          <w:sz w:val="24"/>
          <w:szCs w:val="24"/>
        </w:rPr>
        <w:t>ation of the variance component for a complicated analysis</w:t>
      </w:r>
      <w:r w:rsidR="00FF2928">
        <w:rPr>
          <w:rFonts w:ascii="Times New Roman" w:hAnsi="Times New Roman" w:cs="Times New Roman"/>
          <w:sz w:val="24"/>
          <w:szCs w:val="24"/>
        </w:rPr>
        <w:t>.</w:t>
      </w:r>
      <w:r w:rsidR="00656CA9">
        <w:rPr>
          <w:rFonts w:ascii="Times New Roman" w:hAnsi="Times New Roman" w:cs="Times New Roman"/>
          <w:sz w:val="24"/>
          <w:szCs w:val="24"/>
        </w:rPr>
        <w:t xml:space="preserve"> Hence,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656CA9">
        <w:rPr>
          <w:rFonts w:ascii="Times New Roman" w:eastAsiaTheme="minorEastAsia" w:hAnsi="Times New Roman" w:cs="Times New Roman"/>
          <w:sz w:val="24"/>
          <w:szCs w:val="24"/>
        </w:rPr>
        <w:t xml:space="preserve"> </w:t>
      </w:r>
      <w:proofErr w:type="gramStart"/>
      <w:r w:rsidR="00656CA9">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G'θ</m:t>
        </m:r>
      </m:oMath>
      <w:r w:rsidR="00656CA9">
        <w:rPr>
          <w:rFonts w:ascii="Times New Roman" w:eastAsiaTheme="minorEastAsia" w:hAnsi="Times New Roman" w:cs="Times New Roman"/>
          <w:sz w:val="24"/>
          <w:szCs w:val="24"/>
        </w:rPr>
        <w:t>.</w:t>
      </w:r>
    </w:p>
    <w:p w:rsidR="00C131FC" w:rsidRDefault="00C131FC" w:rsidP="00FF2928">
      <w:pPr>
        <w:spacing w:line="360" w:lineRule="auto"/>
        <w:jc w:val="both"/>
        <w:rPr>
          <w:rFonts w:ascii="Times New Roman" w:hAnsi="Times New Roman" w:cs="Times New Roman"/>
          <w:sz w:val="24"/>
          <w:szCs w:val="24"/>
        </w:rPr>
      </w:pPr>
    </w:p>
    <w:p w:rsidR="00443EC9" w:rsidRDefault="00A67E8B" w:rsidP="00A67E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third </w:t>
      </w:r>
      <w:r w:rsidR="00443EC9">
        <w:rPr>
          <w:rFonts w:ascii="Times New Roman" w:hAnsi="Times New Roman" w:cs="Times New Roman"/>
          <w:sz w:val="24"/>
          <w:szCs w:val="24"/>
        </w:rPr>
        <w:t xml:space="preserve">and final </w:t>
      </w:r>
      <w:r>
        <w:rPr>
          <w:rFonts w:ascii="Times New Roman" w:hAnsi="Times New Roman" w:cs="Times New Roman"/>
          <w:sz w:val="24"/>
          <w:szCs w:val="24"/>
        </w:rPr>
        <w:t xml:space="preserve">R function </w:t>
      </w:r>
      <w:r w:rsidR="00443EC9">
        <w:rPr>
          <w:rFonts w:ascii="Times New Roman" w:hAnsi="Times New Roman" w:cs="Times New Roman"/>
          <w:sz w:val="24"/>
          <w:szCs w:val="24"/>
        </w:rPr>
        <w:t xml:space="preserve">is </w:t>
      </w:r>
      <w:proofErr w:type="spellStart"/>
      <w:proofErr w:type="gramStart"/>
      <w:r>
        <w:rPr>
          <w:rFonts w:ascii="Times New Roman" w:hAnsi="Times New Roman" w:cs="Times New Roman"/>
          <w:sz w:val="24"/>
          <w:szCs w:val="24"/>
        </w:rPr>
        <w:t>getVc</w:t>
      </w:r>
      <w:r w:rsidRPr="00A36B43">
        <w:rPr>
          <w:rFonts w:ascii="Times New Roman" w:hAnsi="Times New Roman" w:cs="Times New Roman"/>
          <w:sz w:val="24"/>
          <w:szCs w:val="24"/>
        </w:rPr>
        <w:t>EDF</w:t>
      </w:r>
      <w:proofErr w:type="spellEnd"/>
      <w:r w:rsidR="00C131FC">
        <w:rPr>
          <w:rFonts w:ascii="Times New Roman" w:hAnsi="Times New Roman" w:cs="Times New Roman"/>
          <w:sz w:val="24"/>
          <w:szCs w:val="24"/>
        </w:rPr>
        <w:t>(</w:t>
      </w:r>
      <w:proofErr w:type="gramEnd"/>
      <w:r w:rsidR="00C131FC">
        <w:rPr>
          <w:rFonts w:ascii="Times New Roman" w:hAnsi="Times New Roman" w:cs="Times New Roman"/>
          <w:sz w:val="24"/>
          <w:szCs w:val="24"/>
        </w:rPr>
        <w:t xml:space="preserve">). This function generates the newly optimised variance components and the EDF. </w:t>
      </w:r>
    </w:p>
    <w:p w:rsidR="00443EC9" w:rsidRDefault="00443EC9" w:rsidP="00A67E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step of this function </w:t>
      </w:r>
      <w:r w:rsidR="00656CA9">
        <w:rPr>
          <w:rFonts w:ascii="Times New Roman" w:hAnsi="Times New Roman" w:cs="Times New Roman"/>
          <w:sz w:val="24"/>
          <w:szCs w:val="24"/>
        </w:rPr>
        <w:t>is to</w:t>
      </w:r>
      <w:r>
        <w:rPr>
          <w:rFonts w:ascii="Times New Roman" w:hAnsi="Times New Roman" w:cs="Times New Roman"/>
          <w:sz w:val="24"/>
          <w:szCs w:val="24"/>
        </w:rPr>
        <w:t xml:space="preserve"> transform the score function and the expected Fisher’s information matrix with respected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to the parameter of </w:t>
      </w:r>
      <w:proofErr w:type="gramStart"/>
      <w:r>
        <w:rPr>
          <w:rFonts w:ascii="Times New Roman" w:eastAsiaTheme="minorEastAsia" w:hAnsi="Times New Roman" w:cs="Times New Roman"/>
          <w:sz w:val="24"/>
          <w:szCs w:val="24"/>
        </w:rPr>
        <w:t xml:space="preserve">interest </w:t>
      </w:r>
      <m:oMath>
        <w:proofErr w:type="gramEnd"/>
        <m:r>
          <w:rPr>
            <w:rFonts w:ascii="Cambria Math" w:hAnsi="Cambria Math" w:cs="Times New Roman"/>
            <w:sz w:val="24"/>
            <w:szCs w:val="24"/>
          </w:rPr>
          <m:t>θ</m:t>
        </m:r>
      </m:oMath>
      <w:r>
        <w:rPr>
          <w:rFonts w:ascii="Times New Roman" w:eastAsiaTheme="minorEastAsia" w:hAnsi="Times New Roman" w:cs="Times New Roman"/>
          <w:sz w:val="24"/>
          <w:szCs w:val="24"/>
        </w:rPr>
        <w:t xml:space="preserve">. Record the expected Fisher’s information matrix with respected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can be written as</w:t>
      </w:r>
    </w:p>
    <w:p w:rsidR="00443EC9" w:rsidRDefault="00443EC9" w:rsidP="00443EC9">
      <w:pPr>
        <w:spacing w:line="360" w:lineRule="auto"/>
        <w:jc w:val="center"/>
        <w:rPr>
          <w:rFonts w:ascii="Times New Roman" w:hAnsi="Times New Roman" w:cs="Times New Roman"/>
          <w:sz w:val="24"/>
          <w:szCs w:val="24"/>
        </w:rPr>
      </w:pP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=diag</m:t>
        </m:r>
        <m:d>
          <m:dPr>
            <m:ctrlPr>
              <w:rPr>
                <w:rFonts w:ascii="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Pr>
          <w:rFonts w:ascii="Times New Roman" w:eastAsiaTheme="minorEastAsia" w:hAnsi="Times New Roman" w:cs="Times New Roman"/>
          <w:sz w:val="24"/>
          <w:szCs w:val="24"/>
        </w:rPr>
        <w:t>.</w:t>
      </w:r>
    </w:p>
    <w:p w:rsidR="00443EC9" w:rsidRDefault="00443EC9"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expected Fisher’s information matrix with respected </w:t>
      </w:r>
      <w:proofErr w:type="gramStart"/>
      <w:r>
        <w:rPr>
          <w:rFonts w:ascii="Times New Roman" w:hAnsi="Times New Roman" w:cs="Times New Roman"/>
          <w:sz w:val="24"/>
          <w:szCs w:val="24"/>
        </w:rPr>
        <w:t xml:space="preserve">to </w:t>
      </w:r>
      <m:oMath>
        <w:proofErr w:type="gramEnd"/>
        <m:r>
          <w:rPr>
            <w:rFonts w:ascii="Cambria Math" w:hAnsi="Cambria Math" w:cs="Times New Roman"/>
            <w:sz w:val="24"/>
            <w:szCs w:val="24"/>
          </w:rPr>
          <m:t>θ</m:t>
        </m:r>
      </m:oMath>
      <w:r>
        <w:rPr>
          <w:rFonts w:ascii="Times New Roman" w:eastAsiaTheme="minorEastAsia" w:hAnsi="Times New Roman" w:cs="Times New Roman"/>
          <w:sz w:val="24"/>
          <w:szCs w:val="24"/>
        </w:rPr>
        <w:t xml:space="preserve">, denoted by </w:t>
      </w:r>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can be generated from pre- and post-multiply the </w:t>
      </w: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Pr>
          <w:rFonts w:ascii="Times New Roman" w:hAnsi="Times New Roman" w:cs="Times New Roman"/>
          <w:sz w:val="24"/>
          <w:szCs w:val="24"/>
        </w:rPr>
        <w:t xml:space="preserve"> by the G matrix, i.e.</w:t>
      </w:r>
    </w:p>
    <w:p w:rsidR="00497FB8" w:rsidRDefault="00C131FC" w:rsidP="0040612B">
      <w:pPr>
        <w:spacing w:line="360" w:lineRule="auto"/>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G</m:t>
          </m:r>
        </m:oMath>
      </m:oMathPara>
    </w:p>
    <w:p w:rsidR="00C131FC" w:rsidRDefault="00443EC9"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score function </w:t>
      </w:r>
      <w:r w:rsidR="008D3AB1">
        <w:rPr>
          <w:rFonts w:ascii="Times New Roman" w:hAnsi="Times New Roman" w:cs="Times New Roman"/>
          <w:sz w:val="24"/>
          <w:szCs w:val="24"/>
        </w:rPr>
        <w:t xml:space="preserve">with respected to </w:t>
      </w:r>
      <m:oMath>
        <m:r>
          <w:rPr>
            <w:rFonts w:ascii="Cambria Math" w:hAnsi="Cambria Math" w:cs="Times New Roman"/>
            <w:sz w:val="24"/>
            <w:szCs w:val="24"/>
          </w:rPr>
          <m:t>θ</m:t>
        </m:r>
      </m:oMath>
      <w:r w:rsidR="008D3AB1">
        <w:rPr>
          <w:rFonts w:ascii="Times New Roman" w:hAnsi="Times New Roman" w:cs="Times New Roman"/>
          <w:sz w:val="24"/>
          <w:szCs w:val="24"/>
        </w:rPr>
        <w:t xml:space="preserve"> </w:t>
      </w:r>
      <w:r>
        <w:rPr>
          <w:rFonts w:ascii="Times New Roman" w:hAnsi="Times New Roman" w:cs="Times New Roman"/>
          <w:sz w:val="24"/>
          <w:szCs w:val="24"/>
        </w:rPr>
        <w:t>is also obtained from pre</w:t>
      </w:r>
      <w:r w:rsidR="008D3AB1">
        <w:rPr>
          <w:rFonts w:ascii="Times New Roman" w:hAnsi="Times New Roman" w:cs="Times New Roman"/>
          <w:sz w:val="24"/>
          <w:szCs w:val="24"/>
        </w:rPr>
        <w:t>-</w:t>
      </w:r>
      <w:r>
        <w:rPr>
          <w:rFonts w:ascii="Times New Roman" w:hAnsi="Times New Roman" w:cs="Times New Roman"/>
          <w:sz w:val="24"/>
          <w:szCs w:val="24"/>
        </w:rPr>
        <w:t>multiply</w:t>
      </w:r>
      <w:r w:rsidR="008D3AB1">
        <w:rPr>
          <w:rFonts w:ascii="Times New Roman" w:hAnsi="Times New Roman" w:cs="Times New Roman"/>
          <w:sz w:val="24"/>
          <w:szCs w:val="24"/>
        </w:rPr>
        <w:t>ing</w:t>
      </w:r>
      <w:r>
        <w:rPr>
          <w:rFonts w:ascii="Times New Roman" w:hAnsi="Times New Roman" w:cs="Times New Roman"/>
          <w:sz w:val="24"/>
          <w:szCs w:val="24"/>
        </w:rPr>
        <w:t xml:space="preserve"> first derivative of the likelihood function by</w:t>
      </w:r>
      <w:r w:rsidR="008D3AB1">
        <w:rPr>
          <w:rFonts w:ascii="Times New Roman" w:hAnsi="Times New Roman" w:cs="Times New Roman"/>
          <w:sz w:val="24"/>
          <w:szCs w:val="24"/>
        </w:rPr>
        <w:t xml:space="preserve"> the transpose of the G matrix, this can be written as</w:t>
      </w:r>
    </w:p>
    <w:p w:rsidR="00C131FC" w:rsidRDefault="003936B7"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oMath>
      </m:oMathPara>
    </w:p>
    <w:p w:rsidR="00443EC9" w:rsidRDefault="00656CA9" w:rsidP="0040612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From this, the iterative scheme for estimating the parameters of interest can be derived as </w:t>
      </w:r>
    </w:p>
    <w:p w:rsidR="00C131FC" w:rsidRDefault="003936B7" w:rsidP="00656CA9">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m:t>
            </m:r>
          </m:sup>
        </m:sSup>
        <m:d>
          <m:dPr>
            <m:ctrlPr>
              <w:rPr>
                <w:rFonts w:ascii="Cambria Math" w:hAnsi="Cambria Math" w:cs="Times New Roman"/>
                <w:sz w:val="24"/>
                <w:szCs w:val="24"/>
              </w:rPr>
            </m:ctrlPr>
          </m:dPr>
          <m:e>
            <m:r>
              <w:rPr>
                <w:rFonts w:ascii="Cambria Math" w:hAnsi="Cambria Math" w:cs="Times New Roman"/>
                <w:sz w:val="24"/>
                <w:szCs w:val="24"/>
              </w:rPr>
              <m:t>θ</m:t>
            </m:r>
          </m:e>
        </m:d>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oMath>
      <w:r w:rsidR="00656CA9">
        <w:rPr>
          <w:rFonts w:ascii="Times New Roman" w:eastAsiaTheme="minorEastAsia" w:hAnsi="Times New Roman" w:cs="Times New Roman"/>
          <w:sz w:val="24"/>
          <w:szCs w:val="24"/>
        </w:rPr>
        <w:t>.</w:t>
      </w:r>
    </w:p>
    <w:p w:rsidR="00F87D13" w:rsidRDefault="00656CA9" w:rsidP="00656CA9">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also known as Fisher’s scoring algorithm of the REML method</w:t>
      </w:r>
      <w:r w:rsidR="00F87D13">
        <w:rPr>
          <w:rFonts w:ascii="Times New Roman" w:hAnsi="Times New Roman" w:cs="Times New Roman"/>
          <w:sz w:val="24"/>
          <w:szCs w:val="24"/>
        </w:rPr>
        <w:t xml:space="preserve">. </w:t>
      </w:r>
      <w:r w:rsidR="00443EC9">
        <w:rPr>
          <w:rFonts w:ascii="Times New Roman" w:hAnsi="Times New Roman" w:cs="Times New Roman"/>
          <w:sz w:val="24"/>
          <w:szCs w:val="24"/>
        </w:rPr>
        <w:t xml:space="preserve">The Fisher’s information matrix and score function are continuously updated using the newly optimised </w:t>
      </w:r>
      <w:proofErr w:type="gramStart"/>
      <w:r w:rsidR="00443EC9">
        <w:rPr>
          <w:rFonts w:ascii="Times New Roman" w:hAnsi="Times New Roman" w:cs="Times New Roman"/>
          <w:sz w:val="24"/>
          <w:szCs w:val="24"/>
        </w:rPr>
        <w:t>parameters</w:t>
      </w:r>
      <w:r>
        <w:rPr>
          <w:rFonts w:ascii="Times New Roman" w:hAnsi="Times New Roman" w:cs="Times New Roman"/>
          <w:sz w:val="24"/>
          <w:szCs w:val="24"/>
        </w:rPr>
        <w:t xml:space="preserve"> </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443EC9">
        <w:rPr>
          <w:rFonts w:ascii="Times New Roman" w:hAnsi="Times New Roman" w:cs="Times New Roman"/>
          <w:sz w:val="24"/>
          <w:szCs w:val="24"/>
        </w:rPr>
        <w:t>.</w:t>
      </w:r>
      <w:r w:rsidR="00F87D13">
        <w:rPr>
          <w:rFonts w:ascii="Times New Roman" w:hAnsi="Times New Roman" w:cs="Times New Roman"/>
          <w:sz w:val="24"/>
          <w:szCs w:val="24"/>
        </w:rPr>
        <w:t xml:space="preserve"> Note that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87D13">
        <w:rPr>
          <w:rFonts w:ascii="Times New Roman" w:eastAsiaTheme="minorEastAsia" w:hAnsi="Times New Roman" w:cs="Times New Roman"/>
          <w:sz w:val="24"/>
          <w:szCs w:val="24"/>
        </w:rPr>
        <w:t xml:space="preserve"> </w:t>
      </w:r>
      <w:r w:rsidR="00F87D13">
        <w:rPr>
          <w:rFonts w:ascii="Times New Roman" w:hAnsi="Times New Roman" w:cs="Times New Roman"/>
          <w:sz w:val="24"/>
          <w:szCs w:val="24"/>
        </w:rPr>
        <w:t>is also continuously updated since</w:t>
      </w:r>
    </w:p>
    <w:p w:rsidR="00443EC9" w:rsidRDefault="003936B7" w:rsidP="00F87D13">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F87D1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G'θ</m:t>
        </m:r>
      </m:oMath>
      <w:r w:rsidR="00F87D13">
        <w:rPr>
          <w:rFonts w:ascii="Times New Roman" w:eastAsiaTheme="minorEastAsia" w:hAnsi="Times New Roman" w:cs="Times New Roman"/>
          <w:sz w:val="24"/>
          <w:szCs w:val="24"/>
        </w:rPr>
        <w:t>.</w:t>
      </w:r>
    </w:p>
    <w:p w:rsidR="00F87D13" w:rsidRDefault="00F87D13" w:rsidP="00F87D1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iteration algorithm will stop when the parameters are not changing anymore. </w:t>
      </w:r>
    </w:p>
    <w:p w:rsidR="00F87D13" w:rsidRDefault="00F87D13" w:rsidP="00F87D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variances </w:t>
      </w:r>
      <w:r w:rsidRPr="00677011">
        <w:rPr>
          <w:rFonts w:ascii="Times New Roman" w:hAnsi="Times New Roman" w:cs="Times New Roman"/>
          <w:sz w:val="24"/>
          <w:szCs w:val="24"/>
        </w:rPr>
        <w:t xml:space="preserve">can be obtained by calculating the </w:t>
      </w:r>
      <w:r>
        <w:rPr>
          <w:rFonts w:ascii="Times New Roman" w:hAnsi="Times New Roman" w:cs="Times New Roman"/>
          <w:sz w:val="24"/>
          <w:szCs w:val="24"/>
        </w:rPr>
        <w:t xml:space="preserve">sum of the </w:t>
      </w:r>
      <w:r w:rsidRPr="00677011">
        <w:rPr>
          <w:rFonts w:ascii="Times New Roman" w:hAnsi="Times New Roman" w:cs="Times New Roman"/>
          <w:sz w:val="24"/>
          <w:szCs w:val="24"/>
        </w:rPr>
        <w:t xml:space="preserve">elements of interest from the variance covariance matrix. </w:t>
      </w:r>
      <w:r>
        <w:rPr>
          <w:rFonts w:ascii="Times New Roman" w:hAnsi="Times New Roman" w:cs="Times New Roman"/>
          <w:sz w:val="24"/>
          <w:szCs w:val="24"/>
        </w:rPr>
        <w:t>T</w:t>
      </w:r>
      <w:r w:rsidRPr="00677011">
        <w:rPr>
          <w:rFonts w:ascii="Times New Roman" w:hAnsi="Times New Roman" w:cs="Times New Roman"/>
          <w:sz w:val="24"/>
          <w:szCs w:val="24"/>
        </w:rPr>
        <w:t xml:space="preserve">he variance covariance matrix </w:t>
      </w:r>
      <w:r>
        <w:rPr>
          <w:rFonts w:ascii="Times New Roman" w:hAnsi="Times New Roman" w:cs="Times New Roman"/>
          <w:sz w:val="24"/>
          <w:szCs w:val="24"/>
        </w:rPr>
        <w:t>is generated from t</w:t>
      </w:r>
      <w:r w:rsidRPr="00677011">
        <w:rPr>
          <w:rFonts w:ascii="Times New Roman" w:hAnsi="Times New Roman" w:cs="Times New Roman"/>
          <w:sz w:val="24"/>
          <w:szCs w:val="24"/>
        </w:rPr>
        <w:t>he inverse of the F</w:t>
      </w:r>
      <w:r>
        <w:rPr>
          <w:rFonts w:ascii="Times New Roman" w:hAnsi="Times New Roman" w:cs="Times New Roman"/>
          <w:sz w:val="24"/>
          <w:szCs w:val="24"/>
        </w:rPr>
        <w:t xml:space="preserve">isher’s information matrix.  However, since </w:t>
      </w:r>
      <w:r w:rsidR="00443EC9">
        <w:rPr>
          <w:rFonts w:ascii="Times New Roman" w:hAnsi="Times New Roman" w:cs="Times New Roman"/>
          <w:sz w:val="24"/>
          <w:szCs w:val="24"/>
        </w:rPr>
        <w:t>the parameter</w:t>
      </w:r>
      <w:r>
        <w:rPr>
          <w:rFonts w:ascii="Times New Roman" w:hAnsi="Times New Roman" w:cs="Times New Roman"/>
          <w:sz w:val="24"/>
          <w:szCs w:val="24"/>
        </w:rPr>
        <w:t>s</w:t>
      </w:r>
      <w:r w:rsidR="00443EC9">
        <w:rPr>
          <w:rFonts w:ascii="Times New Roman" w:hAnsi="Times New Roman" w:cs="Times New Roman"/>
          <w:sz w:val="24"/>
          <w:szCs w:val="24"/>
        </w:rPr>
        <w:t xml:space="preserve"> that are estimated only have coefficients of one, these coefficients have to be re-adjusted based on th</w:t>
      </w:r>
      <w:r>
        <w:rPr>
          <w:rFonts w:ascii="Times New Roman" w:hAnsi="Times New Roman" w:cs="Times New Roman"/>
          <w:sz w:val="24"/>
          <w:szCs w:val="24"/>
        </w:rPr>
        <w:t>e variance components structure</w:t>
      </w:r>
      <w:r w:rsidR="00AD6386">
        <w:rPr>
          <w:rFonts w:ascii="Times New Roman" w:hAnsi="Times New Roman" w:cs="Times New Roman"/>
          <w:sz w:val="24"/>
          <w:szCs w:val="24"/>
        </w:rPr>
        <w:t xml:space="preserve"> of the ANOVA table. This adjustment is based on the idea for calculating the sum of the variances with coefficients is use, which its formula can be written as  </w:t>
      </w:r>
    </w:p>
    <w:p w:rsidR="00443EC9" w:rsidRDefault="00F87D13" w:rsidP="00F87D13">
      <w:pPr>
        <w:spacing w:line="360" w:lineRule="auto"/>
        <w:jc w:val="center"/>
        <w:rPr>
          <w:rFonts w:ascii="Times New Roman"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aX+aY</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w:t>
      </w:r>
    </w:p>
    <w:p w:rsidR="00F87D13" w:rsidRDefault="00BF013C" w:rsidP="009C52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effective degrees of freedom are </w:t>
      </w:r>
      <w:r w:rsidR="00AD6386">
        <w:rPr>
          <w:rFonts w:ascii="Times New Roman" w:hAnsi="Times New Roman" w:cs="Times New Roman"/>
          <w:sz w:val="24"/>
          <w:szCs w:val="24"/>
        </w:rPr>
        <w:t xml:space="preserve">then </w:t>
      </w:r>
      <w:r>
        <w:rPr>
          <w:rFonts w:ascii="Times New Roman" w:hAnsi="Times New Roman" w:cs="Times New Roman"/>
          <w:sz w:val="24"/>
          <w:szCs w:val="24"/>
        </w:rPr>
        <w:t>approximated as twice the square of t</w:t>
      </w:r>
      <w:r w:rsidR="00AD6386">
        <w:rPr>
          <w:rFonts w:ascii="Times New Roman" w:hAnsi="Times New Roman" w:cs="Times New Roman"/>
          <w:sz w:val="24"/>
          <w:szCs w:val="24"/>
        </w:rPr>
        <w:t xml:space="preserve">he mean divided by the variance. </w:t>
      </w:r>
      <w:r w:rsidR="00443EC9">
        <w:rPr>
          <w:rFonts w:ascii="Times New Roman" w:hAnsi="Times New Roman" w:cs="Times New Roman"/>
          <w:sz w:val="24"/>
          <w:szCs w:val="24"/>
        </w:rPr>
        <w:t xml:space="preserve">Both mean and variance are obtained from the newly optimised parameters. </w:t>
      </w:r>
    </w:p>
    <w:p w:rsidR="002458E6" w:rsidRDefault="002458E6" w:rsidP="0040612B">
      <w:pPr>
        <w:spacing w:line="360" w:lineRule="auto"/>
        <w:rPr>
          <w:rFonts w:ascii="Times New Roman" w:hAnsi="Times New Roman" w:cs="Times New Roman"/>
          <w:sz w:val="24"/>
          <w:szCs w:val="24"/>
        </w:rPr>
      </w:pPr>
      <w:r w:rsidRPr="00F87D13">
        <w:rPr>
          <w:rFonts w:ascii="Times New Roman" w:hAnsi="Times New Roman" w:cs="Times New Roman"/>
          <w:sz w:val="24"/>
          <w:szCs w:val="24"/>
        </w:rPr>
        <w:t xml:space="preserve">The end result </w:t>
      </w:r>
      <w:r w:rsidR="00AD6386">
        <w:rPr>
          <w:rFonts w:ascii="Times New Roman" w:hAnsi="Times New Roman" w:cs="Times New Roman"/>
          <w:sz w:val="24"/>
          <w:szCs w:val="24"/>
        </w:rPr>
        <w:t xml:space="preserve">of the function </w:t>
      </w:r>
      <w:proofErr w:type="spellStart"/>
      <w:proofErr w:type="gramStart"/>
      <w:r w:rsidR="00AD6386">
        <w:rPr>
          <w:rFonts w:ascii="Times New Roman" w:hAnsi="Times New Roman" w:cs="Times New Roman"/>
          <w:sz w:val="24"/>
          <w:szCs w:val="24"/>
        </w:rPr>
        <w:t>getVc</w:t>
      </w:r>
      <w:r w:rsidR="00AD6386" w:rsidRPr="00A36B43">
        <w:rPr>
          <w:rFonts w:ascii="Times New Roman" w:hAnsi="Times New Roman" w:cs="Times New Roman"/>
          <w:sz w:val="24"/>
          <w:szCs w:val="24"/>
        </w:rPr>
        <w:t>EDF</w:t>
      </w:r>
      <w:proofErr w:type="spellEnd"/>
      <w:r w:rsidR="00AD6386">
        <w:rPr>
          <w:rFonts w:ascii="Times New Roman" w:hAnsi="Times New Roman" w:cs="Times New Roman"/>
          <w:sz w:val="24"/>
          <w:szCs w:val="24"/>
        </w:rPr>
        <w:t>(</w:t>
      </w:r>
      <w:proofErr w:type="gramEnd"/>
      <w:r w:rsidR="00AD6386">
        <w:rPr>
          <w:rFonts w:ascii="Times New Roman" w:hAnsi="Times New Roman" w:cs="Times New Roman"/>
          <w:sz w:val="24"/>
          <w:szCs w:val="24"/>
        </w:rPr>
        <w:t>) is</w:t>
      </w:r>
      <w:r w:rsidRPr="00F87D13">
        <w:rPr>
          <w:rFonts w:ascii="Times New Roman" w:hAnsi="Times New Roman" w:cs="Times New Roman"/>
          <w:sz w:val="24"/>
          <w:szCs w:val="24"/>
        </w:rPr>
        <w:t xml:space="preserve"> the EDF </w:t>
      </w:r>
      <w:r w:rsidR="00AD6386">
        <w:rPr>
          <w:rFonts w:ascii="Times New Roman" w:hAnsi="Times New Roman" w:cs="Times New Roman"/>
          <w:sz w:val="24"/>
          <w:szCs w:val="24"/>
        </w:rPr>
        <w:t>for every source</w:t>
      </w:r>
      <w:r w:rsidRPr="00F87D13">
        <w:rPr>
          <w:rFonts w:ascii="Times New Roman" w:hAnsi="Times New Roman" w:cs="Times New Roman"/>
          <w:sz w:val="24"/>
          <w:szCs w:val="24"/>
        </w:rPr>
        <w:t xml:space="preserve"> of variation </w:t>
      </w:r>
      <w:r w:rsidR="00AD6386">
        <w:rPr>
          <w:rFonts w:ascii="Times New Roman" w:hAnsi="Times New Roman" w:cs="Times New Roman"/>
          <w:sz w:val="24"/>
          <w:szCs w:val="24"/>
        </w:rPr>
        <w:t xml:space="preserve">without the treatment information </w:t>
      </w:r>
      <w:r w:rsidRPr="00F87D13">
        <w:rPr>
          <w:rFonts w:ascii="Times New Roman" w:hAnsi="Times New Roman" w:cs="Times New Roman"/>
          <w:sz w:val="24"/>
          <w:szCs w:val="24"/>
        </w:rPr>
        <w:t xml:space="preserve">and the </w:t>
      </w:r>
      <w:r w:rsidR="00AD6386">
        <w:rPr>
          <w:rFonts w:ascii="Times New Roman" w:hAnsi="Times New Roman" w:cs="Times New Roman"/>
          <w:sz w:val="24"/>
          <w:szCs w:val="24"/>
        </w:rPr>
        <w:t xml:space="preserve">newly </w:t>
      </w:r>
      <w:r w:rsidRPr="00F87D13">
        <w:rPr>
          <w:rFonts w:ascii="Times New Roman" w:hAnsi="Times New Roman" w:cs="Times New Roman"/>
          <w:sz w:val="24"/>
          <w:szCs w:val="24"/>
        </w:rPr>
        <w:t>optimised parameters</w:t>
      </w:r>
      <w:r>
        <w:rPr>
          <w:rFonts w:ascii="Times New Roman" w:hAnsi="Times New Roman" w:cs="Times New Roman"/>
          <w:sz w:val="24"/>
          <w:szCs w:val="24"/>
        </w:rPr>
        <w:t xml:space="preserve">. </w:t>
      </w:r>
    </w:p>
    <w:p w:rsidR="00231FEE" w:rsidRDefault="00231FEE" w:rsidP="00AD6386">
      <w:pPr>
        <w:spacing w:line="360" w:lineRule="auto"/>
        <w:rPr>
          <w:rFonts w:ascii="Times New Roman" w:hAnsi="Times New Roman" w:cs="Times New Roman"/>
          <w:sz w:val="24"/>
          <w:szCs w:val="24"/>
        </w:rPr>
      </w:pPr>
    </w:p>
    <w:p w:rsidR="00AD6386" w:rsidRDefault="00AD6386" w:rsidP="009C52D9">
      <w:pPr>
        <w:spacing w:line="360" w:lineRule="auto"/>
        <w:jc w:val="both"/>
        <w:rPr>
          <w:rFonts w:ascii="Times New Roman" w:hAnsi="Times New Roman" w:cs="Times New Roman"/>
          <w:sz w:val="24"/>
          <w:szCs w:val="24"/>
        </w:rPr>
      </w:pPr>
      <w:bookmarkStart w:id="34" w:name="_GoBack"/>
      <w:bookmarkEnd w:id="34"/>
      <w:r>
        <w:rPr>
          <w:rFonts w:ascii="Times New Roman" w:hAnsi="Times New Roman" w:cs="Times New Roman"/>
          <w:sz w:val="24"/>
          <w:szCs w:val="24"/>
        </w:rPr>
        <w:t>For further development of these three functions, it relies</w:t>
      </w:r>
      <w:r w:rsidR="00F515B3">
        <w:rPr>
          <w:rFonts w:ascii="Times New Roman" w:hAnsi="Times New Roman" w:cs="Times New Roman"/>
          <w:sz w:val="24"/>
          <w:szCs w:val="24"/>
        </w:rPr>
        <w:t xml:space="preserve">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inforDEcompuTE</w:t>
      </w:r>
      <w:proofErr w:type="spellEnd"/>
      <w:r>
        <w:rPr>
          <w:rFonts w:ascii="Times New Roman" w:hAnsi="Times New Roman" w:cs="Times New Roman"/>
          <w:sz w:val="24"/>
          <w:szCs w:val="24"/>
        </w:rPr>
        <w:t xml:space="preserve"> package. An improvement is </w:t>
      </w:r>
      <w:r w:rsidR="00F515B3">
        <w:rPr>
          <w:rFonts w:ascii="Times New Roman" w:hAnsi="Times New Roman" w:cs="Times New Roman"/>
          <w:sz w:val="24"/>
          <w:szCs w:val="24"/>
        </w:rPr>
        <w:t xml:space="preserve">to </w:t>
      </w:r>
      <w:r w:rsidR="00F87D13">
        <w:rPr>
          <w:rFonts w:ascii="Times New Roman" w:hAnsi="Times New Roman" w:cs="Times New Roman"/>
          <w:sz w:val="24"/>
          <w:szCs w:val="24"/>
        </w:rPr>
        <w:t>write</w:t>
      </w:r>
      <w:r w:rsidR="00F515B3">
        <w:rPr>
          <w:rFonts w:ascii="Times New Roman" w:hAnsi="Times New Roman" w:cs="Times New Roman"/>
          <w:sz w:val="24"/>
          <w:szCs w:val="24"/>
        </w:rPr>
        <w:t xml:space="preserve"> its own function </w:t>
      </w:r>
      <w:r>
        <w:rPr>
          <w:rFonts w:ascii="Times New Roman" w:hAnsi="Times New Roman" w:cs="Times New Roman"/>
          <w:sz w:val="24"/>
          <w:szCs w:val="24"/>
        </w:rPr>
        <w:t>to generate the variance component structure and the G matrix</w:t>
      </w:r>
      <w:r w:rsidR="00F515B3">
        <w:rPr>
          <w:rFonts w:ascii="Times New Roman" w:hAnsi="Times New Roman" w:cs="Times New Roman"/>
          <w:sz w:val="24"/>
          <w:szCs w:val="24"/>
        </w:rPr>
        <w:t>.</w:t>
      </w:r>
      <w:r w:rsidR="00443EC9">
        <w:rPr>
          <w:rFonts w:ascii="Times New Roman" w:hAnsi="Times New Roman" w:cs="Times New Roman"/>
          <w:sz w:val="24"/>
          <w:szCs w:val="24"/>
        </w:rPr>
        <w:t xml:space="preserve"> </w:t>
      </w:r>
      <w:r>
        <w:rPr>
          <w:rFonts w:ascii="Times New Roman" w:hAnsi="Times New Roman" w:cs="Times New Roman"/>
          <w:sz w:val="24"/>
          <w:szCs w:val="24"/>
        </w:rPr>
        <w:t>In addition, m</w:t>
      </w:r>
      <w:r w:rsidR="00F515B3">
        <w:rPr>
          <w:rFonts w:ascii="Times New Roman" w:hAnsi="Times New Roman" w:cs="Times New Roman"/>
          <w:sz w:val="24"/>
          <w:szCs w:val="24"/>
        </w:rPr>
        <w:t xml:space="preserve">atching between the ANOVA table from the </w:t>
      </w:r>
      <w:proofErr w:type="spellStart"/>
      <w:r w:rsidR="00F515B3">
        <w:rPr>
          <w:rFonts w:ascii="Times New Roman" w:hAnsi="Times New Roman" w:cs="Times New Roman"/>
          <w:sz w:val="24"/>
          <w:szCs w:val="24"/>
        </w:rPr>
        <w:t>aov</w:t>
      </w:r>
      <w:proofErr w:type="spellEnd"/>
      <w:r w:rsidR="00F515B3">
        <w:rPr>
          <w:rFonts w:ascii="Times New Roman" w:hAnsi="Times New Roman" w:cs="Times New Roman"/>
          <w:sz w:val="24"/>
          <w:szCs w:val="24"/>
        </w:rPr>
        <w:t xml:space="preserve"> function and </w:t>
      </w:r>
      <w:proofErr w:type="spellStart"/>
      <w:r w:rsidR="00F515B3">
        <w:rPr>
          <w:rFonts w:ascii="Times New Roman" w:hAnsi="Times New Roman" w:cs="Times New Roman"/>
          <w:sz w:val="24"/>
          <w:szCs w:val="24"/>
        </w:rPr>
        <w:t>infoDecompuTE</w:t>
      </w:r>
      <w:proofErr w:type="spellEnd"/>
      <w:r w:rsidR="00F515B3">
        <w:rPr>
          <w:rFonts w:ascii="Times New Roman" w:hAnsi="Times New Roman" w:cs="Times New Roman"/>
          <w:sz w:val="24"/>
          <w:szCs w:val="24"/>
        </w:rPr>
        <w:t xml:space="preserve"> package can sometime be problematic</w:t>
      </w:r>
      <w:r>
        <w:rPr>
          <w:rFonts w:ascii="Times New Roman" w:hAnsi="Times New Roman" w:cs="Times New Roman"/>
          <w:sz w:val="24"/>
          <w:szCs w:val="24"/>
        </w:rPr>
        <w:t>, because sometimes the names for sources of variation can become confusing with a more complicated analysis. This</w:t>
      </w:r>
      <w:r w:rsidR="00231FEE">
        <w:rPr>
          <w:rFonts w:ascii="Times New Roman" w:hAnsi="Times New Roman" w:cs="Times New Roman"/>
          <w:sz w:val="24"/>
          <w:szCs w:val="24"/>
        </w:rPr>
        <w:t xml:space="preserve"> again c</w:t>
      </w:r>
      <w:r>
        <w:rPr>
          <w:rFonts w:ascii="Times New Roman" w:hAnsi="Times New Roman" w:cs="Times New Roman"/>
          <w:sz w:val="24"/>
          <w:szCs w:val="24"/>
        </w:rPr>
        <w:t>an be improved by manually calculates of these MS instead of using t</w:t>
      </w:r>
      <w:r w:rsidR="003332A5">
        <w:rPr>
          <w:rFonts w:ascii="Times New Roman" w:hAnsi="Times New Roman" w:cs="Times New Roman"/>
          <w:sz w:val="24"/>
          <w:szCs w:val="24"/>
        </w:rPr>
        <w:t xml:space="preserve">he output from the </w:t>
      </w:r>
      <w:proofErr w:type="spellStart"/>
      <w:r w:rsidR="003332A5">
        <w:rPr>
          <w:rFonts w:ascii="Times New Roman" w:hAnsi="Times New Roman" w:cs="Times New Roman"/>
          <w:sz w:val="24"/>
          <w:szCs w:val="24"/>
        </w:rPr>
        <w:t>aov</w:t>
      </w:r>
      <w:proofErr w:type="spellEnd"/>
      <w:r w:rsidR="003332A5">
        <w:rPr>
          <w:rFonts w:ascii="Times New Roman" w:hAnsi="Times New Roman" w:cs="Times New Roman"/>
          <w:sz w:val="24"/>
          <w:szCs w:val="24"/>
        </w:rPr>
        <w:t xml:space="preserve"> function, hence </w:t>
      </w:r>
      <w:r w:rsidR="00231FEE">
        <w:rPr>
          <w:rFonts w:ascii="Times New Roman" w:hAnsi="Times New Roman" w:cs="Times New Roman"/>
          <w:sz w:val="24"/>
          <w:szCs w:val="24"/>
        </w:rPr>
        <w:t xml:space="preserve">manually output the names of the sources of variation. This is </w:t>
      </w:r>
      <w:proofErr w:type="gramStart"/>
      <w:r w:rsidR="00231FEE">
        <w:rPr>
          <w:rFonts w:ascii="Times New Roman" w:hAnsi="Times New Roman" w:cs="Times New Roman"/>
          <w:sz w:val="24"/>
          <w:szCs w:val="24"/>
        </w:rPr>
        <w:t>ensure</w:t>
      </w:r>
      <w:proofErr w:type="gramEnd"/>
      <w:r w:rsidR="00231FEE">
        <w:rPr>
          <w:rFonts w:ascii="Times New Roman" w:hAnsi="Times New Roman" w:cs="Times New Roman"/>
          <w:sz w:val="24"/>
          <w:szCs w:val="24"/>
        </w:rPr>
        <w:t xml:space="preserve"> the names for both outputs are properly matched. </w:t>
      </w:r>
      <w:r w:rsidR="003332A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515B3" w:rsidRDefault="00F515B3" w:rsidP="0040612B">
      <w:pPr>
        <w:spacing w:line="360" w:lineRule="auto"/>
        <w:rPr>
          <w:rFonts w:ascii="Times New Roman" w:hAnsi="Times New Roman" w:cs="Times New Roman"/>
          <w:sz w:val="24"/>
          <w:szCs w:val="24"/>
        </w:rPr>
      </w:pPr>
    </w:p>
    <w:p w:rsidR="00F515B3" w:rsidRDefault="00F515B3" w:rsidP="0040612B">
      <w:pPr>
        <w:spacing w:line="360" w:lineRule="auto"/>
        <w:rPr>
          <w:rFonts w:ascii="Times New Roman" w:hAnsi="Times New Roman" w:cs="Times New Roman"/>
          <w:sz w:val="24"/>
          <w:szCs w:val="24"/>
        </w:rPr>
      </w:pPr>
    </w:p>
    <w:p w:rsidR="00FE3D1A" w:rsidRDefault="00FE3D1A" w:rsidP="0040612B">
      <w:pPr>
        <w:spacing w:line="360" w:lineRule="auto"/>
        <w:rPr>
          <w:rFonts w:ascii="Times New Roman" w:hAnsi="Times New Roman" w:cs="Times New Roman"/>
          <w:sz w:val="24"/>
          <w:szCs w:val="24"/>
        </w:rPr>
      </w:pPr>
    </w:p>
    <w:p w:rsidR="00443EC9" w:rsidRDefault="00443EC9">
      <w:pPr>
        <w:rPr>
          <w:rFonts w:ascii="Times New Roman" w:hAnsi="Times New Roman" w:cs="Times New Roman"/>
          <w:sz w:val="24"/>
          <w:szCs w:val="24"/>
        </w:rPr>
      </w:pPr>
      <w:r>
        <w:rPr>
          <w:rFonts w:ascii="Times New Roman" w:hAnsi="Times New Roman" w:cs="Times New Roman"/>
          <w:sz w:val="24"/>
          <w:szCs w:val="24"/>
        </w:rPr>
        <w:br w:type="page"/>
      </w:r>
    </w:p>
    <w:p w:rsidR="00497FB8" w:rsidRDefault="00497FB8" w:rsidP="0040612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Example </w:t>
      </w:r>
    </w:p>
    <w:p w:rsidR="00F350B1" w:rsidRDefault="00F350B1" w:rsidP="0040612B">
      <w:pPr>
        <w:spacing w:line="360" w:lineRule="auto"/>
        <w:rPr>
          <w:rFonts w:ascii="Times New Roman" w:hAnsi="Times New Roman" w:cs="Times New Roman"/>
          <w:sz w:val="24"/>
          <w:szCs w:val="24"/>
        </w:rPr>
      </w:pPr>
    </w:p>
    <w:p w:rsidR="00F350B1" w:rsidRPr="005E5DC1" w:rsidRDefault="00F350B1" w:rsidP="0040612B">
      <w:pPr>
        <w:spacing w:line="360" w:lineRule="auto"/>
        <w:rPr>
          <w:rFonts w:ascii="Times New Roman" w:hAnsi="Times New Roman" w:cs="Times New Roman"/>
          <w:sz w:val="24"/>
          <w:szCs w:val="24"/>
        </w:rPr>
      </w:pPr>
      <w:r>
        <w:rPr>
          <w:rFonts w:ascii="Times New Roman" w:hAnsi="Times New Roman" w:cs="Times New Roman"/>
          <w:sz w:val="24"/>
          <w:szCs w:val="24"/>
        </w:rPr>
        <w:t xml:space="preserve">I will start with a simple example consisting of a completely randomised design with 4 animals and 2 treatments for first phase, and 4-by-4 </w:t>
      </w:r>
      <w:proofErr w:type="spellStart"/>
      <w:r>
        <w:rPr>
          <w:rFonts w:ascii="Times New Roman" w:hAnsi="Times New Roman" w:cs="Times New Roman"/>
          <w:sz w:val="24"/>
          <w:szCs w:val="24"/>
        </w:rPr>
        <w:t>iTRAQ</w:t>
      </w:r>
      <w:proofErr w:type="spellEnd"/>
      <w:r>
        <w:rPr>
          <w:rFonts w:ascii="Times New Roman" w:hAnsi="Times New Roman" w:cs="Times New Roman"/>
          <w:sz w:val="24"/>
          <w:szCs w:val="24"/>
        </w:rPr>
        <w:t xml:space="preserve"> experiment for the second phase experiment.  </w:t>
      </w:r>
    </w:p>
    <w:sectPr w:rsidR="00F350B1" w:rsidRPr="005E5DC1" w:rsidSect="003936B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fan001" w:date="2012-03-16T15:28:00Z" w:initials="VF">
    <w:p w:rsidR="00CB5F86" w:rsidRDefault="00CB5F86">
      <w:pPr>
        <w:pStyle w:val="CommentText"/>
      </w:pPr>
      <w:r>
        <w:rPr>
          <w:rStyle w:val="CommentReference"/>
        </w:rPr>
        <w:annotationRef/>
      </w:r>
      <w:r>
        <w:t>It follows what?</w:t>
      </w:r>
    </w:p>
  </w:comment>
  <w:comment w:id="1" w:author="vfan001" w:date="2012-03-16T15:57:00Z" w:initials="VF">
    <w:p w:rsidR="00F6524C" w:rsidRDefault="00F6524C">
      <w:pPr>
        <w:pStyle w:val="CommentText"/>
      </w:pPr>
      <w:r>
        <w:rPr>
          <w:rStyle w:val="CommentReference"/>
        </w:rPr>
        <w:annotationRef/>
      </w:r>
      <w:r>
        <w:t xml:space="preserve">This paragraph here is essentially introducing what you’re going to talk about. 1) </w:t>
      </w:r>
      <w:proofErr w:type="gramStart"/>
      <w:r>
        <w:t>the</w:t>
      </w:r>
      <w:proofErr w:type="gramEnd"/>
      <w:r>
        <w:t xml:space="preserve"> experimental design, 2) the R functions.</w:t>
      </w:r>
    </w:p>
    <w:p w:rsidR="00F6524C" w:rsidRDefault="00F6524C">
      <w:pPr>
        <w:pStyle w:val="CommentText"/>
      </w:pPr>
    </w:p>
    <w:p w:rsidR="00F6524C" w:rsidRDefault="00F6524C">
      <w:pPr>
        <w:pStyle w:val="CommentText"/>
      </w:pPr>
      <w:r>
        <w:t xml:space="preserve">This should therefore be the introduction to your </w:t>
      </w:r>
      <w:proofErr w:type="spellStart"/>
      <w:r>
        <w:t>writeup</w:t>
      </w:r>
      <w:proofErr w:type="spellEnd"/>
      <w:r>
        <w:t>, not somewhere here in the middle.</w:t>
      </w:r>
    </w:p>
  </w:comment>
  <w:comment w:id="2" w:author="vfan001" w:date="2012-03-16T16:07:00Z" w:initials="VF">
    <w:p w:rsidR="00407311" w:rsidRDefault="00407311">
      <w:pPr>
        <w:pStyle w:val="CommentText"/>
      </w:pPr>
      <w:r>
        <w:rPr>
          <w:rStyle w:val="CommentReference"/>
        </w:rPr>
        <w:annotationRef/>
      </w:r>
      <w:r>
        <w:t>Excellent introduction to this paragraph! It says exactly what you’re going to say straight to the point.</w:t>
      </w:r>
      <w:r w:rsidR="00E3535C">
        <w:t xml:space="preserve"> </w:t>
      </w:r>
    </w:p>
    <w:p w:rsidR="00E3535C" w:rsidRDefault="00E3535C">
      <w:pPr>
        <w:pStyle w:val="CommentText"/>
      </w:pPr>
    </w:p>
    <w:p w:rsidR="00E3535C" w:rsidRDefault="00E3535C">
      <w:pPr>
        <w:pStyle w:val="CommentText"/>
      </w:pPr>
      <w:r>
        <w:t>An improvement to this would be:</w:t>
      </w:r>
    </w:p>
    <w:p w:rsidR="00E3535C" w:rsidRDefault="00E3535C" w:rsidP="00E3535C">
      <w:pPr>
        <w:pStyle w:val="CommentText"/>
        <w:numPr>
          <w:ilvl w:val="0"/>
          <w:numId w:val="2"/>
        </w:numPr>
      </w:pPr>
      <w:r>
        <w:t>State what you’re going to say – done</w:t>
      </w:r>
    </w:p>
    <w:p w:rsidR="00E3535C" w:rsidRDefault="00E3535C" w:rsidP="00E3535C">
      <w:pPr>
        <w:pStyle w:val="CommentText"/>
        <w:numPr>
          <w:ilvl w:val="0"/>
          <w:numId w:val="2"/>
        </w:numPr>
      </w:pPr>
      <w:r>
        <w:t>Explain what detail you’re going to give</w:t>
      </w:r>
    </w:p>
    <w:p w:rsidR="00E3535C" w:rsidRDefault="00E3535C" w:rsidP="00E3535C">
      <w:pPr>
        <w:pStyle w:val="CommentText"/>
        <w:numPr>
          <w:ilvl w:val="0"/>
          <w:numId w:val="2"/>
        </w:numPr>
      </w:pPr>
      <w:r>
        <w:t>Give the detail</w:t>
      </w:r>
    </w:p>
    <w:p w:rsidR="00E3535C" w:rsidRDefault="00E3535C">
      <w:pPr>
        <w:pStyle w:val="CommentText"/>
      </w:pPr>
    </w:p>
    <w:p w:rsidR="00E3535C" w:rsidRDefault="00E3535C">
      <w:pPr>
        <w:pStyle w:val="CommentText"/>
      </w:pPr>
      <w:r>
        <w:t>You’ve done point 1, but then you’ve jumped straight to point 3. I don’t realise until 10 lines later why you’re giving me all this math.</w:t>
      </w:r>
    </w:p>
    <w:p w:rsidR="00407311" w:rsidRDefault="00407311">
      <w:pPr>
        <w:pStyle w:val="CommentText"/>
      </w:pPr>
    </w:p>
    <w:p w:rsidR="00407311" w:rsidRDefault="00407311">
      <w:pPr>
        <w:pStyle w:val="CommentText"/>
      </w:pPr>
      <w:r>
        <w:t xml:space="preserve">I </w:t>
      </w:r>
      <w:r w:rsidR="00E3535C">
        <w:t xml:space="preserve">also </w:t>
      </w:r>
      <w:r>
        <w:t>suggest you use a different font for the names of functions.</w:t>
      </w:r>
    </w:p>
  </w:comment>
  <w:comment w:id="3" w:author="vfan001" w:date="2012-03-16T16:01:00Z" w:initials="VF">
    <w:p w:rsidR="0014721B" w:rsidRDefault="0014721B">
      <w:pPr>
        <w:pStyle w:val="CommentText"/>
      </w:pPr>
      <w:r>
        <w:rPr>
          <w:rStyle w:val="CommentReference"/>
        </w:rPr>
        <w:annotationRef/>
      </w:r>
      <w:proofErr w:type="gramStart"/>
      <w:r>
        <w:t>italics</w:t>
      </w:r>
      <w:proofErr w:type="gramEnd"/>
    </w:p>
  </w:comment>
  <w:comment w:id="8" w:author="vfan001" w:date="2012-03-16T16:12:00Z" w:initials="VF">
    <w:p w:rsidR="008D7C47" w:rsidRDefault="008D7C47">
      <w:pPr>
        <w:pStyle w:val="CommentText"/>
      </w:pPr>
      <w:r>
        <w:rPr>
          <w:rStyle w:val="CommentReference"/>
        </w:rPr>
        <w:annotationRef/>
      </w:r>
      <w:r>
        <w:t>This paragraph here doesn’t follow on very well from the previous paragraph.</w:t>
      </w:r>
    </w:p>
    <w:p w:rsidR="008D7C47" w:rsidRDefault="008D7C47">
      <w:pPr>
        <w:pStyle w:val="CommentText"/>
      </w:pPr>
    </w:p>
    <w:p w:rsidR="008D7C47" w:rsidRDefault="008D7C47">
      <w:pPr>
        <w:pStyle w:val="CommentText"/>
      </w:pPr>
      <w:r>
        <w:t>Above, you’re talking about getting the MS and DF from the ANOVA table, now you’re suddenly talking about extracting it from sources of variation. You need something to link these two ideas together a little bit more.</w:t>
      </w:r>
    </w:p>
  </w:comment>
  <w:comment w:id="13" w:author="vfan001" w:date="2012-03-16T16:13:00Z" w:initials="VF">
    <w:p w:rsidR="00524D89" w:rsidRDefault="00524D89">
      <w:pPr>
        <w:pStyle w:val="CommentText"/>
      </w:pPr>
      <w:r>
        <w:rPr>
          <w:rStyle w:val="CommentReference"/>
        </w:rPr>
        <w:annotationRef/>
      </w:r>
      <w:r>
        <w:t>Can’t start a sentence on “Because”</w:t>
      </w:r>
    </w:p>
  </w:comment>
  <w:comment w:id="23" w:author="vfan001" w:date="2012-03-16T16:20:00Z" w:initials="VF">
    <w:p w:rsidR="001A12D9" w:rsidRDefault="001A12D9">
      <w:pPr>
        <w:pStyle w:val="CommentText"/>
      </w:pPr>
      <w:r>
        <w:rPr>
          <w:rStyle w:val="CommentReference"/>
        </w:rPr>
        <w:annotationRef/>
      </w:r>
      <w:r>
        <w:t>I understand what you’re saying in this paragraph, but I need to you tell me – what is the topic of this paragraph? You haven’t introduced this paragraph properly.</w:t>
      </w:r>
    </w:p>
    <w:p w:rsidR="001A12D9" w:rsidRDefault="001A12D9">
      <w:pPr>
        <w:pStyle w:val="CommentText"/>
      </w:pPr>
    </w:p>
    <w:p w:rsidR="001A12D9" w:rsidRDefault="001A12D9">
      <w:pPr>
        <w:pStyle w:val="CommentText"/>
      </w:pPr>
      <w:r>
        <w:t>You’ve told me</w:t>
      </w:r>
    </w:p>
    <w:p w:rsidR="001A12D9" w:rsidRDefault="001A12D9" w:rsidP="001A12D9">
      <w:pPr>
        <w:pStyle w:val="CommentText"/>
        <w:numPr>
          <w:ilvl w:val="0"/>
          <w:numId w:val="3"/>
        </w:numPr>
      </w:pPr>
      <w:r>
        <w:t>You can’t use AOV()</w:t>
      </w:r>
    </w:p>
    <w:p w:rsidR="001A12D9" w:rsidRDefault="001A12D9" w:rsidP="001A12D9">
      <w:pPr>
        <w:pStyle w:val="CommentText"/>
        <w:numPr>
          <w:ilvl w:val="0"/>
          <w:numId w:val="3"/>
        </w:numPr>
      </w:pPr>
      <w:r>
        <w:t>How 2-phase decomposition works</w:t>
      </w:r>
    </w:p>
    <w:p w:rsidR="001A12D9" w:rsidRDefault="001A12D9" w:rsidP="001A12D9">
      <w:pPr>
        <w:pStyle w:val="CommentText"/>
        <w:numPr>
          <w:ilvl w:val="0"/>
          <w:numId w:val="3"/>
        </w:numPr>
      </w:pPr>
      <w:r>
        <w:t>How you get the MS and DF</w:t>
      </w:r>
    </w:p>
    <w:p w:rsidR="001A12D9" w:rsidRDefault="001A12D9" w:rsidP="001A12D9">
      <w:pPr>
        <w:pStyle w:val="CommentText"/>
      </w:pPr>
    </w:p>
    <w:p w:rsidR="001A12D9" w:rsidRDefault="001A12D9" w:rsidP="001A12D9">
      <w:pPr>
        <w:pStyle w:val="CommentText"/>
      </w:pPr>
      <w:r>
        <w:t xml:space="preserve">But you haven’t told me </w:t>
      </w:r>
      <w:r w:rsidR="00562696">
        <w:t>WHAT/</w:t>
      </w:r>
      <w:r>
        <w:t>WHY you’re telling me this.</w:t>
      </w:r>
    </w:p>
  </w:comment>
  <w:comment w:id="24" w:author="vfan001" w:date="2012-03-16T16:22:00Z" w:initials="VF">
    <w:p w:rsidR="00AD32EC" w:rsidRDefault="00AD32EC">
      <w:pPr>
        <w:pStyle w:val="CommentText"/>
      </w:pPr>
      <w:r>
        <w:rPr>
          <w:rStyle w:val="CommentReference"/>
        </w:rPr>
        <w:annotationRef/>
      </w:r>
      <w:r>
        <w:t>?</w:t>
      </w:r>
    </w:p>
  </w:comment>
  <w:comment w:id="25" w:author="vfan001" w:date="2012-03-16T16:22:00Z" w:initials="VF">
    <w:p w:rsidR="005E1AAA" w:rsidRDefault="005E1AAA">
      <w:pPr>
        <w:pStyle w:val="CommentText"/>
      </w:pPr>
      <w:r>
        <w:rPr>
          <w:rStyle w:val="CommentReference"/>
        </w:rPr>
        <w:annotationRef/>
      </w:r>
      <w:r>
        <w:t>?</w:t>
      </w:r>
    </w:p>
  </w:comment>
  <w:comment w:id="33" w:author="vfan001" w:date="2012-03-16T16:24:00Z" w:initials="VF">
    <w:p w:rsidR="00CF62FA" w:rsidRDefault="00CF62FA">
      <w:pPr>
        <w:pStyle w:val="CommentText"/>
      </w:pPr>
      <w:r>
        <w:rPr>
          <w:rStyle w:val="CommentReference"/>
        </w:rPr>
        <w:annotationRef/>
      </w:r>
      <w:r>
        <w:t>Should</w:t>
      </w:r>
      <w:r w:rsidR="003358EA">
        <w:t>n</w:t>
      </w:r>
      <w:r>
        <w:t>’t this be “G”?</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268"/>
    <w:multiLevelType w:val="hybridMultilevel"/>
    <w:tmpl w:val="B2C4A6D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7FD4B2A"/>
    <w:multiLevelType w:val="hybridMultilevel"/>
    <w:tmpl w:val="15F84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B10E4"/>
    <w:multiLevelType w:val="hybridMultilevel"/>
    <w:tmpl w:val="A072C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5E5DC1"/>
    <w:rsid w:val="000057FE"/>
    <w:rsid w:val="00031C08"/>
    <w:rsid w:val="0008066B"/>
    <w:rsid w:val="00117EE7"/>
    <w:rsid w:val="0014721B"/>
    <w:rsid w:val="001956C6"/>
    <w:rsid w:val="001A12D9"/>
    <w:rsid w:val="002009F6"/>
    <w:rsid w:val="00231FEE"/>
    <w:rsid w:val="002458E6"/>
    <w:rsid w:val="002601D4"/>
    <w:rsid w:val="00287AC4"/>
    <w:rsid w:val="00311717"/>
    <w:rsid w:val="0031574A"/>
    <w:rsid w:val="003332A5"/>
    <w:rsid w:val="003358EA"/>
    <w:rsid w:val="0038602D"/>
    <w:rsid w:val="003936B7"/>
    <w:rsid w:val="003C32EA"/>
    <w:rsid w:val="0040612B"/>
    <w:rsid w:val="00407311"/>
    <w:rsid w:val="004238C7"/>
    <w:rsid w:val="00443EC9"/>
    <w:rsid w:val="00497FB8"/>
    <w:rsid w:val="00524D89"/>
    <w:rsid w:val="00562696"/>
    <w:rsid w:val="005E1AAA"/>
    <w:rsid w:val="005E5DC1"/>
    <w:rsid w:val="00656CA9"/>
    <w:rsid w:val="006C7C7F"/>
    <w:rsid w:val="006D0BBB"/>
    <w:rsid w:val="00791DE0"/>
    <w:rsid w:val="007B18C3"/>
    <w:rsid w:val="00807DF2"/>
    <w:rsid w:val="0082405F"/>
    <w:rsid w:val="008D3AB1"/>
    <w:rsid w:val="008D7C47"/>
    <w:rsid w:val="009C52D9"/>
    <w:rsid w:val="00A36B43"/>
    <w:rsid w:val="00A67E8B"/>
    <w:rsid w:val="00A94498"/>
    <w:rsid w:val="00AD32EC"/>
    <w:rsid w:val="00AD6386"/>
    <w:rsid w:val="00B366C2"/>
    <w:rsid w:val="00BF013C"/>
    <w:rsid w:val="00C131FC"/>
    <w:rsid w:val="00C234D3"/>
    <w:rsid w:val="00CB5F86"/>
    <w:rsid w:val="00CC0352"/>
    <w:rsid w:val="00CD0BDA"/>
    <w:rsid w:val="00CD7919"/>
    <w:rsid w:val="00CF62FA"/>
    <w:rsid w:val="00D35E62"/>
    <w:rsid w:val="00E100A7"/>
    <w:rsid w:val="00E254C1"/>
    <w:rsid w:val="00E3535C"/>
    <w:rsid w:val="00E542B2"/>
    <w:rsid w:val="00E87E3E"/>
    <w:rsid w:val="00F350B1"/>
    <w:rsid w:val="00F41082"/>
    <w:rsid w:val="00F515B3"/>
    <w:rsid w:val="00F64E54"/>
    <w:rsid w:val="00F6524C"/>
    <w:rsid w:val="00F8558C"/>
    <w:rsid w:val="00F87D13"/>
    <w:rsid w:val="00FA377C"/>
    <w:rsid w:val="00FE3D1A"/>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character" w:styleId="CommentReference">
    <w:name w:val="annotation reference"/>
    <w:basedOn w:val="DefaultParagraphFont"/>
    <w:uiPriority w:val="99"/>
    <w:semiHidden/>
    <w:unhideWhenUsed/>
    <w:rsid w:val="00CB5F86"/>
    <w:rPr>
      <w:sz w:val="16"/>
      <w:szCs w:val="16"/>
    </w:rPr>
  </w:style>
  <w:style w:type="paragraph" w:styleId="CommentText">
    <w:name w:val="annotation text"/>
    <w:basedOn w:val="Normal"/>
    <w:link w:val="CommentTextChar"/>
    <w:uiPriority w:val="99"/>
    <w:semiHidden/>
    <w:unhideWhenUsed/>
    <w:rsid w:val="00CB5F86"/>
    <w:pPr>
      <w:spacing w:line="240" w:lineRule="auto"/>
    </w:pPr>
    <w:rPr>
      <w:sz w:val="20"/>
      <w:szCs w:val="20"/>
    </w:rPr>
  </w:style>
  <w:style w:type="character" w:customStyle="1" w:styleId="CommentTextChar">
    <w:name w:val="Comment Text Char"/>
    <w:basedOn w:val="DefaultParagraphFont"/>
    <w:link w:val="CommentText"/>
    <w:uiPriority w:val="99"/>
    <w:semiHidden/>
    <w:rsid w:val="00CB5F86"/>
    <w:rPr>
      <w:sz w:val="20"/>
      <w:szCs w:val="20"/>
    </w:rPr>
  </w:style>
  <w:style w:type="paragraph" w:styleId="CommentSubject">
    <w:name w:val="annotation subject"/>
    <w:basedOn w:val="CommentText"/>
    <w:next w:val="CommentText"/>
    <w:link w:val="CommentSubjectChar"/>
    <w:uiPriority w:val="99"/>
    <w:semiHidden/>
    <w:unhideWhenUsed/>
    <w:rsid w:val="00CB5F86"/>
    <w:rPr>
      <w:b/>
      <w:bCs/>
    </w:rPr>
  </w:style>
  <w:style w:type="character" w:customStyle="1" w:styleId="CommentSubjectChar">
    <w:name w:val="Comment Subject Char"/>
    <w:basedOn w:val="CommentTextChar"/>
    <w:link w:val="CommentSubject"/>
    <w:uiPriority w:val="99"/>
    <w:semiHidden/>
    <w:rsid w:val="00CB5F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1CFFC-7FDD-45E3-AE1D-79BB9C4F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vfan001</cp:lastModifiedBy>
  <cp:revision>48</cp:revision>
  <dcterms:created xsi:type="dcterms:W3CDTF">2012-03-14T22:50:00Z</dcterms:created>
  <dcterms:modified xsi:type="dcterms:W3CDTF">2012-03-16T03:25:00Z</dcterms:modified>
</cp:coreProperties>
</file>