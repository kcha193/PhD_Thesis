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5D0" w:rsidRPr="00C90FED" w:rsidRDefault="00CC45D0">
      <w:pPr>
        <w:rPr>
          <w:rFonts w:ascii="Times New Roman" w:hAnsi="Times New Roman" w:cs="Times New Roman"/>
          <w:b/>
          <w:sz w:val="24"/>
          <w:szCs w:val="24"/>
        </w:rPr>
      </w:pPr>
    </w:p>
    <w:p w:rsidR="00CC45D0" w:rsidRPr="00431FA7" w:rsidRDefault="00926B0C" w:rsidP="00CC45D0">
      <w:pPr>
        <w:rPr>
          <w:rFonts w:ascii="Times New Roman" w:hAnsi="Times New Roman" w:cs="Times New Roman"/>
          <w:b/>
          <w:sz w:val="24"/>
          <w:szCs w:val="24"/>
        </w:rPr>
      </w:pPr>
      <w:r w:rsidRPr="00431FA7">
        <w:rPr>
          <w:rFonts w:ascii="Times New Roman" w:hAnsi="Times New Roman" w:cs="Times New Roman"/>
          <w:b/>
          <w:sz w:val="24"/>
          <w:szCs w:val="24"/>
        </w:rPr>
        <w:t xml:space="preserve">Using an example design from an </w:t>
      </w:r>
      <w:proofErr w:type="spellStart"/>
      <w:r w:rsidRPr="00431FA7">
        <w:rPr>
          <w:rFonts w:ascii="Times New Roman" w:hAnsi="Times New Roman" w:cs="Times New Roman"/>
          <w:b/>
          <w:sz w:val="24"/>
          <w:szCs w:val="24"/>
        </w:rPr>
        <w:t>iTRAQ</w:t>
      </w:r>
      <w:proofErr w:type="spellEnd"/>
      <w:r w:rsidRPr="00431FA7">
        <w:rPr>
          <w:rFonts w:ascii="Times New Roman" w:hAnsi="Times New Roman" w:cs="Times New Roman"/>
          <w:b/>
          <w:sz w:val="24"/>
          <w:szCs w:val="24"/>
        </w:rPr>
        <w:t xml:space="preserve"> experiment</w:t>
      </w:r>
      <w:r w:rsidR="00431FA7">
        <w:rPr>
          <w:rFonts w:ascii="Times New Roman" w:hAnsi="Times New Roman" w:cs="Times New Roman"/>
          <w:b/>
          <w:sz w:val="24"/>
          <w:szCs w:val="24"/>
        </w:rPr>
        <w:t>:</w:t>
      </w:r>
    </w:p>
    <w:p w:rsidR="00926B0C" w:rsidRPr="00C90FED" w:rsidRDefault="00926B0C" w:rsidP="007B39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>This experiment consists of a completely randomised design with 8 animals and 2 treatments for</w:t>
      </w:r>
      <w:ins w:id="0" w:author="krug001" w:date="2012-04-24T15:55:00Z">
        <w:r w:rsidR="00C572FE">
          <w:rPr>
            <w:rFonts w:ascii="Times New Roman" w:hAnsi="Times New Roman" w:cs="Times New Roman"/>
            <w:sz w:val="24"/>
            <w:szCs w:val="24"/>
          </w:rPr>
          <w:t xml:space="preserve"> the</w:t>
        </w:r>
      </w:ins>
      <w:r w:rsidRPr="00C90FED">
        <w:rPr>
          <w:rFonts w:ascii="Times New Roman" w:hAnsi="Times New Roman" w:cs="Times New Roman"/>
          <w:sz w:val="24"/>
          <w:szCs w:val="24"/>
        </w:rPr>
        <w:t xml:space="preserve"> first phase, and </w:t>
      </w:r>
      <w:r w:rsidR="00431FA7">
        <w:rPr>
          <w:rFonts w:ascii="Times New Roman" w:hAnsi="Times New Roman" w:cs="Times New Roman"/>
          <w:sz w:val="24"/>
          <w:szCs w:val="24"/>
        </w:rPr>
        <w:t xml:space="preserve">a </w:t>
      </w:r>
      <w:r w:rsidRPr="00C90FED">
        <w:rPr>
          <w:rFonts w:ascii="Times New Roman" w:hAnsi="Times New Roman" w:cs="Times New Roman"/>
          <w:sz w:val="24"/>
          <w:szCs w:val="24"/>
        </w:rPr>
        <w:t xml:space="preserve">4-by-4 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iTRAQ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 experiment for the second phase</w:t>
      </w:r>
      <w:del w:id="1" w:author="krug001" w:date="2012-04-24T15:55:00Z">
        <w:r w:rsidRPr="00C90FED" w:rsidDel="00C572FE">
          <w:rPr>
            <w:rFonts w:ascii="Times New Roman" w:hAnsi="Times New Roman" w:cs="Times New Roman"/>
            <w:sz w:val="24"/>
            <w:szCs w:val="24"/>
          </w:rPr>
          <w:delText xml:space="preserve"> experiment</w:delText>
        </w:r>
      </w:del>
      <w:r w:rsidRPr="00C90FED">
        <w:rPr>
          <w:rFonts w:ascii="Times New Roman" w:hAnsi="Times New Roman" w:cs="Times New Roman"/>
          <w:sz w:val="24"/>
          <w:szCs w:val="24"/>
        </w:rPr>
        <w:t>.</w:t>
      </w:r>
    </w:p>
    <w:p w:rsidR="00926B0C" w:rsidRPr="00C90FED" w:rsidRDefault="00926B0C" w:rsidP="00926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The </w:t>
      </w:r>
      <w:ins w:id="2" w:author="krug001" w:date="2012-04-24T15:56:00Z">
        <w:r w:rsidR="00C572FE">
          <w:rPr>
            <w:rFonts w:ascii="Times New Roman" w:hAnsi="Times New Roman" w:cs="Times New Roman"/>
            <w:sz w:val="24"/>
            <w:szCs w:val="24"/>
          </w:rPr>
          <w:t xml:space="preserve">following table shows the </w:t>
        </w:r>
      </w:ins>
      <w:r w:rsidRPr="00C90FED">
        <w:rPr>
          <w:rFonts w:ascii="Times New Roman" w:hAnsi="Times New Roman" w:cs="Times New Roman"/>
          <w:sz w:val="24"/>
          <w:szCs w:val="24"/>
        </w:rPr>
        <w:t>al</w:t>
      </w:r>
      <w:r w:rsidR="009D04E4">
        <w:rPr>
          <w:rFonts w:ascii="Times New Roman" w:hAnsi="Times New Roman" w:cs="Times New Roman"/>
          <w:sz w:val="24"/>
          <w:szCs w:val="24"/>
        </w:rPr>
        <w:t xml:space="preserve">location of </w:t>
      </w:r>
      <w:del w:id="3" w:author="krug001" w:date="2012-04-24T15:56:00Z">
        <w:r w:rsidR="009D04E4" w:rsidDel="00C572FE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="009D04E4">
        <w:rPr>
          <w:rFonts w:ascii="Times New Roman" w:hAnsi="Times New Roman" w:cs="Times New Roman"/>
          <w:sz w:val="24"/>
          <w:szCs w:val="24"/>
        </w:rPr>
        <w:t>disease status</w:t>
      </w:r>
      <w:r w:rsidRPr="00C90FED">
        <w:rPr>
          <w:rFonts w:ascii="Times New Roman" w:hAnsi="Times New Roman" w:cs="Times New Roman"/>
          <w:sz w:val="24"/>
          <w:szCs w:val="24"/>
        </w:rPr>
        <w:t xml:space="preserve"> </w:t>
      </w:r>
      <w:ins w:id="4" w:author="krug001" w:date="2012-04-24T15:56:00Z">
        <w:r w:rsidR="00C572FE">
          <w:rPr>
            <w:rFonts w:ascii="Times New Roman" w:hAnsi="Times New Roman" w:cs="Times New Roman"/>
            <w:sz w:val="24"/>
            <w:szCs w:val="24"/>
          </w:rPr>
          <w:t>(</w:t>
        </w:r>
        <w:r w:rsidR="00C572FE" w:rsidRPr="00C572FE">
          <w:rPr>
            <w:rFonts w:ascii="Times New Roman" w:hAnsi="Times New Roman" w:cs="Times New Roman"/>
            <w:b/>
            <w:sz w:val="24"/>
            <w:szCs w:val="24"/>
          </w:rPr>
          <w:t>Con</w:t>
        </w:r>
        <w:r w:rsidR="00C572FE">
          <w:rPr>
            <w:rFonts w:ascii="Times New Roman" w:hAnsi="Times New Roman" w:cs="Times New Roman"/>
            <w:sz w:val="24"/>
            <w:szCs w:val="24"/>
          </w:rPr>
          <w:t xml:space="preserve">trol and </w:t>
        </w:r>
        <w:r w:rsidR="00C572FE" w:rsidRPr="00C572FE">
          <w:rPr>
            <w:rFonts w:ascii="Times New Roman" w:hAnsi="Times New Roman" w:cs="Times New Roman"/>
            <w:b/>
            <w:sz w:val="24"/>
            <w:szCs w:val="24"/>
            <w:rPrChange w:id="5" w:author="krug001" w:date="2012-04-24T15:5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Dia</w:t>
        </w:r>
        <w:r w:rsidR="00C572FE">
          <w:rPr>
            <w:rFonts w:ascii="Times New Roman" w:hAnsi="Times New Roman" w:cs="Times New Roman"/>
            <w:sz w:val="24"/>
            <w:szCs w:val="24"/>
          </w:rPr>
          <w:t xml:space="preserve">betic) </w:t>
        </w:r>
      </w:ins>
      <w:del w:id="6" w:author="krug001" w:date="2012-04-24T15:55:00Z">
        <w:r w:rsidRPr="00C572FE" w:rsidDel="00C572FE">
          <w:rPr>
            <w:rFonts w:ascii="Times New Roman" w:hAnsi="Times New Roman" w:cs="Times New Roman"/>
            <w:sz w:val="24"/>
            <w:szCs w:val="24"/>
          </w:rPr>
          <w:delText>on</w:delText>
        </w:r>
      </w:del>
      <w:r w:rsidRPr="00C572FE">
        <w:rPr>
          <w:rFonts w:ascii="Times New Roman" w:hAnsi="Times New Roman" w:cs="Times New Roman"/>
          <w:sz w:val="24"/>
          <w:szCs w:val="24"/>
        </w:rPr>
        <w:t>to</w:t>
      </w:r>
      <w:r w:rsidRPr="00C90FED">
        <w:rPr>
          <w:rFonts w:ascii="Times New Roman" w:hAnsi="Times New Roman" w:cs="Times New Roman"/>
          <w:sz w:val="24"/>
          <w:szCs w:val="24"/>
        </w:rPr>
        <w:t xml:space="preserve"> </w:t>
      </w:r>
      <w:del w:id="7" w:author="krug001" w:date="2012-04-24T15:56:00Z">
        <w:r w:rsidRPr="00C90FED" w:rsidDel="00C572FE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Pr="00C90FED">
        <w:rPr>
          <w:rFonts w:ascii="Times New Roman" w:hAnsi="Times New Roman" w:cs="Times New Roman"/>
          <w:sz w:val="24"/>
          <w:szCs w:val="24"/>
        </w:rPr>
        <w:t>run</w:t>
      </w:r>
      <w:ins w:id="8" w:author="krug001" w:date="2012-04-24T15:56:00Z">
        <w:r w:rsidR="00C572FE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C90FED">
        <w:rPr>
          <w:rFonts w:ascii="Times New Roman" w:hAnsi="Times New Roman" w:cs="Times New Roman"/>
          <w:sz w:val="24"/>
          <w:szCs w:val="24"/>
        </w:rPr>
        <w:t xml:space="preserve"> and tag</w:t>
      </w:r>
      <w:ins w:id="9" w:author="krug001" w:date="2012-04-24T15:56:00Z">
        <w:r w:rsidR="00C572FE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C90FED">
        <w:rPr>
          <w:rFonts w:ascii="Times New Roman" w:hAnsi="Times New Roman" w:cs="Times New Roman"/>
          <w:sz w:val="24"/>
          <w:szCs w:val="24"/>
        </w:rPr>
        <w:t xml:space="preserve"> </w:t>
      </w:r>
      <w:del w:id="10" w:author="krug001" w:date="2012-04-24T15:56:00Z">
        <w:r w:rsidRPr="00C90FED" w:rsidDel="00C572FE">
          <w:rPr>
            <w:rFonts w:ascii="Times New Roman" w:hAnsi="Times New Roman" w:cs="Times New Roman"/>
            <w:sz w:val="24"/>
            <w:szCs w:val="24"/>
          </w:rPr>
          <w:delText>is written in table below</w:delText>
        </w:r>
      </w:del>
      <w:ins w:id="11" w:author="krug001" w:date="2012-04-24T15:56:00Z">
        <w:r w:rsidR="00C572FE">
          <w:rPr>
            <w:rFonts w:ascii="Times New Roman" w:hAnsi="Times New Roman" w:cs="Times New Roman"/>
            <w:sz w:val="24"/>
            <w:szCs w:val="24"/>
          </w:rPr>
          <w:t xml:space="preserve">in the </w:t>
        </w:r>
        <w:proofErr w:type="spellStart"/>
        <w:r w:rsidR="00C572FE">
          <w:rPr>
            <w:rFonts w:ascii="Times New Roman" w:hAnsi="Times New Roman" w:cs="Times New Roman"/>
            <w:sz w:val="24"/>
            <w:szCs w:val="24"/>
          </w:rPr>
          <w:t>iTRAQ</w:t>
        </w:r>
        <w:proofErr w:type="spellEnd"/>
        <w:r w:rsidR="00C572FE">
          <w:rPr>
            <w:rFonts w:ascii="Times New Roman" w:hAnsi="Times New Roman" w:cs="Times New Roman"/>
            <w:sz w:val="24"/>
            <w:szCs w:val="24"/>
          </w:rPr>
          <w:t xml:space="preserve"> experiment.</w:t>
        </w:r>
      </w:ins>
      <w:ins w:id="12" w:author="krug001" w:date="2012-04-24T15:57:00Z">
        <w:r w:rsidR="00C572FE">
          <w:rPr>
            <w:rFonts w:ascii="Times New Roman" w:hAnsi="Times New Roman" w:cs="Times New Roman"/>
            <w:sz w:val="24"/>
            <w:szCs w:val="24"/>
          </w:rPr>
          <w:t xml:space="preserve">  Since both treatments occur exactly twice in every run and are labelled exactly twice with each tag, treatments are orthogonal to both runs and tags.</w:t>
        </w:r>
      </w:ins>
    </w:p>
    <w:p w:rsidR="00926B0C" w:rsidRPr="00C90FED" w:rsidRDefault="00926B0C" w:rsidP="00926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B0C" w:rsidRPr="00C90FED" w:rsidRDefault="00926B0C" w:rsidP="00926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696"/>
        <w:gridCol w:w="696"/>
        <w:gridCol w:w="696"/>
        <w:gridCol w:w="696"/>
      </w:tblGrid>
      <w:tr w:rsidR="00926B0C" w:rsidRPr="00C90FED" w:rsidTr="00CB2103">
        <w:tc>
          <w:tcPr>
            <w:tcW w:w="737" w:type="dxa"/>
            <w:vMerge w:val="restart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</w:p>
        </w:tc>
        <w:tc>
          <w:tcPr>
            <w:tcW w:w="2784" w:type="dxa"/>
            <w:gridSpan w:val="4"/>
          </w:tcPr>
          <w:p w:rsidR="00926B0C" w:rsidRPr="00C90FED" w:rsidRDefault="00926B0C" w:rsidP="00CB21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</w:tc>
      </w:tr>
      <w:tr w:rsidR="00926B0C" w:rsidRPr="00C90FED" w:rsidTr="00CB2103">
        <w:tc>
          <w:tcPr>
            <w:tcW w:w="737" w:type="dxa"/>
            <w:vMerge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</w:tr>
      <w:tr w:rsidR="00926B0C" w:rsidRPr="00C90FED" w:rsidTr="00CB2103">
        <w:tc>
          <w:tcPr>
            <w:tcW w:w="737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</w:p>
        </w:tc>
      </w:tr>
      <w:tr w:rsidR="00926B0C" w:rsidRPr="00C90FED" w:rsidTr="00CB2103">
        <w:tc>
          <w:tcPr>
            <w:tcW w:w="737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</w:tc>
      </w:tr>
      <w:tr w:rsidR="00926B0C" w:rsidRPr="00C90FED" w:rsidTr="00CB2103">
        <w:tc>
          <w:tcPr>
            <w:tcW w:w="737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</w:tc>
      </w:tr>
      <w:tr w:rsidR="00926B0C" w:rsidRPr="00C90FED" w:rsidTr="00CB2103">
        <w:tc>
          <w:tcPr>
            <w:tcW w:w="737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</w:p>
        </w:tc>
      </w:tr>
    </w:tbl>
    <w:p w:rsidR="00926B0C" w:rsidRPr="00C90FED" w:rsidRDefault="00926B0C" w:rsidP="00926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B0C" w:rsidRPr="00C90FED" w:rsidRDefault="00926B0C" w:rsidP="00926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B0C" w:rsidRPr="00C90FED" w:rsidRDefault="00926B0C" w:rsidP="00926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The </w:t>
      </w:r>
      <w:ins w:id="13" w:author="krug001" w:date="2012-04-24T15:56:00Z">
        <w:r w:rsidR="00C572FE">
          <w:rPr>
            <w:rFonts w:ascii="Times New Roman" w:hAnsi="Times New Roman" w:cs="Times New Roman"/>
            <w:sz w:val="24"/>
            <w:szCs w:val="24"/>
          </w:rPr>
          <w:t xml:space="preserve">following table shows the </w:t>
        </w:r>
      </w:ins>
      <w:r w:rsidRPr="00C90FED">
        <w:rPr>
          <w:rFonts w:ascii="Times New Roman" w:hAnsi="Times New Roman" w:cs="Times New Roman"/>
          <w:sz w:val="24"/>
          <w:szCs w:val="24"/>
        </w:rPr>
        <w:t xml:space="preserve">allocation of </w:t>
      </w:r>
      <w:del w:id="14" w:author="krug001" w:date="2012-04-24T15:57:00Z">
        <w:r w:rsidRPr="00C90FED" w:rsidDel="00C572FE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Pr="00C90FED">
        <w:rPr>
          <w:rFonts w:ascii="Times New Roman" w:hAnsi="Times New Roman" w:cs="Times New Roman"/>
          <w:sz w:val="24"/>
          <w:szCs w:val="24"/>
        </w:rPr>
        <w:t xml:space="preserve">animals </w:t>
      </w:r>
      <w:del w:id="15" w:author="krug001" w:date="2012-04-24T15:55:00Z">
        <w:r w:rsidRPr="00C90FED" w:rsidDel="00C572FE">
          <w:rPr>
            <w:rFonts w:ascii="Times New Roman" w:hAnsi="Times New Roman" w:cs="Times New Roman"/>
            <w:sz w:val="24"/>
            <w:szCs w:val="24"/>
          </w:rPr>
          <w:delText>on</w:delText>
        </w:r>
      </w:del>
      <w:r w:rsidRPr="00C90FED">
        <w:rPr>
          <w:rFonts w:ascii="Times New Roman" w:hAnsi="Times New Roman" w:cs="Times New Roman"/>
          <w:sz w:val="24"/>
          <w:szCs w:val="24"/>
        </w:rPr>
        <w:t xml:space="preserve">to </w:t>
      </w:r>
      <w:del w:id="16" w:author="krug001" w:date="2012-04-24T15:57:00Z">
        <w:r w:rsidRPr="00C90FED" w:rsidDel="00C572FE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Pr="00C90FED">
        <w:rPr>
          <w:rFonts w:ascii="Times New Roman" w:hAnsi="Times New Roman" w:cs="Times New Roman"/>
          <w:sz w:val="24"/>
          <w:szCs w:val="24"/>
        </w:rPr>
        <w:t>run</w:t>
      </w:r>
      <w:ins w:id="17" w:author="krug001" w:date="2012-04-24T15:57:00Z">
        <w:r w:rsidR="00C572FE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C90FED">
        <w:rPr>
          <w:rFonts w:ascii="Times New Roman" w:hAnsi="Times New Roman" w:cs="Times New Roman"/>
          <w:sz w:val="24"/>
          <w:szCs w:val="24"/>
        </w:rPr>
        <w:t xml:space="preserve"> and tag</w:t>
      </w:r>
      <w:ins w:id="18" w:author="krug001" w:date="2012-04-24T15:57:00Z">
        <w:r w:rsidR="00C572FE">
          <w:rPr>
            <w:rFonts w:ascii="Times New Roman" w:hAnsi="Times New Roman" w:cs="Times New Roman"/>
            <w:sz w:val="24"/>
            <w:szCs w:val="24"/>
          </w:rPr>
          <w:t>s</w:t>
        </w:r>
      </w:ins>
      <w:del w:id="19" w:author="krug001" w:date="2012-04-24T15:57:00Z">
        <w:r w:rsidRPr="00C90FED" w:rsidDel="00C572FE">
          <w:rPr>
            <w:rFonts w:ascii="Times New Roman" w:hAnsi="Times New Roman" w:cs="Times New Roman"/>
            <w:sz w:val="24"/>
            <w:szCs w:val="24"/>
          </w:rPr>
          <w:delText xml:space="preserve"> is written in table below</w:delText>
        </w:r>
      </w:del>
      <w:ins w:id="20" w:author="krug001" w:date="2012-04-24T15:57:00Z">
        <w:r w:rsidR="00C572FE">
          <w:rPr>
            <w:rFonts w:ascii="Times New Roman" w:hAnsi="Times New Roman" w:cs="Times New Roman"/>
            <w:sz w:val="24"/>
            <w:szCs w:val="24"/>
          </w:rPr>
          <w:t>.</w:t>
        </w:r>
      </w:ins>
      <w:ins w:id="21" w:author="krug001" w:date="2012-04-24T15:58:00Z">
        <w:r w:rsidR="00C572FE">
          <w:rPr>
            <w:rFonts w:ascii="Times New Roman" w:hAnsi="Times New Roman" w:cs="Times New Roman"/>
            <w:sz w:val="24"/>
            <w:szCs w:val="24"/>
          </w:rPr>
          <w:t xml:space="preserve">  </w:t>
        </w:r>
      </w:ins>
    </w:p>
    <w:p w:rsidR="00926B0C" w:rsidRPr="00C90FED" w:rsidRDefault="00926B0C" w:rsidP="00926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696"/>
        <w:gridCol w:w="696"/>
        <w:gridCol w:w="696"/>
        <w:gridCol w:w="696"/>
      </w:tblGrid>
      <w:tr w:rsidR="00926B0C" w:rsidRPr="00C90FED" w:rsidTr="00CB2103">
        <w:tc>
          <w:tcPr>
            <w:tcW w:w="737" w:type="dxa"/>
            <w:vMerge w:val="restart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</w:p>
        </w:tc>
        <w:tc>
          <w:tcPr>
            <w:tcW w:w="2784" w:type="dxa"/>
            <w:gridSpan w:val="4"/>
          </w:tcPr>
          <w:p w:rsidR="00926B0C" w:rsidRPr="00C90FED" w:rsidRDefault="00926B0C" w:rsidP="00CB21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</w:tc>
      </w:tr>
      <w:tr w:rsidR="00926B0C" w:rsidRPr="00C90FED" w:rsidTr="00CB2103">
        <w:tc>
          <w:tcPr>
            <w:tcW w:w="737" w:type="dxa"/>
            <w:vMerge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696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</w:tr>
      <w:tr w:rsidR="00926B0C" w:rsidRPr="00C90FED" w:rsidTr="00CB2103">
        <w:tc>
          <w:tcPr>
            <w:tcW w:w="737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26B0C" w:rsidRPr="00C90FED" w:rsidTr="00CB2103">
        <w:tc>
          <w:tcPr>
            <w:tcW w:w="737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26B0C" w:rsidRPr="00C90FED" w:rsidTr="00CB2103">
        <w:tc>
          <w:tcPr>
            <w:tcW w:w="737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26B0C" w:rsidRPr="00C90FED" w:rsidTr="00CB2103">
        <w:tc>
          <w:tcPr>
            <w:tcW w:w="737" w:type="dxa"/>
          </w:tcPr>
          <w:p w:rsidR="00926B0C" w:rsidRPr="00C90FED" w:rsidRDefault="00926B0C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6" w:type="dxa"/>
          </w:tcPr>
          <w:p w:rsidR="00926B0C" w:rsidRPr="00C90FED" w:rsidRDefault="007B39F7" w:rsidP="00CB2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431FA7" w:rsidRDefault="00431FA7" w:rsidP="00431F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1FA7" w:rsidRPr="00C90FED" w:rsidRDefault="00431FA7" w:rsidP="00431F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ins w:id="22" w:author="krug001" w:date="2012-04-24T15:59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w:ins w:id="23" w:author="krug001" w:date="2012-04-24T15:59:00Z"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w:ins>
          </m:e>
          <m:sub>
            <w:ins w:id="24" w:author="krug001" w:date="2012-04-24T15:59:00Z">
              <m:r>
                <w:rPr>
                  <w:rFonts w:ascii="Cambria Math" w:hAnsi="Cambria Math" w:cs="Times New Roman"/>
                  <w:sz w:val="24"/>
                  <w:szCs w:val="24"/>
                </w:rPr>
                <m:t>ijkl</m:t>
              </m:r>
            </w:ins>
          </m:sub>
        </m:sSub>
      </m:oMath>
      <w:del w:id="25" w:author="krug001" w:date="2012-04-24T15:59:00Z">
        <w:r w:rsidRPr="00C90FED" w:rsidDel="00C572FE">
          <w:rPr>
            <w:rFonts w:ascii="Times New Roman" w:hAnsi="Times New Roman" w:cs="Times New Roman"/>
            <w:sz w:val="24"/>
            <w:szCs w:val="24"/>
          </w:rPr>
          <w:delText>y</w:delText>
        </w:r>
        <w:r w:rsidRPr="00C90FED" w:rsidDel="00C572FE">
          <w:rPr>
            <w:rFonts w:ascii="Times New Roman" w:hAnsi="Times New Roman" w:cs="Times New Roman"/>
            <w:sz w:val="24"/>
            <w:szCs w:val="24"/>
            <w:vertAlign w:val="subscript"/>
          </w:rPr>
          <w:delText>ijkl</w:delText>
        </w:r>
        <w:r w:rsidRPr="00C90FED" w:rsidDel="00C572F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26" w:author="krug001" w:date="2012-04-24T15:59:00Z">
        <w:r w:rsidR="00C572FE">
          <w:rPr>
            <w:rFonts w:ascii="Times New Roman" w:hAnsi="Times New Roman" w:cs="Times New Roman"/>
            <w:sz w:val="24"/>
            <w:szCs w:val="24"/>
          </w:rPr>
          <w:t xml:space="preserve">denote </w:t>
        </w:r>
      </w:ins>
      <w:del w:id="27" w:author="krug001" w:date="2012-04-24T15:59:00Z">
        <w:r w:rsidRPr="00C90FED" w:rsidDel="00C572FE">
          <w:rPr>
            <w:rFonts w:ascii="Times New Roman" w:hAnsi="Times New Roman" w:cs="Times New Roman"/>
            <w:sz w:val="24"/>
            <w:szCs w:val="24"/>
          </w:rPr>
          <w:delText xml:space="preserve">be </w:delText>
        </w:r>
      </w:del>
      <w:r w:rsidRPr="00C90FED">
        <w:rPr>
          <w:rFonts w:ascii="Times New Roman" w:hAnsi="Times New Roman" w:cs="Times New Roman"/>
          <w:sz w:val="24"/>
          <w:szCs w:val="24"/>
        </w:rPr>
        <w:t xml:space="preserve">the </w:t>
      </w:r>
      <w:del w:id="28" w:author="krug001" w:date="2012-04-24T16:04:00Z">
        <w:r w:rsidRPr="00C90FED" w:rsidDel="00C572FE">
          <w:rPr>
            <w:rFonts w:ascii="Times New Roman" w:hAnsi="Times New Roman" w:cs="Times New Roman"/>
            <w:sz w:val="24"/>
            <w:szCs w:val="24"/>
          </w:rPr>
          <w:delText xml:space="preserve">protein </w:delText>
        </w:r>
      </w:del>
      <w:r w:rsidRPr="00C90FED">
        <w:rPr>
          <w:rFonts w:ascii="Times New Roman" w:hAnsi="Times New Roman" w:cs="Times New Roman"/>
          <w:sz w:val="24"/>
          <w:szCs w:val="24"/>
        </w:rPr>
        <w:t>abundance</w:t>
      </w:r>
      <w:ins w:id="29" w:author="krug001" w:date="2012-04-24T15:59:00Z">
        <w:r w:rsidR="00C572FE">
          <w:rPr>
            <w:rFonts w:ascii="Times New Roman" w:hAnsi="Times New Roman" w:cs="Times New Roman"/>
            <w:sz w:val="24"/>
            <w:szCs w:val="24"/>
          </w:rPr>
          <w:t xml:space="preserve"> of a</w:t>
        </w:r>
      </w:ins>
      <w:ins w:id="30" w:author="krug001" w:date="2012-04-24T16:04:00Z">
        <w:r w:rsidR="00C572FE">
          <w:rPr>
            <w:rFonts w:ascii="Times New Roman" w:hAnsi="Times New Roman" w:cs="Times New Roman"/>
            <w:sz w:val="24"/>
            <w:szCs w:val="24"/>
          </w:rPr>
          <w:t xml:space="preserve"> nominal</w:t>
        </w:r>
      </w:ins>
      <w:ins w:id="31" w:author="krug001" w:date="2012-04-24T15:59:00Z">
        <w:r w:rsidR="00C572F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32" w:author="krug001" w:date="2012-04-24T16:04:00Z">
        <w:r w:rsidR="00C572FE" w:rsidRPr="00C90FED">
          <w:rPr>
            <w:rFonts w:ascii="Times New Roman" w:hAnsi="Times New Roman" w:cs="Times New Roman"/>
            <w:sz w:val="24"/>
            <w:szCs w:val="24"/>
          </w:rPr>
          <w:t xml:space="preserve">protein </w:t>
        </w:r>
        <w:r w:rsidR="00C572FE">
          <w:rPr>
            <w:rFonts w:ascii="Times New Roman" w:hAnsi="Times New Roman" w:cs="Times New Roman"/>
            <w:sz w:val="24"/>
            <w:szCs w:val="24"/>
          </w:rPr>
          <w:t xml:space="preserve">in the </w:t>
        </w:r>
      </w:ins>
      <w:ins w:id="33" w:author="krug001" w:date="2012-04-24T15:59:00Z">
        <w:r w:rsidR="00C572FE">
          <w:rPr>
            <w:rFonts w:ascii="Times New Roman" w:hAnsi="Times New Roman" w:cs="Times New Roman"/>
            <w:sz w:val="24"/>
            <w:szCs w:val="24"/>
          </w:rPr>
          <w:t>prote</w:t>
        </w:r>
      </w:ins>
      <w:ins w:id="34" w:author="krug001" w:date="2012-04-24T16:04:00Z">
        <w:r w:rsidR="00C572FE">
          <w:rPr>
            <w:rFonts w:ascii="Times New Roman" w:hAnsi="Times New Roman" w:cs="Times New Roman"/>
            <w:sz w:val="24"/>
            <w:szCs w:val="24"/>
          </w:rPr>
          <w:t>omic</w:t>
        </w:r>
      </w:ins>
      <w:ins w:id="35" w:author="krug001" w:date="2012-04-24T15:59:00Z">
        <w:r w:rsidR="00C572FE">
          <w:rPr>
            <w:rFonts w:ascii="Times New Roman" w:hAnsi="Times New Roman" w:cs="Times New Roman"/>
            <w:sz w:val="24"/>
            <w:szCs w:val="24"/>
          </w:rPr>
          <w:t xml:space="preserve"> sample from animal </w:t>
        </w:r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</m:oMath>
        <w:r w:rsidR="00C572F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36" w:author="krug001" w:date="2012-04-24T15:59:00Z">
        <w:r w:rsidRPr="00C90FED" w:rsidDel="00C572FE">
          <w:rPr>
            <w:rFonts w:ascii="Times New Roman" w:hAnsi="Times New Roman" w:cs="Times New Roman"/>
            <w:sz w:val="24"/>
            <w:szCs w:val="24"/>
          </w:rPr>
          <w:delText xml:space="preserve"> level</w:delText>
        </w:r>
      </w:del>
      <w:ins w:id="37" w:author="krug001" w:date="2012-04-24T16:04:00Z">
        <w:r w:rsidR="00C572FE">
          <w:rPr>
            <w:rFonts w:ascii="Times New Roman" w:hAnsi="Times New Roman" w:cs="Times New Roman"/>
            <w:sz w:val="24"/>
            <w:szCs w:val="24"/>
          </w:rPr>
          <w:t xml:space="preserve">with disease status </w:t>
        </w:r>
      </w:ins>
      <w:ins w:id="38" w:author="krug001" w:date="2012-04-24T16:05:00Z">
        <m:oMath>
          <m:r>
            <w:rPr>
              <w:rFonts w:ascii="Cambria Math" w:hAnsi="Cambria Math" w:cs="Times New Roman"/>
              <w:sz w:val="24"/>
              <w:szCs w:val="24"/>
            </w:rPr>
            <m:t>i</m:t>
          </m:r>
        </m:oMath>
        <w:r w:rsidR="00C572FE">
          <w:rPr>
            <w:rFonts w:ascii="Times New Roman" w:eastAsiaTheme="minorEastAsia" w:hAnsi="Times New Roman" w:cs="Times New Roman"/>
            <w:sz w:val="24"/>
            <w:szCs w:val="24"/>
          </w:rPr>
          <w:t xml:space="preserve"> labelled with </w:t>
        </w:r>
        <w:proofErr w:type="spellStart"/>
        <w:r w:rsidR="00C572FE">
          <w:rPr>
            <w:rFonts w:ascii="Times New Roman" w:eastAsiaTheme="minorEastAsia" w:hAnsi="Times New Roman" w:cs="Times New Roman"/>
            <w:sz w:val="24"/>
            <w:szCs w:val="24"/>
          </w:rPr>
          <w:t>iTRAQ</w:t>
        </w:r>
        <w:proofErr w:type="spellEnd"/>
        <w:r w:rsidR="00C572FE">
          <w:rPr>
            <w:rFonts w:ascii="Times New Roman" w:eastAsiaTheme="minorEastAsia" w:hAnsi="Times New Roman" w:cs="Times New Roman"/>
            <w:sz w:val="24"/>
            <w:szCs w:val="24"/>
          </w:rPr>
          <w:t xml:space="preserve"> tag </w:t>
        </w:r>
        <m:oMath>
          <m:r>
            <w:rPr>
              <w:rFonts w:ascii="Cambria Math" w:hAnsi="Cambria Math" w:cs="Times New Roman"/>
              <w:sz w:val="24"/>
              <w:szCs w:val="24"/>
            </w:rPr>
            <m:t>j</m:t>
          </m:r>
        </m:oMath>
      </w:ins>
      <w:ins w:id="39" w:author="krug001" w:date="2012-04-24T16:00:00Z">
        <w:r w:rsidR="00C572FE">
          <w:rPr>
            <w:rFonts w:ascii="Times New Roman" w:hAnsi="Times New Roman" w:cs="Times New Roman"/>
            <w:sz w:val="24"/>
            <w:szCs w:val="24"/>
          </w:rPr>
          <w:t xml:space="preserve"> assayed in </w:t>
        </w:r>
        <w:proofErr w:type="gramStart"/>
        <w:r w:rsidR="00C572FE">
          <w:rPr>
            <w:rFonts w:ascii="Times New Roman" w:hAnsi="Times New Roman" w:cs="Times New Roman"/>
            <w:sz w:val="24"/>
            <w:szCs w:val="24"/>
          </w:rPr>
          <w:t xml:space="preserve">run </w:t>
        </w:r>
        <w:proofErr w:type="gramEnd"/>
        <m:oMath>
          <m:r>
            <w:rPr>
              <w:rFonts w:ascii="Cambria Math" w:hAnsi="Cambria Math" w:cs="Times New Roman"/>
              <w:sz w:val="24"/>
              <w:szCs w:val="24"/>
            </w:rPr>
            <m:t>k</m:t>
          </m:r>
        </m:oMath>
      </w:ins>
      <w:del w:id="40" w:author="krug001" w:date="2012-04-24T16:05:00Z">
        <w:r w:rsidRPr="00C90FED" w:rsidDel="00C572FE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ins w:id="41" w:author="krug001" w:date="2012-04-24T16:05:00Z">
        <w:r w:rsidR="00C572FE">
          <w:rPr>
            <w:rFonts w:ascii="Times New Roman" w:hAnsi="Times New Roman" w:cs="Times New Roman"/>
            <w:sz w:val="24"/>
            <w:szCs w:val="24"/>
          </w:rPr>
          <w:t>. T</w:t>
        </w:r>
      </w:ins>
      <w:del w:id="42" w:author="krug001" w:date="2012-04-24T16:05:00Z">
        <w:r w:rsidRPr="00C90FED" w:rsidDel="00C572FE">
          <w:rPr>
            <w:rFonts w:ascii="Times New Roman" w:hAnsi="Times New Roman" w:cs="Times New Roman"/>
            <w:sz w:val="24"/>
            <w:szCs w:val="24"/>
          </w:rPr>
          <w:delText>t</w:delText>
        </w:r>
      </w:del>
      <w:r w:rsidRPr="00C90FED">
        <w:rPr>
          <w:rFonts w:ascii="Times New Roman" w:hAnsi="Times New Roman" w:cs="Times New Roman"/>
          <w:sz w:val="24"/>
          <w:szCs w:val="24"/>
        </w:rPr>
        <w:t xml:space="preserve">he linear model </w:t>
      </w:r>
      <w:ins w:id="43" w:author="krug001" w:date="2012-04-24T16:05:00Z">
        <w:r w:rsidR="00C572FE">
          <w:rPr>
            <w:rFonts w:ascii="Times New Roman" w:hAnsi="Times New Roman" w:cs="Times New Roman"/>
            <w:sz w:val="24"/>
            <w:szCs w:val="24"/>
          </w:rPr>
          <w:t xml:space="preserve">for the above design </w:t>
        </w:r>
      </w:ins>
      <w:r w:rsidRPr="00C90FED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Pr="00C90FED">
        <w:rPr>
          <w:rFonts w:ascii="Times New Roman" w:hAnsi="Times New Roman" w:cs="Times New Roman"/>
          <w:sz w:val="24"/>
          <w:szCs w:val="24"/>
        </w:rPr>
        <w:t>be written as</w:t>
      </w:r>
    </w:p>
    <w:p w:rsidR="00431FA7" w:rsidRPr="00C90FED" w:rsidRDefault="003D057B" w:rsidP="00431FA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jkl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μ+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ijkl</m:t>
              </m:r>
            </m:sub>
          </m:sSub>
        </m:oMath>
      </m:oMathPara>
    </w:p>
    <w:p w:rsidR="00431FA7" w:rsidRPr="00C90FED" w:rsidRDefault="00431FA7" w:rsidP="00431F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(i=diseased, control;j=114, …, 117;k=1,…,4;l=1,…, 8)</m:t>
          </m:r>
        </m:oMath>
      </m:oMathPara>
    </w:p>
    <w:p w:rsidR="00431FA7" w:rsidRPr="00C90FED" w:rsidRDefault="00431FA7" w:rsidP="00431F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0FED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µ denotes the </w:t>
      </w:r>
      <w:del w:id="44" w:author="krug001" w:date="2012-04-24T16:05:00Z">
        <w:r w:rsidRPr="00C90FED" w:rsidDel="002053A3">
          <w:rPr>
            <w:rFonts w:ascii="Times New Roman" w:hAnsi="Times New Roman" w:cs="Times New Roman"/>
            <w:sz w:val="24"/>
            <w:szCs w:val="24"/>
          </w:rPr>
          <w:delText xml:space="preserve">grand </w:delText>
        </w:r>
      </w:del>
      <w:ins w:id="45" w:author="krug001" w:date="2012-04-24T16:05:00Z">
        <w:r w:rsidR="002053A3">
          <w:rPr>
            <w:rFonts w:ascii="Times New Roman" w:hAnsi="Times New Roman" w:cs="Times New Roman"/>
            <w:sz w:val="24"/>
            <w:szCs w:val="24"/>
          </w:rPr>
          <w:t>overall</w:t>
        </w:r>
        <w:r w:rsidR="002053A3" w:rsidRPr="00C90FE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90FED">
        <w:rPr>
          <w:rFonts w:ascii="Times New Roman" w:hAnsi="Times New Roman" w:cs="Times New Roman"/>
          <w:sz w:val="24"/>
          <w:szCs w:val="24"/>
        </w:rPr>
        <w:t>mean</w:t>
      </w:r>
      <w:ins w:id="46" w:author="krug001" w:date="2012-04-24T16:06:00Z">
        <w:r w:rsidR="002053A3">
          <w:rPr>
            <w:rFonts w:ascii="Times New Roman" w:hAnsi="Times New Roman" w:cs="Times New Roman"/>
            <w:sz w:val="24"/>
            <w:szCs w:val="24"/>
          </w:rPr>
          <w:t xml:space="preserve"> abundance of the nominal protein</w:t>
        </w:r>
      </w:ins>
      <w:r w:rsidRPr="00C90F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τ</w:t>
      </w:r>
      <w:r w:rsidRPr="00C90FE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γ</w:t>
      </w:r>
      <w:r w:rsidRPr="009D04E4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 denote the fixed effects of disease status </w:t>
      </w:r>
      <w:r w:rsidRPr="00C90FED">
        <w:rPr>
          <w:rFonts w:ascii="Times New Roman" w:hAnsi="Times New Roman" w:cs="Times New Roman"/>
          <w:i/>
          <w:sz w:val="24"/>
          <w:szCs w:val="24"/>
        </w:rPr>
        <w:t>i</w:t>
      </w:r>
      <w:r w:rsidRPr="00C90FED">
        <w:rPr>
          <w:rFonts w:ascii="Times New Roman" w:hAnsi="Times New Roman" w:cs="Times New Roman"/>
          <w:sz w:val="24"/>
          <w:szCs w:val="24"/>
        </w:rPr>
        <w:t xml:space="preserve"> and tag </w:t>
      </w:r>
      <w:r w:rsidRPr="00C90FED">
        <w:rPr>
          <w:rFonts w:ascii="Times New Roman" w:hAnsi="Times New Roman" w:cs="Times New Roman"/>
          <w:i/>
          <w:sz w:val="24"/>
          <w:szCs w:val="24"/>
        </w:rPr>
        <w:t>j</w:t>
      </w:r>
      <w:r w:rsidRPr="00C90FED">
        <w:rPr>
          <w:rFonts w:ascii="Times New Roman" w:hAnsi="Times New Roman" w:cs="Times New Roman"/>
          <w:sz w:val="24"/>
          <w:szCs w:val="24"/>
        </w:rPr>
        <w:t>, respectively</w:t>
      </w:r>
      <w:del w:id="47" w:author="krug001" w:date="2012-04-24T16:06:00Z">
        <w:r w:rsidRPr="00C90FED" w:rsidDel="002053A3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ins w:id="48" w:author="krug001" w:date="2012-04-24T16:06:00Z">
        <w:r w:rsidR="002053A3">
          <w:rPr>
            <w:rFonts w:ascii="Times New Roman" w:hAnsi="Times New Roman" w:cs="Times New Roman"/>
            <w:sz w:val="24"/>
            <w:szCs w:val="24"/>
          </w:rPr>
          <w:t>;</w:t>
        </w:r>
        <w:r w:rsidR="002053A3" w:rsidRPr="00C90FE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90FED">
        <w:rPr>
          <w:rFonts w:ascii="Times New Roman" w:hAnsi="Times New Roman" w:cs="Times New Roman"/>
          <w:sz w:val="24"/>
          <w:szCs w:val="24"/>
        </w:rPr>
        <w:t>R</w:t>
      </w:r>
      <w:r w:rsidRPr="00C90FE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>, A</w:t>
      </w:r>
      <w:r w:rsidRPr="00C90FED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C90FE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ε</w:t>
      </w:r>
      <w:r w:rsidRPr="00C90FED">
        <w:rPr>
          <w:rFonts w:ascii="Times New Roman" w:hAnsi="Times New Roman" w:cs="Times New Roman"/>
          <w:sz w:val="24"/>
          <w:szCs w:val="24"/>
          <w:vertAlign w:val="subscript"/>
        </w:rPr>
        <w:t>ijkl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 denote the random effects of run </w:t>
      </w:r>
      <w:r w:rsidRPr="00C90FED">
        <w:rPr>
          <w:rFonts w:ascii="Times New Roman" w:hAnsi="Times New Roman" w:cs="Times New Roman"/>
          <w:i/>
          <w:sz w:val="24"/>
          <w:szCs w:val="24"/>
        </w:rPr>
        <w:t>k</w:t>
      </w:r>
      <w:r w:rsidRPr="00C90FED">
        <w:rPr>
          <w:rFonts w:ascii="Times New Roman" w:hAnsi="Times New Roman" w:cs="Times New Roman"/>
          <w:sz w:val="24"/>
          <w:szCs w:val="24"/>
        </w:rPr>
        <w:t xml:space="preserve">, animal </w:t>
      </w:r>
      <w:r w:rsidRPr="00C90FED">
        <w:rPr>
          <w:rFonts w:ascii="Times New Roman" w:hAnsi="Times New Roman" w:cs="Times New Roman"/>
          <w:i/>
          <w:sz w:val="24"/>
          <w:szCs w:val="24"/>
        </w:rPr>
        <w:t>l</w:t>
      </w:r>
      <w:r w:rsidRPr="00C90FED">
        <w:rPr>
          <w:rFonts w:ascii="Times New Roman" w:hAnsi="Times New Roman" w:cs="Times New Roman"/>
          <w:sz w:val="24"/>
          <w:szCs w:val="24"/>
        </w:rPr>
        <w:t xml:space="preserve"> and </w:t>
      </w:r>
      <w:del w:id="49" w:author="krug001" w:date="2012-04-24T16:06:00Z">
        <w:r w:rsidDel="002053A3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Pr="00C90FED">
        <w:rPr>
          <w:rFonts w:ascii="Times New Roman" w:hAnsi="Times New Roman" w:cs="Times New Roman"/>
          <w:sz w:val="24"/>
          <w:szCs w:val="24"/>
        </w:rPr>
        <w:t>measurement error, respectively. These random effects are assumed to be</w:t>
      </w:r>
      <w:ins w:id="50" w:author="krug001" w:date="2012-04-24T16:06:00Z">
        <w:r w:rsidR="002053A3">
          <w:rPr>
            <w:rFonts w:ascii="Times New Roman" w:hAnsi="Times New Roman" w:cs="Times New Roman"/>
            <w:sz w:val="24"/>
            <w:szCs w:val="24"/>
          </w:rPr>
          <w:t xml:space="preserve"> mutually uncorrelated and</w:t>
        </w:r>
      </w:ins>
      <w:r w:rsidRPr="00C90FED">
        <w:rPr>
          <w:rFonts w:ascii="Times New Roman" w:hAnsi="Times New Roman" w:cs="Times New Roman"/>
          <w:sz w:val="24"/>
          <w:szCs w:val="24"/>
        </w:rPr>
        <w:t xml:space="preserve"> normally distributed with mean zero and variances </w:t>
      </w:r>
      <w:proofErr w:type="gramStart"/>
      <w:r w:rsidRPr="00C90FED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C90FE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Pr="00C90FED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C90FE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B39F7" w:rsidRPr="00C90FED" w:rsidRDefault="007B39F7">
      <w:pPr>
        <w:rPr>
          <w:rFonts w:ascii="Times New Roman" w:hAnsi="Times New Roman" w:cs="Times New Roman"/>
          <w:sz w:val="24"/>
          <w:szCs w:val="24"/>
        </w:rPr>
      </w:pPr>
    </w:p>
    <w:p w:rsidR="00431FA7" w:rsidRDefault="00431FA7" w:rsidP="007B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431FA7" w:rsidRDefault="00431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B39F7" w:rsidRPr="00C90FED" w:rsidRDefault="007B39F7" w:rsidP="007B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The </w:t>
      </w:r>
      <w:ins w:id="51" w:author="krug001" w:date="2012-04-24T16:07:00Z">
        <w:r w:rsidR="002053A3">
          <w:rPr>
            <w:rFonts w:ascii="Times New Roman" w:hAnsi="Times New Roman" w:cs="Times New Roman"/>
            <w:sz w:val="24"/>
            <w:szCs w:val="24"/>
          </w:rPr>
          <w:t xml:space="preserve">following table shows the </w:t>
        </w:r>
      </w:ins>
      <w:r w:rsidRPr="00C90FED">
        <w:rPr>
          <w:rFonts w:ascii="Times New Roman" w:hAnsi="Times New Roman" w:cs="Times New Roman"/>
          <w:sz w:val="24"/>
          <w:szCs w:val="24"/>
        </w:rPr>
        <w:t xml:space="preserve">theoretical ANOVA </w:t>
      </w:r>
      <w:del w:id="52" w:author="krug001" w:date="2012-04-24T16:15:00Z">
        <w:r w:rsidRPr="00C90FED" w:rsidDel="005C5F1A">
          <w:rPr>
            <w:rFonts w:ascii="Times New Roman" w:hAnsi="Times New Roman" w:cs="Times New Roman"/>
            <w:sz w:val="24"/>
            <w:szCs w:val="24"/>
          </w:rPr>
          <w:delText xml:space="preserve">table </w:delText>
        </w:r>
      </w:del>
      <w:ins w:id="53" w:author="krug001" w:date="2012-04-24T16:07:00Z">
        <w:r w:rsidR="002053A3">
          <w:rPr>
            <w:rFonts w:ascii="Times New Roman" w:hAnsi="Times New Roman" w:cs="Times New Roman"/>
            <w:sz w:val="24"/>
            <w:szCs w:val="24"/>
          </w:rPr>
          <w:t xml:space="preserve">corresponding to the above design and linear </w:t>
        </w:r>
        <w:proofErr w:type="gramStart"/>
        <w:r w:rsidR="002053A3">
          <w:rPr>
            <w:rFonts w:ascii="Times New Roman" w:hAnsi="Times New Roman" w:cs="Times New Roman"/>
            <w:sz w:val="24"/>
            <w:szCs w:val="24"/>
          </w:rPr>
          <w:t xml:space="preserve">model </w:t>
        </w:r>
      </w:ins>
      <w:proofErr w:type="gramEnd"/>
      <w:del w:id="54" w:author="krug001" w:date="2012-04-24T16:07:00Z">
        <w:r w:rsidRPr="00C90FED" w:rsidDel="002053A3">
          <w:rPr>
            <w:rFonts w:ascii="Times New Roman" w:hAnsi="Times New Roman" w:cs="Times New Roman"/>
            <w:sz w:val="24"/>
            <w:szCs w:val="24"/>
          </w:rPr>
          <w:delText>is written in table below</w:delText>
        </w:r>
      </w:del>
      <w:ins w:id="55" w:author="krug001" w:date="2012-04-24T16:07:00Z">
        <w:r w:rsidR="002053A3">
          <w:rPr>
            <w:rFonts w:ascii="Times New Roman" w:hAnsi="Times New Roman" w:cs="Times New Roman"/>
            <w:sz w:val="24"/>
            <w:szCs w:val="24"/>
          </w:rPr>
          <w:t>.</w:t>
        </w:r>
      </w:ins>
    </w:p>
    <w:p w:rsidR="00851BA7" w:rsidRPr="00C90FED" w:rsidRDefault="00851BA7" w:rsidP="007B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56" w:author="krug001" w:date="2012-04-24T16:20:00Z"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2256"/>
        <w:gridCol w:w="643"/>
        <w:gridCol w:w="696"/>
        <w:gridCol w:w="1963"/>
        <w:tblGridChange w:id="57">
          <w:tblGrid>
            <w:gridCol w:w="2256"/>
            <w:gridCol w:w="643"/>
            <w:gridCol w:w="1963"/>
            <w:gridCol w:w="1963"/>
          </w:tblGrid>
        </w:tblGridChange>
      </w:tblGrid>
      <w:tr w:rsidR="003D057B" w:rsidRPr="00C90FED" w:rsidTr="003D057B">
        <w:trPr>
          <w:jc w:val="center"/>
          <w:trPrChange w:id="58" w:author="krug001" w:date="2012-04-24T16:20:00Z">
            <w:trPr>
              <w:jc w:val="center"/>
            </w:trPr>
          </w:trPrChange>
        </w:trPr>
        <w:tc>
          <w:tcPr>
            <w:tcW w:w="2256" w:type="dxa"/>
            <w:tcPrChange w:id="59" w:author="krug001" w:date="2012-04-24T16:20:00Z">
              <w:tcPr>
                <w:tcW w:w="2256" w:type="dxa"/>
              </w:tcPr>
            </w:tcPrChange>
          </w:tcPr>
          <w:p w:rsidR="003D057B" w:rsidRPr="00C90FED" w:rsidRDefault="003D057B" w:rsidP="007B39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b/>
                <w:sz w:val="24"/>
                <w:szCs w:val="24"/>
              </w:rPr>
              <w:t>Source of variation</w:t>
            </w:r>
          </w:p>
        </w:tc>
        <w:tc>
          <w:tcPr>
            <w:tcW w:w="643" w:type="dxa"/>
            <w:tcPrChange w:id="60" w:author="krug001" w:date="2012-04-24T16:20:00Z">
              <w:tcPr>
                <w:tcW w:w="643" w:type="dxa"/>
              </w:tcPr>
            </w:tcPrChange>
          </w:tcPr>
          <w:p w:rsidR="003D057B" w:rsidRPr="00C90FED" w:rsidRDefault="003D057B" w:rsidP="007B39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b/>
                <w:sz w:val="24"/>
                <w:szCs w:val="24"/>
              </w:rPr>
              <w:t>DF</w:t>
            </w:r>
          </w:p>
        </w:tc>
        <w:tc>
          <w:tcPr>
            <w:tcW w:w="696" w:type="dxa"/>
            <w:tcPrChange w:id="61" w:author="krug001" w:date="2012-04-24T16:20:00Z">
              <w:tcPr>
                <w:tcW w:w="1963" w:type="dxa"/>
              </w:tcPr>
            </w:tcPrChange>
          </w:tcPr>
          <w:p w:rsidR="003D057B" w:rsidRPr="00C90FED" w:rsidRDefault="003D057B" w:rsidP="003D057B">
            <w:pPr>
              <w:jc w:val="center"/>
              <w:rPr>
                <w:ins w:id="62" w:author="krug001" w:date="2012-04-24T16:20:00Z"/>
                <w:rFonts w:ascii="Times New Roman" w:hAnsi="Times New Roman" w:cs="Times New Roman"/>
                <w:b/>
                <w:sz w:val="24"/>
                <w:szCs w:val="24"/>
              </w:rPr>
              <w:pPrChange w:id="63" w:author="krug001" w:date="2012-04-24T16:20:00Z">
                <w:pPr/>
              </w:pPrChange>
            </w:pPr>
            <w:ins w:id="64" w:author="krug001" w:date="2012-04-24T16:20:00Z"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MS</w:t>
              </w:r>
            </w:ins>
          </w:p>
        </w:tc>
        <w:tc>
          <w:tcPr>
            <w:tcW w:w="1963" w:type="dxa"/>
            <w:tcPrChange w:id="65" w:author="krug001" w:date="2012-04-24T16:20:00Z">
              <w:tcPr>
                <w:tcW w:w="1963" w:type="dxa"/>
              </w:tcPr>
            </w:tcPrChange>
          </w:tcPr>
          <w:p w:rsidR="003D057B" w:rsidRPr="00C90FED" w:rsidRDefault="003D057B" w:rsidP="007B39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b/>
                <w:sz w:val="24"/>
                <w:szCs w:val="24"/>
              </w:rPr>
              <w:t>EMS</w:t>
            </w:r>
          </w:p>
        </w:tc>
      </w:tr>
      <w:tr w:rsidR="003D057B" w:rsidRPr="00C90FED" w:rsidTr="003D057B">
        <w:trPr>
          <w:jc w:val="center"/>
          <w:trPrChange w:id="66" w:author="krug001" w:date="2012-04-24T16:20:00Z">
            <w:trPr>
              <w:jc w:val="center"/>
            </w:trPr>
          </w:trPrChange>
        </w:trPr>
        <w:tc>
          <w:tcPr>
            <w:tcW w:w="2256" w:type="dxa"/>
            <w:tcPrChange w:id="67" w:author="krug001" w:date="2012-04-24T16:20:00Z">
              <w:tcPr>
                <w:tcW w:w="2256" w:type="dxa"/>
              </w:tcPr>
            </w:tcPrChange>
          </w:tcPr>
          <w:p w:rsidR="003D057B" w:rsidRPr="00C90FED" w:rsidRDefault="003D057B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Between Run</w:t>
            </w:r>
          </w:p>
        </w:tc>
        <w:tc>
          <w:tcPr>
            <w:tcW w:w="643" w:type="dxa"/>
            <w:tcPrChange w:id="68" w:author="krug001" w:date="2012-04-24T16:20:00Z">
              <w:tcPr>
                <w:tcW w:w="643" w:type="dxa"/>
              </w:tcPr>
            </w:tcPrChange>
          </w:tcPr>
          <w:p w:rsidR="003D057B" w:rsidRPr="00C90FED" w:rsidRDefault="003D057B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PrChange w:id="69" w:author="krug001" w:date="2012-04-24T16:20:00Z">
              <w:tcPr>
                <w:tcW w:w="1963" w:type="dxa"/>
              </w:tcPr>
            </w:tcPrChange>
          </w:tcPr>
          <w:p w:rsidR="003D057B" w:rsidRPr="00C90FED" w:rsidRDefault="003D057B" w:rsidP="003D057B">
            <w:pPr>
              <w:jc w:val="center"/>
              <w:rPr>
                <w:ins w:id="70" w:author="krug001" w:date="2012-04-24T16:20:00Z"/>
                <w:rFonts w:ascii="Times New Roman" w:hAnsi="Times New Roman" w:cs="Times New Roman"/>
                <w:sz w:val="24"/>
                <w:szCs w:val="24"/>
              </w:rPr>
              <w:pPrChange w:id="71" w:author="krug001" w:date="2012-04-24T16:20:00Z">
                <w:pPr/>
              </w:pPrChange>
            </w:pPr>
          </w:p>
        </w:tc>
        <w:tc>
          <w:tcPr>
            <w:tcW w:w="1963" w:type="dxa"/>
            <w:tcPrChange w:id="72" w:author="krug001" w:date="2012-04-24T16:20:00Z">
              <w:tcPr>
                <w:tcW w:w="1963" w:type="dxa"/>
              </w:tcPr>
            </w:tcPrChange>
          </w:tcPr>
          <w:p w:rsidR="003D057B" w:rsidRPr="00C90FED" w:rsidRDefault="003D057B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57B" w:rsidRPr="00C90FED" w:rsidTr="003D057B">
        <w:trPr>
          <w:jc w:val="center"/>
          <w:trPrChange w:id="73" w:author="krug001" w:date="2012-04-24T16:20:00Z">
            <w:trPr>
              <w:jc w:val="center"/>
            </w:trPr>
          </w:trPrChange>
        </w:trPr>
        <w:tc>
          <w:tcPr>
            <w:tcW w:w="2256" w:type="dxa"/>
            <w:tcPrChange w:id="74" w:author="krug001" w:date="2012-04-24T16:20:00Z">
              <w:tcPr>
                <w:tcW w:w="2256" w:type="dxa"/>
              </w:tcPr>
            </w:tcPrChange>
          </w:tcPr>
          <w:p w:rsidR="003D057B" w:rsidRPr="00C90FED" w:rsidRDefault="003D057B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 xml:space="preserve">     Between Animal</w:t>
            </w:r>
          </w:p>
        </w:tc>
        <w:tc>
          <w:tcPr>
            <w:tcW w:w="643" w:type="dxa"/>
            <w:tcPrChange w:id="75" w:author="krug001" w:date="2012-04-24T16:20:00Z">
              <w:tcPr>
                <w:tcW w:w="643" w:type="dxa"/>
              </w:tcPr>
            </w:tcPrChange>
          </w:tcPr>
          <w:p w:rsidR="003D057B" w:rsidRPr="00C90FED" w:rsidRDefault="003D057B" w:rsidP="00851B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6" w:type="dxa"/>
            <w:tcPrChange w:id="76" w:author="krug001" w:date="2012-04-24T16:20:00Z">
              <w:tcPr>
                <w:tcW w:w="1963" w:type="dxa"/>
              </w:tcPr>
            </w:tcPrChange>
          </w:tcPr>
          <w:p w:rsidR="003D057B" w:rsidRDefault="003D057B" w:rsidP="003D057B">
            <w:pPr>
              <w:jc w:val="center"/>
              <w:rPr>
                <w:ins w:id="77" w:author="krug001" w:date="2012-04-24T16:20:00Z"/>
                <w:rFonts w:ascii="Times New Roman" w:eastAsia="Calibri" w:hAnsi="Times New Roman" w:cs="Times New Roman"/>
                <w:sz w:val="24"/>
                <w:szCs w:val="24"/>
              </w:rPr>
              <w:pPrChange w:id="78" w:author="krug001" w:date="2012-04-24T16:20:00Z">
                <w:pPr/>
              </w:pPrChange>
            </w:pPr>
            <m:oMathPara>
              <m:oMath>
                <m:sSubSup>
                  <m:sSubSupPr>
                    <m:ctrlPr>
                      <w:ins w:id="79" w:author="krug001" w:date="2012-04-24T16:2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SupPr>
                  <m:e>
                    <w:ins w:id="80" w:author="krug001" w:date="2012-04-24T16:20:00Z"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w:ins>
                  </m:e>
                  <m:sub>
                    <w:ins w:id="81" w:author="krug001" w:date="2012-04-24T16:20:00Z"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w:ins>
                  </m:sub>
                  <m:sup>
                    <w:ins w:id="82" w:author="krug001" w:date="2012-04-24T16:20:00Z"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w:ins>
                  </m:sup>
                </m:sSubSup>
              </m:oMath>
            </m:oMathPara>
          </w:p>
        </w:tc>
        <w:tc>
          <w:tcPr>
            <w:tcW w:w="1963" w:type="dxa"/>
            <w:tcPrChange w:id="83" w:author="krug001" w:date="2012-04-24T16:20:00Z">
              <w:tcPr>
                <w:tcW w:w="1963" w:type="dxa"/>
              </w:tcPr>
            </w:tcPrChange>
          </w:tcPr>
          <w:p w:rsidR="003D057B" w:rsidRPr="00C90FED" w:rsidRDefault="003D057B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3D057B" w:rsidRPr="00C90FED" w:rsidTr="003D057B">
        <w:trPr>
          <w:jc w:val="center"/>
          <w:trPrChange w:id="84" w:author="krug001" w:date="2012-04-24T16:20:00Z">
            <w:trPr>
              <w:jc w:val="center"/>
            </w:trPr>
          </w:trPrChange>
        </w:trPr>
        <w:tc>
          <w:tcPr>
            <w:tcW w:w="2256" w:type="dxa"/>
            <w:tcPrChange w:id="85" w:author="krug001" w:date="2012-04-24T16:20:00Z">
              <w:tcPr>
                <w:tcW w:w="2256" w:type="dxa"/>
              </w:tcPr>
            </w:tcPrChange>
          </w:tcPr>
          <w:p w:rsidR="003D057B" w:rsidRPr="00C90FED" w:rsidRDefault="003D057B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 xml:space="preserve">     Residual</w:t>
            </w:r>
          </w:p>
        </w:tc>
        <w:tc>
          <w:tcPr>
            <w:tcW w:w="643" w:type="dxa"/>
            <w:tcPrChange w:id="86" w:author="krug001" w:date="2012-04-24T16:20:00Z">
              <w:tcPr>
                <w:tcW w:w="643" w:type="dxa"/>
              </w:tcPr>
            </w:tcPrChange>
          </w:tcPr>
          <w:p w:rsidR="003D057B" w:rsidRPr="00C90FED" w:rsidRDefault="003D057B" w:rsidP="00851B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6" w:type="dxa"/>
            <w:tcPrChange w:id="87" w:author="krug001" w:date="2012-04-24T16:20:00Z">
              <w:tcPr>
                <w:tcW w:w="1963" w:type="dxa"/>
              </w:tcPr>
            </w:tcPrChange>
          </w:tcPr>
          <w:p w:rsidR="003D057B" w:rsidRDefault="003D057B" w:rsidP="003D057B">
            <w:pPr>
              <w:jc w:val="center"/>
              <w:rPr>
                <w:ins w:id="88" w:author="krug001" w:date="2012-04-24T16:20:00Z"/>
                <w:rFonts w:ascii="Times New Roman" w:eastAsia="Calibri" w:hAnsi="Times New Roman" w:cs="Times New Roman"/>
                <w:sz w:val="24"/>
                <w:szCs w:val="24"/>
              </w:rPr>
              <w:pPrChange w:id="89" w:author="krug001" w:date="2012-04-24T16:20:00Z">
                <w:pPr/>
              </w:pPrChange>
            </w:pPr>
            <m:oMathPara>
              <m:oMath>
                <m:sSubSup>
                  <m:sSubSupPr>
                    <m:ctrlPr>
                      <w:ins w:id="90" w:author="krug001" w:date="2012-04-24T16:2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SupPr>
                  <m:e>
                    <w:ins w:id="91" w:author="krug001" w:date="2012-04-24T16:20:00Z"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w:ins>
                  </m:e>
                  <m:sub>
                    <w:ins w:id="92" w:author="krug001" w:date="2012-04-24T16:20:00Z"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w:ins>
                  </m:sub>
                  <m:sup>
                    <w:ins w:id="93" w:author="krug001" w:date="2012-04-24T16:20:00Z"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w:ins>
                  </m:sup>
                </m:sSubSup>
              </m:oMath>
            </m:oMathPara>
          </w:p>
        </w:tc>
        <w:tc>
          <w:tcPr>
            <w:tcW w:w="1963" w:type="dxa"/>
            <w:tcPrChange w:id="94" w:author="krug001" w:date="2012-04-24T16:20:00Z">
              <w:tcPr>
                <w:tcW w:w="1963" w:type="dxa"/>
              </w:tcPr>
            </w:tcPrChange>
          </w:tcPr>
          <w:p w:rsidR="003D057B" w:rsidRPr="00C90FED" w:rsidRDefault="003D057B" w:rsidP="00851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3D057B" w:rsidRPr="00C90FED" w:rsidTr="003D057B">
        <w:trPr>
          <w:jc w:val="center"/>
          <w:trPrChange w:id="95" w:author="krug001" w:date="2012-04-24T16:20:00Z">
            <w:trPr>
              <w:jc w:val="center"/>
            </w:trPr>
          </w:trPrChange>
        </w:trPr>
        <w:tc>
          <w:tcPr>
            <w:tcW w:w="2256" w:type="dxa"/>
            <w:tcPrChange w:id="96" w:author="krug001" w:date="2012-04-24T16:20:00Z">
              <w:tcPr>
                <w:tcW w:w="2256" w:type="dxa"/>
              </w:tcPr>
            </w:tcPrChange>
          </w:tcPr>
          <w:p w:rsidR="003D057B" w:rsidRPr="00C90FED" w:rsidRDefault="003D057B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Within Run</w:t>
            </w:r>
          </w:p>
        </w:tc>
        <w:tc>
          <w:tcPr>
            <w:tcW w:w="643" w:type="dxa"/>
            <w:tcPrChange w:id="97" w:author="krug001" w:date="2012-04-24T16:20:00Z">
              <w:tcPr>
                <w:tcW w:w="643" w:type="dxa"/>
              </w:tcPr>
            </w:tcPrChange>
          </w:tcPr>
          <w:p w:rsidR="003D057B" w:rsidRPr="00C90FED" w:rsidRDefault="003D057B" w:rsidP="00851B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PrChange w:id="98" w:author="krug001" w:date="2012-04-24T16:20:00Z">
              <w:tcPr>
                <w:tcW w:w="1963" w:type="dxa"/>
              </w:tcPr>
            </w:tcPrChange>
          </w:tcPr>
          <w:p w:rsidR="003D057B" w:rsidRPr="00C90FED" w:rsidRDefault="003D057B" w:rsidP="003D057B">
            <w:pPr>
              <w:jc w:val="center"/>
              <w:rPr>
                <w:ins w:id="99" w:author="krug001" w:date="2012-04-24T16:20:00Z"/>
                <w:rFonts w:ascii="Times New Roman" w:hAnsi="Times New Roman" w:cs="Times New Roman"/>
                <w:sz w:val="24"/>
                <w:szCs w:val="24"/>
              </w:rPr>
              <w:pPrChange w:id="100" w:author="krug001" w:date="2012-04-24T16:20:00Z">
                <w:pPr/>
              </w:pPrChange>
            </w:pPr>
          </w:p>
        </w:tc>
        <w:tc>
          <w:tcPr>
            <w:tcW w:w="1963" w:type="dxa"/>
            <w:tcPrChange w:id="101" w:author="krug001" w:date="2012-04-24T16:20:00Z">
              <w:tcPr>
                <w:tcW w:w="1963" w:type="dxa"/>
              </w:tcPr>
            </w:tcPrChange>
          </w:tcPr>
          <w:p w:rsidR="003D057B" w:rsidRPr="00C90FED" w:rsidRDefault="003D057B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57B" w:rsidRPr="00C90FED" w:rsidTr="003D057B">
        <w:trPr>
          <w:jc w:val="center"/>
          <w:trPrChange w:id="102" w:author="krug001" w:date="2012-04-24T16:20:00Z">
            <w:trPr>
              <w:jc w:val="center"/>
            </w:trPr>
          </w:trPrChange>
        </w:trPr>
        <w:tc>
          <w:tcPr>
            <w:tcW w:w="2256" w:type="dxa"/>
            <w:tcPrChange w:id="103" w:author="krug001" w:date="2012-04-24T16:20:00Z">
              <w:tcPr>
                <w:tcW w:w="2256" w:type="dxa"/>
              </w:tcPr>
            </w:tcPrChange>
          </w:tcPr>
          <w:p w:rsidR="003D057B" w:rsidRPr="00C90FED" w:rsidRDefault="003D057B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 xml:space="preserve">    Between Animal</w:t>
            </w:r>
          </w:p>
        </w:tc>
        <w:tc>
          <w:tcPr>
            <w:tcW w:w="643" w:type="dxa"/>
            <w:tcPrChange w:id="104" w:author="krug001" w:date="2012-04-24T16:20:00Z">
              <w:tcPr>
                <w:tcW w:w="643" w:type="dxa"/>
              </w:tcPr>
            </w:tcPrChange>
          </w:tcPr>
          <w:p w:rsidR="003D057B" w:rsidRPr="00C90FED" w:rsidRDefault="003D057B" w:rsidP="00851B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PrChange w:id="105" w:author="krug001" w:date="2012-04-24T16:20:00Z">
              <w:tcPr>
                <w:tcW w:w="1963" w:type="dxa"/>
              </w:tcPr>
            </w:tcPrChange>
          </w:tcPr>
          <w:p w:rsidR="003D057B" w:rsidRPr="00C90FED" w:rsidRDefault="003D057B" w:rsidP="003D057B">
            <w:pPr>
              <w:jc w:val="center"/>
              <w:rPr>
                <w:ins w:id="106" w:author="krug001" w:date="2012-04-24T16:20:00Z"/>
                <w:rFonts w:ascii="Times New Roman" w:hAnsi="Times New Roman" w:cs="Times New Roman"/>
                <w:sz w:val="24"/>
                <w:szCs w:val="24"/>
              </w:rPr>
              <w:pPrChange w:id="107" w:author="krug001" w:date="2012-04-24T16:20:00Z">
                <w:pPr/>
              </w:pPrChange>
            </w:pPr>
          </w:p>
        </w:tc>
        <w:tc>
          <w:tcPr>
            <w:tcW w:w="1963" w:type="dxa"/>
            <w:tcPrChange w:id="108" w:author="krug001" w:date="2012-04-24T16:20:00Z">
              <w:tcPr>
                <w:tcW w:w="1963" w:type="dxa"/>
              </w:tcPr>
            </w:tcPrChange>
          </w:tcPr>
          <w:p w:rsidR="003D057B" w:rsidRPr="00C90FED" w:rsidRDefault="003D057B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57B" w:rsidRPr="00C90FED" w:rsidTr="003D057B">
        <w:trPr>
          <w:jc w:val="center"/>
          <w:trPrChange w:id="109" w:author="krug001" w:date="2012-04-24T16:20:00Z">
            <w:trPr>
              <w:jc w:val="center"/>
            </w:trPr>
          </w:trPrChange>
        </w:trPr>
        <w:tc>
          <w:tcPr>
            <w:tcW w:w="2256" w:type="dxa"/>
            <w:tcPrChange w:id="110" w:author="krug001" w:date="2012-04-24T16:20:00Z">
              <w:tcPr>
                <w:tcW w:w="2256" w:type="dxa"/>
              </w:tcPr>
            </w:tcPrChange>
          </w:tcPr>
          <w:p w:rsidR="003D057B" w:rsidRPr="00C90FED" w:rsidRDefault="003D057B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 xml:space="preserve">      Disease status </w:t>
            </w:r>
          </w:p>
        </w:tc>
        <w:tc>
          <w:tcPr>
            <w:tcW w:w="643" w:type="dxa"/>
            <w:tcPrChange w:id="111" w:author="krug001" w:date="2012-04-24T16:20:00Z">
              <w:tcPr>
                <w:tcW w:w="643" w:type="dxa"/>
              </w:tcPr>
            </w:tcPrChange>
          </w:tcPr>
          <w:p w:rsidR="003D057B" w:rsidRPr="00C90FED" w:rsidRDefault="003D057B" w:rsidP="00CB21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6" w:type="dxa"/>
            <w:tcPrChange w:id="112" w:author="krug001" w:date="2012-04-24T16:20:00Z">
              <w:tcPr>
                <w:tcW w:w="1963" w:type="dxa"/>
              </w:tcPr>
            </w:tcPrChange>
          </w:tcPr>
          <w:p w:rsidR="003D057B" w:rsidRDefault="003D057B" w:rsidP="003D057B">
            <w:pPr>
              <w:jc w:val="center"/>
              <w:rPr>
                <w:ins w:id="113" w:author="krug001" w:date="2012-04-24T16:20:00Z"/>
                <w:rFonts w:ascii="Times New Roman" w:eastAsia="Calibri" w:hAnsi="Times New Roman" w:cs="Times New Roman"/>
                <w:sz w:val="24"/>
                <w:szCs w:val="24"/>
              </w:rPr>
              <w:pPrChange w:id="114" w:author="krug001" w:date="2012-04-24T16:20:00Z">
                <w:pPr/>
              </w:pPrChange>
            </w:pPr>
          </w:p>
        </w:tc>
        <w:tc>
          <w:tcPr>
            <w:tcW w:w="1963" w:type="dxa"/>
            <w:tcPrChange w:id="115" w:author="krug001" w:date="2012-04-24T16:20:00Z">
              <w:tcPr>
                <w:tcW w:w="1963" w:type="dxa"/>
              </w:tcPr>
            </w:tcPrChange>
          </w:tcPr>
          <w:p w:rsidR="003D057B" w:rsidRPr="00C90FED" w:rsidRDefault="003D057B" w:rsidP="00851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τ</m:t>
                    </m:r>
                  </m:sub>
                </m:sSub>
              </m:oMath>
            </m:oMathPara>
          </w:p>
        </w:tc>
      </w:tr>
      <w:tr w:rsidR="003D057B" w:rsidRPr="00C90FED" w:rsidTr="003D057B">
        <w:trPr>
          <w:jc w:val="center"/>
          <w:trPrChange w:id="116" w:author="krug001" w:date="2012-04-24T16:20:00Z">
            <w:trPr>
              <w:jc w:val="center"/>
            </w:trPr>
          </w:trPrChange>
        </w:trPr>
        <w:tc>
          <w:tcPr>
            <w:tcW w:w="2256" w:type="dxa"/>
            <w:tcPrChange w:id="117" w:author="krug001" w:date="2012-04-24T16:20:00Z">
              <w:tcPr>
                <w:tcW w:w="2256" w:type="dxa"/>
              </w:tcPr>
            </w:tcPrChange>
          </w:tcPr>
          <w:p w:rsidR="003D057B" w:rsidRPr="00C90FED" w:rsidRDefault="003D057B" w:rsidP="00CB2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 xml:space="preserve">      Tag</w:t>
            </w:r>
          </w:p>
        </w:tc>
        <w:tc>
          <w:tcPr>
            <w:tcW w:w="643" w:type="dxa"/>
            <w:tcPrChange w:id="118" w:author="krug001" w:date="2012-04-24T16:20:00Z">
              <w:tcPr>
                <w:tcW w:w="643" w:type="dxa"/>
              </w:tcPr>
            </w:tcPrChange>
          </w:tcPr>
          <w:p w:rsidR="003D057B" w:rsidRPr="00C90FED" w:rsidRDefault="003D057B" w:rsidP="00CB21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6" w:type="dxa"/>
            <w:tcPrChange w:id="119" w:author="krug001" w:date="2012-04-24T16:20:00Z">
              <w:tcPr>
                <w:tcW w:w="1963" w:type="dxa"/>
              </w:tcPr>
            </w:tcPrChange>
          </w:tcPr>
          <w:p w:rsidR="003D057B" w:rsidRDefault="003D057B" w:rsidP="003D057B">
            <w:pPr>
              <w:jc w:val="center"/>
              <w:rPr>
                <w:ins w:id="120" w:author="krug001" w:date="2012-04-24T16:20:00Z"/>
                <w:rFonts w:ascii="Times New Roman" w:eastAsia="Calibri" w:hAnsi="Times New Roman" w:cs="Times New Roman"/>
                <w:sz w:val="24"/>
                <w:szCs w:val="24"/>
              </w:rPr>
              <w:pPrChange w:id="121" w:author="krug001" w:date="2012-04-24T16:20:00Z">
                <w:pPr/>
              </w:pPrChange>
            </w:pPr>
          </w:p>
        </w:tc>
        <w:tc>
          <w:tcPr>
            <w:tcW w:w="1963" w:type="dxa"/>
            <w:tcPrChange w:id="122" w:author="krug001" w:date="2012-04-24T16:20:00Z">
              <w:tcPr>
                <w:tcW w:w="1963" w:type="dxa"/>
              </w:tcPr>
            </w:tcPrChange>
          </w:tcPr>
          <w:p w:rsidR="003D057B" w:rsidRPr="00C90FED" w:rsidRDefault="003D057B" w:rsidP="00851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+ 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γ</m:t>
                    </m:r>
                  </m:sub>
                </m:sSub>
              </m:oMath>
            </m:oMathPara>
          </w:p>
        </w:tc>
      </w:tr>
      <w:tr w:rsidR="003D057B" w:rsidRPr="00C90FED" w:rsidTr="003D057B">
        <w:trPr>
          <w:jc w:val="center"/>
          <w:trPrChange w:id="123" w:author="krug001" w:date="2012-04-24T16:20:00Z">
            <w:trPr>
              <w:jc w:val="center"/>
            </w:trPr>
          </w:trPrChange>
        </w:trPr>
        <w:tc>
          <w:tcPr>
            <w:tcW w:w="2256" w:type="dxa"/>
            <w:tcPrChange w:id="124" w:author="krug001" w:date="2012-04-24T16:20:00Z">
              <w:tcPr>
                <w:tcW w:w="2256" w:type="dxa"/>
              </w:tcPr>
            </w:tcPrChange>
          </w:tcPr>
          <w:p w:rsidR="003D057B" w:rsidRPr="00C90FED" w:rsidRDefault="003D057B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 xml:space="preserve">      Residual</w:t>
            </w:r>
          </w:p>
        </w:tc>
        <w:tc>
          <w:tcPr>
            <w:tcW w:w="643" w:type="dxa"/>
            <w:tcPrChange w:id="125" w:author="krug001" w:date="2012-04-24T16:20:00Z">
              <w:tcPr>
                <w:tcW w:w="643" w:type="dxa"/>
              </w:tcPr>
            </w:tcPrChange>
          </w:tcPr>
          <w:p w:rsidR="003D057B" w:rsidRPr="00C90FED" w:rsidRDefault="003D057B" w:rsidP="00CB210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6" w:type="dxa"/>
            <w:tcPrChange w:id="126" w:author="krug001" w:date="2012-04-24T16:20:00Z">
              <w:tcPr>
                <w:tcW w:w="1963" w:type="dxa"/>
              </w:tcPr>
            </w:tcPrChange>
          </w:tcPr>
          <w:p w:rsidR="003D057B" w:rsidRDefault="003D057B" w:rsidP="003D057B">
            <w:pPr>
              <w:jc w:val="center"/>
              <w:rPr>
                <w:ins w:id="127" w:author="krug001" w:date="2012-04-24T16:20:00Z"/>
                <w:rFonts w:ascii="Times New Roman" w:eastAsia="Calibri" w:hAnsi="Times New Roman" w:cs="Times New Roman"/>
                <w:sz w:val="24"/>
                <w:szCs w:val="24"/>
              </w:rPr>
              <w:pPrChange w:id="128" w:author="krug001" w:date="2012-04-24T16:20:00Z">
                <w:pPr/>
              </w:pPrChange>
            </w:pPr>
            <m:oMathPara>
              <m:oMath>
                <m:sSubSup>
                  <m:sSubSupPr>
                    <m:ctrlPr>
                      <w:ins w:id="129" w:author="krug001" w:date="2012-04-24T16:2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SupPr>
                  <m:e>
                    <w:ins w:id="130" w:author="krug001" w:date="2012-04-24T16:20:00Z"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w:ins>
                  </m:e>
                  <m:sub>
                    <w:ins w:id="131" w:author="krug001" w:date="2012-04-24T16:20:00Z"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w:ins>
                  </m:sub>
                  <m:sup>
                    <w:ins w:id="132" w:author="krug001" w:date="2012-04-24T16:20:00Z"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w:ins>
                  </m:sup>
                </m:sSubSup>
              </m:oMath>
            </m:oMathPara>
          </w:p>
        </w:tc>
        <w:tc>
          <w:tcPr>
            <w:tcW w:w="1963" w:type="dxa"/>
            <w:tcPrChange w:id="133" w:author="krug001" w:date="2012-04-24T16:20:00Z">
              <w:tcPr>
                <w:tcW w:w="1963" w:type="dxa"/>
              </w:tcPr>
            </w:tcPrChange>
          </w:tcPr>
          <w:p w:rsidR="003D057B" w:rsidRPr="00C90FED" w:rsidRDefault="003D057B" w:rsidP="00851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3D057B" w:rsidRPr="00C90FED" w:rsidTr="003D057B">
        <w:trPr>
          <w:jc w:val="center"/>
          <w:trPrChange w:id="134" w:author="krug001" w:date="2012-04-24T16:20:00Z">
            <w:trPr>
              <w:jc w:val="center"/>
            </w:trPr>
          </w:trPrChange>
        </w:trPr>
        <w:tc>
          <w:tcPr>
            <w:tcW w:w="2256" w:type="dxa"/>
            <w:tcPrChange w:id="135" w:author="krug001" w:date="2012-04-24T16:20:00Z">
              <w:tcPr>
                <w:tcW w:w="2256" w:type="dxa"/>
              </w:tcPr>
            </w:tcPrChange>
          </w:tcPr>
          <w:p w:rsidR="003D057B" w:rsidRPr="00C90FED" w:rsidRDefault="003D057B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 xml:space="preserve">    Within Animal</w:t>
            </w:r>
          </w:p>
        </w:tc>
        <w:tc>
          <w:tcPr>
            <w:tcW w:w="643" w:type="dxa"/>
            <w:tcPrChange w:id="136" w:author="krug001" w:date="2012-04-24T16:20:00Z">
              <w:tcPr>
                <w:tcW w:w="643" w:type="dxa"/>
              </w:tcPr>
            </w:tcPrChange>
          </w:tcPr>
          <w:p w:rsidR="003D057B" w:rsidRPr="00C90FED" w:rsidRDefault="003D057B" w:rsidP="00851B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tcPrChange w:id="137" w:author="krug001" w:date="2012-04-24T16:20:00Z">
              <w:tcPr>
                <w:tcW w:w="1963" w:type="dxa"/>
              </w:tcPr>
            </w:tcPrChange>
          </w:tcPr>
          <w:p w:rsidR="003D057B" w:rsidRPr="00C90FED" w:rsidRDefault="003D057B" w:rsidP="003D057B">
            <w:pPr>
              <w:jc w:val="center"/>
              <w:rPr>
                <w:ins w:id="138" w:author="krug001" w:date="2012-04-24T16:20:00Z"/>
                <w:rFonts w:ascii="Times New Roman" w:hAnsi="Times New Roman" w:cs="Times New Roman"/>
                <w:sz w:val="24"/>
                <w:szCs w:val="24"/>
              </w:rPr>
              <w:pPrChange w:id="139" w:author="krug001" w:date="2012-04-24T16:20:00Z">
                <w:pPr/>
              </w:pPrChange>
            </w:pPr>
          </w:p>
        </w:tc>
        <w:tc>
          <w:tcPr>
            <w:tcW w:w="1963" w:type="dxa"/>
            <w:tcPrChange w:id="140" w:author="krug001" w:date="2012-04-24T16:20:00Z">
              <w:tcPr>
                <w:tcW w:w="1963" w:type="dxa"/>
              </w:tcPr>
            </w:tcPrChange>
          </w:tcPr>
          <w:p w:rsidR="003D057B" w:rsidRPr="00C90FED" w:rsidRDefault="003D057B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57B" w:rsidRPr="00C90FED" w:rsidTr="003D057B">
        <w:trPr>
          <w:jc w:val="center"/>
          <w:trPrChange w:id="141" w:author="krug001" w:date="2012-04-24T16:20:00Z">
            <w:trPr>
              <w:jc w:val="center"/>
            </w:trPr>
          </w:trPrChange>
        </w:trPr>
        <w:tc>
          <w:tcPr>
            <w:tcW w:w="2256" w:type="dxa"/>
            <w:tcPrChange w:id="142" w:author="krug001" w:date="2012-04-24T16:20:00Z">
              <w:tcPr>
                <w:tcW w:w="2256" w:type="dxa"/>
              </w:tcPr>
            </w:tcPrChange>
          </w:tcPr>
          <w:p w:rsidR="003D057B" w:rsidRPr="00C90FED" w:rsidRDefault="003D057B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 xml:space="preserve">      Tag</w:t>
            </w:r>
          </w:p>
        </w:tc>
        <w:tc>
          <w:tcPr>
            <w:tcW w:w="643" w:type="dxa"/>
            <w:tcPrChange w:id="143" w:author="krug001" w:date="2012-04-24T16:20:00Z">
              <w:tcPr>
                <w:tcW w:w="643" w:type="dxa"/>
              </w:tcPr>
            </w:tcPrChange>
          </w:tcPr>
          <w:p w:rsidR="003D057B" w:rsidRPr="00C90FED" w:rsidRDefault="003D057B" w:rsidP="00851B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6" w:type="dxa"/>
            <w:tcPrChange w:id="144" w:author="krug001" w:date="2012-04-24T16:20:00Z">
              <w:tcPr>
                <w:tcW w:w="1963" w:type="dxa"/>
              </w:tcPr>
            </w:tcPrChange>
          </w:tcPr>
          <w:p w:rsidR="003D057B" w:rsidRDefault="003D057B" w:rsidP="003D057B">
            <w:pPr>
              <w:jc w:val="center"/>
              <w:rPr>
                <w:ins w:id="145" w:author="krug001" w:date="2012-04-24T16:20:00Z"/>
                <w:rFonts w:ascii="Times New Roman" w:eastAsia="Calibri" w:hAnsi="Times New Roman" w:cs="Times New Roman"/>
                <w:sz w:val="24"/>
                <w:szCs w:val="24"/>
              </w:rPr>
              <w:pPrChange w:id="146" w:author="krug001" w:date="2012-04-24T16:21:00Z">
                <w:pPr/>
              </w:pPrChange>
            </w:pPr>
          </w:p>
        </w:tc>
        <w:tc>
          <w:tcPr>
            <w:tcW w:w="1963" w:type="dxa"/>
            <w:tcPrChange w:id="147" w:author="krug001" w:date="2012-04-24T16:20:00Z">
              <w:tcPr>
                <w:tcW w:w="1963" w:type="dxa"/>
              </w:tcPr>
            </w:tcPrChange>
          </w:tcPr>
          <w:p w:rsidR="003D057B" w:rsidRPr="00C90FED" w:rsidRDefault="003D057B" w:rsidP="00851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γ</m:t>
                    </m:r>
                  </m:sub>
                </m:sSub>
              </m:oMath>
            </m:oMathPara>
          </w:p>
        </w:tc>
      </w:tr>
      <w:tr w:rsidR="003D057B" w:rsidRPr="00C90FED" w:rsidTr="003D057B">
        <w:trPr>
          <w:jc w:val="center"/>
          <w:trPrChange w:id="148" w:author="krug001" w:date="2012-04-24T16:20:00Z">
            <w:trPr>
              <w:jc w:val="center"/>
            </w:trPr>
          </w:trPrChange>
        </w:trPr>
        <w:tc>
          <w:tcPr>
            <w:tcW w:w="2256" w:type="dxa"/>
            <w:tcPrChange w:id="149" w:author="krug001" w:date="2012-04-24T16:20:00Z">
              <w:tcPr>
                <w:tcW w:w="2256" w:type="dxa"/>
              </w:tcPr>
            </w:tcPrChange>
          </w:tcPr>
          <w:p w:rsidR="003D057B" w:rsidRPr="00C90FED" w:rsidRDefault="003D057B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 xml:space="preserve">      Residual</w:t>
            </w:r>
          </w:p>
        </w:tc>
        <w:tc>
          <w:tcPr>
            <w:tcW w:w="643" w:type="dxa"/>
            <w:tcPrChange w:id="150" w:author="krug001" w:date="2012-04-24T16:20:00Z">
              <w:tcPr>
                <w:tcW w:w="643" w:type="dxa"/>
              </w:tcPr>
            </w:tcPrChange>
          </w:tcPr>
          <w:p w:rsidR="003D057B" w:rsidRPr="00C90FED" w:rsidRDefault="003D057B" w:rsidP="00851B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90F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6" w:type="dxa"/>
            <w:tcPrChange w:id="151" w:author="krug001" w:date="2012-04-24T16:20:00Z">
              <w:tcPr>
                <w:tcW w:w="1963" w:type="dxa"/>
              </w:tcPr>
            </w:tcPrChange>
          </w:tcPr>
          <w:p w:rsidR="003D057B" w:rsidRDefault="003D057B" w:rsidP="003D057B">
            <w:pPr>
              <w:jc w:val="center"/>
              <w:rPr>
                <w:ins w:id="152" w:author="krug001" w:date="2012-04-24T16:20:00Z"/>
                <w:rFonts w:ascii="Times New Roman" w:eastAsia="Calibri" w:hAnsi="Times New Roman" w:cs="Times New Roman"/>
                <w:sz w:val="24"/>
                <w:szCs w:val="24"/>
              </w:rPr>
              <w:pPrChange w:id="153" w:author="krug001" w:date="2012-04-24T16:20:00Z">
                <w:pPr/>
              </w:pPrChange>
            </w:pPr>
            <m:oMathPara>
              <m:oMath>
                <m:sSubSup>
                  <m:sSubSupPr>
                    <m:ctrlPr>
                      <w:ins w:id="154" w:author="krug001" w:date="2012-04-24T16:20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sSubSupPr>
                  <m:e>
                    <w:ins w:id="155" w:author="krug001" w:date="2012-04-24T16:20:00Z"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w:ins>
                  </m:e>
                  <m:sub>
                    <w:ins w:id="156" w:author="krug001" w:date="2012-04-24T16:20:00Z"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w:ins>
                  </m:sub>
                  <m:sup>
                    <w:ins w:id="157" w:author="krug001" w:date="2012-04-24T16:20:00Z"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w:ins>
                  </m:sup>
                </m:sSubSup>
              </m:oMath>
            </m:oMathPara>
          </w:p>
        </w:tc>
        <w:tc>
          <w:tcPr>
            <w:tcW w:w="1963" w:type="dxa"/>
            <w:tcPrChange w:id="158" w:author="krug001" w:date="2012-04-24T16:20:00Z">
              <w:tcPr>
                <w:tcW w:w="1963" w:type="dxa"/>
              </w:tcPr>
            </w:tcPrChange>
          </w:tcPr>
          <w:p w:rsidR="003D057B" w:rsidRPr="00C90FED" w:rsidRDefault="003D057B" w:rsidP="007B3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851BA7" w:rsidRPr="00C90FED" w:rsidRDefault="00851BA7" w:rsidP="007B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39F7" w:rsidRPr="00C90FED" w:rsidRDefault="007B39F7" w:rsidP="00926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B0C" w:rsidRPr="00C90FED" w:rsidRDefault="00926B0C" w:rsidP="00926B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del w:id="159" w:author="krug001" w:date="2012-04-24T16:17:00Z">
        <w:r w:rsidRPr="00C90FED" w:rsidDel="003D057B">
          <w:rPr>
            <w:rFonts w:ascii="Times New Roman" w:hAnsi="Times New Roman" w:cs="Times New Roman"/>
            <w:sz w:val="24"/>
            <w:szCs w:val="24"/>
          </w:rPr>
          <w:delText xml:space="preserve">Suppose </w:delText>
        </w:r>
      </w:del>
      <w:ins w:id="160" w:author="krug001" w:date="2012-04-24T16:17:00Z">
        <w:r w:rsidR="003D057B">
          <w:rPr>
            <w:rFonts w:ascii="Times New Roman" w:hAnsi="Times New Roman" w:cs="Times New Roman"/>
            <w:sz w:val="24"/>
            <w:szCs w:val="24"/>
          </w:rPr>
          <w:t xml:space="preserve">Let </w:t>
        </w:r>
      </w:ins>
      <m:oMath>
        <m:sSubSup>
          <m:sSubSupPr>
            <m:ctrlPr>
              <w:ins w:id="161" w:author="krug001" w:date="2012-04-24T16:18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SupPr>
          <m:e>
            <w:ins w:id="162" w:author="krug001" w:date="2012-04-24T16:18:00Z"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w:ins>
          </m:e>
          <m:sub>
            <w:ins w:id="163" w:author="krug001" w:date="2012-04-24T16:18:00Z"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w:ins>
          </m:sub>
          <m:sup>
            <w:ins w:id="164" w:author="krug001" w:date="2012-04-24T16:18:00Z"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w:ins>
          </m:sup>
        </m:sSubSup>
      </m:oMath>
      <w:ins w:id="165" w:author="krug001" w:date="2012-04-24T16:17:00Z">
        <w:r w:rsidR="003D057B" w:rsidRPr="00C90FE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66" w:author="krug001" w:date="2012-04-24T16:18:00Z">
        <w:r w:rsidR="003D057B">
          <w:rPr>
            <w:rFonts w:ascii="Times New Roman" w:hAnsi="Times New Roman" w:cs="Times New Roman"/>
            <w:sz w:val="24"/>
            <w:szCs w:val="24"/>
          </w:rPr>
          <w:t xml:space="preserve">denote the mean square (MS) which </w:t>
        </w:r>
        <w:proofErr w:type="spellStart"/>
        <w:r w:rsidR="003D057B">
          <w:rPr>
            <w:rFonts w:ascii="Times New Roman" w:hAnsi="Times New Roman" w:cs="Times New Roman"/>
            <w:sz w:val="24"/>
            <w:szCs w:val="24"/>
          </w:rPr>
          <w:t>esimates</w:t>
        </w:r>
        <w:proofErr w:type="spellEnd"/>
        <w:r w:rsidR="003D057B">
          <w:rPr>
            <w:rFonts w:ascii="Times New Roman" w:hAnsi="Times New Roman" w:cs="Times New Roman"/>
            <w:sz w:val="24"/>
            <w:szCs w:val="24"/>
          </w:rPr>
          <w:t xml:space="preserve"> the </w:t>
        </w:r>
        <m:oMath>
          <m:r>
            <w:rPr>
              <w:rFonts w:ascii="Cambria Math" w:hAnsi="Cambria Math" w:cs="Times New Roman"/>
              <w:sz w:val="24"/>
              <w:szCs w:val="24"/>
            </w:rPr>
            <m:t>i</m:t>
          </m:r>
        </m:oMath>
        <w:r w:rsidR="003D057B">
          <w:rPr>
            <w:rFonts w:ascii="Times New Roman" w:eastAsiaTheme="minorEastAsia" w:hAnsi="Times New Roman" w:cs="Times New Roman"/>
            <w:sz w:val="24"/>
            <w:szCs w:val="24"/>
          </w:rPr>
          <w:t xml:space="preserve">th </w:t>
        </w:r>
      </w:ins>
      <w:ins w:id="167" w:author="krug001" w:date="2012-04-24T16:19:00Z">
        <w:r w:rsidR="003D057B">
          <w:rPr>
            <w:rFonts w:ascii="Times New Roman" w:eastAsiaTheme="minorEastAsia" w:hAnsi="Times New Roman" w:cs="Times New Roman"/>
            <w:sz w:val="24"/>
            <w:szCs w:val="24"/>
          </w:rPr>
          <w:t xml:space="preserve">pure error </w:t>
        </w:r>
      </w:ins>
      <w:ins w:id="168" w:author="krug001" w:date="2012-04-24T16:18:00Z">
        <w:r w:rsidR="003D057B">
          <w:rPr>
            <w:rFonts w:ascii="Times New Roman" w:eastAsiaTheme="minorEastAsia" w:hAnsi="Times New Roman" w:cs="Times New Roman"/>
            <w:sz w:val="24"/>
            <w:szCs w:val="24"/>
          </w:rPr>
          <w:t>EMS</w:t>
        </w:r>
      </w:ins>
      <w:ins w:id="169" w:author="krug001" w:date="2012-04-24T16:20:00Z">
        <w:r w:rsidR="003D057B">
          <w:rPr>
            <w:rFonts w:ascii="Times New Roman" w:eastAsiaTheme="minorEastAsia" w:hAnsi="Times New Roman" w:cs="Times New Roman"/>
            <w:sz w:val="24"/>
            <w:szCs w:val="24"/>
          </w:rPr>
          <w:t xml:space="preserve"> in the above ANOVA table</w:t>
        </w:r>
      </w:ins>
      <w:ins w:id="170" w:author="krug001" w:date="2012-04-24T16:19:00Z">
        <w:r w:rsidR="003D057B">
          <w:rPr>
            <w:rFonts w:ascii="Times New Roman" w:eastAsiaTheme="minorEastAsia" w:hAnsi="Times New Roman" w:cs="Times New Roman"/>
            <w:sz w:val="24"/>
            <w:szCs w:val="24"/>
          </w:rPr>
          <w:t xml:space="preserve">, where by pure error it is meant an EMS which contains </w:t>
        </w:r>
      </w:ins>
      <w:ins w:id="171" w:author="krug001" w:date="2012-04-24T16:20:00Z">
        <w:r w:rsidR="003D057B">
          <w:rPr>
            <w:rFonts w:ascii="Times New Roman" w:eastAsiaTheme="minorEastAsia" w:hAnsi="Times New Roman" w:cs="Times New Roman"/>
            <w:sz w:val="24"/>
            <w:szCs w:val="24"/>
          </w:rPr>
          <w:t xml:space="preserve">only those </w:t>
        </w:r>
      </w:ins>
      <w:ins w:id="172" w:author="krug001" w:date="2012-04-24T16:19:00Z">
        <w:r w:rsidR="003D057B">
          <w:rPr>
            <w:rFonts w:ascii="Times New Roman" w:eastAsiaTheme="minorEastAsia" w:hAnsi="Times New Roman" w:cs="Times New Roman"/>
            <w:sz w:val="24"/>
            <w:szCs w:val="24"/>
          </w:rPr>
          <w:t>variance</w:t>
        </w:r>
      </w:ins>
      <w:ins w:id="173" w:author="krug001" w:date="2012-04-24T16:20:00Z">
        <w:r w:rsidR="003D057B">
          <w:rPr>
            <w:rFonts w:ascii="Times New Roman" w:eastAsiaTheme="minorEastAsia" w:hAnsi="Times New Roman" w:cs="Times New Roman"/>
            <w:sz w:val="24"/>
            <w:szCs w:val="24"/>
          </w:rPr>
          <w:t xml:space="preserve"> components associated with the random effects</w:t>
        </w:r>
      </w:ins>
      <w:ins w:id="174" w:author="krug001" w:date="2012-04-24T16:22:00Z">
        <w:r w:rsidR="003D057B">
          <w:rPr>
            <w:rFonts w:ascii="Times New Roman" w:eastAsiaTheme="minorEastAsia" w:hAnsi="Times New Roman" w:cs="Times New Roman"/>
            <w:sz w:val="24"/>
            <w:szCs w:val="24"/>
          </w:rPr>
          <w:t xml:space="preserve"> (i=1,…,4)</w:t>
        </w:r>
      </w:ins>
      <w:ins w:id="175" w:author="krug001" w:date="2012-04-24T16:20:00Z">
        <w:r w:rsidR="003D057B">
          <w:rPr>
            <w:rFonts w:ascii="Times New Roman" w:eastAsiaTheme="minorEastAsia" w:hAnsi="Times New Roman" w:cs="Times New Roman"/>
            <w:sz w:val="24"/>
            <w:szCs w:val="24"/>
          </w:rPr>
          <w:t>.</w:t>
        </w:r>
      </w:ins>
      <w:ins w:id="176" w:author="krug001" w:date="2012-04-24T16:18:00Z">
        <w:r w:rsidR="003D057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90FED">
        <w:rPr>
          <w:rFonts w:ascii="Times New Roman" w:hAnsi="Times New Roman" w:cs="Times New Roman"/>
          <w:sz w:val="24"/>
          <w:szCs w:val="24"/>
        </w:rPr>
        <w:t xml:space="preserve">there are </w:t>
      </w:r>
      <w:r w:rsidRPr="00C90FED">
        <w:rPr>
          <w:rFonts w:ascii="Times New Roman" w:hAnsi="Times New Roman" w:cs="Times New Roman"/>
          <w:i/>
          <w:sz w:val="24"/>
          <w:szCs w:val="24"/>
        </w:rPr>
        <w:t>m</w:t>
      </w:r>
      <w:r w:rsidRPr="00C90FED">
        <w:rPr>
          <w:rFonts w:ascii="Times New Roman" w:hAnsi="Times New Roman" w:cs="Times New Roman"/>
          <w:sz w:val="24"/>
          <w:szCs w:val="24"/>
        </w:rPr>
        <w:t xml:space="preserve"> set</w:t>
      </w:r>
      <w:ins w:id="177" w:author="krug001" w:date="2012-04-24T16:15:00Z">
        <w:r w:rsidR="005C5F1A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C90FED">
        <w:rPr>
          <w:rFonts w:ascii="Times New Roman" w:hAnsi="Times New Roman" w:cs="Times New Roman"/>
          <w:sz w:val="24"/>
          <w:szCs w:val="24"/>
        </w:rPr>
        <w:t xml:space="preserve"> of </w:t>
      </w:r>
      <w:r w:rsidR="00431FA7">
        <w:rPr>
          <w:rFonts w:ascii="Times New Roman" w:hAnsi="Times New Roman" w:cs="Times New Roman"/>
          <w:sz w:val="24"/>
          <w:szCs w:val="24"/>
        </w:rPr>
        <w:t xml:space="preserve">mean squares, denoted by </w:t>
      </w:r>
      <w:del w:id="178" w:author="krug001" w:date="2012-04-24T16:16:00Z">
        <w:r w:rsidRPr="00C90FED" w:rsidDel="003D057B">
          <w:rPr>
            <w:rFonts w:ascii="Times New Roman" w:hAnsi="Times New Roman" w:cs="Times New Roman"/>
            <w:sz w:val="24"/>
            <w:szCs w:val="24"/>
          </w:rPr>
          <w:delText>MS</w:delText>
        </w:r>
      </w:del>
      <w:proofErr w:type="spellStart"/>
      <w:ins w:id="179" w:author="krug001" w:date="2012-04-24T16:16:00Z">
        <w:r w:rsidR="003D057B">
          <w:rPr>
            <w:rFonts w:ascii="Times New Roman" w:hAnsi="Times New Roman" w:cs="Times New Roman"/>
            <w:sz w:val="24"/>
            <w:szCs w:val="24"/>
          </w:rPr>
          <w:t>s</w:t>
        </w:r>
        <w:r w:rsidR="003D057B" w:rsidRPr="003D057B">
          <w:rPr>
            <w:rFonts w:ascii="Times New Roman" w:hAnsi="Times New Roman" w:cs="Times New Roman"/>
            <w:i/>
            <w:sz w:val="24"/>
            <w:szCs w:val="24"/>
            <w:vertAlign w:val="subscript"/>
            <w:rPrChange w:id="180" w:author="krug001" w:date="2012-04-24T16:16:00Z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rPrChange>
          </w:rPr>
          <w:t>i</w:t>
        </w:r>
      </w:ins>
      <w:proofErr w:type="spellEnd"/>
      <w:r w:rsidR="00431FA7">
        <w:rPr>
          <w:rFonts w:ascii="Times New Roman" w:hAnsi="Times New Roman" w:cs="Times New Roman"/>
          <w:sz w:val="24"/>
          <w:szCs w:val="24"/>
        </w:rPr>
        <w:t xml:space="preserve">, </w:t>
      </w:r>
      <w:del w:id="181" w:author="krug001" w:date="2012-04-24T16:16:00Z">
        <w:r w:rsidRPr="00C90FED" w:rsidDel="003D057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C90FED">
        <w:rPr>
          <w:rFonts w:ascii="Times New Roman" w:hAnsi="Times New Roman" w:cs="Times New Roman"/>
          <w:sz w:val="24"/>
          <w:szCs w:val="24"/>
        </w:rPr>
        <w:t xml:space="preserve">from the ANOVA table, these MS are assumed to have a chi-square distribution. Let these MS be denoted </w:t>
      </w:r>
      <w:proofErr w:type="gramStart"/>
      <w:r w:rsidRPr="00C90FED">
        <w:rPr>
          <w:rFonts w:ascii="Times New Roman" w:hAnsi="Times New Roman" w:cs="Times New Roman"/>
          <w:sz w:val="24"/>
          <w:szCs w:val="24"/>
        </w:rPr>
        <w:t xml:space="preserve">by </w:t>
      </w:r>
      <w:proofErr w:type="gramEnd"/>
      <w:del w:id="182" w:author="krug001" w:date="2012-04-24T16:16:00Z"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</m:oMath>
      </w:del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w:del w:id="183" w:author="krug001" w:date="2012-04-24T16:17:00Z"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w:del>
            <w:ins w:id="184" w:author="krug001" w:date="2012-04-24T16:17:00Z"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w:ins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C90FED">
        <w:rPr>
          <w:rFonts w:ascii="Times New Roman" w:eastAsiaTheme="minorEastAsia" w:hAnsi="Times New Roman" w:cs="Times New Roman"/>
          <w:sz w:val="24"/>
          <w:szCs w:val="24"/>
        </w:rPr>
        <w:t>, the distribution can be written as,</w:t>
      </w:r>
    </w:p>
    <w:p w:rsidR="00926B0C" w:rsidRPr="00C90FED" w:rsidRDefault="00851BA7" w:rsidP="00926B0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EM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w:ins w:id="185" w:author="krug001" w:date="2012-04-24T16:21:00Z"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χ</m:t>
                </m:r>
              </w:ins>
              <w:del w:id="186" w:author="krug001" w:date="2012-04-24T16:21:00Z"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w:del>
            </m:e>
            <m:sub>
              <m:sSub>
                <m:sSubPr>
                  <m:ctrlPr>
                    <w:ins w:id="187" w:author="krug001" w:date="2012-04-24T16:21:00Z"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w:ins>
                  </m:ctrlPr>
                </m:sSubPr>
                <m:e>
                  <w:ins w:id="188" w:author="krug001" w:date="2012-04-24T16:21:00Z"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w:ins>
                </m:e>
                <m:sub>
                  <w:ins w:id="189" w:author="krug001" w:date="2012-04-24T16:21:00Z"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w:ins>
                </m:sub>
              </m:sSub>
              <w:del w:id="190" w:author="krug001" w:date="2012-04-24T16:21:00Z"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ni</m:t>
                </m:r>
              </w:del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,  i=1, …, </m:t>
          </m:r>
          <w:del w:id="191" w:author="krug001" w:date="2012-04-24T16:21:00Z"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w:del>
          <w:ins w:id="192" w:author="krug001" w:date="2012-04-24T16:21:00Z"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w:ins>
        </m:oMath>
      </m:oMathPara>
    </w:p>
    <w:p w:rsidR="00926B0C" w:rsidRPr="00C90FED" w:rsidRDefault="00926B0C" w:rsidP="00926B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0FED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the</w:t>
      </w:r>
      <w:del w:id="193" w:author="krug001" w:date="2012-04-24T16:24:00Z">
        <w:r w:rsidRPr="00C90FED" w:rsidDel="003D057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C90FE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EM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C90FED">
        <w:rPr>
          <w:rFonts w:ascii="Times New Roman" w:eastAsiaTheme="minorEastAsia" w:hAnsi="Times New Roman" w:cs="Times New Roman"/>
          <w:sz w:val="24"/>
          <w:szCs w:val="24"/>
        </w:rPr>
        <w:t xml:space="preserve"> denotes the expected </w:t>
      </w:r>
      <w:r w:rsidR="00AF3249" w:rsidRPr="00C90FED">
        <w:rPr>
          <w:rFonts w:ascii="Times New Roman" w:eastAsiaTheme="minorEastAsia" w:hAnsi="Times New Roman" w:cs="Times New Roman"/>
          <w:sz w:val="24"/>
          <w:szCs w:val="24"/>
        </w:rPr>
        <w:t>mean square</w:t>
      </w:r>
      <w:r w:rsidRPr="00C90FED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C90FED"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w:r w:rsidR="00AF3249" w:rsidRPr="00C90FED">
        <w:rPr>
          <w:rFonts w:ascii="Times New Roman" w:eastAsiaTheme="minorEastAsia" w:hAnsi="Times New Roman" w:cs="Times New Roman"/>
          <w:sz w:val="24"/>
          <w:szCs w:val="24"/>
        </w:rPr>
        <w:t>degrees of freedom</w:t>
      </w:r>
      <w:r w:rsidRPr="00C90FED"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  <w:highlight w:val="yellow"/>
            <w:rPrChange w:id="194" w:author="krug001" w:date="2012-04-24T16:24:00Z">
              <w:rPr>
                <w:rFonts w:ascii="Cambria Math" w:hAnsi="Cambria Math" w:cs="Times New Roman"/>
                <w:sz w:val="24"/>
                <w:szCs w:val="24"/>
              </w:rPr>
            </w:rPrChange>
          </w:rPr>
          <m:t>M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rPrChange w:id="195" w:author="krug001" w:date="2012-04-24T16:24:00Z"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w:rPrChange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rPrChange w:id="196" w:author="krug001" w:date="2012-04-24T16:24:00Z">
                  <w:rPr>
                    <w:rFonts w:ascii="Cambria Math" w:hAnsi="Cambria Math" w:cs="Times New Roman"/>
                    <w:sz w:val="24"/>
                    <w:szCs w:val="24"/>
                  </w:rPr>
                </w:rPrChange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  <w:rPrChange w:id="197" w:author="krug001" w:date="2012-04-24T16:24:00Z">
                  <w:rPr>
                    <w:rFonts w:ascii="Cambria Math" w:hAnsi="Cambria Math" w:cs="Times New Roman"/>
                    <w:sz w:val="24"/>
                    <w:szCs w:val="24"/>
                  </w:rPr>
                </w:rPrChange>
              </w:rPr>
              <m:t>i</m:t>
            </m:r>
          </m:sub>
        </m:sSub>
      </m:oMath>
      <w:r w:rsidRPr="003D057B">
        <w:rPr>
          <w:rFonts w:ascii="Times New Roman" w:eastAsiaTheme="minorEastAsia" w:hAnsi="Times New Roman" w:cs="Times New Roman"/>
          <w:sz w:val="24"/>
          <w:szCs w:val="24"/>
          <w:highlight w:val="yellow"/>
          <w:rPrChange w:id="198" w:author="krug001" w:date="2012-04-24T16:24:00Z">
            <w:rPr>
              <w:rFonts w:ascii="Times New Roman" w:eastAsiaTheme="minorEastAsia" w:hAnsi="Times New Roman" w:cs="Times New Roman"/>
              <w:sz w:val="24"/>
              <w:szCs w:val="24"/>
            </w:rPr>
          </w:rPrChange>
        </w:rPr>
        <w:t>.</w:t>
      </w:r>
      <w:r w:rsidRPr="00C90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90FED">
        <w:rPr>
          <w:rFonts w:ascii="Times New Roman" w:hAnsi="Times New Roman" w:cs="Times New Roman"/>
          <w:sz w:val="24"/>
          <w:szCs w:val="24"/>
        </w:rPr>
        <w:t xml:space="preserve">The </w:t>
      </w:r>
      <w:ins w:id="199" w:author="krug001" w:date="2012-04-24T16:25:00Z">
        <w:r w:rsidR="003D057B">
          <w:rPr>
            <w:rFonts w:ascii="Times New Roman" w:hAnsi="Times New Roman" w:cs="Times New Roman"/>
            <w:sz w:val="24"/>
            <w:szCs w:val="24"/>
          </w:rPr>
          <w:t>log-</w:t>
        </w:r>
      </w:ins>
      <w:r w:rsidRPr="00C90FED">
        <w:rPr>
          <w:rFonts w:ascii="Times New Roman" w:hAnsi="Times New Roman" w:cs="Times New Roman"/>
          <w:sz w:val="24"/>
          <w:szCs w:val="24"/>
        </w:rPr>
        <w:t>likelihood function</w:t>
      </w:r>
      <w:ins w:id="200" w:author="krug001" w:date="2012-04-24T16:27:00Z">
        <w:r w:rsidR="00AF5392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gramStart"/>
        <w:r w:rsidR="00AF5392">
          <w:rPr>
            <w:rFonts w:ascii="Times New Roman" w:hAnsi="Times New Roman" w:cs="Times New Roman"/>
            <w:sz w:val="24"/>
            <w:szCs w:val="24"/>
          </w:rPr>
          <w:t>of ???</w:t>
        </w:r>
      </w:ins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</w:t>
      </w:r>
      <w:del w:id="201" w:author="krug001" w:date="2012-04-24T16:25:00Z">
        <w:r w:rsidRPr="00C90FED" w:rsidDel="003D057B">
          <w:rPr>
            <w:rFonts w:ascii="Times New Roman" w:hAnsi="Times New Roman" w:cs="Times New Roman"/>
            <w:sz w:val="24"/>
            <w:szCs w:val="24"/>
          </w:rPr>
          <w:delText xml:space="preserve">can be then be shown as  </w:delText>
        </w:r>
      </w:del>
      <w:proofErr w:type="gramStart"/>
      <w:ins w:id="202" w:author="krug001" w:date="2012-04-24T16:25:00Z">
        <w:r w:rsidR="003D057B">
          <w:rPr>
            <w:rFonts w:ascii="Times New Roman" w:hAnsi="Times New Roman" w:cs="Times New Roman"/>
            <w:sz w:val="24"/>
            <w:szCs w:val="24"/>
          </w:rPr>
          <w:t>is</w:t>
        </w:r>
        <w:proofErr w:type="gramEnd"/>
        <w:r w:rsidR="003D057B">
          <w:rPr>
            <w:rFonts w:ascii="Times New Roman" w:hAnsi="Times New Roman" w:cs="Times New Roman"/>
            <w:sz w:val="24"/>
            <w:szCs w:val="24"/>
          </w:rPr>
          <w:t xml:space="preserve"> then given by</w:t>
        </w:r>
      </w:ins>
    </w:p>
    <w:p w:rsidR="00926B0C" w:rsidRPr="00C90FED" w:rsidRDefault="00926B0C" w:rsidP="00926B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057B">
        <w:rPr>
          <w:rFonts w:ascii="Times New Roman" w:hAnsi="Times New Roman" w:cs="Times New Roman"/>
          <w:i/>
          <w:sz w:val="24"/>
          <w:szCs w:val="24"/>
          <w:rPrChange w:id="203" w:author="krug001" w:date="2012-04-24T16:25:00Z">
            <w:rPr>
              <w:rFonts w:ascii="Times New Roman" w:hAnsi="Times New Roman" w:cs="Times New Roman"/>
              <w:sz w:val="24"/>
              <w:szCs w:val="24"/>
            </w:rPr>
          </w:rPrChange>
        </w:rPr>
        <w:t>L</w:t>
      </w:r>
      <w:r w:rsidRPr="00C90FED">
        <w:rPr>
          <w:rFonts w:ascii="Times New Roman" w:hAnsi="Times New Roman" w:cs="Times New Roman"/>
          <w:sz w:val="24"/>
          <w:szCs w:val="24"/>
        </w:rPr>
        <w:t xml:space="preserve"> = constant -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  <w:sz w:val="24"/>
                <w:szCs w:val="24"/>
              </w:rPr>
              <m:t>m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EM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2EM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nary>
      </m:oMath>
      <w:r w:rsidRPr="00C90FE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26B0C" w:rsidRPr="00C90FED" w:rsidRDefault="00926B0C" w:rsidP="00926B0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The first derivative with respect </w:t>
      </w:r>
      <w:proofErr w:type="gramStart"/>
      <w:r w:rsidRPr="00C90FED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EM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C90FED">
        <w:rPr>
          <w:rFonts w:ascii="Times New Roman" w:eastAsiaTheme="minorEastAsia" w:hAnsi="Times New Roman" w:cs="Times New Roman"/>
          <w:sz w:val="24"/>
          <w:szCs w:val="24"/>
        </w:rPr>
        <w:t xml:space="preserve">, also known as the </w:t>
      </w:r>
      <w:r w:rsidRPr="003D057B">
        <w:rPr>
          <w:rFonts w:ascii="Times New Roman" w:eastAsiaTheme="minorEastAsia" w:hAnsi="Times New Roman" w:cs="Times New Roman"/>
          <w:i/>
          <w:sz w:val="24"/>
          <w:szCs w:val="24"/>
          <w:rPrChange w:id="204" w:author="krug001" w:date="2012-04-24T16:25:00Z">
            <w:rPr>
              <w:rFonts w:ascii="Times New Roman" w:eastAsiaTheme="minorEastAsia" w:hAnsi="Times New Roman" w:cs="Times New Roman"/>
              <w:sz w:val="24"/>
              <w:szCs w:val="24"/>
            </w:rPr>
          </w:rPrChange>
        </w:rPr>
        <w:t>score function</w:t>
      </w:r>
      <w:r w:rsidRPr="00C90FED">
        <w:rPr>
          <w:rFonts w:ascii="Times New Roman" w:eastAsiaTheme="minorEastAsia" w:hAnsi="Times New Roman" w:cs="Times New Roman"/>
          <w:sz w:val="24"/>
          <w:szCs w:val="24"/>
        </w:rPr>
        <w:t xml:space="preserve">, can then be </w:t>
      </w:r>
      <w:del w:id="205" w:author="krug001" w:date="2012-04-24T16:25:00Z">
        <w:r w:rsidRPr="00C90FED" w:rsidDel="003D057B">
          <w:rPr>
            <w:rFonts w:ascii="Times New Roman" w:eastAsiaTheme="minorEastAsia" w:hAnsi="Times New Roman" w:cs="Times New Roman"/>
            <w:sz w:val="24"/>
            <w:szCs w:val="24"/>
          </w:rPr>
          <w:delText xml:space="preserve">written </w:delText>
        </w:r>
      </w:del>
      <w:ins w:id="206" w:author="krug001" w:date="2012-04-24T16:25:00Z">
        <w:r w:rsidR="003D057B">
          <w:rPr>
            <w:rFonts w:ascii="Times New Roman" w:eastAsiaTheme="minorEastAsia" w:hAnsi="Times New Roman" w:cs="Times New Roman"/>
            <w:sz w:val="24"/>
            <w:szCs w:val="24"/>
          </w:rPr>
          <w:t>shown to be</w:t>
        </w:r>
      </w:ins>
      <w:del w:id="207" w:author="krug001" w:date="2012-04-24T16:25:00Z">
        <w:r w:rsidRPr="00C90FED" w:rsidDel="003D057B">
          <w:rPr>
            <w:rFonts w:ascii="Times New Roman" w:eastAsiaTheme="minorEastAsia" w:hAnsi="Times New Roman" w:cs="Times New Roman"/>
            <w:sz w:val="24"/>
            <w:szCs w:val="24"/>
          </w:rPr>
          <w:delText xml:space="preserve">as </w:delText>
        </w:r>
      </w:del>
    </w:p>
    <w:p w:rsidR="00926B0C" w:rsidRPr="00C90FED" w:rsidRDefault="003D057B" w:rsidP="00926B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∂EM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-EM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2EM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w:ins w:id="208" w:author="krug001" w:date="2012-04-24T16:30:00Z"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</w:ins>
          <w:del w:id="209" w:author="krug001" w:date="2012-04-24T16:30:00Z"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</w:del>
        </m:oMath>
      </m:oMathPara>
    </w:p>
    <w:p w:rsidR="00926B0C" w:rsidRPr="00C90FED" w:rsidRDefault="00926B0C" w:rsidP="00926B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del w:id="210" w:author="krug001" w:date="2012-04-24T16:29:00Z">
        <w:r w:rsidRPr="00C90FED" w:rsidDel="00AF5392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211" w:author="krug001" w:date="2012-04-24T16:30:00Z">
        <w:r w:rsidR="00AF5392">
          <w:rPr>
            <w:rFonts w:ascii="Times New Roman" w:hAnsi="Times New Roman" w:cs="Times New Roman"/>
            <w:sz w:val="24"/>
            <w:szCs w:val="24"/>
          </w:rPr>
          <w:t xml:space="preserve">It follows </w:t>
        </w:r>
        <w:proofErr w:type="spellStart"/>
        <w:r w:rsidR="00AF5392">
          <w:rPr>
            <w:rFonts w:ascii="Times New Roman" w:hAnsi="Times New Roman" w:cs="Times New Roman"/>
            <w:sz w:val="24"/>
            <w:szCs w:val="24"/>
          </w:rPr>
          <w:t>that</w:t>
        </w:r>
      </w:ins>
      <w:del w:id="212" w:author="krug001" w:date="2012-04-24T16:30:00Z">
        <w:r w:rsidRPr="00C90FED" w:rsidDel="00AF5392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r w:rsidRPr="00C90F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 expectation of the negative of the second derivative </w:t>
      </w:r>
      <w:del w:id="213" w:author="krug001" w:date="2012-04-24T16:30:00Z">
        <w:r w:rsidRPr="00C90FED" w:rsidDel="00AF5392">
          <w:rPr>
            <w:rFonts w:ascii="Times New Roman" w:hAnsi="Times New Roman" w:cs="Times New Roman"/>
            <w:sz w:val="24"/>
            <w:szCs w:val="24"/>
          </w:rPr>
          <w:delText>written as</w:delText>
        </w:r>
      </w:del>
      <w:ins w:id="214" w:author="krug001" w:date="2012-04-24T16:30:00Z">
        <w:r w:rsidR="00AF5392">
          <w:rPr>
            <w:rFonts w:ascii="Times New Roman" w:hAnsi="Times New Roman" w:cs="Times New Roman"/>
            <w:sz w:val="24"/>
            <w:szCs w:val="24"/>
          </w:rPr>
          <w:t>is given by</w:t>
        </w:r>
      </w:ins>
    </w:p>
    <w:p w:rsidR="00926B0C" w:rsidRPr="00C90FED" w:rsidRDefault="00AF5392" w:rsidP="00926B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ins w:id="215" w:author="krug001" w:date="2012-04-24T16:32:00Z"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w:ins>
              </m:ctrlPr>
            </m:sSubPr>
            <m:e>
              <w:ins w:id="216" w:author="krug001" w:date="2012-04-24T16:32:00Z"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w:ins>
            </m:e>
            <m:sub>
              <w:ins w:id="217" w:author="krug001" w:date="2012-04-24T16:32:00Z"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w:ins>
            </m:sub>
          </m:sSub>
          <w:ins w:id="218" w:author="krug001" w:date="2012-04-24T16:32:00Z"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</w:ins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∂EM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2EM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926B0C" w:rsidRPr="00C90FED" w:rsidRDefault="00AF3249" w:rsidP="00926B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Hence, the negative of the second derivative of the likelihood function can be written </w:t>
      </w:r>
      <w:r w:rsidR="00431FA7">
        <w:rPr>
          <w:rFonts w:ascii="Times New Roman" w:hAnsi="Times New Roman" w:cs="Times New Roman"/>
          <w:sz w:val="24"/>
          <w:szCs w:val="24"/>
        </w:rPr>
        <w:t>as</w:t>
      </w:r>
      <w:r w:rsidRPr="00C90FED">
        <w:rPr>
          <w:rFonts w:ascii="Times New Roman" w:hAnsi="Times New Roman" w:cs="Times New Roman"/>
          <w:sz w:val="24"/>
          <w:szCs w:val="24"/>
        </w:rPr>
        <w:t xml:space="preserve"> </w:t>
      </w:r>
      <w:r w:rsidR="009D04E4">
        <w:rPr>
          <w:rFonts w:ascii="Times New Roman" w:hAnsi="Times New Roman" w:cs="Times New Roman"/>
          <w:sz w:val="24"/>
          <w:szCs w:val="24"/>
        </w:rPr>
        <w:t>a</w:t>
      </w:r>
      <w:r w:rsidR="00926B0C" w:rsidRPr="00C90FED">
        <w:rPr>
          <w:rFonts w:ascii="Times New Roman" w:hAnsi="Times New Roman" w:cs="Times New Roman"/>
          <w:sz w:val="24"/>
          <w:szCs w:val="24"/>
        </w:rPr>
        <w:t xml:space="preserve"> diagonal matrix </w:t>
      </w:r>
      <w:del w:id="219" w:author="krug001" w:date="2012-04-24T16:22:00Z">
        <w:r w:rsidR="00926B0C" w:rsidRPr="00C90FED" w:rsidDel="003D057B">
          <w:rPr>
            <w:rFonts w:ascii="Times New Roman" w:hAnsi="Times New Roman" w:cs="Times New Roman"/>
            <w:sz w:val="24"/>
            <w:szCs w:val="24"/>
          </w:rPr>
          <w:delText>containing</w:delText>
        </w:r>
        <w:r w:rsidR="00926B0C" w:rsidRPr="00C90FED" w:rsidDel="003D057B">
          <w:rPr>
            <w:rFonts w:ascii="Times New Roman" w:eastAsiaTheme="minorEastAsia" w:hAnsi="Times New Roman" w:cs="Times New Roman"/>
            <w:sz w:val="24"/>
            <w:szCs w:val="24"/>
          </w:rPr>
          <w:delText xml:space="preserve"> </w:delText>
        </w:r>
      </w:del>
      <w:ins w:id="220" w:author="krug001" w:date="2012-04-24T16:22:00Z">
        <w:r w:rsidR="003D057B">
          <w:rPr>
            <w:rFonts w:ascii="Times New Roman" w:hAnsi="Times New Roman" w:cs="Times New Roman"/>
            <w:sz w:val="24"/>
            <w:szCs w:val="24"/>
          </w:rPr>
          <w:t xml:space="preserve">with </w:t>
        </w:r>
        <w:proofErr w:type="spellStart"/>
        <w:r w:rsidR="003D057B">
          <w:rPr>
            <w:rFonts w:ascii="Times New Roman" w:hAnsi="Times New Roman" w:cs="Times New Roman"/>
            <w:i/>
            <w:sz w:val="24"/>
            <w:szCs w:val="24"/>
          </w:rPr>
          <w:t>i</w:t>
        </w:r>
        <w:r w:rsidR="003D057B">
          <w:rPr>
            <w:rFonts w:ascii="Times New Roman" w:hAnsi="Times New Roman" w:cs="Times New Roman"/>
            <w:sz w:val="24"/>
            <w:szCs w:val="24"/>
          </w:rPr>
          <w:t>th</w:t>
        </w:r>
        <w:proofErr w:type="spellEnd"/>
        <w:r w:rsidR="003D057B">
          <w:rPr>
            <w:rFonts w:ascii="Times New Roman" w:hAnsi="Times New Roman" w:cs="Times New Roman"/>
            <w:sz w:val="24"/>
            <w:szCs w:val="24"/>
          </w:rPr>
          <w:t xml:space="preserve"> diagonal </w:t>
        </w:r>
        <w:proofErr w:type="gramStart"/>
        <w:r w:rsidR="003D057B">
          <w:rPr>
            <w:rFonts w:ascii="Times New Roman" w:hAnsi="Times New Roman" w:cs="Times New Roman"/>
            <w:sz w:val="24"/>
            <w:szCs w:val="24"/>
          </w:rPr>
          <w:t>element</w:t>
        </w:r>
        <w:r w:rsidR="003D057B" w:rsidRPr="00C90FED">
          <w:rPr>
            <w:rFonts w:ascii="Times New Roman" w:eastAsiaTheme="minorEastAsia" w:hAnsi="Times New Roman" w:cs="Times New Roman"/>
            <w:sz w:val="24"/>
            <w:szCs w:val="24"/>
          </w:rPr>
          <w:t xml:space="preserve"> </w:t>
        </w:r>
      </w:ins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2EM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</m:oMath>
      <w:r w:rsidRPr="00C90FED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26B0C" w:rsidRPr="00C90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90FED">
        <w:rPr>
          <w:rFonts w:ascii="Times New Roman" w:hAnsi="Times New Roman" w:cs="Times New Roman"/>
          <w:sz w:val="24"/>
          <w:szCs w:val="24"/>
        </w:rPr>
        <w:t>Note</w:t>
      </w:r>
      <w:del w:id="221" w:author="krug001" w:date="2012-04-24T16:23:00Z">
        <w:r w:rsidR="00926B0C" w:rsidRPr="00C90FED" w:rsidDel="003D057B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ins w:id="222" w:author="krug001" w:date="2012-04-24T16:23:00Z">
        <w:r w:rsidR="003D057B">
          <w:rPr>
            <w:rFonts w:ascii="Times New Roman" w:hAnsi="Times New Roman" w:cs="Times New Roman"/>
            <w:sz w:val="24"/>
            <w:szCs w:val="24"/>
          </w:rPr>
          <w:t>:</w:t>
        </w:r>
        <w:r w:rsidR="003D057B" w:rsidRPr="00C90FE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926B0C" w:rsidRPr="00C90FED">
        <w:rPr>
          <w:rFonts w:ascii="Times New Roman" w:hAnsi="Times New Roman" w:cs="Times New Roman"/>
          <w:sz w:val="24"/>
          <w:szCs w:val="24"/>
        </w:rPr>
        <w:t>the MS and DF can be extracted from the ANOVA table</w:t>
      </w:r>
      <w:r w:rsidRPr="00C90FED">
        <w:rPr>
          <w:rFonts w:ascii="Times New Roman" w:hAnsi="Times New Roman" w:cs="Times New Roman"/>
          <w:sz w:val="24"/>
          <w:szCs w:val="24"/>
        </w:rPr>
        <w:t xml:space="preserve"> base</w:t>
      </w:r>
      <w:r w:rsidR="00431FA7">
        <w:rPr>
          <w:rFonts w:ascii="Times New Roman" w:hAnsi="Times New Roman" w:cs="Times New Roman"/>
          <w:sz w:val="24"/>
          <w:szCs w:val="24"/>
        </w:rPr>
        <w:t>d</w:t>
      </w:r>
      <w:r w:rsidRPr="00C90FED">
        <w:rPr>
          <w:rFonts w:ascii="Times New Roman" w:hAnsi="Times New Roman" w:cs="Times New Roman"/>
          <w:sz w:val="24"/>
          <w:szCs w:val="24"/>
        </w:rPr>
        <w:t xml:space="preserve"> on the experimental data</w:t>
      </w:r>
      <w:r w:rsidR="00926B0C" w:rsidRPr="00C90FE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3249" w:rsidRPr="00C90FED" w:rsidRDefault="00AF3249" w:rsidP="00AF32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del w:id="223" w:author="krug001" w:date="2012-04-24T16:59:00Z">
        <w:r w:rsidRPr="00C90FED" w:rsidDel="00404F14">
          <w:rPr>
            <w:rFonts w:ascii="Times New Roman" w:hAnsi="Times New Roman" w:cs="Times New Roman"/>
            <w:sz w:val="24"/>
            <w:szCs w:val="24"/>
          </w:rPr>
          <w:delText>However, what w</w:delText>
        </w:r>
      </w:del>
      <w:ins w:id="224" w:author="krug001" w:date="2012-04-24T16:59:00Z">
        <w:r w:rsidR="00404F14">
          <w:rPr>
            <w:rFonts w:ascii="Times New Roman" w:hAnsi="Times New Roman" w:cs="Times New Roman"/>
            <w:sz w:val="24"/>
            <w:szCs w:val="24"/>
          </w:rPr>
          <w:t>W</w:t>
        </w:r>
      </w:ins>
      <w:r w:rsidRPr="00C90FED">
        <w:rPr>
          <w:rFonts w:ascii="Times New Roman" w:hAnsi="Times New Roman" w:cs="Times New Roman"/>
          <w:sz w:val="24"/>
          <w:szCs w:val="24"/>
        </w:rPr>
        <w:t xml:space="preserve">e </w:t>
      </w:r>
      <w:del w:id="225" w:author="krug001" w:date="2012-04-24T16:59:00Z">
        <w:r w:rsidRPr="00C90FED" w:rsidDel="00404F14">
          <w:rPr>
            <w:rFonts w:ascii="Times New Roman" w:hAnsi="Times New Roman" w:cs="Times New Roman"/>
            <w:sz w:val="24"/>
            <w:szCs w:val="24"/>
          </w:rPr>
          <w:delText>are inte</w:delText>
        </w:r>
        <w:r w:rsidR="00B07002" w:rsidRPr="00C90FED" w:rsidDel="00404F14">
          <w:rPr>
            <w:rFonts w:ascii="Times New Roman" w:hAnsi="Times New Roman" w:cs="Times New Roman"/>
            <w:sz w:val="24"/>
            <w:szCs w:val="24"/>
          </w:rPr>
          <w:delText>rested in are</w:delText>
        </w:r>
      </w:del>
      <w:ins w:id="226" w:author="krug001" w:date="2012-04-24T16:59:00Z">
        <w:r w:rsidR="00404F14">
          <w:rPr>
            <w:rFonts w:ascii="Times New Roman" w:hAnsi="Times New Roman" w:cs="Times New Roman"/>
            <w:sz w:val="24"/>
            <w:szCs w:val="24"/>
          </w:rPr>
          <w:t>want to estimate each of</w:t>
        </w:r>
      </w:ins>
      <w:r w:rsidR="00B07002" w:rsidRPr="00C90FED">
        <w:rPr>
          <w:rFonts w:ascii="Times New Roman" w:hAnsi="Times New Roman" w:cs="Times New Roman"/>
          <w:sz w:val="24"/>
          <w:szCs w:val="24"/>
        </w:rPr>
        <w:t xml:space="preserve"> the variance</w:t>
      </w:r>
      <w:r w:rsidR="00431FA7">
        <w:rPr>
          <w:rFonts w:ascii="Times New Roman" w:hAnsi="Times New Roman" w:cs="Times New Roman"/>
          <w:sz w:val="24"/>
          <w:szCs w:val="24"/>
        </w:rPr>
        <w:t xml:space="preserve"> components</w:t>
      </w:r>
      <w:r w:rsidRPr="00C90F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ins w:id="227" w:author="krug001" w:date="2012-04-24T16:59:00Z">
        <w:r w:rsidR="00404F14">
          <w:rPr>
            <w:rFonts w:ascii="Times New Roman" w:hAnsi="Times New Roman" w:cs="Times New Roman"/>
            <w:sz w:val="24"/>
            <w:szCs w:val="24"/>
          </w:rPr>
          <w:t xml:space="preserve">in </w:t>
        </w:r>
      </w:ins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θ=(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, 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del w:id="228" w:author="krug001" w:date="2012-04-24T16:59:00Z">
        <w:r w:rsidR="00431FA7" w:rsidDel="00404F14">
          <w:rPr>
            <w:rFonts w:ascii="Times New Roman" w:eastAsiaTheme="minorEastAsia" w:hAnsi="Times New Roman" w:cs="Times New Roman"/>
            <w:sz w:val="24"/>
            <w:szCs w:val="24"/>
          </w:rPr>
          <w:delText>,</w:delText>
        </w:r>
        <w:r w:rsidRPr="00C90FED" w:rsidDel="00404F14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386153" w:rsidRPr="00C90FED" w:rsidDel="00404F14">
          <w:rPr>
            <w:rFonts w:ascii="Times New Roman" w:hAnsi="Times New Roman" w:cs="Times New Roman"/>
            <w:sz w:val="24"/>
            <w:szCs w:val="24"/>
          </w:rPr>
          <w:delText>not the expected mean squares</w:delText>
        </w:r>
      </w:del>
      <w:r w:rsidR="00386153" w:rsidRPr="00C90FED">
        <w:rPr>
          <w:rFonts w:ascii="Times New Roman" w:hAnsi="Times New Roman" w:cs="Times New Roman"/>
          <w:sz w:val="24"/>
          <w:szCs w:val="24"/>
        </w:rPr>
        <w:t>. Hence, we need the coefficients of the variance components from the theoretical ANOVA table</w:t>
      </w:r>
      <w:r w:rsidR="00B07002" w:rsidRPr="00C90FED">
        <w:rPr>
          <w:rFonts w:ascii="Times New Roman" w:hAnsi="Times New Roman" w:cs="Times New Roman"/>
          <w:sz w:val="24"/>
          <w:szCs w:val="24"/>
        </w:rPr>
        <w:t xml:space="preserve"> to compute the variance components from the </w:t>
      </w:r>
      <w:r w:rsidR="00431FA7">
        <w:rPr>
          <w:rFonts w:ascii="Times New Roman" w:hAnsi="Times New Roman" w:cs="Times New Roman"/>
          <w:sz w:val="24"/>
          <w:szCs w:val="24"/>
        </w:rPr>
        <w:t xml:space="preserve">expected </w:t>
      </w:r>
      <w:r w:rsidR="00B07002" w:rsidRPr="00C90FED">
        <w:rPr>
          <w:rFonts w:ascii="Times New Roman" w:hAnsi="Times New Roman" w:cs="Times New Roman"/>
          <w:sz w:val="24"/>
          <w:szCs w:val="24"/>
        </w:rPr>
        <w:t>mean squares</w:t>
      </w:r>
      <w:r w:rsidR="00386153" w:rsidRPr="00C90FED">
        <w:rPr>
          <w:rFonts w:ascii="Times New Roman" w:hAnsi="Times New Roman" w:cs="Times New Roman"/>
          <w:sz w:val="24"/>
          <w:szCs w:val="24"/>
        </w:rPr>
        <w:t xml:space="preserve">. We can construct a matrix, denoted </w:t>
      </w:r>
      <w:r w:rsidR="00431FA7">
        <w:rPr>
          <w:rFonts w:ascii="Times New Roman" w:hAnsi="Times New Roman" w:cs="Times New Roman"/>
          <w:sz w:val="24"/>
          <w:szCs w:val="24"/>
        </w:rPr>
        <w:t>as the</w:t>
      </w:r>
      <w:r w:rsidR="00386153" w:rsidRPr="00C90FED">
        <w:rPr>
          <w:rFonts w:ascii="Times New Roman" w:hAnsi="Times New Roman" w:cs="Times New Roman"/>
          <w:sz w:val="24"/>
          <w:szCs w:val="24"/>
        </w:rPr>
        <w:t xml:space="preserve"> G matrix, using </w:t>
      </w:r>
      <w:r w:rsidR="00431FA7">
        <w:rPr>
          <w:rFonts w:ascii="Times New Roman" w:hAnsi="Times New Roman" w:cs="Times New Roman"/>
          <w:sz w:val="24"/>
          <w:szCs w:val="24"/>
        </w:rPr>
        <w:t>the</w:t>
      </w:r>
      <w:r w:rsidR="00386153" w:rsidRPr="00C90FED">
        <w:rPr>
          <w:rFonts w:ascii="Times New Roman" w:hAnsi="Times New Roman" w:cs="Times New Roman"/>
          <w:sz w:val="24"/>
          <w:szCs w:val="24"/>
        </w:rPr>
        <w:t xml:space="preserve"> coefficients </w:t>
      </w:r>
      <w:r w:rsidR="00431FA7">
        <w:rPr>
          <w:rFonts w:ascii="Times New Roman" w:hAnsi="Times New Roman" w:cs="Times New Roman"/>
          <w:sz w:val="24"/>
          <w:szCs w:val="24"/>
        </w:rPr>
        <w:t xml:space="preserve">of the variance components </w:t>
      </w:r>
      <w:r w:rsidR="00386153" w:rsidRPr="00C90FED">
        <w:rPr>
          <w:rFonts w:ascii="Times New Roman" w:hAnsi="Times New Roman" w:cs="Times New Roman"/>
          <w:sz w:val="24"/>
          <w:szCs w:val="24"/>
        </w:rPr>
        <w:t xml:space="preserve">where the row corresponds </w:t>
      </w:r>
      <w:ins w:id="229" w:author="krug001" w:date="2012-04-24T17:01:00Z">
        <w:r w:rsidR="00404F14">
          <w:rPr>
            <w:rFonts w:ascii="Times New Roman" w:hAnsi="Times New Roman" w:cs="Times New Roman"/>
            <w:sz w:val="24"/>
            <w:szCs w:val="24"/>
          </w:rPr>
          <w:t xml:space="preserve">to </w:t>
        </w:r>
      </w:ins>
      <w:r w:rsidR="00386153" w:rsidRPr="00C90FED">
        <w:rPr>
          <w:rFonts w:ascii="Times New Roman" w:hAnsi="Times New Roman" w:cs="Times New Roman"/>
          <w:sz w:val="24"/>
          <w:szCs w:val="24"/>
        </w:rPr>
        <w:t xml:space="preserve">the source of variation and </w:t>
      </w:r>
      <w:ins w:id="230" w:author="krug001" w:date="2012-04-24T17:03:00Z">
        <w:r w:rsidR="00404F14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386153" w:rsidRPr="00C90FED">
        <w:rPr>
          <w:rFonts w:ascii="Times New Roman" w:hAnsi="Times New Roman" w:cs="Times New Roman"/>
          <w:sz w:val="24"/>
          <w:szCs w:val="24"/>
        </w:rPr>
        <w:t xml:space="preserve">column corresponds </w:t>
      </w:r>
      <w:ins w:id="231" w:author="krug001" w:date="2012-04-24T17:03:00Z">
        <w:r w:rsidR="00404F14">
          <w:rPr>
            <w:rFonts w:ascii="Times New Roman" w:hAnsi="Times New Roman" w:cs="Times New Roman"/>
            <w:sz w:val="24"/>
            <w:szCs w:val="24"/>
          </w:rPr>
          <w:t xml:space="preserve">to </w:t>
        </w:r>
      </w:ins>
      <w:r w:rsidR="00386153" w:rsidRPr="00C90FED">
        <w:rPr>
          <w:rFonts w:ascii="Times New Roman" w:hAnsi="Times New Roman" w:cs="Times New Roman"/>
          <w:sz w:val="24"/>
          <w:szCs w:val="24"/>
        </w:rPr>
        <w:t xml:space="preserve">the variance component. For </w:t>
      </w:r>
      <w:r w:rsidR="00B07002" w:rsidRPr="00C90FED">
        <w:rPr>
          <w:rFonts w:ascii="Times New Roman" w:hAnsi="Times New Roman" w:cs="Times New Roman"/>
          <w:sz w:val="24"/>
          <w:szCs w:val="24"/>
        </w:rPr>
        <w:t>our</w:t>
      </w:r>
      <w:r w:rsidR="00386153" w:rsidRPr="00C9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153" w:rsidRPr="00C90FED">
        <w:rPr>
          <w:rFonts w:ascii="Times New Roman" w:hAnsi="Times New Roman" w:cs="Times New Roman"/>
          <w:sz w:val="24"/>
          <w:szCs w:val="24"/>
        </w:rPr>
        <w:t>iTRAQ</w:t>
      </w:r>
      <w:proofErr w:type="spellEnd"/>
      <w:r w:rsidR="00386153" w:rsidRPr="00C90FED">
        <w:rPr>
          <w:rFonts w:ascii="Times New Roman" w:hAnsi="Times New Roman" w:cs="Times New Roman"/>
          <w:sz w:val="24"/>
          <w:szCs w:val="24"/>
        </w:rPr>
        <w:t xml:space="preserve"> experiment, the G matrix is written as </w:t>
      </w:r>
    </w:p>
    <w:p w:rsidR="00926B0C" w:rsidRPr="00C90FED" w:rsidRDefault="00404F14" w:rsidP="00386153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ins w:id="232" w:author="krug001" w:date="2012-04-24T17:02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dPr>
          <m:e>
            <m:eqArr>
              <m:eqArrPr>
                <m:ctrlPr>
                  <w:ins w:id="233" w:author="krug001" w:date="2012-04-24T17:02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ins w:id="234" w:author="krug001" w:date="2012-04-24T17:02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w:ins>
                    </m:ctrlPr>
                  </m:mPr>
                  <m:mr>
                    <m:e>
                      <m:sSubSup>
                        <m:sSubSupPr>
                          <m:ctrlPr>
                            <w:ins w:id="235" w:author="krug001" w:date="2012-04-24T17:02:00Z"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w:ins>
                          </m:ctrlPr>
                        </m:sSubSupPr>
                        <m:e>
                          <w:ins w:id="236" w:author="krug001" w:date="2012-04-24T17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w:ins>
                        </m:e>
                        <m:sub>
                          <w:ins w:id="237" w:author="krug001" w:date="2012-04-24T17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w:ins>
                        </m:sub>
                        <m:sup>
                          <w:ins w:id="238" w:author="krug001" w:date="2012-04-24T17:03:00Z"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w:ins>
                        </m:sup>
                      </m:sSubSup>
                    </m:e>
                  </m:mr>
                  <m:mr>
                    <m:e/>
                  </m:mr>
                  <m:mr>
                    <m:e/>
                  </m:mr>
                </m:m>
              </m:e>
              <m:e/>
            </m:eqArr>
          </m:e>
        </m:d>
        <w:ins w:id="239" w:author="krug001" w:date="2012-04-24T17:02:00Z">
          <m:r>
            <w:rPr>
              <w:rFonts w:ascii="Cambria Math" w:hAnsi="Cambria Math" w:cs="Times New Roman"/>
              <w:sz w:val="24"/>
              <w:szCs w:val="24"/>
            </w:rPr>
            <m:t>=</m:t>
          </m:r>
        </w:ins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w:ins w:id="240" w:author="krug001" w:date="2012-04-24T17:02:00Z">
          <m:r>
            <w:rPr>
              <w:rFonts w:ascii="Cambria Math" w:hAnsi="Cambria Math" w:cs="Times New Roman"/>
              <w:sz w:val="24"/>
              <w:szCs w:val="24"/>
            </w:rPr>
            <m:t>θ</m:t>
          </m:r>
        </w:ins>
      </m:oMath>
      <w:r w:rsidR="00386153" w:rsidRPr="00C90FE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86153" w:rsidRPr="00C90FED" w:rsidRDefault="00CB2103" w:rsidP="00B07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Hence, </w:t>
      </w:r>
      <w:r w:rsidR="00431FA7">
        <w:rPr>
          <w:rFonts w:ascii="Times New Roman" w:hAnsi="Times New Roman" w:cs="Times New Roman"/>
          <w:sz w:val="24"/>
          <w:szCs w:val="24"/>
        </w:rPr>
        <w:t xml:space="preserve">the </w:t>
      </w:r>
      <w:r w:rsidRPr="00C90FED">
        <w:rPr>
          <w:rFonts w:ascii="Times New Roman" w:hAnsi="Times New Roman" w:cs="Times New Roman"/>
          <w:sz w:val="24"/>
          <w:szCs w:val="24"/>
        </w:rPr>
        <w:t xml:space="preserve">EMS </w:t>
      </w:r>
      <w:r w:rsidR="00C14E30">
        <w:rPr>
          <w:rFonts w:ascii="Times New Roman" w:hAnsi="Times New Roman" w:cs="Times New Roman"/>
          <w:sz w:val="24"/>
          <w:szCs w:val="24"/>
        </w:rPr>
        <w:t xml:space="preserve">should equal the variance components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θ,</m:t>
        </m:r>
      </m:oMath>
      <w:r w:rsidR="00C14E30">
        <w:rPr>
          <w:rFonts w:ascii="Times New Roman" w:hAnsi="Times New Roman" w:cs="Times New Roman"/>
          <w:sz w:val="24"/>
          <w:szCs w:val="24"/>
        </w:rPr>
        <w:t xml:space="preserve"> pre-multipl</w:t>
      </w:r>
      <w:r w:rsidR="00431FA7">
        <w:rPr>
          <w:rFonts w:ascii="Times New Roman" w:hAnsi="Times New Roman" w:cs="Times New Roman"/>
          <w:sz w:val="24"/>
          <w:szCs w:val="24"/>
        </w:rPr>
        <w:t>ied</w:t>
      </w:r>
      <w:r w:rsidR="00C14E30">
        <w:rPr>
          <w:rFonts w:ascii="Times New Roman" w:hAnsi="Times New Roman" w:cs="Times New Roman"/>
          <w:sz w:val="24"/>
          <w:szCs w:val="24"/>
        </w:rPr>
        <w:t xml:space="preserve"> by the G matrix</w:t>
      </w:r>
      <w:r w:rsidRPr="00C90FE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86153" w:rsidRPr="00C90FED">
        <w:rPr>
          <w:rFonts w:ascii="Times New Roman" w:hAnsi="Times New Roman" w:cs="Times New Roman"/>
          <w:sz w:val="24"/>
          <w:szCs w:val="24"/>
        </w:rPr>
        <w:t xml:space="preserve">Note only the </w:t>
      </w:r>
      <w:r w:rsidR="00195C80" w:rsidRPr="00C90FED">
        <w:rPr>
          <w:rFonts w:ascii="Times New Roman" w:hAnsi="Times New Roman" w:cs="Times New Roman"/>
          <w:sz w:val="24"/>
          <w:szCs w:val="24"/>
        </w:rPr>
        <w:t xml:space="preserve">sources </w:t>
      </w:r>
      <w:r w:rsidRPr="00C90FED">
        <w:rPr>
          <w:rFonts w:ascii="Times New Roman" w:hAnsi="Times New Roman" w:cs="Times New Roman"/>
          <w:sz w:val="24"/>
          <w:szCs w:val="24"/>
        </w:rPr>
        <w:t xml:space="preserve">of </w:t>
      </w:r>
      <w:r w:rsidR="00195C80" w:rsidRPr="00C90FED">
        <w:rPr>
          <w:rFonts w:ascii="Times New Roman" w:hAnsi="Times New Roman" w:cs="Times New Roman"/>
          <w:sz w:val="24"/>
          <w:szCs w:val="24"/>
        </w:rPr>
        <w:t xml:space="preserve">variation that does not contain the fixed effects are considered. These are the </w:t>
      </w:r>
      <w:r w:rsidR="00B07002" w:rsidRPr="00C90FED">
        <w:rPr>
          <w:rFonts w:ascii="Times New Roman" w:hAnsi="Times New Roman" w:cs="Times New Roman"/>
          <w:sz w:val="24"/>
          <w:szCs w:val="24"/>
        </w:rPr>
        <w:t>“</w:t>
      </w:r>
      <w:r w:rsidR="00195C80" w:rsidRPr="00C90FED">
        <w:rPr>
          <w:rFonts w:ascii="Times New Roman" w:hAnsi="Times New Roman" w:cs="Times New Roman"/>
          <w:sz w:val="24"/>
          <w:szCs w:val="24"/>
        </w:rPr>
        <w:t>between animals between runs</w:t>
      </w:r>
      <w:r w:rsidR="00B07002" w:rsidRPr="00C90FED">
        <w:rPr>
          <w:rFonts w:ascii="Times New Roman" w:hAnsi="Times New Roman" w:cs="Times New Roman"/>
          <w:sz w:val="24"/>
          <w:szCs w:val="24"/>
        </w:rPr>
        <w:t>”</w:t>
      </w:r>
      <w:r w:rsidR="00195C80" w:rsidRPr="00C90FED">
        <w:rPr>
          <w:rFonts w:ascii="Times New Roman" w:hAnsi="Times New Roman" w:cs="Times New Roman"/>
          <w:sz w:val="24"/>
          <w:szCs w:val="24"/>
        </w:rPr>
        <w:t xml:space="preserve">, </w:t>
      </w:r>
      <w:r w:rsidR="00B07002" w:rsidRPr="00C90FED">
        <w:rPr>
          <w:rFonts w:ascii="Times New Roman" w:hAnsi="Times New Roman" w:cs="Times New Roman"/>
          <w:sz w:val="24"/>
          <w:szCs w:val="24"/>
        </w:rPr>
        <w:t>“</w:t>
      </w:r>
      <w:r w:rsidR="00195C80" w:rsidRPr="00C90FED">
        <w:rPr>
          <w:rFonts w:ascii="Times New Roman" w:hAnsi="Times New Roman" w:cs="Times New Roman"/>
          <w:sz w:val="24"/>
          <w:szCs w:val="24"/>
        </w:rPr>
        <w:t>the residual between runs</w:t>
      </w:r>
      <w:r w:rsidR="00B07002" w:rsidRPr="00C90FED">
        <w:rPr>
          <w:rFonts w:ascii="Times New Roman" w:hAnsi="Times New Roman" w:cs="Times New Roman"/>
          <w:sz w:val="24"/>
          <w:szCs w:val="24"/>
        </w:rPr>
        <w:t>”</w:t>
      </w:r>
      <w:r w:rsidR="00195C80" w:rsidRPr="00C90FED">
        <w:rPr>
          <w:rFonts w:ascii="Times New Roman" w:hAnsi="Times New Roman" w:cs="Times New Roman"/>
          <w:sz w:val="24"/>
          <w:szCs w:val="24"/>
        </w:rPr>
        <w:t xml:space="preserve">, </w:t>
      </w:r>
      <w:r w:rsidR="00B07002" w:rsidRPr="00C90FED">
        <w:rPr>
          <w:rFonts w:ascii="Times New Roman" w:hAnsi="Times New Roman" w:cs="Times New Roman"/>
          <w:sz w:val="24"/>
          <w:szCs w:val="24"/>
        </w:rPr>
        <w:t xml:space="preserve">“the </w:t>
      </w:r>
      <w:r w:rsidR="00195C80" w:rsidRPr="00C90FED">
        <w:rPr>
          <w:rFonts w:ascii="Times New Roman" w:hAnsi="Times New Roman" w:cs="Times New Roman"/>
          <w:sz w:val="24"/>
          <w:szCs w:val="24"/>
        </w:rPr>
        <w:t>residual between animals</w:t>
      </w:r>
      <w:r w:rsidR="00B07002" w:rsidRPr="00C90FED">
        <w:rPr>
          <w:rFonts w:ascii="Times New Roman" w:hAnsi="Times New Roman" w:cs="Times New Roman"/>
          <w:sz w:val="24"/>
          <w:szCs w:val="24"/>
        </w:rPr>
        <w:t xml:space="preserve"> and within runs”</w:t>
      </w:r>
      <w:r w:rsidR="00195C80" w:rsidRPr="00C90FED">
        <w:rPr>
          <w:rFonts w:ascii="Times New Roman" w:hAnsi="Times New Roman" w:cs="Times New Roman"/>
          <w:sz w:val="24"/>
          <w:szCs w:val="24"/>
        </w:rPr>
        <w:t xml:space="preserve"> and </w:t>
      </w:r>
      <w:r w:rsidR="00B07002" w:rsidRPr="00C90FED">
        <w:rPr>
          <w:rFonts w:ascii="Times New Roman" w:hAnsi="Times New Roman" w:cs="Times New Roman"/>
          <w:sz w:val="24"/>
          <w:szCs w:val="24"/>
        </w:rPr>
        <w:t xml:space="preserve">“the </w:t>
      </w:r>
      <w:r w:rsidR="00195C80" w:rsidRPr="00C90FED">
        <w:rPr>
          <w:rFonts w:ascii="Times New Roman" w:hAnsi="Times New Roman" w:cs="Times New Roman"/>
          <w:sz w:val="24"/>
          <w:szCs w:val="24"/>
        </w:rPr>
        <w:t>residual within animals</w:t>
      </w:r>
      <w:r w:rsidR="00B07002" w:rsidRPr="00C90FED">
        <w:rPr>
          <w:rFonts w:ascii="Times New Roman" w:hAnsi="Times New Roman" w:cs="Times New Roman"/>
          <w:sz w:val="24"/>
          <w:szCs w:val="24"/>
        </w:rPr>
        <w:t xml:space="preserve"> and within runs”.  </w:t>
      </w:r>
    </w:p>
    <w:p w:rsidR="00B07002" w:rsidRPr="00C90FED" w:rsidRDefault="00B07002" w:rsidP="00B07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Hence, the score function and the Fisher’s information matrix with respect to the variance component, θ, can be written as </w:t>
      </w:r>
    </w:p>
    <w:p w:rsidR="00B07002" w:rsidRPr="00C90FED" w:rsidRDefault="00B07002" w:rsidP="00B07002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G’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DF ×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MS-EMS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2EM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B07002" w:rsidRPr="00C90FED" w:rsidRDefault="00B07002" w:rsidP="00B07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0FED"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gramEnd"/>
      <w:r w:rsidRPr="00C90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C45D0" w:rsidRPr="00C90FED" w:rsidRDefault="00B0700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G’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diag 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2EM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G</m:t>
          </m:r>
        </m:oMath>
      </m:oMathPara>
    </w:p>
    <w:p w:rsidR="00CB2103" w:rsidRPr="00C90FED" w:rsidRDefault="00CB2103">
      <w:pPr>
        <w:rPr>
          <w:rFonts w:ascii="Times New Roman" w:hAnsi="Times New Roman" w:cs="Times New Roman"/>
          <w:b/>
          <w:sz w:val="24"/>
          <w:szCs w:val="24"/>
        </w:rPr>
      </w:pPr>
    </w:p>
    <w:p w:rsidR="00CB2103" w:rsidRPr="00C90FED" w:rsidRDefault="00CB2103">
      <w:pPr>
        <w:rPr>
          <w:rFonts w:ascii="Times New Roman" w:hAnsi="Times New Roman" w:cs="Times New Roman"/>
          <w:b/>
          <w:sz w:val="24"/>
          <w:szCs w:val="24"/>
        </w:rPr>
      </w:pPr>
      <w:r w:rsidRPr="00C90FED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4375B" w:rsidRPr="00C90FED" w:rsidRDefault="00DB4B14">
      <w:pPr>
        <w:rPr>
          <w:rFonts w:ascii="Times New Roman" w:hAnsi="Times New Roman" w:cs="Times New Roman"/>
          <w:b/>
          <w:sz w:val="24"/>
          <w:szCs w:val="24"/>
        </w:rPr>
      </w:pPr>
      <w:r w:rsidRPr="00C90FED">
        <w:rPr>
          <w:rFonts w:ascii="Times New Roman" w:hAnsi="Times New Roman" w:cs="Times New Roman"/>
          <w:b/>
          <w:sz w:val="24"/>
          <w:szCs w:val="24"/>
        </w:rPr>
        <w:t xml:space="preserve">Pseudo code </w:t>
      </w:r>
      <w:r w:rsidR="00431FA7">
        <w:rPr>
          <w:rFonts w:ascii="Times New Roman" w:hAnsi="Times New Roman" w:cs="Times New Roman"/>
          <w:b/>
          <w:sz w:val="24"/>
          <w:szCs w:val="24"/>
        </w:rPr>
        <w:t>of</w:t>
      </w:r>
      <w:r w:rsidRPr="00C90F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1FA7">
        <w:rPr>
          <w:rFonts w:ascii="Times New Roman" w:hAnsi="Times New Roman" w:cs="Times New Roman"/>
          <w:b/>
          <w:sz w:val="24"/>
          <w:szCs w:val="24"/>
        </w:rPr>
        <w:t>s</w:t>
      </w:r>
      <w:r w:rsidR="00431FA7" w:rsidRPr="00C90FED">
        <w:rPr>
          <w:rFonts w:ascii="Times New Roman" w:hAnsi="Times New Roman" w:cs="Times New Roman"/>
          <w:b/>
          <w:sz w:val="24"/>
          <w:szCs w:val="24"/>
        </w:rPr>
        <w:t xml:space="preserve">imulation and </w:t>
      </w:r>
      <w:r w:rsidRPr="00C90FED">
        <w:rPr>
          <w:rFonts w:ascii="Times New Roman" w:hAnsi="Times New Roman" w:cs="Times New Roman"/>
          <w:b/>
          <w:sz w:val="24"/>
          <w:szCs w:val="24"/>
        </w:rPr>
        <w:t xml:space="preserve">Fisher’s scoring </w:t>
      </w:r>
      <w:r w:rsidR="00431FA7" w:rsidRPr="00C90FED">
        <w:rPr>
          <w:rFonts w:ascii="Times New Roman" w:hAnsi="Times New Roman" w:cs="Times New Roman"/>
          <w:b/>
          <w:sz w:val="24"/>
          <w:szCs w:val="24"/>
        </w:rPr>
        <w:t xml:space="preserve">algorithm </w:t>
      </w:r>
      <w:r w:rsidR="00D95DF3" w:rsidRPr="00C90FED">
        <w:rPr>
          <w:rFonts w:ascii="Times New Roman" w:hAnsi="Times New Roman" w:cs="Times New Roman"/>
          <w:b/>
          <w:sz w:val="24"/>
          <w:szCs w:val="24"/>
        </w:rPr>
        <w:t>for</w:t>
      </w:r>
      <w:r w:rsidR="009B0415" w:rsidRPr="00C90FED">
        <w:rPr>
          <w:rFonts w:ascii="Times New Roman" w:hAnsi="Times New Roman" w:cs="Times New Roman"/>
          <w:b/>
          <w:sz w:val="24"/>
          <w:szCs w:val="24"/>
        </w:rPr>
        <w:t xml:space="preserve"> estimat</w:t>
      </w:r>
      <w:r w:rsidR="00D95DF3" w:rsidRPr="00C90FED">
        <w:rPr>
          <w:rFonts w:ascii="Times New Roman" w:hAnsi="Times New Roman" w:cs="Times New Roman"/>
          <w:b/>
          <w:sz w:val="24"/>
          <w:szCs w:val="24"/>
        </w:rPr>
        <w:t>ing</w:t>
      </w:r>
      <w:r w:rsidR="009B0415" w:rsidRPr="00C90FED">
        <w:rPr>
          <w:rFonts w:ascii="Times New Roman" w:hAnsi="Times New Roman" w:cs="Times New Roman"/>
          <w:b/>
          <w:sz w:val="24"/>
          <w:szCs w:val="24"/>
        </w:rPr>
        <w:t xml:space="preserve"> the variance components </w:t>
      </w:r>
    </w:p>
    <w:p w:rsidR="00431FA7" w:rsidRDefault="009B1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case, 10000 simulated datasets are generated. The variance component estimates are obtained for each simulated data. </w:t>
      </w:r>
    </w:p>
    <w:p w:rsidR="009B1D11" w:rsidRDefault="009B1D11">
      <w:pPr>
        <w:rPr>
          <w:rFonts w:ascii="Times New Roman" w:hAnsi="Times New Roman" w:cs="Times New Roman"/>
          <w:sz w:val="24"/>
          <w:szCs w:val="24"/>
        </w:rPr>
      </w:pPr>
    </w:p>
    <w:p w:rsidR="00431FA7" w:rsidRDefault="00431FA7">
      <w:pPr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reml.VC = </w:t>
      </w:r>
      <w:proofErr w:type="gramStart"/>
      <w:r w:rsidRPr="00C90FED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 = 3) # matrix used to store the variance component estimate</w:t>
      </w:r>
      <w:r w:rsidR="00471634">
        <w:rPr>
          <w:rFonts w:ascii="Times New Roman" w:hAnsi="Times New Roman" w:cs="Times New Roman"/>
          <w:sz w:val="24"/>
          <w:szCs w:val="24"/>
        </w:rPr>
        <w:t>s from each simulated data set</w:t>
      </w:r>
    </w:p>
    <w:p w:rsidR="005F4E00" w:rsidRPr="00C90FED" w:rsidRDefault="005F4E00">
      <w:pPr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Repeat 10000 </w:t>
      </w:r>
      <w:proofErr w:type="gramStart"/>
      <w:r w:rsidRPr="00C90FED">
        <w:rPr>
          <w:rFonts w:ascii="Times New Roman" w:hAnsi="Times New Roman" w:cs="Times New Roman"/>
          <w:sz w:val="24"/>
          <w:szCs w:val="24"/>
        </w:rPr>
        <w:t>times{</w:t>
      </w:r>
      <w:proofErr w:type="gramEnd"/>
    </w:p>
    <w:p w:rsidR="00C14E30" w:rsidRDefault="00431FA7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C14E30" w:rsidRPr="00C90FED">
        <w:rPr>
          <w:rFonts w:ascii="Times New Roman" w:hAnsi="Times New Roman" w:cs="Times New Roman"/>
          <w:sz w:val="24"/>
          <w:szCs w:val="24"/>
        </w:rPr>
        <w:t>Simulate a single dataset base</w:t>
      </w:r>
      <w:r w:rsidR="009D04E4">
        <w:rPr>
          <w:rFonts w:ascii="Times New Roman" w:hAnsi="Times New Roman" w:cs="Times New Roman"/>
          <w:sz w:val="24"/>
          <w:szCs w:val="24"/>
        </w:rPr>
        <w:t>d</w:t>
      </w:r>
      <w:r w:rsidR="00C14E30" w:rsidRPr="00C90FED">
        <w:rPr>
          <w:rFonts w:ascii="Times New Roman" w:hAnsi="Times New Roman" w:cs="Times New Roman"/>
          <w:sz w:val="24"/>
          <w:szCs w:val="24"/>
        </w:rPr>
        <w:t xml:space="preserve"> on the linear model.</w:t>
      </w:r>
    </w:p>
    <w:p w:rsidR="00C90FED" w:rsidRPr="00C90FED" w:rsidRDefault="00C90FED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0FED">
        <w:rPr>
          <w:rFonts w:ascii="Times New Roman" w:hAnsi="Times New Roman" w:cs="Times New Roman"/>
          <w:sz w:val="24"/>
          <w:szCs w:val="24"/>
        </w:rPr>
        <w:t>VC.base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variance </w:t>
      </w:r>
      <w:r>
        <w:rPr>
          <w:rFonts w:ascii="Times New Roman" w:hAnsi="Times New Roman" w:cs="Times New Roman"/>
          <w:sz w:val="24"/>
          <w:szCs w:val="24"/>
        </w:rPr>
        <w:t xml:space="preserve">component </w:t>
      </w:r>
      <w:r w:rsidRPr="00C90FED">
        <w:rPr>
          <w:rFonts w:ascii="Times New Roman" w:hAnsi="Times New Roman" w:cs="Times New Roman"/>
          <w:sz w:val="24"/>
          <w:szCs w:val="24"/>
        </w:rPr>
        <w:t>of the measure error.</w:t>
      </w:r>
    </w:p>
    <w:p w:rsidR="00C90FED" w:rsidRPr="00C90FED" w:rsidRDefault="00C90FED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90FED">
        <w:rPr>
          <w:rFonts w:ascii="Times New Roman" w:hAnsi="Times New Roman" w:cs="Times New Roman"/>
          <w:sz w:val="24"/>
          <w:szCs w:val="24"/>
        </w:rPr>
        <w:t>VC.animal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 = variance component of the animal effects.</w:t>
      </w:r>
    </w:p>
    <w:p w:rsidR="00C90FED" w:rsidRPr="00C90FED" w:rsidRDefault="00C90FED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90FED">
        <w:rPr>
          <w:rFonts w:ascii="Times New Roman" w:hAnsi="Times New Roman" w:cs="Times New Roman"/>
          <w:sz w:val="24"/>
          <w:szCs w:val="24"/>
        </w:rPr>
        <w:t>VC.run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 = variance component of the run effects. </w:t>
      </w:r>
    </w:p>
    <w:p w:rsidR="00C90FED" w:rsidRPr="00C90FED" w:rsidRDefault="00431FA7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C14E30">
        <w:rPr>
          <w:rFonts w:ascii="Times New Roman" w:hAnsi="Times New Roman" w:cs="Times New Roman"/>
          <w:sz w:val="24"/>
          <w:szCs w:val="24"/>
        </w:rPr>
        <w:t>imulate</w:t>
      </w:r>
      <w:r>
        <w:rPr>
          <w:rFonts w:ascii="Times New Roman" w:hAnsi="Times New Roman" w:cs="Times New Roman"/>
          <w:sz w:val="24"/>
          <w:szCs w:val="24"/>
        </w:rPr>
        <w:t>d</w:t>
      </w:r>
      <w:r w:rsidR="00C14E30">
        <w:rPr>
          <w:rFonts w:ascii="Times New Roman" w:hAnsi="Times New Roman" w:cs="Times New Roman"/>
          <w:sz w:val="24"/>
          <w:szCs w:val="24"/>
        </w:rPr>
        <w:t xml:space="preserve"> </w:t>
      </w:r>
      <w:r w:rsidR="00C90FED">
        <w:rPr>
          <w:rFonts w:ascii="Times New Roman" w:hAnsi="Times New Roman" w:cs="Times New Roman"/>
          <w:sz w:val="24"/>
          <w:szCs w:val="24"/>
        </w:rPr>
        <w:t>data</w:t>
      </w:r>
      <w:r w:rsidR="00C14E30">
        <w:rPr>
          <w:rFonts w:ascii="Times New Roman" w:hAnsi="Times New Roman" w:cs="Times New Roman"/>
          <w:sz w:val="24"/>
          <w:szCs w:val="24"/>
        </w:rPr>
        <w:t>set</w:t>
      </w:r>
      <w:r w:rsidR="00C90FE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C90FED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="00C90FED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="00C90FED" w:rsidRPr="00C90FED">
        <w:rPr>
          <w:rFonts w:ascii="Times New Roman" w:hAnsi="Times New Roman" w:cs="Times New Roman"/>
          <w:sz w:val="24"/>
          <w:szCs w:val="24"/>
        </w:rPr>
        <w:t>VC.base</w:t>
      </w:r>
      <w:proofErr w:type="spellEnd"/>
      <w:r w:rsidR="00C90FED">
        <w:rPr>
          <w:rFonts w:ascii="Times New Roman" w:hAnsi="Times New Roman" w:cs="Times New Roman"/>
          <w:sz w:val="24"/>
          <w:szCs w:val="24"/>
        </w:rPr>
        <w:t xml:space="preserve">) + N(0, </w:t>
      </w:r>
      <w:r w:rsidR="00C90FED" w:rsidRPr="00C90FED">
        <w:rPr>
          <w:rFonts w:ascii="Times New Roman" w:hAnsi="Times New Roman" w:cs="Times New Roman"/>
          <w:sz w:val="24"/>
          <w:szCs w:val="24"/>
        </w:rPr>
        <w:t>VC. animal</w:t>
      </w:r>
      <w:r w:rsidR="00C90FED">
        <w:rPr>
          <w:rFonts w:ascii="Times New Roman" w:hAnsi="Times New Roman" w:cs="Times New Roman"/>
          <w:sz w:val="24"/>
          <w:szCs w:val="24"/>
        </w:rPr>
        <w:t>) +</w:t>
      </w:r>
      <w:r w:rsidR="00C90FED" w:rsidRPr="00C90FED">
        <w:rPr>
          <w:rFonts w:ascii="Times New Roman" w:hAnsi="Times New Roman" w:cs="Times New Roman"/>
          <w:sz w:val="24"/>
          <w:szCs w:val="24"/>
        </w:rPr>
        <w:t xml:space="preserve"> </w:t>
      </w:r>
      <w:r w:rsidR="00C90FED">
        <w:rPr>
          <w:rFonts w:ascii="Times New Roman" w:hAnsi="Times New Roman" w:cs="Times New Roman"/>
          <w:sz w:val="24"/>
          <w:szCs w:val="24"/>
        </w:rPr>
        <w:t xml:space="preserve">N(0, </w:t>
      </w:r>
      <w:proofErr w:type="spellStart"/>
      <w:r w:rsidR="00C90FED" w:rsidRPr="00C90FED">
        <w:rPr>
          <w:rFonts w:ascii="Times New Roman" w:hAnsi="Times New Roman" w:cs="Times New Roman"/>
          <w:sz w:val="24"/>
          <w:szCs w:val="24"/>
        </w:rPr>
        <w:t>VC.</w:t>
      </w:r>
      <w:r w:rsidR="00C90FE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C90FED">
        <w:rPr>
          <w:rFonts w:ascii="Times New Roman" w:hAnsi="Times New Roman" w:cs="Times New Roman"/>
          <w:sz w:val="24"/>
          <w:szCs w:val="24"/>
        </w:rPr>
        <w:t>)</w:t>
      </w:r>
    </w:p>
    <w:p w:rsidR="00C14E30" w:rsidRDefault="00C14E30" w:rsidP="00431FA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F4E00" w:rsidRPr="00C90FED" w:rsidRDefault="00431FA7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5F4E00" w:rsidRPr="00C90FED">
        <w:rPr>
          <w:rFonts w:ascii="Times New Roman" w:hAnsi="Times New Roman" w:cs="Times New Roman"/>
          <w:sz w:val="24"/>
          <w:szCs w:val="24"/>
        </w:rPr>
        <w:t>Construct the theoretical ANOVA table</w:t>
      </w:r>
      <w:r w:rsidR="00CB2103" w:rsidRPr="00C90FED">
        <w:rPr>
          <w:rFonts w:ascii="Times New Roman" w:hAnsi="Times New Roman" w:cs="Times New Roman"/>
          <w:sz w:val="24"/>
          <w:szCs w:val="24"/>
        </w:rPr>
        <w:t xml:space="preserve"> based on the experimental design</w:t>
      </w:r>
      <w:r w:rsidR="005F4E00" w:rsidRPr="00C90FED">
        <w:rPr>
          <w:rFonts w:ascii="Times New Roman" w:hAnsi="Times New Roman" w:cs="Times New Roman"/>
          <w:sz w:val="24"/>
          <w:szCs w:val="24"/>
        </w:rPr>
        <w:t>.</w:t>
      </w:r>
    </w:p>
    <w:p w:rsidR="00CB2103" w:rsidRPr="00C90FED" w:rsidRDefault="00CB2103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>G = a matrix consists of coefficients of the variance components obtained from the theoretical ANOVA table.</w:t>
      </w:r>
    </w:p>
    <w:p w:rsidR="00C14E30" w:rsidRDefault="00C14E30" w:rsidP="00431FA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CB2103" w:rsidRPr="00C90FED" w:rsidRDefault="00431FA7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="00471634">
        <w:rPr>
          <w:rFonts w:ascii="Times New Roman" w:hAnsi="Times New Roman" w:cs="Times New Roman"/>
          <w:sz w:val="24"/>
          <w:szCs w:val="24"/>
        </w:rPr>
        <w:t>P</w:t>
      </w:r>
      <w:r w:rsidR="009D04E4">
        <w:rPr>
          <w:rFonts w:ascii="Times New Roman" w:hAnsi="Times New Roman" w:cs="Times New Roman"/>
          <w:sz w:val="24"/>
          <w:szCs w:val="24"/>
        </w:rPr>
        <w:t>erform</w:t>
      </w:r>
      <w:proofErr w:type="gramEnd"/>
      <w:r w:rsidR="00CB2103" w:rsidRPr="00C90FED">
        <w:rPr>
          <w:rFonts w:ascii="Times New Roman" w:hAnsi="Times New Roman" w:cs="Times New Roman"/>
          <w:sz w:val="24"/>
          <w:szCs w:val="24"/>
        </w:rPr>
        <w:t xml:space="preserve"> ANOVA on the simulated data. </w:t>
      </w:r>
    </w:p>
    <w:p w:rsidR="005F4E00" w:rsidRPr="00C90FED" w:rsidRDefault="00CB2103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MS = vector of mean squares from ANOVA based the simulated </w:t>
      </w:r>
      <w:r w:rsidR="00C90FED" w:rsidRPr="00C90FED">
        <w:rPr>
          <w:rFonts w:ascii="Times New Roman" w:hAnsi="Times New Roman" w:cs="Times New Roman"/>
          <w:sz w:val="24"/>
          <w:szCs w:val="24"/>
        </w:rPr>
        <w:t xml:space="preserve">dataset. </w:t>
      </w:r>
    </w:p>
    <w:p w:rsidR="005F4E00" w:rsidRPr="00C90FED" w:rsidRDefault="005F4E00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DF = vector of degrees of freedom of the corresponding mean square from the ANOVA table based on the simulated dataset </w:t>
      </w:r>
    </w:p>
    <w:p w:rsidR="00C90FED" w:rsidRPr="00C90FED" w:rsidRDefault="00C90FED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>EMS = vector of expected mean squares based on the newly variance component estimates and the G matrix.</w:t>
      </w:r>
    </w:p>
    <w:p w:rsidR="00C14E30" w:rsidRDefault="00C14E30" w:rsidP="00431FA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F4E00" w:rsidRPr="00C90FED" w:rsidRDefault="005F4E00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0FED">
        <w:rPr>
          <w:rFonts w:ascii="Times New Roman" w:hAnsi="Times New Roman" w:cs="Times New Roman"/>
          <w:sz w:val="24"/>
          <w:szCs w:val="24"/>
        </w:rPr>
        <w:t>newV</w:t>
      </w:r>
      <w:proofErr w:type="spellEnd"/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</w:t>
      </w:r>
      <w:r w:rsidR="00471634">
        <w:rPr>
          <w:rFonts w:ascii="Times New Roman" w:hAnsi="Times New Roman" w:cs="Times New Roman"/>
          <w:sz w:val="24"/>
          <w:szCs w:val="24"/>
        </w:rPr>
        <w:t xml:space="preserve">= </w:t>
      </w:r>
      <w:r w:rsidRPr="00C90FED">
        <w:rPr>
          <w:rFonts w:ascii="Times New Roman" w:hAnsi="Times New Roman" w:cs="Times New Roman"/>
          <w:sz w:val="24"/>
          <w:szCs w:val="24"/>
        </w:rPr>
        <w:t>c(</w:t>
      </w:r>
      <w:proofErr w:type="spellStart"/>
      <w:r w:rsidR="00C90FED" w:rsidRPr="00C90FED">
        <w:rPr>
          <w:rFonts w:ascii="Times New Roman" w:hAnsi="Times New Roman" w:cs="Times New Roman"/>
          <w:sz w:val="24"/>
          <w:szCs w:val="24"/>
        </w:rPr>
        <w:t>VC.base</w:t>
      </w:r>
      <w:proofErr w:type="spellEnd"/>
      <w:r w:rsidR="00C90FED" w:rsidRPr="00C90FED">
        <w:rPr>
          <w:rFonts w:ascii="Times New Roman" w:hAnsi="Times New Roman" w:cs="Times New Roman"/>
          <w:sz w:val="24"/>
          <w:szCs w:val="24"/>
        </w:rPr>
        <w:t xml:space="preserve"> </w:t>
      </w:r>
      <w:r w:rsidRPr="00C90F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0FED" w:rsidRPr="00C90FED">
        <w:rPr>
          <w:rFonts w:ascii="Times New Roman" w:hAnsi="Times New Roman" w:cs="Times New Roman"/>
          <w:sz w:val="24"/>
          <w:szCs w:val="24"/>
        </w:rPr>
        <w:t>VC.animal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0FED" w:rsidRPr="00C90FED">
        <w:rPr>
          <w:rFonts w:ascii="Times New Roman" w:hAnsi="Times New Roman" w:cs="Times New Roman"/>
          <w:sz w:val="24"/>
          <w:szCs w:val="24"/>
        </w:rPr>
        <w:t>VC.run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>)  # Initiali</w:t>
      </w:r>
      <w:r w:rsidR="009D04E4">
        <w:rPr>
          <w:rFonts w:ascii="Times New Roman" w:hAnsi="Times New Roman" w:cs="Times New Roman"/>
          <w:sz w:val="24"/>
          <w:szCs w:val="24"/>
        </w:rPr>
        <w:t>s</w:t>
      </w:r>
      <w:r w:rsidRPr="00C90FED">
        <w:rPr>
          <w:rFonts w:ascii="Times New Roman" w:hAnsi="Times New Roman" w:cs="Times New Roman"/>
          <w:sz w:val="24"/>
          <w:szCs w:val="24"/>
        </w:rPr>
        <w:t xml:space="preserve">e VCs to their true values, i.e. values used to simulate </w:t>
      </w:r>
      <w:r w:rsidR="00832EAA" w:rsidRPr="00C90FED">
        <w:rPr>
          <w:rFonts w:ascii="Times New Roman" w:hAnsi="Times New Roman" w:cs="Times New Roman"/>
          <w:sz w:val="24"/>
          <w:szCs w:val="24"/>
        </w:rPr>
        <w:t xml:space="preserve">the </w:t>
      </w:r>
      <w:r w:rsidRPr="00C90FED">
        <w:rPr>
          <w:rFonts w:ascii="Times New Roman" w:hAnsi="Times New Roman" w:cs="Times New Roman"/>
          <w:sz w:val="24"/>
          <w:szCs w:val="24"/>
        </w:rPr>
        <w:t>dataset</w:t>
      </w:r>
    </w:p>
    <w:p w:rsidR="00C14E30" w:rsidRDefault="005F4E00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0FED">
        <w:rPr>
          <w:rFonts w:ascii="Times New Roman" w:hAnsi="Times New Roman" w:cs="Times New Roman"/>
          <w:sz w:val="24"/>
          <w:szCs w:val="24"/>
        </w:rPr>
        <w:t>oldV</w:t>
      </w:r>
      <w:proofErr w:type="spellEnd"/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</w:t>
      </w:r>
      <w:r w:rsidR="00471634">
        <w:rPr>
          <w:rFonts w:ascii="Times New Roman" w:hAnsi="Times New Roman" w:cs="Times New Roman"/>
          <w:sz w:val="24"/>
          <w:szCs w:val="24"/>
        </w:rPr>
        <w:t>=</w:t>
      </w:r>
      <w:r w:rsidRPr="00C90FED">
        <w:rPr>
          <w:rFonts w:ascii="Times New Roman" w:hAnsi="Times New Roman" w:cs="Times New Roman"/>
          <w:sz w:val="24"/>
          <w:szCs w:val="24"/>
        </w:rPr>
        <w:t xml:space="preserve"> c(0, 0, 0)   # Initiali</w:t>
      </w:r>
      <w:r w:rsidR="009D04E4">
        <w:rPr>
          <w:rFonts w:ascii="Times New Roman" w:hAnsi="Times New Roman" w:cs="Times New Roman"/>
          <w:sz w:val="24"/>
          <w:szCs w:val="24"/>
        </w:rPr>
        <w:t>s</w:t>
      </w:r>
      <w:r w:rsidRPr="00C90FED">
        <w:rPr>
          <w:rFonts w:ascii="Times New Roman" w:hAnsi="Times New Roman" w:cs="Times New Roman"/>
          <w:sz w:val="24"/>
          <w:szCs w:val="24"/>
        </w:rPr>
        <w:t>e all VCs to zero</w:t>
      </w:r>
    </w:p>
    <w:p w:rsidR="00C14E30" w:rsidRDefault="00C14E30" w:rsidP="00431FA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31FA7" w:rsidRDefault="005F4E00" w:rsidP="009B1D11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90FED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&lt;- 1  # Initiali</w:t>
      </w:r>
      <w:r w:rsidR="009D04E4">
        <w:rPr>
          <w:rFonts w:ascii="Times New Roman" w:hAnsi="Times New Roman" w:cs="Times New Roman"/>
          <w:sz w:val="24"/>
          <w:szCs w:val="24"/>
        </w:rPr>
        <w:t>s</w:t>
      </w:r>
      <w:r w:rsidRPr="00C90FED">
        <w:rPr>
          <w:rFonts w:ascii="Times New Roman" w:hAnsi="Times New Roman" w:cs="Times New Roman"/>
          <w:sz w:val="24"/>
          <w:szCs w:val="24"/>
        </w:rPr>
        <w:t>e counter</w:t>
      </w:r>
      <w:r w:rsidR="00431FA7">
        <w:rPr>
          <w:rFonts w:ascii="Times New Roman" w:hAnsi="Times New Roman" w:cs="Times New Roman"/>
          <w:sz w:val="24"/>
          <w:szCs w:val="24"/>
        </w:rPr>
        <w:br w:type="page"/>
      </w:r>
    </w:p>
    <w:p w:rsidR="00431FA7" w:rsidRDefault="00431FA7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#the convergence tolerance is the differences </w:t>
      </w:r>
      <w:r w:rsidR="00136461">
        <w:rPr>
          <w:rFonts w:ascii="Times New Roman" w:hAnsi="Times New Roman" w:cs="Times New Roman"/>
          <w:sz w:val="24"/>
          <w:szCs w:val="24"/>
        </w:rPr>
        <w:t>between</w:t>
      </w:r>
      <w:r w:rsidR="009B1D11">
        <w:rPr>
          <w:rFonts w:ascii="Times New Roman" w:hAnsi="Times New Roman" w:cs="Times New Roman"/>
          <w:sz w:val="24"/>
          <w:szCs w:val="24"/>
        </w:rPr>
        <w:t xml:space="preserve"> </w:t>
      </w:r>
      <w:r w:rsidR="00136461">
        <w:rPr>
          <w:rFonts w:ascii="Times New Roman" w:hAnsi="Times New Roman" w:cs="Times New Roman"/>
          <w:sz w:val="24"/>
          <w:szCs w:val="24"/>
        </w:rPr>
        <w:t xml:space="preserve">the current </w:t>
      </w:r>
      <w:r w:rsidR="00471634">
        <w:rPr>
          <w:rFonts w:ascii="Times New Roman" w:hAnsi="Times New Roman" w:cs="Times New Roman"/>
          <w:sz w:val="24"/>
          <w:szCs w:val="24"/>
        </w:rPr>
        <w:t>variance component estimates and the previous variance component estimates are less than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471634">
        <w:rPr>
          <w:rFonts w:ascii="Times New Roman" w:hAnsi="Times New Roman" w:cs="Times New Roman"/>
          <w:sz w:val="24"/>
          <w:szCs w:val="24"/>
        </w:rPr>
        <w:t>e-7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4B14" w:rsidRPr="00C90FED" w:rsidRDefault="00DB4B14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90FE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newV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oldV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>) &gt;1e-7){</w:t>
      </w:r>
      <w:r w:rsidR="00431F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4B14" w:rsidRPr="00C90FED" w:rsidRDefault="00DB4B14" w:rsidP="00431F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0FED">
        <w:rPr>
          <w:rFonts w:ascii="Times New Roman" w:hAnsi="Times New Roman" w:cs="Times New Roman"/>
          <w:sz w:val="24"/>
          <w:szCs w:val="24"/>
        </w:rPr>
        <w:t>oldV</w:t>
      </w:r>
      <w:proofErr w:type="spellEnd"/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NewV</w:t>
      </w:r>
      <w:proofErr w:type="spellEnd"/>
    </w:p>
    <w:p w:rsidR="00DB4B14" w:rsidRPr="00C90FED" w:rsidRDefault="00C90FED" w:rsidP="00431F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>EMS</w:t>
      </w:r>
      <w:r w:rsidR="00DB4B14" w:rsidRPr="00C90FED">
        <w:rPr>
          <w:rFonts w:ascii="Times New Roman" w:hAnsi="Times New Roman" w:cs="Times New Roman"/>
          <w:sz w:val="24"/>
          <w:szCs w:val="24"/>
        </w:rPr>
        <w:t xml:space="preserve"> = G</w:t>
      </w:r>
      <w:r w:rsidR="007C5DF2" w:rsidRPr="00C90FED">
        <w:rPr>
          <w:rFonts w:ascii="Times New Roman" w:hAnsi="Times New Roman" w:cs="Times New Roman"/>
          <w:sz w:val="24"/>
          <w:szCs w:val="24"/>
        </w:rPr>
        <w:t>’</w:t>
      </w:r>
      <w:r w:rsidR="00DB4B14" w:rsidRPr="00C90FED">
        <w:rPr>
          <w:rFonts w:ascii="Times New Roman" w:hAnsi="Times New Roman" w:cs="Times New Roman"/>
          <w:sz w:val="24"/>
          <w:szCs w:val="24"/>
        </w:rPr>
        <w:t xml:space="preserve"> × </w:t>
      </w:r>
      <w:proofErr w:type="spellStart"/>
      <w:r w:rsidR="00DB4B14" w:rsidRPr="00C90FED">
        <w:rPr>
          <w:rFonts w:ascii="Times New Roman" w:hAnsi="Times New Roman" w:cs="Times New Roman"/>
          <w:sz w:val="24"/>
          <w:szCs w:val="24"/>
        </w:rPr>
        <w:t>oldV</w:t>
      </w:r>
      <w:proofErr w:type="spellEnd"/>
    </w:p>
    <w:p w:rsidR="00DB4B14" w:rsidRPr="00C90FED" w:rsidRDefault="00DB4B14" w:rsidP="00431F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90FED">
        <w:rPr>
          <w:rFonts w:ascii="Times New Roman" w:hAnsi="Times New Roman" w:cs="Times New Roman"/>
          <w:sz w:val="24"/>
          <w:szCs w:val="24"/>
        </w:rPr>
        <w:t>score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</w:t>
      </w:r>
      <w:r w:rsidR="009B0415" w:rsidRPr="00C90FED">
        <w:rPr>
          <w:rFonts w:ascii="Times New Roman" w:hAnsi="Times New Roman" w:cs="Times New Roman"/>
          <w:sz w:val="24"/>
          <w:szCs w:val="24"/>
        </w:rPr>
        <w:t>f</w:t>
      </w:r>
      <w:r w:rsidRPr="00C90FED">
        <w:rPr>
          <w:rFonts w:ascii="Times New Roman" w:hAnsi="Times New Roman" w:cs="Times New Roman"/>
          <w:sz w:val="24"/>
          <w:szCs w:val="24"/>
        </w:rPr>
        <w:t xml:space="preserve">unction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G’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DF ×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MS-EMS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EMS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den>
            </m:f>
          </m:e>
        </m:d>
      </m:oMath>
      <w:r w:rsidRPr="00C90F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4B14" w:rsidRPr="00C90FED" w:rsidRDefault="00DB4B14" w:rsidP="00431F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90FED">
        <w:rPr>
          <w:rFonts w:ascii="Times New Roman" w:hAnsi="Times New Roman" w:cs="Times New Roman"/>
          <w:sz w:val="24"/>
          <w:szCs w:val="24"/>
        </w:rPr>
        <w:t>information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matrix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G’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diag 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EMS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G</m:t>
        </m:r>
      </m:oMath>
    </w:p>
    <w:p w:rsidR="00DB4B14" w:rsidRPr="00C90FED" w:rsidRDefault="00DB4B14" w:rsidP="00431F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0FED">
        <w:rPr>
          <w:rFonts w:ascii="Times New Roman" w:hAnsi="Times New Roman" w:cs="Times New Roman"/>
          <w:sz w:val="24"/>
          <w:szCs w:val="24"/>
        </w:rPr>
        <w:t>newV</w:t>
      </w:r>
      <w:proofErr w:type="spellEnd"/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oldV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 xml:space="preserve"> + (information mat</w:t>
      </w:r>
      <w:r w:rsidR="00854E47" w:rsidRPr="00C90FED">
        <w:rPr>
          <w:rFonts w:ascii="Times New Roman" w:hAnsi="Times New Roman" w:cs="Times New Roman"/>
          <w:sz w:val="24"/>
          <w:szCs w:val="24"/>
        </w:rPr>
        <w:t>r</w:t>
      </w:r>
      <w:r w:rsidRPr="00C90FED">
        <w:rPr>
          <w:rFonts w:ascii="Times New Roman" w:hAnsi="Times New Roman" w:cs="Times New Roman"/>
          <w:sz w:val="24"/>
          <w:szCs w:val="24"/>
        </w:rPr>
        <w:t>ix)</w:t>
      </w:r>
      <w:r w:rsidRPr="00C90FED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C90FED">
        <w:rPr>
          <w:rFonts w:ascii="Times New Roman" w:hAnsi="Times New Roman" w:cs="Times New Roman"/>
          <w:sz w:val="24"/>
          <w:szCs w:val="24"/>
        </w:rPr>
        <w:t xml:space="preserve"> × (score function)</w:t>
      </w:r>
    </w:p>
    <w:p w:rsidR="00D95DF3" w:rsidRPr="00C90FED" w:rsidRDefault="00D95DF3" w:rsidP="00431FA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D95DF3" w:rsidRPr="00C90FED" w:rsidRDefault="00D95DF3" w:rsidP="00431FA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90FE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( counter &gt; 1000 or information matrix is invertible) </w:t>
      </w:r>
    </w:p>
    <w:p w:rsidR="00D95DF3" w:rsidRPr="00C90FED" w:rsidRDefault="00D95DF3" w:rsidP="00431FA7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90FED">
        <w:rPr>
          <w:rFonts w:ascii="Times New Roman" w:hAnsi="Times New Roman" w:cs="Times New Roman"/>
          <w:sz w:val="24"/>
          <w:szCs w:val="24"/>
        </w:rPr>
        <w:t>stop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the iteration </w:t>
      </w:r>
      <w:r w:rsidR="00431FA7">
        <w:rPr>
          <w:rFonts w:ascii="Times New Roman" w:hAnsi="Times New Roman" w:cs="Times New Roman"/>
          <w:sz w:val="24"/>
          <w:szCs w:val="24"/>
        </w:rPr>
        <w:t xml:space="preserve">of the while loop </w:t>
      </w:r>
      <w:r w:rsidRPr="00C90FED">
        <w:rPr>
          <w:rFonts w:ascii="Times New Roman" w:hAnsi="Times New Roman" w:cs="Times New Roman"/>
          <w:sz w:val="24"/>
          <w:szCs w:val="24"/>
        </w:rPr>
        <w:t>and start a brand new simulation dataset</w:t>
      </w:r>
    </w:p>
    <w:p w:rsidR="00D95DF3" w:rsidRPr="00C90FED" w:rsidRDefault="00D95DF3" w:rsidP="00431FA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D95DF3" w:rsidRPr="00C90FED" w:rsidRDefault="00D95DF3" w:rsidP="00431FA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90FED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 = counter +1</w:t>
      </w:r>
    </w:p>
    <w:p w:rsidR="00DB4B14" w:rsidRPr="00C90FED" w:rsidRDefault="00DB4B14" w:rsidP="00431FA7">
      <w:pPr>
        <w:ind w:left="720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F4E00" w:rsidRPr="00C90FED" w:rsidRDefault="00832EAA" w:rsidP="00431FA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 xml:space="preserve">reml.VC = </w:t>
      </w:r>
      <w:proofErr w:type="spellStart"/>
      <w:proofErr w:type="gramStart"/>
      <w:r w:rsidRPr="00C90FED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ED">
        <w:rPr>
          <w:rFonts w:ascii="Times New Roman" w:hAnsi="Times New Roman" w:cs="Times New Roman"/>
          <w:sz w:val="24"/>
          <w:szCs w:val="24"/>
        </w:rPr>
        <w:t xml:space="preserve">reml.VC, </w:t>
      </w:r>
      <w:proofErr w:type="spellStart"/>
      <w:r w:rsidRPr="00C90FED">
        <w:rPr>
          <w:rFonts w:ascii="Times New Roman" w:hAnsi="Times New Roman" w:cs="Times New Roman"/>
          <w:sz w:val="24"/>
          <w:szCs w:val="24"/>
        </w:rPr>
        <w:t>newV</w:t>
      </w:r>
      <w:proofErr w:type="spellEnd"/>
      <w:r w:rsidRPr="00C90FED">
        <w:rPr>
          <w:rFonts w:ascii="Times New Roman" w:hAnsi="Times New Roman" w:cs="Times New Roman"/>
          <w:sz w:val="24"/>
          <w:szCs w:val="24"/>
        </w:rPr>
        <w:t>)</w:t>
      </w:r>
      <w:r w:rsidR="00C90FED" w:rsidRPr="00C90FED">
        <w:rPr>
          <w:rFonts w:ascii="Times New Roman" w:hAnsi="Times New Roman" w:cs="Times New Roman"/>
          <w:sz w:val="24"/>
          <w:szCs w:val="24"/>
        </w:rPr>
        <w:t xml:space="preserve">  #store the </w:t>
      </w:r>
      <w:r w:rsidR="00471634" w:rsidRPr="00C90FED">
        <w:rPr>
          <w:rFonts w:ascii="Times New Roman" w:hAnsi="Times New Roman" w:cs="Times New Roman"/>
          <w:sz w:val="24"/>
          <w:szCs w:val="24"/>
        </w:rPr>
        <w:t>estimates</w:t>
      </w:r>
      <w:r w:rsidR="00C90FED" w:rsidRPr="00C90FED">
        <w:rPr>
          <w:rFonts w:ascii="Times New Roman" w:hAnsi="Times New Roman" w:cs="Times New Roman"/>
          <w:sz w:val="24"/>
          <w:szCs w:val="24"/>
        </w:rPr>
        <w:t xml:space="preserve"> in</w:t>
      </w:r>
      <w:r w:rsidR="00471634">
        <w:rPr>
          <w:rFonts w:ascii="Times New Roman" w:hAnsi="Times New Roman" w:cs="Times New Roman"/>
          <w:sz w:val="24"/>
          <w:szCs w:val="24"/>
        </w:rPr>
        <w:t>to</w:t>
      </w:r>
      <w:r w:rsidR="00C90FED" w:rsidRPr="00C90FED">
        <w:rPr>
          <w:rFonts w:ascii="Times New Roman" w:hAnsi="Times New Roman" w:cs="Times New Roman"/>
          <w:sz w:val="24"/>
          <w:szCs w:val="24"/>
        </w:rPr>
        <w:t xml:space="preserve"> a matrix </w:t>
      </w:r>
    </w:p>
    <w:p w:rsidR="00D95DF3" w:rsidRPr="00C90FED" w:rsidRDefault="005F4E00">
      <w:pPr>
        <w:rPr>
          <w:rFonts w:ascii="Times New Roman" w:hAnsi="Times New Roman" w:cs="Times New Roman"/>
          <w:sz w:val="24"/>
          <w:szCs w:val="24"/>
        </w:rPr>
      </w:pPr>
      <w:r w:rsidRPr="00C90FED">
        <w:rPr>
          <w:rFonts w:ascii="Times New Roman" w:hAnsi="Times New Roman" w:cs="Times New Roman"/>
          <w:sz w:val="24"/>
          <w:szCs w:val="24"/>
        </w:rPr>
        <w:t>}</w:t>
      </w:r>
    </w:p>
    <w:p w:rsidR="00832EAA" w:rsidRPr="00C90FED" w:rsidRDefault="00832EAA">
      <w:pPr>
        <w:rPr>
          <w:rFonts w:ascii="Times New Roman" w:hAnsi="Times New Roman" w:cs="Times New Roman"/>
          <w:sz w:val="24"/>
          <w:szCs w:val="24"/>
        </w:rPr>
      </w:pPr>
    </w:p>
    <w:p w:rsidR="00832EAA" w:rsidRPr="00C90FED" w:rsidRDefault="0047163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apply(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reml.VC, 2, mean) #each variance components estimates, i.e.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, 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C90F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are then obtain</w:t>
      </w:r>
      <w:r w:rsidR="003853AE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832EAA" w:rsidRPr="00C90FED">
        <w:rPr>
          <w:rFonts w:ascii="Times New Roman" w:hAnsi="Times New Roman" w:cs="Times New Roman"/>
          <w:sz w:val="24"/>
          <w:szCs w:val="24"/>
        </w:rPr>
        <w:t xml:space="preserve">the means </w:t>
      </w:r>
      <w:r>
        <w:rPr>
          <w:rFonts w:ascii="Times New Roman" w:hAnsi="Times New Roman" w:cs="Times New Roman"/>
          <w:sz w:val="24"/>
          <w:szCs w:val="24"/>
        </w:rPr>
        <w:t xml:space="preserve">of the variance components estimates </w:t>
      </w:r>
      <w:r w:rsidR="00312215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312215">
        <w:rPr>
          <w:rFonts w:ascii="Times New Roman" w:hAnsi="Times New Roman" w:cs="Times New Roman"/>
          <w:sz w:val="24"/>
          <w:szCs w:val="24"/>
        </w:rPr>
        <w:t>10000</w:t>
      </w:r>
      <w:r>
        <w:rPr>
          <w:rFonts w:ascii="Times New Roman" w:hAnsi="Times New Roman" w:cs="Times New Roman"/>
          <w:sz w:val="24"/>
          <w:szCs w:val="24"/>
        </w:rPr>
        <w:t xml:space="preserve"> simulated datasets</w:t>
      </w:r>
    </w:p>
    <w:sectPr w:rsidR="00832EAA" w:rsidRPr="00C90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B14"/>
    <w:rsid w:val="00052F1C"/>
    <w:rsid w:val="00132471"/>
    <w:rsid w:val="00136461"/>
    <w:rsid w:val="001868FB"/>
    <w:rsid w:val="00195C80"/>
    <w:rsid w:val="002053A3"/>
    <w:rsid w:val="00312215"/>
    <w:rsid w:val="00366B3A"/>
    <w:rsid w:val="003853AE"/>
    <w:rsid w:val="00386153"/>
    <w:rsid w:val="003D057B"/>
    <w:rsid w:val="00404F14"/>
    <w:rsid w:val="00431FA7"/>
    <w:rsid w:val="00471634"/>
    <w:rsid w:val="00577EA9"/>
    <w:rsid w:val="005C5F1A"/>
    <w:rsid w:val="005F4E00"/>
    <w:rsid w:val="0063262E"/>
    <w:rsid w:val="007B39F7"/>
    <w:rsid w:val="007C5DF2"/>
    <w:rsid w:val="00814F6F"/>
    <w:rsid w:val="00832EAA"/>
    <w:rsid w:val="00851BA7"/>
    <w:rsid w:val="00854E47"/>
    <w:rsid w:val="00926B0C"/>
    <w:rsid w:val="0094375B"/>
    <w:rsid w:val="009B0415"/>
    <w:rsid w:val="009B1D11"/>
    <w:rsid w:val="009C3431"/>
    <w:rsid w:val="009D04E4"/>
    <w:rsid w:val="00AF3249"/>
    <w:rsid w:val="00AF5392"/>
    <w:rsid w:val="00B07002"/>
    <w:rsid w:val="00BC10D6"/>
    <w:rsid w:val="00C14E30"/>
    <w:rsid w:val="00C35B61"/>
    <w:rsid w:val="00C572FE"/>
    <w:rsid w:val="00C90FED"/>
    <w:rsid w:val="00CB2103"/>
    <w:rsid w:val="00CC45D0"/>
    <w:rsid w:val="00D95DF3"/>
    <w:rsid w:val="00DB4B14"/>
    <w:rsid w:val="00E4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B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B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6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B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B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6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790FB-B392-4330-B032-A973AA57E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6946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Chang</dc:creator>
  <cp:lastModifiedBy>krug001</cp:lastModifiedBy>
  <cp:revision>4</cp:revision>
  <cp:lastPrinted>2012-04-23T22:54:00Z</cp:lastPrinted>
  <dcterms:created xsi:type="dcterms:W3CDTF">2012-04-24T04:12:00Z</dcterms:created>
  <dcterms:modified xsi:type="dcterms:W3CDTF">2012-04-24T05:06:00Z</dcterms:modified>
</cp:coreProperties>
</file>