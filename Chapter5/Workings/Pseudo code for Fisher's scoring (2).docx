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D0" w:rsidRPr="00C90FED" w:rsidRDefault="00CC45D0">
      <w:pPr>
        <w:rPr>
          <w:rFonts w:ascii="Times New Roman" w:hAnsi="Times New Roman" w:cs="Times New Roman"/>
          <w:b/>
          <w:sz w:val="24"/>
          <w:szCs w:val="24"/>
        </w:rPr>
      </w:pPr>
    </w:p>
    <w:p w:rsidR="00CC45D0" w:rsidRPr="00CB22E5" w:rsidRDefault="00926B0C" w:rsidP="00CC45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Using an example design from an </w:t>
      </w:r>
      <w:proofErr w:type="spellStart"/>
      <w:r w:rsidRPr="00CB22E5">
        <w:rPr>
          <w:rFonts w:ascii="Times New Roman" w:hAnsi="Times New Roman" w:cs="Times New Roman"/>
          <w:b/>
          <w:sz w:val="24"/>
          <w:szCs w:val="24"/>
          <w:u w:val="single"/>
        </w:rPr>
        <w:t>iTRAQ</w:t>
      </w:r>
      <w:proofErr w:type="spellEnd"/>
      <w:r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experiment</w:t>
      </w:r>
      <w:r w:rsid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illustrate the Fisher’s scoring algorithm</w:t>
      </w:r>
    </w:p>
    <w:p w:rsidR="00CB22E5" w:rsidRPr="00CB22E5" w:rsidRDefault="00CB22E5" w:rsidP="00CB22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Experimental design</w:t>
      </w:r>
    </w:p>
    <w:p w:rsidR="00926B0C" w:rsidRPr="00C90FED" w:rsidRDefault="00926B0C" w:rsidP="00F537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This experiment consists of a completely randomised design with 8 animals and 2 treatments for </w:t>
      </w:r>
      <w:r w:rsidR="002D6BF4">
        <w:rPr>
          <w:rFonts w:ascii="Times New Roman" w:hAnsi="Times New Roman" w:cs="Times New Roman"/>
          <w:sz w:val="24"/>
          <w:szCs w:val="24"/>
        </w:rPr>
        <w:t xml:space="preserve">the </w:t>
      </w:r>
      <w:r w:rsidRPr="00C90FED">
        <w:rPr>
          <w:rFonts w:ascii="Times New Roman" w:hAnsi="Times New Roman" w:cs="Times New Roman"/>
          <w:sz w:val="24"/>
          <w:szCs w:val="24"/>
        </w:rPr>
        <w:t xml:space="preserve">first phase, and </w:t>
      </w:r>
      <w:r w:rsidR="00431FA7">
        <w:rPr>
          <w:rFonts w:ascii="Times New Roman" w:hAnsi="Times New Roman" w:cs="Times New Roman"/>
          <w:sz w:val="24"/>
          <w:szCs w:val="24"/>
        </w:rPr>
        <w:t xml:space="preserve">a </w:t>
      </w:r>
      <w:r w:rsidRPr="00C90FED">
        <w:rPr>
          <w:rFonts w:ascii="Times New Roman" w:hAnsi="Times New Roman" w:cs="Times New Roman"/>
          <w:sz w:val="24"/>
          <w:szCs w:val="24"/>
        </w:rPr>
        <w:t xml:space="preserve">4-by-4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iTRAQ</w:t>
      </w:r>
      <w:proofErr w:type="spellEnd"/>
      <w:r w:rsidR="002D6BF4">
        <w:rPr>
          <w:rFonts w:ascii="Times New Roman" w:hAnsi="Times New Roman" w:cs="Times New Roman"/>
          <w:sz w:val="24"/>
          <w:szCs w:val="24"/>
        </w:rPr>
        <w:t xml:space="preserve"> experiment for the second phase</w:t>
      </w:r>
      <w:r w:rsidRPr="00C90FED">
        <w:rPr>
          <w:rFonts w:ascii="Times New Roman" w:hAnsi="Times New Roman" w:cs="Times New Roman"/>
          <w:sz w:val="24"/>
          <w:szCs w:val="24"/>
        </w:rPr>
        <w:t>.</w:t>
      </w:r>
    </w:p>
    <w:p w:rsidR="00926B0C" w:rsidRPr="00C90FED" w:rsidRDefault="00F53776" w:rsidP="00F5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shows the allocation of disease status (</w:t>
      </w:r>
      <w:r w:rsidRPr="004730CE">
        <w:rPr>
          <w:rFonts w:ascii="Times New Roman" w:hAnsi="Times New Roman" w:cs="Times New Roman"/>
          <w:b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trol and </w:t>
      </w:r>
      <w:r w:rsidR="004730CE" w:rsidRPr="004730CE">
        <w:rPr>
          <w:rFonts w:ascii="Times New Roman" w:hAnsi="Times New Roman" w:cs="Times New Roman"/>
          <w:b/>
          <w:sz w:val="24"/>
          <w:szCs w:val="24"/>
        </w:rPr>
        <w:t>Dis</w:t>
      </w:r>
      <w:r w:rsidR="004730CE">
        <w:rPr>
          <w:rFonts w:ascii="Times New Roman" w:hAnsi="Times New Roman" w:cs="Times New Roman"/>
          <w:sz w:val="24"/>
          <w:szCs w:val="24"/>
        </w:rPr>
        <w:t>eased</w:t>
      </w:r>
      <w:r>
        <w:rPr>
          <w:rFonts w:ascii="Times New Roman" w:hAnsi="Times New Roman" w:cs="Times New Roman"/>
          <w:sz w:val="24"/>
          <w:szCs w:val="24"/>
        </w:rPr>
        <w:t>) to run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tags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iTRAQ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experiment</w:t>
      </w:r>
      <w:del w:id="0" w:author="krug001" w:date="2012-04-30T14:31:00Z">
        <w:r w:rsidDel="00E96EAE">
          <w:rPr>
            <w:rFonts w:ascii="Times New Roman" w:hAnsi="Times New Roman" w:cs="Times New Roman"/>
            <w:sz w:val="24"/>
            <w:szCs w:val="24"/>
          </w:rPr>
          <w:delText>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Since </w:t>
      </w:r>
      <w:r w:rsidR="004730CE">
        <w:rPr>
          <w:rFonts w:ascii="Times New Roman" w:hAnsi="Times New Roman" w:cs="Times New Roman"/>
          <w:sz w:val="24"/>
          <w:szCs w:val="24"/>
        </w:rPr>
        <w:t>each disease status</w:t>
      </w:r>
      <w:r>
        <w:rPr>
          <w:rFonts w:ascii="Times New Roman" w:hAnsi="Times New Roman" w:cs="Times New Roman"/>
          <w:sz w:val="24"/>
          <w:szCs w:val="24"/>
        </w:rPr>
        <w:t xml:space="preserve"> occur</w:t>
      </w:r>
      <w:r w:rsidR="004730CE">
        <w:rPr>
          <w:rFonts w:ascii="Times New Roman" w:hAnsi="Times New Roman" w:cs="Times New Roman"/>
          <w:sz w:val="24"/>
          <w:szCs w:val="24"/>
        </w:rPr>
        <w:t>s exactly twice in every run</w:t>
      </w:r>
      <w:r>
        <w:rPr>
          <w:rFonts w:ascii="Times New Roman" w:hAnsi="Times New Roman" w:cs="Times New Roman"/>
          <w:sz w:val="24"/>
          <w:szCs w:val="24"/>
        </w:rPr>
        <w:t xml:space="preserve"> and tag,</w:t>
      </w:r>
      <w:r w:rsidR="004730CE">
        <w:rPr>
          <w:rFonts w:ascii="Times New Roman" w:hAnsi="Times New Roman" w:cs="Times New Roman"/>
          <w:sz w:val="24"/>
          <w:szCs w:val="24"/>
        </w:rPr>
        <w:t xml:space="preserve"> the disease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30C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orthogonal to both runs and tags.</w:t>
      </w:r>
    </w:p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696"/>
        <w:gridCol w:w="696"/>
        <w:gridCol w:w="696"/>
        <w:gridCol w:w="696"/>
      </w:tblGrid>
      <w:tr w:rsidR="00926B0C" w:rsidRPr="00C90FED" w:rsidTr="00CB2103">
        <w:tc>
          <w:tcPr>
            <w:tcW w:w="737" w:type="dxa"/>
            <w:vMerge w:val="restart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2784" w:type="dxa"/>
            <w:gridSpan w:val="4"/>
          </w:tcPr>
          <w:p w:rsidR="00926B0C" w:rsidRPr="00C90FED" w:rsidRDefault="00926B0C" w:rsidP="00CB21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</w:tr>
      <w:tr w:rsidR="00926B0C" w:rsidRPr="00C90FED" w:rsidTr="00CB2103">
        <w:tc>
          <w:tcPr>
            <w:tcW w:w="737" w:type="dxa"/>
            <w:vMerge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</w:tr>
    </w:tbl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B0C" w:rsidRPr="00C90FED" w:rsidRDefault="00F53776" w:rsidP="00CD45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shows the allocation of animals (1</w:t>
      </w:r>
      <w:r w:rsidR="004730CE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8) to run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4730CE">
        <w:rPr>
          <w:rFonts w:ascii="Times New Roman" w:hAnsi="Times New Roman" w:cs="Times New Roman"/>
          <w:sz w:val="24"/>
          <w:szCs w:val="24"/>
        </w:rPr>
        <w:t xml:space="preserve"> tags</w:t>
      </w:r>
      <w:r>
        <w:rPr>
          <w:rFonts w:ascii="Times New Roman" w:hAnsi="Times New Roman" w:cs="Times New Roman"/>
          <w:sz w:val="24"/>
          <w:szCs w:val="24"/>
        </w:rPr>
        <w:t>. For this design, Run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 and 2 contain Animal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 w:rsidR="00CD450D">
        <w:rPr>
          <w:rFonts w:ascii="Times New Roman" w:hAnsi="Times New Roman" w:cs="Times New Roman"/>
          <w:sz w:val="24"/>
          <w:szCs w:val="24"/>
        </w:rPr>
        <w:t xml:space="preserve"> 1 to 4; </w:t>
      </w:r>
      <w:r>
        <w:rPr>
          <w:rFonts w:ascii="Times New Roman" w:hAnsi="Times New Roman" w:cs="Times New Roman"/>
          <w:sz w:val="24"/>
          <w:szCs w:val="24"/>
        </w:rPr>
        <w:t>Run</w:t>
      </w:r>
      <w:ins w:id="1" w:author="krug001" w:date="2012-04-30T14:32:00Z">
        <w:r w:rsidR="00E96EAE">
          <w:rPr>
            <w:rFonts w:ascii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hAnsi="Times New Roman" w:cs="Times New Roman"/>
          <w:sz w:val="24"/>
          <w:szCs w:val="24"/>
        </w:rPr>
        <w:t xml:space="preserve"> 3 and 4 </w:t>
      </w:r>
      <w:r w:rsidR="00CD450D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 xml:space="preserve"> Animal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5 to 8, hence </w:t>
      </w:r>
      <w:del w:id="2" w:author="krug001" w:date="2012-04-30T14:32:00Z">
        <w:r w:rsidDel="00E96EAE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animals are not orthogonal to runs. Similarly, </w:t>
      </w:r>
      <w:r w:rsidRPr="00CD450D">
        <w:rPr>
          <w:rFonts w:ascii="Times New Roman" w:hAnsi="Times New Roman" w:cs="Times New Roman"/>
          <w:sz w:val="24"/>
          <w:szCs w:val="24"/>
        </w:rPr>
        <w:t>Tag</w:t>
      </w:r>
      <w:r w:rsidR="004730CE" w:rsidRPr="00CD450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114 and 116 contain Animal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1, 3, 5 and 7 and Tag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115 and 117 contain Animal</w:t>
      </w:r>
      <w:r w:rsidR="004730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2, 4, 6, and 8, hence the animals are also not orthogonal to tags. </w:t>
      </w:r>
    </w:p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696"/>
        <w:gridCol w:w="696"/>
        <w:gridCol w:w="696"/>
        <w:gridCol w:w="696"/>
      </w:tblGrid>
      <w:tr w:rsidR="00926B0C" w:rsidRPr="00C90FED" w:rsidTr="00CB2103">
        <w:tc>
          <w:tcPr>
            <w:tcW w:w="737" w:type="dxa"/>
            <w:vMerge w:val="restart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2784" w:type="dxa"/>
            <w:gridSpan w:val="4"/>
          </w:tcPr>
          <w:p w:rsidR="00926B0C" w:rsidRPr="00C90FED" w:rsidRDefault="00926B0C" w:rsidP="00CB21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</w:tr>
      <w:tr w:rsidR="00926B0C" w:rsidRPr="00C90FED" w:rsidTr="00CB2103">
        <w:tc>
          <w:tcPr>
            <w:tcW w:w="737" w:type="dxa"/>
            <w:vMerge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431FA7" w:rsidRDefault="00431FA7" w:rsidP="00431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D93" w:rsidRDefault="00097D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CB22E5" w:rsidRPr="00CB22E5" w:rsidRDefault="00CB22E5" w:rsidP="00CB22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Linear model</w:t>
      </w:r>
    </w:p>
    <w:p w:rsidR="00E77A3F" w:rsidRPr="00C90FED" w:rsidRDefault="00E77A3F" w:rsidP="00E77A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denote </w:t>
      </w:r>
      <w:r w:rsidRPr="00C90FED">
        <w:rPr>
          <w:rFonts w:ascii="Times New Roman" w:hAnsi="Times New Roman" w:cs="Times New Roman"/>
          <w:sz w:val="24"/>
          <w:szCs w:val="24"/>
        </w:rPr>
        <w:t>the abundance</w:t>
      </w:r>
      <w:r>
        <w:rPr>
          <w:rFonts w:ascii="Times New Roman" w:hAnsi="Times New Roman" w:cs="Times New Roman"/>
          <w:sz w:val="24"/>
          <w:szCs w:val="24"/>
        </w:rPr>
        <w:t xml:space="preserve"> of a nominal </w:t>
      </w:r>
      <w:r w:rsidRPr="00C90FED">
        <w:rPr>
          <w:rFonts w:ascii="Times New Roman" w:hAnsi="Times New Roman" w:cs="Times New Roman"/>
          <w:sz w:val="24"/>
          <w:szCs w:val="24"/>
        </w:rPr>
        <w:t xml:space="preserve">protein </w:t>
      </w:r>
      <w:r>
        <w:rPr>
          <w:rFonts w:ascii="Times New Roman" w:hAnsi="Times New Roman" w:cs="Times New Roman"/>
          <w:sz w:val="24"/>
          <w:szCs w:val="24"/>
        </w:rPr>
        <w:t xml:space="preserve">in the proteomic sample from animal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with disease status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labelled with iTRAQ tag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assayed 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>. T</w:t>
      </w:r>
      <w:r w:rsidRPr="00C90FED">
        <w:rPr>
          <w:rFonts w:ascii="Times New Roman" w:hAnsi="Times New Roman" w:cs="Times New Roman"/>
          <w:sz w:val="24"/>
          <w:szCs w:val="24"/>
        </w:rPr>
        <w:t xml:space="preserve">he linear model </w:t>
      </w:r>
      <w:r>
        <w:rPr>
          <w:rFonts w:ascii="Times New Roman" w:hAnsi="Times New Roman" w:cs="Times New Roman"/>
          <w:sz w:val="24"/>
          <w:szCs w:val="24"/>
        </w:rPr>
        <w:t xml:space="preserve">for the above design </w:t>
      </w:r>
      <w:r w:rsidRPr="00C90FED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C90FED">
        <w:rPr>
          <w:rFonts w:ascii="Times New Roman" w:hAnsi="Times New Roman" w:cs="Times New Roman"/>
          <w:sz w:val="24"/>
          <w:szCs w:val="24"/>
        </w:rPr>
        <w:t>be written as</w:t>
      </w:r>
    </w:p>
    <w:p w:rsidR="00431FA7" w:rsidRPr="00C90FED" w:rsidRDefault="00E96EAE" w:rsidP="00431F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ijkl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μ+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ijkl</m:t>
              </m:r>
            </m:sub>
          </m:sSub>
        </m:oMath>
      </m:oMathPara>
    </w:p>
    <w:p w:rsidR="00431FA7" w:rsidRPr="00C90FED" w:rsidRDefault="00431FA7" w:rsidP="00431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(i=diseased, control;j=114, …, 117;k=1,…,4;l=1,…, 8)</m:t>
          </m:r>
        </m:oMath>
      </m:oMathPara>
    </w:p>
    <w:p w:rsidR="00E77A3F" w:rsidRPr="00C90FED" w:rsidRDefault="00E77A3F" w:rsidP="00E77A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µ denotes the </w:t>
      </w:r>
      <w:r>
        <w:rPr>
          <w:rFonts w:ascii="Times New Roman" w:hAnsi="Times New Roman" w:cs="Times New Roman"/>
          <w:sz w:val="24"/>
          <w:szCs w:val="24"/>
        </w:rPr>
        <w:t>overall</w:t>
      </w:r>
      <w:r w:rsidRPr="00C90FED">
        <w:rPr>
          <w:rFonts w:ascii="Times New Roman" w:hAnsi="Times New Roman" w:cs="Times New Roman"/>
          <w:sz w:val="24"/>
          <w:szCs w:val="24"/>
        </w:rPr>
        <w:t xml:space="preserve"> mean</w:t>
      </w:r>
      <w:r>
        <w:rPr>
          <w:rFonts w:ascii="Times New Roman" w:hAnsi="Times New Roman" w:cs="Times New Roman"/>
          <w:sz w:val="24"/>
          <w:szCs w:val="24"/>
        </w:rPr>
        <w:t xml:space="preserve"> abundance of the nominal protein</w:t>
      </w:r>
      <w:r w:rsidRPr="00C9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τ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γ</w:t>
      </w:r>
      <w:r w:rsidRPr="009D04E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denote the fixed effects of disease status </w:t>
      </w:r>
      <w:r w:rsidRPr="00C90FED">
        <w:rPr>
          <w:rFonts w:ascii="Times New Roman" w:hAnsi="Times New Roman" w:cs="Times New Roman"/>
          <w:i/>
          <w:sz w:val="24"/>
          <w:szCs w:val="24"/>
        </w:rPr>
        <w:t>i</w:t>
      </w:r>
      <w:r w:rsidRPr="00C90FED">
        <w:rPr>
          <w:rFonts w:ascii="Times New Roman" w:hAnsi="Times New Roman" w:cs="Times New Roman"/>
          <w:sz w:val="24"/>
          <w:szCs w:val="24"/>
        </w:rPr>
        <w:t xml:space="preserve"> and tag </w:t>
      </w:r>
      <w:r w:rsidRPr="00C90FED">
        <w:rPr>
          <w:rFonts w:ascii="Times New Roman" w:hAnsi="Times New Roman" w:cs="Times New Roman"/>
          <w:i/>
          <w:sz w:val="24"/>
          <w:szCs w:val="24"/>
        </w:rPr>
        <w:t>j</w:t>
      </w:r>
      <w:r w:rsidRPr="00C90FED">
        <w:rPr>
          <w:rFonts w:ascii="Times New Roman" w:hAnsi="Times New Roman" w:cs="Times New Roman"/>
          <w:sz w:val="24"/>
          <w:szCs w:val="24"/>
        </w:rPr>
        <w:t>, respectively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R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, A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C9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ε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ijkl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denote the random effects of run </w:t>
      </w:r>
      <w:r w:rsidRPr="00C90FED">
        <w:rPr>
          <w:rFonts w:ascii="Times New Roman" w:hAnsi="Times New Roman" w:cs="Times New Roman"/>
          <w:i/>
          <w:sz w:val="24"/>
          <w:szCs w:val="24"/>
        </w:rPr>
        <w:t>k</w:t>
      </w:r>
      <w:r w:rsidRPr="00C90FED">
        <w:rPr>
          <w:rFonts w:ascii="Times New Roman" w:hAnsi="Times New Roman" w:cs="Times New Roman"/>
          <w:sz w:val="24"/>
          <w:szCs w:val="24"/>
        </w:rPr>
        <w:t xml:space="preserve">, animal </w:t>
      </w:r>
      <w:r w:rsidRPr="00C90FED">
        <w:rPr>
          <w:rFonts w:ascii="Times New Roman" w:hAnsi="Times New Roman" w:cs="Times New Roman"/>
          <w:i/>
          <w:sz w:val="24"/>
          <w:szCs w:val="24"/>
        </w:rPr>
        <w:t>l</w:t>
      </w:r>
      <w:r w:rsidRPr="00C90FED">
        <w:rPr>
          <w:rFonts w:ascii="Times New Roman" w:hAnsi="Times New Roman" w:cs="Times New Roman"/>
          <w:sz w:val="24"/>
          <w:szCs w:val="24"/>
        </w:rPr>
        <w:t xml:space="preserve"> and measurement error, respectively. These random effects are assumed to be</w:t>
      </w:r>
      <w:r>
        <w:rPr>
          <w:rFonts w:ascii="Times New Roman" w:hAnsi="Times New Roman" w:cs="Times New Roman"/>
          <w:sz w:val="24"/>
          <w:szCs w:val="24"/>
        </w:rPr>
        <w:t xml:space="preserve"> mutually uncorrelated and</w:t>
      </w:r>
      <w:r w:rsidRPr="00C90FED">
        <w:rPr>
          <w:rFonts w:ascii="Times New Roman" w:hAnsi="Times New Roman" w:cs="Times New Roman"/>
          <w:sz w:val="24"/>
          <w:szCs w:val="24"/>
        </w:rPr>
        <w:t xml:space="preserve"> normally distributed with mean zero and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 xml:space="preserve">variances </w:t>
      </w:r>
      <w:proofErr w:type="gramEnd"/>
      <w:del w:id="3" w:author="krug001" w:date="2012-04-30T14:33:00Z">
        <w:r w:rsidRPr="00C90FED" w:rsidDel="00E96EAE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77A3F" w:rsidRDefault="00E77A3F" w:rsidP="00E77A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B22E5" w:rsidRPr="00CB22E5" w:rsidRDefault="00CB22E5" w:rsidP="00CB22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ANOVA table</w:t>
      </w:r>
    </w:p>
    <w:p w:rsidR="00E77A3F" w:rsidRPr="00C90FED" w:rsidRDefault="00E77A3F" w:rsidP="004730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following table shows the </w:t>
      </w:r>
      <w:r w:rsidRPr="00C90FED">
        <w:rPr>
          <w:rFonts w:ascii="Times New Roman" w:hAnsi="Times New Roman" w:cs="Times New Roman"/>
          <w:sz w:val="24"/>
          <w:szCs w:val="24"/>
        </w:rPr>
        <w:t>theoretical ANOVA</w:t>
      </w:r>
      <w:r w:rsidR="00527A6F">
        <w:rPr>
          <w:rFonts w:ascii="Times New Roman" w:hAnsi="Times New Roman" w:cs="Times New Roman"/>
          <w:sz w:val="24"/>
          <w:szCs w:val="24"/>
        </w:rPr>
        <w:t>,</w:t>
      </w:r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527A6F">
        <w:rPr>
          <w:rFonts w:ascii="Times New Roman" w:hAnsi="Times New Roman" w:cs="Times New Roman"/>
          <w:sz w:val="24"/>
          <w:szCs w:val="24"/>
        </w:rPr>
        <w:t>with</w:t>
      </w:r>
      <w:r w:rsidR="001721DD">
        <w:rPr>
          <w:rFonts w:ascii="Times New Roman" w:hAnsi="Times New Roman" w:cs="Times New Roman"/>
          <w:sz w:val="24"/>
          <w:szCs w:val="24"/>
        </w:rPr>
        <w:t xml:space="preserve"> the expected mean square (EMS)</w:t>
      </w:r>
      <w:r w:rsidR="00527A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correspond</w:t>
      </w:r>
      <w:r w:rsidR="004730C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to the above design.</w:t>
      </w:r>
      <w:r w:rsidR="004730CE">
        <w:rPr>
          <w:rFonts w:ascii="Times New Roman" w:hAnsi="Times New Roman" w:cs="Times New Roman"/>
          <w:sz w:val="24"/>
          <w:szCs w:val="24"/>
        </w:rPr>
        <w:t xml:space="preserve"> </w:t>
      </w:r>
      <w:del w:id="4" w:author="krug001" w:date="2012-04-30T14:34:00Z">
        <w:r w:rsidR="00B855ED" w:rsidDel="00E96EAE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B855ED">
        <w:rPr>
          <w:rFonts w:ascii="Times New Roman" w:hAnsi="Times New Roman" w:cs="Times New Roman"/>
          <w:sz w:val="24"/>
          <w:szCs w:val="24"/>
        </w:rPr>
        <w:t xml:space="preserve">DF </w:t>
      </w:r>
      <w:del w:id="5" w:author="krug001" w:date="2012-04-30T14:34:00Z">
        <w:r w:rsidR="00B855ED" w:rsidDel="00E96EAE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ins w:id="6" w:author="krug001" w:date="2012-04-30T14:34:00Z">
        <w:r w:rsidR="00E96EAE">
          <w:rPr>
            <w:rFonts w:ascii="Times New Roman" w:hAnsi="Times New Roman" w:cs="Times New Roman"/>
            <w:sz w:val="24"/>
            <w:szCs w:val="24"/>
          </w:rPr>
          <w:t xml:space="preserve">denotes </w:t>
        </w:r>
      </w:ins>
      <w:r w:rsidR="00B855ED">
        <w:rPr>
          <w:rFonts w:ascii="Times New Roman" w:hAnsi="Times New Roman" w:cs="Times New Roman"/>
          <w:sz w:val="24"/>
          <w:szCs w:val="24"/>
        </w:rPr>
        <w:t>the degrees of freedom. The</w:t>
      </w:r>
      <w:ins w:id="7" w:author="krug001" w:date="2012-04-30T14:34:00Z">
        <w:r w:rsidR="00E96EAE">
          <w:rPr>
            <w:rFonts w:ascii="Times New Roman" w:hAnsi="Times New Roman" w:cs="Times New Roman"/>
            <w:sz w:val="24"/>
            <w:szCs w:val="24"/>
          </w:rPr>
          <w:t xml:space="preserve"> </w:t>
        </w: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</m:oMath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>th</w:t>
        </w:r>
      </w:ins>
      <w:r w:rsidR="00B855ED">
        <w:rPr>
          <w:rFonts w:ascii="Times New Roman" w:hAnsi="Times New Roman" w:cs="Times New Roman"/>
          <w:sz w:val="24"/>
          <w:szCs w:val="24"/>
        </w:rPr>
        <w:t xml:space="preserve"> mean square</w:t>
      </w:r>
      <w:del w:id="8" w:author="krug001" w:date="2012-04-30T14:34:00Z">
        <w:r w:rsidR="00B855ED" w:rsidDel="00E96EAE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B855ED">
        <w:rPr>
          <w:rFonts w:ascii="Times New Roman" w:hAnsi="Times New Roman" w:cs="Times New Roman"/>
          <w:sz w:val="24"/>
          <w:szCs w:val="24"/>
        </w:rPr>
        <w:t xml:space="preserve"> (MS), denoted </w:t>
      </w:r>
      <w:del w:id="9" w:author="krug001" w:date="2012-04-30T14:34:00Z">
        <w:r w:rsidR="00B855ED" w:rsidDel="00E96EAE">
          <w:rPr>
            <w:rFonts w:ascii="Times New Roman" w:hAnsi="Times New Roman" w:cs="Times New Roman"/>
            <w:sz w:val="24"/>
            <w:szCs w:val="24"/>
          </w:rPr>
          <w:delText>as</w:delText>
        </w:r>
        <w:r w:rsidR="004730CE" w:rsidDel="00E96EA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0" w:author="krug001" w:date="2012-04-30T14:34:00Z">
        <w:r w:rsidR="00E96EAE">
          <w:rPr>
            <w:rFonts w:ascii="Times New Roman" w:hAnsi="Times New Roman" w:cs="Times New Roman"/>
            <w:sz w:val="24"/>
            <w:szCs w:val="24"/>
          </w:rPr>
          <w:t xml:space="preserve">by </w:t>
        </w:r>
      </w:ins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730CE"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B855ED">
        <w:rPr>
          <w:rFonts w:ascii="Times New Roman" w:eastAsiaTheme="minorEastAsia" w:hAnsi="Times New Roman" w:cs="Times New Roman"/>
          <w:sz w:val="24"/>
          <w:szCs w:val="24"/>
        </w:rPr>
        <w:t xml:space="preserve">(i = 1,…, 4), </w:t>
      </w:r>
      <w:r w:rsidR="004730CE">
        <w:rPr>
          <w:rFonts w:ascii="Times New Roman" w:hAnsi="Times New Roman" w:cs="Times New Roman"/>
          <w:sz w:val="24"/>
          <w:szCs w:val="24"/>
        </w:rPr>
        <w:t xml:space="preserve">is the estimate of the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th pure error EMS, </w:t>
      </w:r>
      <w:del w:id="11" w:author="krug001" w:date="2012-04-30T14:35:00Z">
        <w:r w:rsidR="004730CE"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denoted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 (i = 1,…, 4</w:t>
      </w:r>
      <w:del w:id="12" w:author="krug001" w:date="2012-04-30T14:35:00Z">
        <w:r w:rsidR="004730CE"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). </w:delText>
        </w:r>
      </w:del>
      <w:ins w:id="13" w:author="krug001" w:date="2012-04-30T14:35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 xml:space="preserve">), where here </w:t>
        </w:r>
      </w:ins>
      <w:del w:id="14" w:author="krug001" w:date="2012-04-30T14:35:00Z">
        <w:r w:rsidR="004730CE" w:rsidDel="00E96EAE">
          <w:rPr>
            <w:rFonts w:ascii="Times New Roman" w:eastAsiaTheme="minorEastAsia" w:hAnsi="Times New Roman" w:cs="Times New Roman"/>
            <w:sz w:val="24"/>
            <w:szCs w:val="24"/>
          </w:rPr>
          <w:delText>P</w:delText>
        </w:r>
      </w:del>
      <w:ins w:id="15" w:author="krug001" w:date="2012-04-30T14:35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>p</w:t>
        </w:r>
      </w:ins>
      <w:r w:rsidR="004730CE">
        <w:rPr>
          <w:rFonts w:ascii="Times New Roman" w:eastAsiaTheme="minorEastAsia" w:hAnsi="Times New Roman" w:cs="Times New Roman"/>
          <w:sz w:val="24"/>
          <w:szCs w:val="24"/>
        </w:rPr>
        <w:t>ure error</w:t>
      </w:r>
      <w:del w:id="16" w:author="krug001" w:date="2012-04-30T14:35:00Z">
        <w:r w:rsidR="004730CE" w:rsidDel="00E96EAE">
          <w:rPr>
            <w:rFonts w:ascii="Times New Roman" w:eastAsiaTheme="minorEastAsia" w:hAnsi="Times New Roman" w:cs="Times New Roman"/>
            <w:sz w:val="24"/>
            <w:szCs w:val="24"/>
          </w:rPr>
          <w:delText>s</w:delText>
        </w:r>
      </w:del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del w:id="17" w:author="krug001" w:date="2012-04-30T14:36:00Z">
        <w:r w:rsidR="004730CE"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are </w:delText>
        </w:r>
      </w:del>
      <w:ins w:id="18" w:author="krug001" w:date="2012-04-30T14:36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 xml:space="preserve">is used to refer to </w:t>
        </w:r>
      </w:ins>
      <w:del w:id="19" w:author="krug001" w:date="2012-04-30T14:36:00Z">
        <w:r w:rsidR="004730CE"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the </w:delText>
        </w:r>
      </w:del>
      <w:r w:rsidR="004730CE">
        <w:rPr>
          <w:rFonts w:ascii="Times New Roman" w:eastAsiaTheme="minorEastAsia" w:hAnsi="Times New Roman" w:cs="Times New Roman"/>
          <w:sz w:val="24"/>
          <w:szCs w:val="24"/>
        </w:rPr>
        <w:t>EMS which contain</w:t>
      </w:r>
      <w:del w:id="20" w:author="krug001" w:date="2012-04-30T14:36:00Z">
        <w:r w:rsidR="004730CE" w:rsidDel="00E96EAE">
          <w:rPr>
            <w:rFonts w:ascii="Times New Roman" w:eastAsiaTheme="minorEastAsia" w:hAnsi="Times New Roman" w:cs="Times New Roman"/>
            <w:sz w:val="24"/>
            <w:szCs w:val="24"/>
          </w:rPr>
          <w:delText>s</w:delText>
        </w:r>
      </w:del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 only those variance components associated with </w:t>
      </w:r>
      <w:del w:id="21" w:author="krug001" w:date="2012-04-30T14:36:00Z">
        <w:r w:rsidR="004730CE"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the </w:delText>
        </w:r>
      </w:del>
      <w:r w:rsidR="004730CE">
        <w:rPr>
          <w:rFonts w:ascii="Times New Roman" w:eastAsiaTheme="minorEastAsia" w:hAnsi="Times New Roman" w:cs="Times New Roman"/>
          <w:sz w:val="24"/>
          <w:szCs w:val="24"/>
        </w:rPr>
        <w:t>random effects.</w:t>
      </w:r>
      <w:ins w:id="22" w:author="krug001" w:date="2012-04-30T15:44:00Z">
        <w:r w:rsidR="001C56DC">
          <w:rPr>
            <w:rFonts w:ascii="Times New Roman" w:eastAsiaTheme="minorEastAsia" w:hAnsi="Times New Roman" w:cs="Times New Roman"/>
            <w:sz w:val="24"/>
            <w:szCs w:val="24"/>
          </w:rPr>
          <w:t xml:space="preserve"> Define </w:t>
        </w: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w:ins>
    </w:p>
    <w:p w:rsidR="00851BA7" w:rsidRPr="00C90FED" w:rsidRDefault="00851BA7" w:rsidP="00BC3C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798" w:type="dxa"/>
        <w:tblInd w:w="723" w:type="dxa"/>
        <w:tblLook w:val="04A0" w:firstRow="1" w:lastRow="0" w:firstColumn="1" w:lastColumn="0" w:noHBand="0" w:noVBand="1"/>
      </w:tblPr>
      <w:tblGrid>
        <w:gridCol w:w="2266"/>
        <w:gridCol w:w="621"/>
        <w:gridCol w:w="672"/>
        <w:gridCol w:w="2276"/>
        <w:gridCol w:w="1963"/>
      </w:tblGrid>
      <w:tr w:rsidR="00BC3C11" w:rsidRPr="00FF40D3" w:rsidTr="00C80DB1">
        <w:tc>
          <w:tcPr>
            <w:tcW w:w="2266" w:type="dxa"/>
          </w:tcPr>
          <w:p w:rsidR="00BC3C11" w:rsidRPr="00FF40D3" w:rsidRDefault="00BC3C11" w:rsidP="007B3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0D3">
              <w:rPr>
                <w:rFonts w:ascii="Times New Roman" w:hAnsi="Times New Roman" w:cs="Times New Roman"/>
                <w:b/>
                <w:sz w:val="24"/>
                <w:szCs w:val="24"/>
              </w:rPr>
              <w:t>Source of variation</w:t>
            </w:r>
          </w:p>
        </w:tc>
        <w:tc>
          <w:tcPr>
            <w:tcW w:w="621" w:type="dxa"/>
          </w:tcPr>
          <w:p w:rsidR="00BC3C11" w:rsidRPr="00FF40D3" w:rsidRDefault="00BC3C11" w:rsidP="007B3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0D3">
              <w:rPr>
                <w:rFonts w:ascii="Times New Roman" w:hAnsi="Times New Roman" w:cs="Times New Roman"/>
                <w:b/>
                <w:sz w:val="24"/>
                <w:szCs w:val="24"/>
              </w:rPr>
              <w:t>DF</w:t>
            </w:r>
          </w:p>
        </w:tc>
        <w:tc>
          <w:tcPr>
            <w:tcW w:w="672" w:type="dxa"/>
          </w:tcPr>
          <w:p w:rsidR="00BC3C11" w:rsidRPr="00FF40D3" w:rsidRDefault="00BC3C11" w:rsidP="00E77A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0D3"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</w:p>
        </w:tc>
        <w:tc>
          <w:tcPr>
            <w:tcW w:w="2276" w:type="dxa"/>
          </w:tcPr>
          <w:p w:rsidR="00BC3C11" w:rsidRPr="00FF40D3" w:rsidRDefault="00FF40D3" w:rsidP="007B3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0D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Pure error </w:t>
            </w:r>
            <w:r w:rsidR="00C80DB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of </w:t>
            </w:r>
            <w:r w:rsidRPr="00FF40D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EMS</w:t>
            </w:r>
          </w:p>
        </w:tc>
        <w:tc>
          <w:tcPr>
            <w:tcW w:w="1963" w:type="dxa"/>
          </w:tcPr>
          <w:p w:rsidR="00BC3C11" w:rsidRPr="00FF40D3" w:rsidRDefault="00BC3C11" w:rsidP="007B3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0D3">
              <w:rPr>
                <w:rFonts w:ascii="Times New Roman" w:hAnsi="Times New Roman" w:cs="Times New Roman"/>
                <w:b/>
                <w:sz w:val="24"/>
                <w:szCs w:val="24"/>
              </w:rPr>
              <w:t>EMS</w:t>
            </w:r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Between Run</w:t>
            </w:r>
          </w:p>
        </w:tc>
        <w:tc>
          <w:tcPr>
            <w:tcW w:w="621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Between Animal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:rsidR="00BC3C11" w:rsidRDefault="00E96EAE" w:rsidP="00E77A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76" w:type="dxa"/>
          </w:tcPr>
          <w:p w:rsidR="00BC3C11" w:rsidRDefault="00E96EAE" w:rsidP="00BC3C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63" w:type="dxa"/>
          </w:tcPr>
          <w:p w:rsidR="00BC3C11" w:rsidRPr="00C90FED" w:rsidRDefault="00E96EAE" w:rsidP="00BC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Residual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" w:type="dxa"/>
          </w:tcPr>
          <w:p w:rsidR="00BC3C11" w:rsidRDefault="00E96EAE" w:rsidP="00E77A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76" w:type="dxa"/>
          </w:tcPr>
          <w:p w:rsidR="00BC3C11" w:rsidRDefault="00E96EAE" w:rsidP="00851B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63" w:type="dxa"/>
          </w:tcPr>
          <w:p w:rsidR="00BC3C11" w:rsidRPr="00C90FED" w:rsidRDefault="00E96EAE" w:rsidP="00BC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Within Run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BC3C11" w:rsidRPr="00C90FED" w:rsidRDefault="00BC3C11" w:rsidP="00602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Between Animal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BC3C11" w:rsidRPr="00C90FED" w:rsidRDefault="00BC3C11" w:rsidP="00602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Disease status </w:t>
            </w:r>
          </w:p>
        </w:tc>
        <w:tc>
          <w:tcPr>
            <w:tcW w:w="621" w:type="dxa"/>
          </w:tcPr>
          <w:p w:rsidR="00BC3C11" w:rsidRPr="00C90FED" w:rsidRDefault="00BC3C11" w:rsidP="00CB21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:rsidR="00BC3C11" w:rsidRDefault="00BC3C11" w:rsidP="0060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Default="00BC3C11" w:rsidP="00851B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E96EAE" w:rsidP="00CF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sub>
                </m:sSub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CB2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Tag</w:t>
            </w:r>
          </w:p>
        </w:tc>
        <w:tc>
          <w:tcPr>
            <w:tcW w:w="621" w:type="dxa"/>
          </w:tcPr>
          <w:p w:rsidR="00BC3C11" w:rsidRPr="00C90FED" w:rsidRDefault="00BC3C11" w:rsidP="00CB21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:rsidR="00BC3C11" w:rsidRDefault="00BC3C11" w:rsidP="0060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Default="00BC3C11" w:rsidP="00851B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E96EAE" w:rsidP="00CF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sub>
                </m:sSub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Residual</w:t>
            </w:r>
          </w:p>
        </w:tc>
        <w:tc>
          <w:tcPr>
            <w:tcW w:w="621" w:type="dxa"/>
          </w:tcPr>
          <w:p w:rsidR="00BC3C11" w:rsidRPr="00C90FED" w:rsidRDefault="00BC3C11" w:rsidP="00CB21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" w:type="dxa"/>
          </w:tcPr>
          <w:p w:rsidR="00BC3C11" w:rsidRDefault="00E96EAE" w:rsidP="0060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76" w:type="dxa"/>
          </w:tcPr>
          <w:p w:rsidR="00BC3C11" w:rsidRDefault="00E96EAE" w:rsidP="00BC3C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63" w:type="dxa"/>
          </w:tcPr>
          <w:p w:rsidR="00BC3C11" w:rsidRPr="00C90FED" w:rsidRDefault="00E96EAE" w:rsidP="00BC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Within Animal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BC3C11" w:rsidRPr="00C90FED" w:rsidRDefault="00BC3C11" w:rsidP="00602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Tag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" w:type="dxa"/>
          </w:tcPr>
          <w:p w:rsidR="00BC3C11" w:rsidRDefault="00BC3C11" w:rsidP="0060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BC3C11" w:rsidRDefault="00BC3C11" w:rsidP="00851B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</w:tcPr>
          <w:p w:rsidR="00BC3C11" w:rsidRPr="00C90FED" w:rsidRDefault="00E96EAE" w:rsidP="00CF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sub>
                </m:sSub>
              </m:oMath>
            </m:oMathPara>
          </w:p>
        </w:tc>
      </w:tr>
      <w:tr w:rsidR="00BC3C11" w:rsidRPr="00C90FED" w:rsidTr="00C80DB1">
        <w:tc>
          <w:tcPr>
            <w:tcW w:w="2266" w:type="dxa"/>
          </w:tcPr>
          <w:p w:rsidR="00BC3C11" w:rsidRPr="00C90FED" w:rsidRDefault="00BC3C11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Residual</w:t>
            </w:r>
          </w:p>
        </w:tc>
        <w:tc>
          <w:tcPr>
            <w:tcW w:w="621" w:type="dxa"/>
          </w:tcPr>
          <w:p w:rsidR="00BC3C11" w:rsidRPr="00C90FED" w:rsidRDefault="00BC3C11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" w:type="dxa"/>
          </w:tcPr>
          <w:p w:rsidR="00BC3C11" w:rsidRDefault="00E96EAE" w:rsidP="0060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76" w:type="dxa"/>
          </w:tcPr>
          <w:p w:rsidR="00BC3C11" w:rsidRDefault="00E96EAE" w:rsidP="00BC3C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63" w:type="dxa"/>
          </w:tcPr>
          <w:p w:rsidR="00BC3C11" w:rsidRPr="00C90FED" w:rsidRDefault="00E96EAE" w:rsidP="00BC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851BA7" w:rsidRPr="00C90FED" w:rsidRDefault="00851BA7" w:rsidP="007B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39F7" w:rsidRPr="00C90FED" w:rsidRDefault="007B39F7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2E5" w:rsidRPr="00CB22E5" w:rsidRDefault="00CB22E5" w:rsidP="00CB22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del w:id="23" w:author="krug001" w:date="2012-04-30T14:36:00Z">
        <w:r w:rsidRPr="00CB22E5" w:rsidDel="00E96EAE">
          <w:delText xml:space="preserve"> </w:delText>
        </w:r>
      </w:del>
      <w:r w:rsidRPr="00CB22E5">
        <w:rPr>
          <w:rFonts w:ascii="Times New Roman" w:hAnsi="Times New Roman" w:cs="Times New Roman"/>
          <w:b/>
          <w:sz w:val="24"/>
          <w:szCs w:val="24"/>
          <w:u w:val="single"/>
        </w:rPr>
        <w:t>Fisher’s scoring algorithm</w:t>
      </w:r>
    </w:p>
    <w:p w:rsidR="00E96EAE" w:rsidRDefault="0046167D" w:rsidP="00765F8A">
      <w:pPr>
        <w:spacing w:after="0" w:line="360" w:lineRule="auto"/>
        <w:jc w:val="both"/>
        <w:rPr>
          <w:ins w:id="24" w:author="krug001" w:date="2012-04-30T14:38:00Z"/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attempt to illustrate the estimation of the variance components</w:t>
      </w:r>
      <w:r w:rsidR="00765F8A" w:rsidRPr="00765F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5F8A">
        <w:rPr>
          <w:rFonts w:ascii="Times New Roman" w:eastAsiaTheme="minorEastAsia" w:hAnsi="Times New Roman" w:cs="Times New Roman"/>
          <w:sz w:val="24"/>
          <w:szCs w:val="24"/>
        </w:rPr>
        <w:t>in</w:t>
      </w:r>
      <w:ins w:id="25" w:author="krug001" w:date="2012-04-30T14:36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del w:id="26" w:author="krug001" w:date="2012-04-30T14:37:00Z">
        <w:r w:rsidDel="00E96EAE">
          <w:rPr>
            <w:rFonts w:ascii="Times New Roman" w:eastAsiaTheme="minorEastAsia" w:hAnsi="Times New Roman" w:cs="Times New Roman"/>
            <w:sz w:val="24"/>
            <w:szCs w:val="24"/>
          </w:rPr>
          <w:delText>,</w:delText>
        </w:r>
      </w:del>
      <w:r>
        <w:rPr>
          <w:rFonts w:ascii="Times New Roman" w:eastAsiaTheme="minorEastAsia" w:hAnsi="Times New Roman" w:cs="Times New Roman"/>
          <w:sz w:val="24"/>
          <w:szCs w:val="24"/>
        </w:rPr>
        <w:t xml:space="preserve"> using </w:t>
      </w:r>
      <w:del w:id="27" w:author="krug001" w:date="2012-04-30T14:37:00Z">
        <w:r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eastAsiaTheme="minorEastAsia" w:hAnsi="Times New Roman" w:cs="Times New Roman"/>
          <w:sz w:val="24"/>
          <w:szCs w:val="24"/>
        </w:rPr>
        <w:t>Fisher’s scoring algorithm</w:t>
      </w:r>
      <w:ins w:id="28" w:author="krug001" w:date="2012-04-30T14:37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del w:id="29" w:author="krug001" w:date="2012-04-30T14:37:00Z">
        <w:r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. </w:delText>
        </w:r>
        <w:r w:rsidR="00765F8A" w:rsidDel="00E96EAE">
          <w:rPr>
            <w:rFonts w:ascii="Times New Roman" w:eastAsiaTheme="minorEastAsia" w:hAnsi="Times New Roman" w:cs="Times New Roman"/>
            <w:sz w:val="24"/>
            <w:szCs w:val="24"/>
          </w:rPr>
          <w:delText>The Fisher’s scoring algorithm is</w:delText>
        </w:r>
      </w:del>
      <w:r w:rsidR="00765F8A">
        <w:rPr>
          <w:rFonts w:ascii="Times New Roman" w:eastAsiaTheme="minorEastAsia" w:hAnsi="Times New Roman" w:cs="Times New Roman"/>
          <w:sz w:val="24"/>
          <w:szCs w:val="24"/>
        </w:rPr>
        <w:t xml:space="preserve"> an iterative procedure </w:t>
      </w:r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which can be used </w:t>
      </w:r>
      <w:r w:rsidR="00765F8A">
        <w:rPr>
          <w:rFonts w:ascii="Times New Roman" w:eastAsiaTheme="minorEastAsia" w:hAnsi="Times New Roman" w:cs="Times New Roman"/>
          <w:sz w:val="24"/>
          <w:szCs w:val="24"/>
        </w:rPr>
        <w:t>to solve maximum likelihood equation</w:t>
      </w:r>
      <w:r w:rsidR="004730C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765F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855ED">
        <w:rPr>
          <w:rFonts w:ascii="Times New Roman" w:eastAsiaTheme="minorEastAsia" w:hAnsi="Times New Roman" w:cs="Times New Roman"/>
          <w:sz w:val="24"/>
          <w:szCs w:val="24"/>
        </w:rPr>
        <w:t xml:space="preserve">The algorithm stops when the difference between the variance component estimates </w:t>
      </w:r>
      <w:del w:id="30" w:author="krug001" w:date="2012-04-30T14:37:00Z">
        <w:r w:rsidR="00B855ED"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of </w:delText>
        </w:r>
      </w:del>
      <w:ins w:id="31" w:author="krug001" w:date="2012-04-30T14:37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 xml:space="preserve">from </w:t>
        </w:r>
      </w:ins>
      <w:r w:rsidR="00B855ED">
        <w:rPr>
          <w:rFonts w:ascii="Times New Roman" w:eastAsiaTheme="minorEastAsia" w:hAnsi="Times New Roman" w:cs="Times New Roman"/>
          <w:sz w:val="24"/>
          <w:szCs w:val="24"/>
        </w:rPr>
        <w:t>two consecutive iterations is less than 1e-7.</w:t>
      </w:r>
    </w:p>
    <w:p w:rsidR="00E96EAE" w:rsidRDefault="00E96EAE" w:rsidP="00765F8A">
      <w:pPr>
        <w:spacing w:after="0" w:line="360" w:lineRule="auto"/>
        <w:jc w:val="both"/>
        <w:rPr>
          <w:ins w:id="32" w:author="krug001" w:date="2012-04-30T14:38:00Z"/>
          <w:rFonts w:ascii="Times New Roman" w:eastAsiaTheme="minorEastAsia" w:hAnsi="Times New Roman" w:cs="Times New Roman"/>
          <w:sz w:val="24"/>
          <w:szCs w:val="24"/>
        </w:rPr>
      </w:pPr>
    </w:p>
    <w:p w:rsidR="0046167D" w:rsidRDefault="00B855ED" w:rsidP="00765F8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del w:id="33" w:author="krug001" w:date="2012-04-30T14:38:00Z">
        <w:r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r w:rsidR="0046167D">
        <w:rPr>
          <w:rFonts w:ascii="Times New Roman" w:eastAsiaTheme="minorEastAsia" w:hAnsi="Times New Roman" w:cs="Times New Roman"/>
          <w:sz w:val="24"/>
          <w:szCs w:val="24"/>
        </w:rPr>
        <w:t xml:space="preserve">The formula </w:t>
      </w:r>
      <w:r w:rsidR="004730CE">
        <w:rPr>
          <w:rFonts w:ascii="Times New Roman" w:eastAsiaTheme="minorEastAsia" w:hAnsi="Times New Roman" w:cs="Times New Roman"/>
          <w:sz w:val="24"/>
          <w:szCs w:val="24"/>
        </w:rPr>
        <w:t>for</w:t>
      </w:r>
      <w:r w:rsidR="004616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del w:id="34" w:author="krug001" w:date="2012-04-30T14:38:00Z">
        <w:r w:rsidR="0046167D"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the </w:delText>
        </w:r>
      </w:del>
      <w:r w:rsidR="0046167D">
        <w:rPr>
          <w:rFonts w:ascii="Times New Roman" w:eastAsiaTheme="minorEastAsia" w:hAnsi="Times New Roman" w:cs="Times New Roman"/>
          <w:sz w:val="24"/>
          <w:szCs w:val="24"/>
        </w:rPr>
        <w:t xml:space="preserve">Fisher’s scoring algorithm </w:t>
      </w:r>
      <w:r w:rsidR="00765F8A">
        <w:rPr>
          <w:rFonts w:ascii="Times New Roman" w:eastAsiaTheme="minorEastAsia" w:hAnsi="Times New Roman" w:cs="Times New Roman"/>
          <w:sz w:val="24"/>
          <w:szCs w:val="24"/>
        </w:rPr>
        <w:t>can be written as</w:t>
      </w:r>
      <w:r w:rsidR="004616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6167D" w:rsidRPr="00765F8A" w:rsidRDefault="00E96EAE" w:rsidP="00E96EAE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×S(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ins w:id="35" w:author="krug001" w:date="2012-04-30T14:38:00Z">
        <w:r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</w:p>
    <w:p w:rsidR="004730CE" w:rsidRDefault="00765F8A" w:rsidP="004730C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ins w:id="36" w:author="krug001" w:date="2012-04-30T14:39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 xml:space="preserve">and </w:t>
        </w: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t+1</m:t>
              </m:r>
            </m:sub>
          </m:sSub>
        </m:oMath>
      </w:ins>
      <w:ins w:id="37" w:author="krug001" w:date="2012-04-30T14:40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del w:id="38" w:author="krug001" w:date="2012-04-30T14:39:00Z">
        <w:r w:rsidR="004730CE" w:rsidDel="00E96EAE">
          <w:rPr>
            <w:rFonts w:ascii="Times New Roman" w:eastAsiaTheme="minorEastAsia" w:hAnsi="Times New Roman" w:cs="Times New Roman"/>
            <w:sz w:val="24"/>
            <w:szCs w:val="24"/>
          </w:rPr>
          <w:delText>contains</w:delText>
        </w:r>
        <w:r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ins w:id="39" w:author="krug001" w:date="2012-04-30T14:40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>are</w:t>
        </w:r>
      </w:ins>
      <w:ins w:id="40" w:author="krug001" w:date="2012-04-30T14:39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 xml:space="preserve"> vector of </w:t>
        </w:r>
      </w:ins>
      <w:del w:id="41" w:author="krug001" w:date="2012-04-30T14:39:00Z">
        <w:r w:rsidDel="00E96EAE">
          <w:rPr>
            <w:rFonts w:ascii="Times New Roman" w:eastAsiaTheme="minorEastAsia" w:hAnsi="Times New Roman" w:cs="Times New Roman"/>
            <w:sz w:val="24"/>
            <w:szCs w:val="24"/>
          </w:rPr>
          <w:delText>the</w:delText>
        </w:r>
      </w:del>
      <w:r>
        <w:rPr>
          <w:rFonts w:ascii="Times New Roman" w:eastAsiaTheme="minorEastAsia" w:hAnsi="Times New Roman" w:cs="Times New Roman"/>
          <w:sz w:val="24"/>
          <w:szCs w:val="24"/>
        </w:rPr>
        <w:t xml:space="preserve"> variance component estimates at</w:t>
      </w:r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65F8A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spellEnd"/>
      <w:ins w:id="42" w:author="krug001" w:date="2012-04-30T14:40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 xml:space="preserve"> and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ins w:id="43" w:author="krug001" w:date="2012-04-30T14:40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>(</w:t>
        </w:r>
        <w:r w:rsidR="00E96EAE" w:rsidRPr="00765F8A">
          <w:rPr>
            <w:rFonts w:ascii="Times New Roman" w:eastAsiaTheme="minorEastAsia" w:hAnsi="Times New Roman" w:cs="Times New Roman"/>
            <w:i/>
            <w:sz w:val="24"/>
            <w:szCs w:val="24"/>
          </w:rPr>
          <w:t>t</w:t>
        </w:r>
        <w:r w:rsidR="00E96EAE">
          <w:rPr>
            <w:rFonts w:ascii="Times New Roman" w:eastAsiaTheme="minorEastAsia" w:hAnsi="Times New Roman" w:cs="Times New Roman"/>
            <w:i/>
            <w:sz w:val="24"/>
            <w:szCs w:val="24"/>
          </w:rPr>
          <w:t>+</w:t>
        </w:r>
        <w:r w:rsidR="00E96EAE" w:rsidRPr="00765F8A">
          <w:rPr>
            <w:rFonts w:ascii="Times New Roman" w:eastAsiaTheme="minorEastAsia" w:hAnsi="Times New Roman" w:cs="Times New Roman"/>
            <w:sz w:val="24"/>
            <w:szCs w:val="24"/>
          </w:rPr>
          <w:t>1</w:t>
        </w:r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>)</w:t>
        </w:r>
        <w:proofErr w:type="spellStart"/>
        <w:r w:rsidR="00E96EAE" w:rsidRPr="00765F8A">
          <w:rPr>
            <w:rFonts w:ascii="Times New Roman" w:eastAsiaTheme="minorEastAsia" w:hAnsi="Times New Roman" w:cs="Times New Roman"/>
            <w:sz w:val="24"/>
            <w:szCs w:val="24"/>
          </w:rPr>
          <w:t>th</w:t>
        </w:r>
        <w:proofErr w:type="spellEnd"/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>iteration</w:t>
      </w:r>
      <w:ins w:id="44" w:author="krug001" w:date="2012-04-30T14:40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>s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del w:id="45" w:author="krug001" w:date="2012-04-30T14:40:00Z">
        <w:r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t+1</m:t>
              </m:r>
            </m:sub>
          </m:sSub>
        </m:oMath>
        <w:r w:rsidR="00B855ED"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 contains</w:delText>
        </w:r>
        <w:r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 the variance component estimates at (</w:delText>
        </w:r>
        <w:r w:rsidRPr="00765F8A" w:rsidDel="00E96EAE">
          <w:rPr>
            <w:rFonts w:ascii="Times New Roman" w:eastAsiaTheme="minorEastAsia" w:hAnsi="Times New Roman" w:cs="Times New Roman"/>
            <w:i/>
            <w:sz w:val="24"/>
            <w:szCs w:val="24"/>
          </w:rPr>
          <w:delText>t</w:delText>
        </w:r>
        <w:r w:rsidDel="00E96EAE">
          <w:rPr>
            <w:rFonts w:ascii="Times New Roman" w:eastAsiaTheme="minorEastAsia" w:hAnsi="Times New Roman" w:cs="Times New Roman"/>
            <w:i/>
            <w:sz w:val="24"/>
            <w:szCs w:val="24"/>
          </w:rPr>
          <w:delText>+</w:delText>
        </w:r>
        <w:r w:rsidRPr="00765F8A" w:rsidDel="00E96EAE">
          <w:rPr>
            <w:rFonts w:ascii="Times New Roman" w:eastAsiaTheme="minorEastAsia" w:hAnsi="Times New Roman" w:cs="Times New Roman"/>
            <w:sz w:val="24"/>
            <w:szCs w:val="24"/>
          </w:rPr>
          <w:delText>1</w:delText>
        </w:r>
        <w:r w:rsidDel="00E96EAE">
          <w:rPr>
            <w:rFonts w:ascii="Times New Roman" w:eastAsiaTheme="minorEastAsia" w:hAnsi="Times New Roman" w:cs="Times New Roman"/>
            <w:sz w:val="24"/>
            <w:szCs w:val="24"/>
          </w:rPr>
          <w:delText>)</w:delText>
        </w:r>
        <w:r w:rsidRPr="00765F8A" w:rsidDel="00E96EAE">
          <w:rPr>
            <w:rFonts w:ascii="Times New Roman" w:eastAsiaTheme="minorEastAsia" w:hAnsi="Times New Roman" w:cs="Times New Roman"/>
            <w:sz w:val="24"/>
            <w:szCs w:val="24"/>
          </w:rPr>
          <w:delText>th</w:delText>
        </w:r>
        <w:r w:rsidDel="00E96EAE">
          <w:rPr>
            <w:rFonts w:ascii="Times New Roman" w:eastAsiaTheme="minorEastAsia" w:hAnsi="Times New Roman" w:cs="Times New Roman"/>
            <w:sz w:val="24"/>
            <w:szCs w:val="24"/>
          </w:rPr>
          <w:delText xml:space="preserve"> iteration</w:delText>
        </w:r>
      </w:del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inverse of the </w:t>
      </w:r>
      <w:r w:rsidR="00B855ED">
        <w:rPr>
          <w:rFonts w:ascii="Times New Roman" w:eastAsiaTheme="minorEastAsia" w:hAnsi="Times New Roman" w:cs="Times New Roman"/>
          <w:sz w:val="24"/>
          <w:szCs w:val="24"/>
        </w:rPr>
        <w:t>Fisher</w:t>
      </w:r>
      <w:r w:rsidR="004730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information matrix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score function. Therefo</w:t>
      </w:r>
      <w:r w:rsidR="00B855ED">
        <w:rPr>
          <w:rFonts w:ascii="Times New Roman" w:eastAsiaTheme="minorEastAsia" w:hAnsi="Times New Roman" w:cs="Times New Roman"/>
          <w:sz w:val="24"/>
          <w:szCs w:val="24"/>
        </w:rPr>
        <w:t>re, in order to use the Fisher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scoring algorithm, we need to define</w:t>
      </w:r>
      <w:r w:rsidR="00B855ED">
        <w:rPr>
          <w:rFonts w:ascii="Times New Roman" w:eastAsiaTheme="minorEastAsia" w:hAnsi="Times New Roman" w:cs="Times New Roman"/>
          <w:sz w:val="24"/>
          <w:szCs w:val="24"/>
        </w:rPr>
        <w:t xml:space="preserve"> the score function and Fisher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information matrix. </w:t>
      </w:r>
    </w:p>
    <w:p w:rsidR="00CB22E5" w:rsidRPr="00CB22E5" w:rsidRDefault="00CB22E5" w:rsidP="00CB22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Constructing the score function and Fisher information matrix</w:t>
      </w:r>
    </w:p>
    <w:p w:rsidR="00602852" w:rsidRPr="00C80DB1" w:rsidRDefault="00527A6F" w:rsidP="0060285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r w:rsidR="004730C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ins w:id="46" w:author="krug001" w:date="2012-04-30T14:41:00Z">
        <w:r w:rsidR="00E96EAE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r w:rsidR="00B855ED">
        <w:rPr>
          <w:rFonts w:ascii="Times New Roman" w:hAnsi="Times New Roman" w:cs="Times New Roman"/>
          <w:sz w:val="24"/>
          <w:szCs w:val="24"/>
        </w:rPr>
        <w:t>a</w:t>
      </w:r>
      <w:r w:rsidR="00602852" w:rsidRPr="00C90FED">
        <w:rPr>
          <w:rFonts w:ascii="Times New Roman" w:hAnsi="Times New Roman" w:cs="Times New Roman"/>
          <w:sz w:val="24"/>
          <w:szCs w:val="24"/>
        </w:rPr>
        <w:t>re</w:t>
      </w:r>
      <w:proofErr w:type="gramEnd"/>
      <w:r w:rsidR="00602852" w:rsidRPr="00C90FED">
        <w:rPr>
          <w:rFonts w:ascii="Times New Roman" w:hAnsi="Times New Roman" w:cs="Times New Roman"/>
          <w:sz w:val="24"/>
          <w:szCs w:val="24"/>
        </w:rPr>
        <w:t xml:space="preserve"> assumed to </w:t>
      </w:r>
      <w:r>
        <w:rPr>
          <w:rFonts w:ascii="Times New Roman" w:hAnsi="Times New Roman" w:cs="Times New Roman"/>
          <w:sz w:val="24"/>
          <w:szCs w:val="24"/>
        </w:rPr>
        <w:t>have a chi-square distribution</w:t>
      </w:r>
      <w:r w:rsidR="004616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30CE">
        <w:rPr>
          <w:rFonts w:ascii="Times New Roman" w:hAnsi="Times New Roman" w:cs="Times New Roman"/>
          <w:sz w:val="24"/>
          <w:szCs w:val="24"/>
        </w:rPr>
        <w:t>i.e.</w:t>
      </w:r>
    </w:p>
    <w:p w:rsidR="00926B0C" w:rsidRPr="00C90FED" w:rsidRDefault="00E96EAE" w:rsidP="00926B0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  i=1, …, 4</m:t>
          </m:r>
        </m:oMath>
      </m:oMathPara>
    </w:p>
    <w:p w:rsidR="00926B0C" w:rsidRPr="00C90FED" w:rsidRDefault="00926B0C" w:rsidP="00926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B855ED">
        <w:rPr>
          <w:rFonts w:ascii="Times New Roman" w:eastAsiaTheme="minorEastAsia" w:hAnsi="Times New Roman" w:cs="Times New Roman"/>
          <w:sz w:val="24"/>
          <w:szCs w:val="24"/>
        </w:rPr>
        <w:t xml:space="preserve">the DF </w:t>
      </w:r>
      <w:r w:rsidR="00527A6F">
        <w:rPr>
          <w:rFonts w:ascii="Times New Roman" w:eastAsiaTheme="minorEastAsia" w:hAnsi="Times New Roman" w:cs="Times New Roman"/>
          <w:sz w:val="24"/>
          <w:szCs w:val="24"/>
        </w:rPr>
        <w:t xml:space="preserve">of the corresponding </w:t>
      </w:r>
      <w:r w:rsidR="008C32C7">
        <w:rPr>
          <w:rFonts w:ascii="Times New Roman" w:eastAsiaTheme="minorEastAsia" w:hAnsi="Times New Roman" w:cs="Times New Roman"/>
          <w:sz w:val="24"/>
          <w:szCs w:val="24"/>
        </w:rPr>
        <w:t>to</w:t>
      </w:r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r w:rsidR="00527A6F">
        <w:rPr>
          <w:rFonts w:ascii="Times New Roman" w:hAnsi="Times New Roman" w:cs="Times New Roman"/>
          <w:sz w:val="24"/>
          <w:szCs w:val="24"/>
        </w:rPr>
        <w:t>log-</w:t>
      </w:r>
      <w:r w:rsidRPr="00C90FED">
        <w:rPr>
          <w:rFonts w:ascii="Times New Roman" w:hAnsi="Times New Roman" w:cs="Times New Roman"/>
          <w:sz w:val="24"/>
          <w:szCs w:val="24"/>
        </w:rPr>
        <w:t>likelihood function</w:t>
      </w:r>
      <w:commentRangeStart w:id="47"/>
      <w:r w:rsidR="00527A6F">
        <w:rPr>
          <w:rFonts w:ascii="Times New Roman" w:hAnsi="Times New Roman" w:cs="Times New Roman"/>
          <w:sz w:val="24"/>
          <w:szCs w:val="24"/>
        </w:rPr>
        <w:t xml:space="preserve">, L, </w:t>
      </w:r>
      <w:commentRangeEnd w:id="47"/>
      <w:r w:rsidR="002034E4">
        <w:rPr>
          <w:rStyle w:val="CommentReference"/>
        </w:rPr>
        <w:commentReference w:id="47"/>
      </w:r>
      <w:r w:rsidR="00527A6F">
        <w:rPr>
          <w:rFonts w:ascii="Times New Roman" w:hAnsi="Times New Roman" w:cs="Times New Roman"/>
          <w:sz w:val="24"/>
          <w:szCs w:val="24"/>
        </w:rPr>
        <w:t xml:space="preserve">of the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C90FED">
        <w:rPr>
          <w:rFonts w:ascii="Times New Roman" w:hAnsi="Times New Roman" w:cs="Times New Roman"/>
          <w:sz w:val="24"/>
          <w:szCs w:val="24"/>
        </w:rPr>
        <w:t xml:space="preserve">can </w:t>
      </w:r>
      <w:del w:id="48" w:author="krug001" w:date="2012-04-30T14:43:00Z">
        <w:r w:rsidRPr="00C90FED" w:rsidDel="002034E4">
          <w:rPr>
            <w:rFonts w:ascii="Times New Roman" w:hAnsi="Times New Roman" w:cs="Times New Roman"/>
            <w:sz w:val="24"/>
            <w:szCs w:val="24"/>
          </w:rPr>
          <w:delText xml:space="preserve">be </w:delText>
        </w:r>
      </w:del>
      <w:r w:rsidRPr="00C90FED"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shown </w:t>
      </w:r>
      <w:r w:rsidR="00B855ED">
        <w:rPr>
          <w:rFonts w:ascii="Times New Roman" w:hAnsi="Times New Roman" w:cs="Times New Roman"/>
          <w:sz w:val="24"/>
          <w:szCs w:val="24"/>
        </w:rPr>
        <w:t>to be</w:t>
      </w:r>
      <w:r w:rsidRPr="00C90F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6B0C" w:rsidRPr="00C90FED" w:rsidRDefault="00E96EAE" w:rsidP="00926B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w:commentRangeStart w:id="49"/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w:commentRangeEnd w:id="49"/>
                <m:r>
                  <m:rPr>
                    <m:sty m:val="p"/>
                  </m:rPr>
                  <w:rPr>
                    <w:rStyle w:val="CommentReference"/>
                  </w:rPr>
                  <w:commentReference w:id="49"/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=constant-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4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nary>
      </m:oMath>
      <w:r w:rsidR="00926B0C" w:rsidRPr="00C90F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26B0C" w:rsidRDefault="004A7CE5" w:rsidP="00926B0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ins w:id="50" w:author="krug001" w:date="2012-04-30T15:01:00Z">
        <w:r>
          <w:rPr>
            <w:rFonts w:ascii="Times New Roman" w:hAnsi="Times New Roman" w:cs="Times New Roman"/>
            <w:sz w:val="24"/>
            <w:szCs w:val="24"/>
          </w:rPr>
          <w:t xml:space="preserve">It follows that the </w:t>
        </w:r>
      </w:ins>
      <w:del w:id="51" w:author="krug001" w:date="2012-04-30T15:01:00Z">
        <w:r w:rsidR="008C32C7" w:rsidDel="004A7CE5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8C32C7">
        <w:rPr>
          <w:rFonts w:ascii="Times New Roman" w:hAnsi="Times New Roman" w:cs="Times New Roman"/>
          <w:sz w:val="24"/>
          <w:szCs w:val="24"/>
        </w:rPr>
        <w:t>score function</w:t>
      </w:r>
      <w:ins w:id="52" w:author="krug001" w:date="2012-04-30T15:01:00Z">
        <w:r>
          <w:rPr>
            <w:rFonts w:ascii="Times New Roman" w:hAnsi="Times New Roman" w:cs="Times New Roman"/>
            <w:sz w:val="24"/>
            <w:szCs w:val="24"/>
          </w:rPr>
          <w:t xml:space="preserve"> is a 4 </w:t>
        </w:r>
      </w:ins>
      <w:ins w:id="53" w:author="krug001" w:date="2012-04-30T15:02:00Z">
        <w:r>
          <w:rPr>
            <w:rFonts w:ascii="Times New Roman" w:hAnsi="Times New Roman" w:cs="Times New Roman"/>
            <w:sz w:val="24"/>
            <w:szCs w:val="24"/>
          </w:rPr>
          <w:sym w:font="Symbol" w:char="F0B4"/>
        </w:r>
      </w:ins>
      <w:ins w:id="54" w:author="krug001" w:date="2012-04-30T15:01:00Z">
        <w:r>
          <w:rPr>
            <w:rFonts w:ascii="Times New Roman" w:hAnsi="Times New Roman" w:cs="Times New Roman"/>
            <w:sz w:val="24"/>
            <w:szCs w:val="24"/>
          </w:rPr>
          <w:t xml:space="preserve"> 1</w:t>
        </w:r>
      </w:ins>
      <w:ins w:id="55" w:author="krug001" w:date="2012-04-30T15:02:00Z">
        <w:r>
          <w:rPr>
            <w:rFonts w:ascii="Times New Roman" w:hAnsi="Times New Roman" w:cs="Times New Roman"/>
            <w:sz w:val="24"/>
            <w:szCs w:val="24"/>
          </w:rPr>
          <w:t xml:space="preserve"> vector with </w:t>
        </w: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</m:oMath>
        <w:proofErr w:type="gramStart"/>
        <w:r>
          <w:rPr>
            <w:rFonts w:ascii="Times New Roman" w:eastAsiaTheme="minorEastAsia" w:hAnsi="Times New Roman" w:cs="Times New Roman"/>
            <w:sz w:val="24"/>
            <w:szCs w:val="24"/>
          </w:rPr>
          <w:t>th</w:t>
        </w:r>
        <w:proofErr w:type="gramEnd"/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element</w:t>
        </w:r>
      </w:ins>
      <w:del w:id="56" w:author="krug001" w:date="2012-04-30T15:02:00Z">
        <w:r w:rsidR="008C32C7" w:rsidDel="004A7CE5">
          <w:rPr>
            <w:rFonts w:ascii="Times New Roman" w:hAnsi="Times New Roman" w:cs="Times New Roman"/>
            <w:sz w:val="24"/>
            <w:szCs w:val="24"/>
          </w:rPr>
          <w:delText>, defined as t</w:delText>
        </w:r>
        <w:r w:rsidR="00926B0C" w:rsidRPr="00C90FED" w:rsidDel="004A7CE5">
          <w:rPr>
            <w:rFonts w:ascii="Times New Roman" w:hAnsi="Times New Roman" w:cs="Times New Roman"/>
            <w:sz w:val="24"/>
            <w:szCs w:val="24"/>
          </w:rPr>
          <w:delText xml:space="preserve">he first derivative </w:delText>
        </w:r>
        <w:r w:rsidR="00527A6F" w:rsidDel="004A7CE5">
          <w:rPr>
            <w:rFonts w:ascii="Times New Roman" w:hAnsi="Times New Roman" w:cs="Times New Roman"/>
            <w:sz w:val="24"/>
            <w:szCs w:val="24"/>
          </w:rPr>
          <w:delText xml:space="preserve">of the log-likelihood function </w:delText>
        </w:r>
        <w:r w:rsidR="00926B0C" w:rsidRPr="00C90FED" w:rsidDel="004A7CE5">
          <w:rPr>
            <w:rFonts w:ascii="Times New Roman" w:hAnsi="Times New Roman" w:cs="Times New Roman"/>
            <w:sz w:val="24"/>
            <w:szCs w:val="24"/>
          </w:rPr>
          <w:delText xml:space="preserve">with respect to </w:delText>
        </w: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  <w:r w:rsidR="008C32C7" w:rsidDel="004A7CE5">
          <w:rPr>
            <w:rFonts w:ascii="Times New Roman" w:eastAsiaTheme="minorEastAsia" w:hAnsi="Times New Roman" w:cs="Times New Roman"/>
            <w:sz w:val="24"/>
            <w:szCs w:val="24"/>
          </w:rPr>
          <w:delText xml:space="preserve">, </w:delText>
        </w:r>
      </w:del>
      <w:ins w:id="57" w:author="krug001" w:date="2012-04-30T14:44:00Z">
        <w:r w:rsidR="002034E4">
          <w:rPr>
            <w:rFonts w:ascii="Times New Roman" w:eastAsiaTheme="minorEastAsia" w:hAnsi="Times New Roman" w:cs="Times New Roman"/>
            <w:sz w:val="24"/>
            <w:szCs w:val="24"/>
          </w:rPr>
          <w:t xml:space="preserve"> given by</w:t>
        </w:r>
      </w:ins>
    </w:p>
    <w:p w:rsidR="00105D2F" w:rsidRPr="008871ED" w:rsidRDefault="00E96EAE" w:rsidP="00105D2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w:del w:id="58" w:author="krug001" w:date="2012-04-30T15:03:00Z">
            <m:r>
              <w:rPr>
                <w:rFonts w:ascii="Cambria Math" w:hAnsi="Cambria Math" w:cs="Times New Roman"/>
                <w:sz w:val="24"/>
                <w:szCs w:val="24"/>
              </w:rPr>
              <m:t>i=1,…,4.</m:t>
            </m:r>
          </w:del>
        </m:oMath>
      </m:oMathPara>
    </w:p>
    <w:p w:rsidR="00105D2F" w:rsidRPr="00C90FED" w:rsidDel="004A7CE5" w:rsidRDefault="004A7CE5" w:rsidP="004A7CE5">
      <w:pPr>
        <w:spacing w:line="360" w:lineRule="auto"/>
        <w:rPr>
          <w:del w:id="59" w:author="krug001" w:date="2012-04-30T15:03:00Z"/>
          <w:rFonts w:ascii="Times New Roman" w:eastAsiaTheme="minorEastAsia" w:hAnsi="Times New Roman" w:cs="Times New Roman"/>
          <w:sz w:val="24"/>
          <w:szCs w:val="24"/>
        </w:rPr>
      </w:pPr>
      <w:ins w:id="60" w:author="krug001" w:date="2012-04-30T15:03:00Z">
        <m:oMath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i=1,…,4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. </w:t>
        </w:r>
      </w:ins>
      <w:del w:id="61" w:author="krug001" w:date="2012-04-30T15:03:00Z">
        <w:r w:rsidR="00105D2F" w:rsidDel="004A7CE5">
          <w:rPr>
            <w:rFonts w:ascii="Times New Roman" w:eastAsiaTheme="minorEastAsia" w:hAnsi="Times New Roman" w:cs="Times New Roman"/>
            <w:sz w:val="24"/>
            <w:szCs w:val="24"/>
          </w:rPr>
          <w:delText xml:space="preserve">can be </w:delText>
        </w:r>
        <w:r w:rsidR="00B50C58" w:rsidDel="004A7CE5">
          <w:rPr>
            <w:rFonts w:ascii="Times New Roman" w:eastAsiaTheme="minorEastAsia" w:hAnsi="Times New Roman" w:cs="Times New Roman"/>
            <w:sz w:val="24"/>
            <w:szCs w:val="24"/>
          </w:rPr>
          <w:delText>re-</w:delText>
        </w:r>
        <w:r w:rsidR="00105D2F" w:rsidDel="004A7CE5">
          <w:rPr>
            <w:rFonts w:ascii="Times New Roman" w:eastAsiaTheme="minorEastAsia" w:hAnsi="Times New Roman" w:cs="Times New Roman"/>
            <w:sz w:val="24"/>
            <w:szCs w:val="24"/>
          </w:rPr>
          <w:delText xml:space="preserve">written as a vector of four elements </w:delText>
        </w:r>
      </w:del>
    </w:p>
    <w:p w:rsidR="008871ED" w:rsidRPr="008C32C7" w:rsidRDefault="00E96EAE" w:rsidP="008C32C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del w:id="62" w:author="krug001" w:date="2012-04-30T15:03:00Z">
                <w:rPr>
                  <w:rFonts w:ascii="Cambria Math" w:hAnsi="Cambria Math" w:cs="Times New Roman"/>
                  <w:i/>
                  <w:sz w:val="24"/>
                  <w:szCs w:val="24"/>
                </w:rPr>
              </w:del>
            </m:ctrlPr>
          </m:fPr>
          <m:num>
            <w:del w:id="63" w:author="krug001" w:date="2012-04-30T15:03:00Z"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w:del>
            <m:d>
              <m:dPr>
                <m:ctrlPr>
                  <w:del w:id="64" w:author="krug001" w:date="2012-04-30T15:03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del>
                </m:ctrlPr>
              </m:dPr>
              <m:e>
                <m:sSup>
                  <m:sSupPr>
                    <m:ctrlPr>
                      <w:del w:id="65" w:author="krug001" w:date="2012-04-30T15:03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del>
                    </m:ctrlPr>
                  </m:sSupPr>
                  <m:e>
                    <w:del w:id="66" w:author="krug001" w:date="2012-04-30T15:03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w:del>
                  </m:e>
                  <m:sup>
                    <w:del w:id="67" w:author="krug001" w:date="2012-04-30T15:03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w:del>
                  </m:sup>
                </m:sSup>
              </m:e>
            </m:d>
          </m:num>
          <m:den>
            <w:del w:id="68" w:author="krug001" w:date="2012-04-30T15:03:00Z"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w:del>
            <m:sSup>
              <m:sSupPr>
                <m:ctrlPr>
                  <w:del w:id="69" w:author="krug001" w:date="2012-04-30T15:03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del>
                </m:ctrlPr>
              </m:sSupPr>
              <m:e>
                <w:del w:id="70" w:author="krug001" w:date="2012-04-30T15:03:00Z"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w:del>
              </m:e>
              <m:sup>
                <w:del w:id="71" w:author="krug001" w:date="2012-04-30T15:03:00Z"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w:del>
              </m:sup>
            </m:sSup>
          </m:den>
        </m:f>
        <w:del w:id="72" w:author="krug001" w:date="2012-04-30T15:03:00Z">
          <m:r>
            <w:rPr>
              <w:rFonts w:ascii="Cambria Math" w:hAnsi="Cambria Math" w:cs="Times New Roman"/>
              <w:sz w:val="24"/>
              <w:szCs w:val="24"/>
            </w:rPr>
            <m:t>=</m:t>
          </m:r>
        </w:del>
        <m:d>
          <m:dPr>
            <m:ctrlPr>
              <w:del w:id="73" w:author="krug001" w:date="2012-04-30T15:03:00Z">
                <w:rPr>
                  <w:rFonts w:ascii="Cambria Math" w:hAnsi="Cambria Math" w:cs="Times New Roman"/>
                  <w:i/>
                  <w:sz w:val="24"/>
                  <w:szCs w:val="24"/>
                </w:rPr>
              </w:del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del w:id="74" w:author="krug001" w:date="2012-04-30T15:03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del>
                </m:ctrlPr>
              </m:mPr>
              <m:mr>
                <m:e>
                  <m:f>
                    <m:fPr>
                      <m:ctrlPr>
                        <w:del w:id="75" w:author="krug001" w:date="2012-04-30T15:03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fPr>
                    <m:num>
                      <m:sSub>
                        <m:sSubPr>
                          <m:ctrlPr>
                            <w:del w:id="76" w:author="krug001" w:date="2012-04-30T15:03:00Z"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77" w:author="krug001" w:date="2012-04-30T15:03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υ</m:t>
                            </m:r>
                          </w:del>
                        </m:e>
                        <m:sub>
                          <w:del w:id="78" w:author="krug001" w:date="2012-04-30T15:03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w:del>
                        </m:sub>
                      </m:sSub>
                      <w:del w:id="79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</w:del>
                      <m:sSub>
                        <m:sSubPr>
                          <m:ctrlPr>
                            <w:del w:id="80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81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w:del>
                        </m:e>
                        <m:sub>
                          <w:del w:id="82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w:del>
                        </m:sub>
                      </m:sSub>
                      <w:del w:id="83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w:del>
                      <m:sSubSup>
                        <m:sSubSupPr>
                          <m:ctrlPr>
                            <w:del w:id="84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85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86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w:del>
                        </m:sub>
                        <m:sup>
                          <w:del w:id="87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w:del>
                        </m:sup>
                      </m:sSubSup>
                      <w:del w:id="88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w:del>
                    </m:num>
                    <m:den>
                      <w:del w:id="89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  <m:sSubSup>
                        <m:sSubSupPr>
                          <m:ctrlPr>
                            <w:del w:id="90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91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92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w:del>
                        </m:sub>
                        <m:sup>
                          <w:del w:id="93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del w:id="94" w:author="krug001" w:date="2012-04-30T15:03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fPr>
                    <m:num>
                      <m:sSub>
                        <m:sSubPr>
                          <m:ctrlPr>
                            <w:del w:id="95" w:author="krug001" w:date="2012-04-30T15:03:00Z"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96" w:author="krug001" w:date="2012-04-30T15:03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υ</m:t>
                            </m:r>
                          </w:del>
                        </m:e>
                        <m:sub>
                          <w:del w:id="97" w:author="krug001" w:date="2012-04-30T15:03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w:del>
                        </m:sub>
                      </m:sSub>
                      <w:del w:id="98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</w:del>
                      <m:sSub>
                        <m:sSubPr>
                          <m:ctrlPr>
                            <w:del w:id="99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100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w:del>
                        </m:e>
                        <m:sub>
                          <w:del w:id="101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w:del>
                        </m:sub>
                      </m:sSub>
                      <w:del w:id="102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w:del>
                      <m:sSubSup>
                        <m:sSubSupPr>
                          <m:ctrlPr>
                            <w:del w:id="103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104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105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w:del>
                        </m:sub>
                        <m:sup>
                          <w:del w:id="106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w:del>
                        </m:sup>
                      </m:sSubSup>
                      <w:del w:id="107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w:del>
                    </m:num>
                    <m:den>
                      <w:del w:id="108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  <m:sSubSup>
                        <m:sSubSupPr>
                          <m:ctrlPr>
                            <w:del w:id="109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110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111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w:del>
                        </m:sub>
                        <m:sup>
                          <w:del w:id="112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del w:id="113" w:author="krug001" w:date="2012-04-30T15:03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fPr>
                    <m:num>
                      <m:sSub>
                        <m:sSubPr>
                          <m:ctrlPr>
                            <w:del w:id="114" w:author="krug001" w:date="2012-04-30T15:03:00Z"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115" w:author="krug001" w:date="2012-04-30T15:03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υ</m:t>
                            </m:r>
                          </w:del>
                        </m:e>
                        <m:sub>
                          <w:del w:id="116" w:author="krug001" w:date="2012-04-30T15:03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w:del>
                        </m:sub>
                      </m:sSub>
                      <w:del w:id="117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</w:del>
                      <m:sSub>
                        <m:sSubPr>
                          <m:ctrlPr>
                            <w:del w:id="118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119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w:del>
                        </m:e>
                        <m:sub>
                          <w:del w:id="120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w:del>
                        </m:sub>
                      </m:sSub>
                      <w:del w:id="121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w:del>
                      <m:sSubSup>
                        <m:sSubSupPr>
                          <m:ctrlPr>
                            <w:del w:id="122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123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124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w:del>
                        </m:sub>
                        <m:sup>
                          <w:del w:id="125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w:del>
                        </m:sup>
                      </m:sSubSup>
                      <w:del w:id="126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w:del>
                    </m:num>
                    <m:den>
                      <w:del w:id="127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  <m:sSubSup>
                        <m:sSubSupPr>
                          <m:ctrlPr>
                            <w:del w:id="128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129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130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w:del>
                        </m:sub>
                        <m:sup>
                          <w:del w:id="131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p>
                      </m:sSubSup>
                    </m:den>
                  </m:f>
                  <m:ctrlPr>
                    <w:del w:id="132" w:author="krug001" w:date="2012-04-30T15:03:00Z"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w:del>
                  </m:ctrlPr>
                </m:e>
              </m:mr>
              <m:mr>
                <m:e>
                  <m:f>
                    <m:fPr>
                      <m:ctrlPr>
                        <w:del w:id="133" w:author="krug001" w:date="2012-04-30T15:03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fPr>
                    <m:num>
                      <m:sSub>
                        <m:sSubPr>
                          <m:ctrlPr>
                            <w:del w:id="134" w:author="krug001" w:date="2012-04-30T15:03:00Z"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135" w:author="krug001" w:date="2012-04-30T15:03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υ</m:t>
                            </m:r>
                          </w:del>
                        </m:e>
                        <m:sub>
                          <w:del w:id="136" w:author="krug001" w:date="2012-04-30T15:03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b>
                      </m:sSub>
                      <w:del w:id="137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</w:del>
                      <m:sSub>
                        <m:sSubPr>
                          <m:ctrlPr>
                            <w:del w:id="138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139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w:del>
                        </m:e>
                        <m:sub>
                          <w:del w:id="140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b>
                      </m:sSub>
                      <w:del w:id="141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w:del>
                      <m:sSubSup>
                        <m:sSubSupPr>
                          <m:ctrlPr>
                            <w:del w:id="142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143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144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b>
                        <m:sup>
                          <w:del w:id="145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w:del>
                        </m:sup>
                      </m:sSubSup>
                      <w:del w:id="146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w:del>
                    </m:num>
                    <m:den>
                      <w:del w:id="147" w:author="krug001" w:date="2012-04-30T15:0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  <m:sSubSup>
                        <m:sSubSupPr>
                          <m:ctrlPr>
                            <w:del w:id="148" w:author="krug001" w:date="2012-04-30T15:03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149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150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b>
                        <m:sup>
                          <w:del w:id="151" w:author="krug001" w:date="2012-04-30T15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p>
                      </m:sSubSup>
                    </m:den>
                  </m:f>
                </m:e>
              </m:mr>
            </m:m>
          </m:e>
        </m:d>
      </m:oMath>
      <w:del w:id="152" w:author="krug001" w:date="2012-04-30T15:03:00Z">
        <w:r w:rsidR="00B50C58" w:rsidDel="004A7CE5">
          <w:rPr>
            <w:rFonts w:ascii="Times New Roman" w:eastAsiaTheme="minorEastAsia" w:hAnsi="Times New Roman" w:cs="Times New Roman"/>
            <w:sz w:val="24"/>
            <w:szCs w:val="24"/>
          </w:rPr>
          <w:delText>.</w:delText>
        </w:r>
      </w:del>
    </w:p>
    <w:p w:rsidR="00926B0C" w:rsidRDefault="008C32C7" w:rsidP="00926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926B0C" w:rsidRPr="00C90FED">
        <w:rPr>
          <w:rFonts w:ascii="Times New Roman" w:hAnsi="Times New Roman" w:cs="Times New Roman"/>
          <w:sz w:val="24"/>
          <w:szCs w:val="24"/>
        </w:rPr>
        <w:t xml:space="preserve">econd </w:t>
      </w:r>
      <w:ins w:id="153" w:author="krug001" w:date="2012-04-30T15:03:00Z">
        <w:r w:rsidR="004A7CE5">
          <w:rPr>
            <w:rFonts w:ascii="Times New Roman" w:hAnsi="Times New Roman" w:cs="Times New Roman"/>
            <w:sz w:val="24"/>
            <w:szCs w:val="24"/>
          </w:rPr>
          <w:t xml:space="preserve">partial </w:t>
        </w:r>
      </w:ins>
      <w:r w:rsidR="00926B0C" w:rsidRPr="00C90FED">
        <w:rPr>
          <w:rFonts w:ascii="Times New Roman" w:hAnsi="Times New Roman" w:cs="Times New Roman"/>
          <w:sz w:val="24"/>
          <w:szCs w:val="24"/>
        </w:rPr>
        <w:t xml:space="preserve">derivative </w:t>
      </w:r>
      <w:r w:rsidR="005342C3">
        <w:rPr>
          <w:rFonts w:ascii="Times New Roman" w:hAnsi="Times New Roman" w:cs="Times New Roman"/>
          <w:sz w:val="24"/>
          <w:szCs w:val="24"/>
        </w:rPr>
        <w:t xml:space="preserve">of the log-likelihood function </w:t>
      </w:r>
      <w:r w:rsidR="00A12D7B">
        <w:rPr>
          <w:rFonts w:ascii="Times New Roman" w:hAnsi="Times New Roman" w:cs="Times New Roman"/>
          <w:sz w:val="24"/>
          <w:szCs w:val="24"/>
        </w:rPr>
        <w:t xml:space="preserve">is given by the </w:t>
      </w:r>
      <w:r w:rsidR="005342C3">
        <w:rPr>
          <w:rFonts w:ascii="Times New Roman" w:hAnsi="Times New Roman" w:cs="Times New Roman"/>
          <w:sz w:val="24"/>
          <w:szCs w:val="24"/>
        </w:rPr>
        <w:t>4</w:t>
      </w:r>
      <w:r w:rsidR="00A12D7B">
        <w:rPr>
          <w:rFonts w:ascii="Times New Roman" w:hAnsi="Times New Roman" w:cs="Times New Roman"/>
          <w:sz w:val="24"/>
          <w:szCs w:val="24"/>
        </w:rPr>
        <w:t xml:space="preserve"> × 4 matrix </w:t>
      </w:r>
    </w:p>
    <w:p w:rsidR="008871ED" w:rsidRPr="00C90FED" w:rsidRDefault="00E96EAE" w:rsidP="00887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8871ED" w:rsidRPr="00C90FED" w:rsidRDefault="005342C3" w:rsidP="00926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1ED">
        <w:rPr>
          <w:rFonts w:ascii="Times New Roman" w:hAnsi="Times New Roman" w:cs="Times New Roman"/>
          <w:sz w:val="24"/>
          <w:szCs w:val="24"/>
        </w:rPr>
        <w:t>the</w:t>
      </w:r>
      <w:r w:rsidR="00A1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D7B">
        <w:rPr>
          <w:rFonts w:ascii="Times New Roman" w:hAnsi="Times New Roman" w:cs="Times New Roman"/>
          <w:i/>
          <w:sz w:val="24"/>
          <w:szCs w:val="24"/>
        </w:rPr>
        <w:t>i</w:t>
      </w:r>
      <w:r w:rsidR="00A12D7B" w:rsidRPr="00A12D7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8871ED">
        <w:rPr>
          <w:rFonts w:ascii="Times New Roman" w:hAnsi="Times New Roman" w:cs="Times New Roman"/>
          <w:sz w:val="24"/>
          <w:szCs w:val="24"/>
        </w:rPr>
        <w:t xml:space="preserve"> </w:t>
      </w:r>
      <w:r w:rsidR="00B2329C">
        <w:rPr>
          <w:rFonts w:ascii="Times New Roman" w:hAnsi="Times New Roman" w:cs="Times New Roman"/>
          <w:sz w:val="24"/>
          <w:szCs w:val="24"/>
        </w:rPr>
        <w:t xml:space="preserve">diagonal </w:t>
      </w:r>
      <w:r w:rsidR="008871ED">
        <w:rPr>
          <w:rFonts w:ascii="Times New Roman" w:hAnsi="Times New Roman" w:cs="Times New Roman"/>
          <w:sz w:val="24"/>
          <w:szCs w:val="24"/>
        </w:rPr>
        <w:t xml:space="preserve">element </w:t>
      </w:r>
      <w:r w:rsidR="00A12D7B">
        <w:rPr>
          <w:rFonts w:ascii="Times New Roman" w:hAnsi="Times New Roman" w:cs="Times New Roman"/>
          <w:sz w:val="24"/>
          <w:szCs w:val="24"/>
        </w:rPr>
        <w:t>is given by</w:t>
      </w:r>
    </w:p>
    <w:p w:rsidR="00B2329C" w:rsidRPr="00B2329C" w:rsidRDefault="00E96EAE" w:rsidP="005342C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,  i=1,…, 4</m:t>
        </m:r>
      </m:oMath>
      <w:r w:rsidR="005342C3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12D7B" w:rsidRDefault="00A12D7B" w:rsidP="00A12D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has expectation  </w:t>
      </w:r>
    </w:p>
    <w:p w:rsidR="00A12D7B" w:rsidRDefault="00A12D7B" w:rsidP="00A12D7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 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12D7B" w:rsidRDefault="00A12D7B" w:rsidP="00B2329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2329C" w:rsidRDefault="00A12D7B" w:rsidP="00B2329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B2329C">
        <w:rPr>
          <w:rFonts w:ascii="Times New Roman" w:eastAsiaTheme="minorEastAsia" w:hAnsi="Times New Roman" w:cs="Times New Roman"/>
          <w:sz w:val="24"/>
          <w:szCs w:val="24"/>
        </w:rPr>
        <w:t>he off-diagonal elements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B855ED">
        <w:rPr>
          <w:rFonts w:ascii="Times New Roman" w:eastAsiaTheme="minorEastAsia" w:hAnsi="Times New Roman" w:cs="Times New Roman"/>
          <w:sz w:val="24"/>
          <w:szCs w:val="24"/>
        </w:rPr>
        <w:t>matrix</w:t>
      </w:r>
      <w:r w:rsidR="00B232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all zero, i.e.</w:t>
      </w:r>
    </w:p>
    <w:p w:rsidR="00926B0C" w:rsidRPr="008871ED" w:rsidRDefault="00E96EAE" w:rsidP="00926B0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  i≠j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5342C3" w:rsidRPr="00F0254E" w:rsidRDefault="00A12D7B" w:rsidP="005342C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now follows that the Fisher</w:t>
      </w:r>
      <w:r w:rsidR="008C32C7">
        <w:rPr>
          <w:rFonts w:ascii="Times New Roman" w:hAnsi="Times New Roman" w:cs="Times New Roman"/>
          <w:sz w:val="24"/>
          <w:szCs w:val="24"/>
        </w:rPr>
        <w:t xml:space="preserve"> information matrix</w:t>
      </w:r>
      <w:r w:rsidR="00DB681E" w:rsidRPr="00B855ED">
        <w:rPr>
          <w:rFonts w:ascii="Times New Roman" w:hAnsi="Times New Roman" w:cs="Times New Roman"/>
          <w:sz w:val="24"/>
          <w:szCs w:val="24"/>
        </w:rPr>
        <w:t>,</w:t>
      </w:r>
      <w:r w:rsidR="008C32C7" w:rsidRPr="00B855ED">
        <w:rPr>
          <w:rFonts w:ascii="Times New Roman" w:hAnsi="Times New Roman" w:cs="Times New Roman"/>
          <w:sz w:val="24"/>
          <w:szCs w:val="24"/>
        </w:rPr>
        <w:t xml:space="preserve"> defined as t</w:t>
      </w:r>
      <w:r w:rsidR="00765F8A" w:rsidRPr="00B855ED">
        <w:rPr>
          <w:rFonts w:ascii="Times New Roman" w:hAnsi="Times New Roman" w:cs="Times New Roman"/>
          <w:sz w:val="24"/>
          <w:szCs w:val="24"/>
        </w:rPr>
        <w:t xml:space="preserve">he </w:t>
      </w:r>
      <w:r w:rsidR="005342C3" w:rsidRPr="00B855ED">
        <w:rPr>
          <w:rFonts w:ascii="Times New Roman" w:hAnsi="Times New Roman" w:cs="Times New Roman"/>
          <w:sz w:val="24"/>
          <w:szCs w:val="24"/>
        </w:rPr>
        <w:t xml:space="preserve">expectation of the negative of the second derivative of the </w:t>
      </w:r>
      <w:ins w:id="154" w:author="krug001" w:date="2012-04-30T15:04:00Z">
        <w:r w:rsidR="004A7CE5">
          <w:rPr>
            <w:rFonts w:ascii="Times New Roman" w:hAnsi="Times New Roman" w:cs="Times New Roman"/>
            <w:sz w:val="24"/>
            <w:szCs w:val="24"/>
          </w:rPr>
          <w:t>log-</w:t>
        </w:r>
      </w:ins>
      <w:r w:rsidR="00E915D2" w:rsidRPr="00B855ED">
        <w:rPr>
          <w:rFonts w:ascii="Times New Roman" w:hAnsi="Times New Roman" w:cs="Times New Roman"/>
          <w:sz w:val="24"/>
          <w:szCs w:val="24"/>
        </w:rPr>
        <w:t>likelihood</w:t>
      </w:r>
      <w:r w:rsidR="005342C3" w:rsidRPr="00B855ED">
        <w:rPr>
          <w:rFonts w:ascii="Times New Roman" w:hAnsi="Times New Roman" w:cs="Times New Roman"/>
          <w:sz w:val="24"/>
          <w:szCs w:val="24"/>
        </w:rPr>
        <w:t xml:space="preserve"> function</w:t>
      </w:r>
      <w:r w:rsidR="00765F8A" w:rsidRPr="00B855ED">
        <w:rPr>
          <w:rFonts w:ascii="Times New Roman" w:hAnsi="Times New Roman" w:cs="Times New Roman"/>
          <w:sz w:val="24"/>
          <w:szCs w:val="24"/>
        </w:rPr>
        <w:t xml:space="preserve">, </w:t>
      </w:r>
      <w:r w:rsidR="005342C3">
        <w:rPr>
          <w:rFonts w:ascii="Times New Roman" w:hAnsi="Times New Roman" w:cs="Times New Roman"/>
          <w:sz w:val="24"/>
          <w:szCs w:val="24"/>
        </w:rPr>
        <w:t>is given by</w:t>
      </w:r>
    </w:p>
    <w:p w:rsidR="00F0254E" w:rsidRPr="00C90FED" w:rsidRDefault="00F0254E" w:rsidP="005342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del w:id="155" w:author="krug001" w:date="2012-04-30T15:04:00Z">
                <w:rPr>
                  <w:rFonts w:ascii="Cambria Math" w:hAnsi="Cambria Math" w:cs="Times New Roman"/>
                  <w:i/>
                  <w:sz w:val="24"/>
                  <w:szCs w:val="24"/>
                </w:rPr>
              </w:del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del w:id="156" w:author="krug001" w:date="2012-04-30T15:04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del>
                </m:ctrlPr>
              </m:mPr>
              <m:mr>
                <m:e>
                  <m:f>
                    <m:fPr>
                      <m:ctrlPr>
                        <w:del w:id="157" w:author="krug001" w:date="2012-04-30T15:04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fPr>
                    <m:num>
                      <m:sSub>
                        <m:sSubPr>
                          <m:ctrlPr>
                            <w:del w:id="158" w:author="krug001" w:date="2012-04-30T15:04:00Z"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159" w:author="krug001" w:date="2012-04-30T15:04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υ</m:t>
                            </m:r>
                          </w:del>
                        </m:e>
                        <m:sub>
                          <w:del w:id="160" w:author="krug001" w:date="2012-04-30T15:04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w:del>
                        </m:sub>
                      </m:sSub>
                    </m:num>
                    <m:den>
                      <w:del w:id="161" w:author="krug001" w:date="2012-04-30T15:04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  <m:sSubSup>
                        <m:sSubSupPr>
                          <m:ctrlPr>
                            <w:del w:id="162" w:author="krug001" w:date="2012-04-30T15:04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163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164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w:del>
                        </m:sub>
                        <m:sup>
                          <w:del w:id="165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p>
                      </m:sSubSup>
                    </m:den>
                  </m:f>
                </m:e>
                <m:e>
                  <w:del w:id="166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</m:e>
                <m:e>
                  <w:del w:id="167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  <m:ctrlPr>
                    <w:del w:id="168" w:author="krug001" w:date="2012-04-30T15:04:00Z"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w:del>
                  </m:ctrlPr>
                </m:e>
                <m:e>
                  <w:del w:id="169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</m:e>
              </m:mr>
              <m:mr>
                <m:e>
                  <w:del w:id="170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  <m:ctrlPr>
                    <w:del w:id="171" w:author="krug001" w:date="2012-04-30T15:04:00Z"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w:del>
                  </m:ctrlPr>
                </m:e>
                <m:e>
                  <m:f>
                    <m:fPr>
                      <m:ctrlPr>
                        <w:del w:id="172" w:author="krug001" w:date="2012-04-30T15:04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fPr>
                    <m:num>
                      <m:sSub>
                        <m:sSubPr>
                          <m:ctrlPr>
                            <w:del w:id="173" w:author="krug001" w:date="2012-04-30T15:04:00Z"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174" w:author="krug001" w:date="2012-04-30T15:04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υ</m:t>
                            </m:r>
                          </w:del>
                        </m:e>
                        <m:sub>
                          <w:del w:id="175" w:author="krug001" w:date="2012-04-30T15:04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w:del>
                        </m:sub>
                      </m:sSub>
                    </m:num>
                    <m:den>
                      <w:del w:id="176" w:author="krug001" w:date="2012-04-30T15:04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  <m:sSubSup>
                        <m:sSubSupPr>
                          <m:ctrlPr>
                            <w:del w:id="177" w:author="krug001" w:date="2012-04-30T15:04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178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179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w:del>
                        </m:sub>
                        <m:sup>
                          <w:del w:id="180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p>
                      </m:sSubSup>
                    </m:den>
                  </m:f>
                  <m:ctrlPr>
                    <w:del w:id="181" w:author="krug001" w:date="2012-04-30T15:04:00Z"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w:del>
                  </m:ctrlPr>
                </m:e>
                <m:e>
                  <w:del w:id="182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  <m:ctrlPr>
                    <w:del w:id="183" w:author="krug001" w:date="2012-04-30T15:04:00Z"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w:del>
                  </m:ctrlPr>
                </m:e>
                <m:e>
                  <w:del w:id="184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  <m:ctrlPr>
                    <w:del w:id="185" w:author="krug001" w:date="2012-04-30T15:04:00Z"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w:del>
                  </m:ctrlPr>
                </m:e>
              </m:mr>
              <m:mr>
                <m:e>
                  <w:del w:id="186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</m:e>
                <m:e>
                  <w:del w:id="187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</m:e>
                <m:e>
                  <m:f>
                    <m:fPr>
                      <m:ctrlPr>
                        <w:del w:id="188" w:author="krug001" w:date="2012-04-30T15:04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fPr>
                    <m:num>
                      <m:sSub>
                        <m:sSubPr>
                          <m:ctrlPr>
                            <w:del w:id="189" w:author="krug001" w:date="2012-04-30T15:04:00Z"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190" w:author="krug001" w:date="2012-04-30T15:04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υ</m:t>
                            </m:r>
                          </w:del>
                        </m:e>
                        <m:sub>
                          <w:del w:id="191" w:author="krug001" w:date="2012-04-30T15:04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w:del>
                        </m:sub>
                      </m:sSub>
                    </m:num>
                    <m:den>
                      <w:del w:id="192" w:author="krug001" w:date="2012-04-30T15:04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  <m:sSubSup>
                        <m:sSubSupPr>
                          <m:ctrlPr>
                            <w:del w:id="193" w:author="krug001" w:date="2012-04-30T15:04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194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195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w:del>
                        </m:sub>
                        <m:sup>
                          <w:del w:id="196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p>
                      </m:sSubSup>
                    </m:den>
                  </m:f>
                  <m:ctrlPr>
                    <w:del w:id="197" w:author="krug001" w:date="2012-04-30T15:04:00Z"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w:del>
                  </m:ctrlPr>
                </m:e>
                <m:e>
                  <w:del w:id="198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</m:e>
              </m:mr>
              <m:mr>
                <m:e>
                  <w:del w:id="199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</m:e>
                <m:e>
                  <w:del w:id="200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</m:e>
                <m:e>
                  <w:del w:id="201" w:author="krug001" w:date="2012-04-30T15:04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  <m:ctrlPr>
                    <w:del w:id="202" w:author="krug001" w:date="2012-04-30T15:04:00Z"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w:del>
                  </m:ctrlPr>
                </m:e>
                <m:e>
                  <m:f>
                    <m:fPr>
                      <m:ctrlPr>
                        <w:del w:id="203" w:author="krug001" w:date="2012-04-30T15:04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fPr>
                    <m:num>
                      <m:sSub>
                        <m:sSubPr>
                          <m:ctrlPr>
                            <w:del w:id="204" w:author="krug001" w:date="2012-04-30T15:04:00Z"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w:del w:id="205" w:author="krug001" w:date="2012-04-30T15:04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υ</m:t>
                            </m:r>
                          </w:del>
                        </m:e>
                        <m:sub>
                          <w:del w:id="206" w:author="krug001" w:date="2012-04-30T15:04:00Z"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b>
                      </m:sSub>
                    </m:num>
                    <m:den>
                      <w:del w:id="207" w:author="krug001" w:date="2012-04-30T15:04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  <m:sSubSup>
                        <m:sSubSupPr>
                          <m:ctrlPr>
                            <w:del w:id="208" w:author="krug001" w:date="2012-04-30T15:04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SupPr>
                        <m:e>
                          <w:del w:id="209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ξ</m:t>
                            </m:r>
                          </w:del>
                        </m:e>
                        <m:sub>
                          <w:del w:id="210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b>
                        <m:sup>
                          <w:del w:id="211" w:author="krug001" w:date="2012-04-30T15:04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w:del>
                        </m:sup>
                      </m:sSubSup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  <w:del w:id="212" w:author="krug001" w:date="2012-04-30T15:04:00Z">
          <m:r>
            <w:rPr>
              <w:rFonts w:ascii="Cambria Math" w:hAnsi="Cambria Math" w:cs="Times New Roman"/>
              <w:sz w:val="24"/>
              <w:szCs w:val="24"/>
            </w:rPr>
            <m:t>, i=1, …, 4</m:t>
          </m:r>
        </w:del>
      </m:oMath>
      <w:del w:id="213" w:author="krug001" w:date="2012-04-30T15:04:00Z">
        <w:r w:rsidR="005342C3" w:rsidDel="004A7CE5">
          <w:rPr>
            <w:rFonts w:ascii="Times New Roman" w:eastAsiaTheme="minorEastAsia" w:hAnsi="Times New Roman" w:cs="Times New Roman"/>
            <w:sz w:val="24"/>
            <w:szCs w:val="24"/>
          </w:rPr>
          <w:delText>,</w:delText>
        </w:r>
      </w:del>
      <w:ins w:id="214" w:author="krug001" w:date="2012-04-30T15:05:00Z">
        <w:r w:rsidR="004A7CE5">
          <w:rPr>
            <w:rFonts w:ascii="Times New Roman" w:eastAsiaTheme="minorEastAsia" w:hAnsi="Times New Roman" w:cs="Times New Roman"/>
            <w:sz w:val="24"/>
            <w:szCs w:val="24"/>
          </w:rPr>
          <w:t>.</w:t>
        </w:r>
      </w:ins>
    </w:p>
    <w:p w:rsidR="005342C3" w:rsidRDefault="005342C3" w:rsidP="00926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del w:id="215" w:author="krug001" w:date="2012-04-30T15:05:00Z">
        <w:r w:rsidRPr="00A12D7B" w:rsidDel="004A7CE5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where </w:delText>
        </w:r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diag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4</m:t>
                      </m:r>
                    </m:sup>
                  </m:sSubSup>
                </m:den>
              </m:f>
            </m:e>
          </m:d>
        </m:oMath>
        <w:r w:rsidRPr="00A12D7B" w:rsidDel="004A7CE5">
          <w:rPr>
            <w:rFonts w:ascii="Times New Roman" w:eastAsiaTheme="minorEastAsia" w:hAnsi="Times New Roman" w:cs="Times New Roman"/>
            <w:sz w:val="24"/>
            <w:szCs w:val="24"/>
            <w:highlight w:val="yellow"/>
          </w:rPr>
          <w:delText xml:space="preserve"> denotes </w:delText>
        </w:r>
        <w:r w:rsidRPr="00A12D7B" w:rsidDel="004A7CE5">
          <w:rPr>
            <w:rFonts w:ascii="Times New Roman" w:eastAsiaTheme="minorEastAsia" w:hAnsi="Times New Roman" w:cs="Times New Roman"/>
            <w:i/>
            <w:sz w:val="24"/>
            <w:szCs w:val="24"/>
            <w:highlight w:val="yellow"/>
          </w:rPr>
          <w:delText>i</w:delText>
        </w:r>
        <w:r w:rsidRPr="00A12D7B" w:rsidDel="004A7CE5">
          <w:rPr>
            <w:rFonts w:ascii="Times New Roman" w:eastAsiaTheme="minorEastAsia" w:hAnsi="Times New Roman" w:cs="Times New Roman"/>
            <w:sz w:val="24"/>
            <w:szCs w:val="24"/>
            <w:highlight w:val="yellow"/>
          </w:rPr>
          <w:delText>th diagonal element of the diagonal matrix</w:delText>
        </w:r>
        <w:r w:rsidDel="004A7CE5">
          <w:rPr>
            <w:rFonts w:ascii="Times New Roman" w:eastAsiaTheme="minorEastAsia" w:hAnsi="Times New Roman" w:cs="Times New Roman"/>
            <w:sz w:val="24"/>
            <w:szCs w:val="24"/>
          </w:rPr>
          <w:delText xml:space="preserve">. </w:delText>
        </w:r>
      </w:del>
    </w:p>
    <w:p w:rsidR="00CB22E5" w:rsidRPr="00CB22E5" w:rsidRDefault="00CB22E5" w:rsidP="00E05CE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Transformation from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 xml:space="preserve"> </m:t>
        </m:r>
      </m:oMath>
      <w:r w:rsidRPr="00CB22E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>θ</m:t>
        </m:r>
      </m:oMath>
    </w:p>
    <w:p w:rsidR="001C56DC" w:rsidRDefault="00B92518" w:rsidP="00B92518">
      <w:pPr>
        <w:spacing w:line="360" w:lineRule="auto"/>
        <w:jc w:val="both"/>
        <w:rPr>
          <w:ins w:id="216" w:author="krug001" w:date="2012-04-30T15:42:00Z"/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score function and Fisher information matrix, </w:t>
      </w:r>
      <w:ins w:id="217" w:author="krug001" w:date="2012-04-30T15:25:00Z">
        <w:r w:rsidR="00194675">
          <w:rPr>
            <w:rFonts w:ascii="Times New Roman" w:hAnsi="Times New Roman" w:cs="Times New Roman"/>
            <w:sz w:val="24"/>
            <w:szCs w:val="24"/>
          </w:rPr>
          <w:t xml:space="preserve">as </w:t>
        </w:r>
      </w:ins>
      <w:r>
        <w:rPr>
          <w:rFonts w:ascii="Times New Roman" w:hAnsi="Times New Roman" w:cs="Times New Roman"/>
          <w:sz w:val="24"/>
          <w:szCs w:val="24"/>
        </w:rPr>
        <w:t xml:space="preserve">defined above, are </w:t>
      </w:r>
      <w:del w:id="218" w:author="krug001" w:date="2012-04-30T15:05:00Z">
        <w:r w:rsidDel="004A7CE5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hAnsi="Times New Roman" w:cs="Times New Roman"/>
          <w:sz w:val="24"/>
          <w:szCs w:val="24"/>
        </w:rPr>
        <w:t>functions of</w:t>
      </w:r>
      <w:ins w:id="219" w:author="krug001" w:date="2012-04-30T15:26:00Z">
        <w:r w:rsidR="00194675">
          <w:rPr>
            <w:rFonts w:ascii="Times New Roman" w:hAnsi="Times New Roman" w:cs="Times New Roman"/>
            <w:sz w:val="24"/>
            <w:szCs w:val="24"/>
          </w:rPr>
          <w:t xml:space="preserve"> the EMS</w:t>
        </w:r>
        <w:proofErr w:type="gramStart"/>
        <w:r w:rsidR="00194675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commentRangeStart w:id="220"/>
      <w:r>
        <w:rPr>
          <w:rFonts w:ascii="Times New Roman" w:eastAsiaTheme="minorEastAsia" w:hAnsi="Times New Roman" w:cs="Times New Roman"/>
          <w:sz w:val="24"/>
          <w:szCs w:val="24"/>
        </w:rPr>
        <w:t>which cannot be applied</w:t>
      </w:r>
      <w:commentRangeEnd w:id="220"/>
      <w:r w:rsidR="004A7CE5">
        <w:rPr>
          <w:rStyle w:val="CommentReference"/>
        </w:rPr>
        <w:commentReference w:id="22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the Fisher’s scoring algorithm to estimate</w:t>
      </w:r>
      <w:del w:id="221" w:author="krug001" w:date="2012-04-30T15:05:00Z">
        <w:r w:rsidDel="004A7CE5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r w:rsidR="001A0C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Hence, we need to</w:t>
      </w:r>
      <w:r w:rsidR="00B76E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5CEA">
        <w:rPr>
          <w:rFonts w:ascii="Times New Roman" w:hAnsi="Times New Roman" w:cs="Times New Roman"/>
          <w:sz w:val="24"/>
          <w:szCs w:val="24"/>
        </w:rPr>
        <w:t>transform the score fu</w:t>
      </w:r>
      <w:r w:rsidR="00B855ED">
        <w:rPr>
          <w:rFonts w:ascii="Times New Roman" w:hAnsi="Times New Roman" w:cs="Times New Roman"/>
          <w:sz w:val="24"/>
          <w:szCs w:val="24"/>
        </w:rPr>
        <w:t>nction and the Fisher</w:t>
      </w:r>
      <w:r w:rsidR="00E05CEA">
        <w:rPr>
          <w:rFonts w:ascii="Times New Roman" w:hAnsi="Times New Roman" w:cs="Times New Roman"/>
          <w:sz w:val="24"/>
          <w:szCs w:val="24"/>
        </w:rPr>
        <w:t xml:space="preserve"> information matrix</w:t>
      </w:r>
      <w:ins w:id="222" w:author="krug001" w:date="2012-04-30T15:40:00Z">
        <w:r w:rsidR="001C56DC">
          <w:rPr>
            <w:rFonts w:ascii="Times New Roman" w:hAnsi="Times New Roman" w:cs="Times New Roman"/>
            <w:sz w:val="24"/>
            <w:szCs w:val="24"/>
          </w:rPr>
          <w:t xml:space="preserve"> so that both are functions of </w:t>
        </w: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</m:oMath>
        <w:r w:rsidR="001C56DC">
          <w:rPr>
            <w:rFonts w:ascii="Times New Roman" w:eastAsiaTheme="minorEastAsia" w:hAnsi="Times New Roman" w:cs="Times New Roman"/>
            <w:sz w:val="24"/>
            <w:szCs w:val="24"/>
          </w:rPr>
          <w:t xml:space="preserve"> (i.e. the vector of VCs) rather than </w:t>
        </w:r>
      </w:ins>
      <w:del w:id="223" w:author="krug001" w:date="2012-04-30T15:40:00Z">
        <w:r w:rsidR="00B76ECC" w:rsidDel="001C56D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commentRangeStart w:id="224"/>
      <w:r w:rsidR="001A0C33">
        <w:rPr>
          <w:rFonts w:ascii="Times New Roman" w:hAnsi="Times New Roman" w:cs="Times New Roman"/>
          <w:sz w:val="24"/>
          <w:szCs w:val="24"/>
        </w:rPr>
        <w:t xml:space="preserve">from </w:t>
      </w:r>
      <w:r w:rsidR="00E05CEA">
        <w:rPr>
          <w:rFonts w:ascii="Times New Roman" w:hAnsi="Times New Roman" w:cs="Times New Roman"/>
          <w:sz w:val="24"/>
          <w:szCs w:val="24"/>
        </w:rPr>
        <w:t>with respect to</w:t>
      </w:r>
      <w:commentRangeEnd w:id="224"/>
      <w:r w:rsidR="00570436">
        <w:rPr>
          <w:rStyle w:val="CommentReference"/>
        </w:rPr>
        <w:commentReference w:id="224"/>
      </w:r>
      <w:r w:rsidR="00E05CEA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ins w:id="225" w:author="krug001" w:date="2012-04-30T15:40:00Z">
          <m:r>
            <w:rPr>
              <w:rFonts w:ascii="Cambria Math" w:eastAsiaTheme="minorEastAsia" w:hAnsi="Cambria Math" w:cs="Times New Roman"/>
              <w:sz w:val="24"/>
              <w:szCs w:val="24"/>
            </w:rPr>
            <m:t>(i.e. a vector of EMSs)</m:t>
          </m:r>
        </w:ins>
      </m:oMath>
      <w:del w:id="226" w:author="krug001" w:date="2012-04-30T15:40:00Z">
        <w:r w:rsidR="00101442" w:rsidDel="001C56DC">
          <w:rPr>
            <w:rFonts w:ascii="Times New Roman" w:eastAsiaTheme="minorEastAsia" w:hAnsi="Times New Roman" w:cs="Times New Roman"/>
            <w:sz w:val="24"/>
            <w:szCs w:val="24"/>
          </w:rPr>
          <w:delText xml:space="preserve">to </w:delText>
        </w: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</m:oMath>
      </w:del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ins w:id="227" w:author="krug001" w:date="2012-04-30T15:41:00Z">
        <w:r w:rsidR="001C56DC">
          <w:rPr>
            <w:rFonts w:ascii="Times New Roman" w:eastAsiaTheme="minorEastAsia" w:hAnsi="Times New Roman" w:cs="Times New Roman"/>
            <w:sz w:val="24"/>
            <w:szCs w:val="24"/>
          </w:rPr>
          <w:t xml:space="preserve">This change of variables </w:t>
        </w:r>
      </w:ins>
      <w:del w:id="228" w:author="krug001" w:date="2012-04-30T15:41:00Z">
        <w:r w:rsidR="001A0C33" w:rsidDel="001C56DC">
          <w:rPr>
            <w:rFonts w:ascii="Times New Roman" w:eastAsiaTheme="minorEastAsia" w:hAnsi="Times New Roman" w:cs="Times New Roman"/>
            <w:sz w:val="24"/>
            <w:szCs w:val="24"/>
          </w:rPr>
          <w:delText xml:space="preserve">This transformation can </w:delText>
        </w:r>
      </w:del>
      <w:proofErr w:type="gramStart"/>
      <w:r w:rsidR="001A0C33">
        <w:rPr>
          <w:rFonts w:ascii="Times New Roman" w:eastAsiaTheme="minorEastAsia" w:hAnsi="Times New Roman" w:cs="Times New Roman"/>
          <w:sz w:val="24"/>
          <w:szCs w:val="24"/>
        </w:rPr>
        <w:t>be</w:t>
      </w:r>
      <w:proofErr w:type="gramEnd"/>
      <w:r w:rsidR="001A0C33">
        <w:rPr>
          <w:rFonts w:ascii="Times New Roman" w:eastAsiaTheme="minorEastAsia" w:hAnsi="Times New Roman" w:cs="Times New Roman"/>
          <w:sz w:val="24"/>
          <w:szCs w:val="24"/>
        </w:rPr>
        <w:t xml:space="preserve"> achieve</w:t>
      </w:r>
      <w:r w:rsidR="006C3F18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1A0C33">
        <w:rPr>
          <w:rFonts w:ascii="Times New Roman" w:eastAsiaTheme="minorEastAsia" w:hAnsi="Times New Roman" w:cs="Times New Roman"/>
          <w:sz w:val="24"/>
          <w:szCs w:val="24"/>
        </w:rPr>
        <w:t xml:space="preserve"> by</w:t>
      </w:r>
      <w:ins w:id="229" w:author="krug001" w:date="2012-04-30T15:41:00Z">
        <w:r w:rsidR="001C56DC">
          <w:rPr>
            <w:rFonts w:ascii="Times New Roman" w:eastAsiaTheme="minorEastAsia" w:hAnsi="Times New Roman" w:cs="Times New Roman"/>
            <w:sz w:val="24"/>
            <w:szCs w:val="24"/>
          </w:rPr>
          <w:t xml:space="preserve"> applying the chain</w:t>
        </w:r>
      </w:ins>
      <w:ins w:id="230" w:author="krug001" w:date="2012-04-30T15:43:00Z">
        <w:r w:rsidR="001C56DC">
          <w:rPr>
            <w:rFonts w:ascii="Times New Roman" w:eastAsiaTheme="minorEastAsia" w:hAnsi="Times New Roman" w:cs="Times New Roman"/>
            <w:sz w:val="24"/>
            <w:szCs w:val="24"/>
          </w:rPr>
          <w:t xml:space="preserve"> rule</w:t>
        </w:r>
      </w:ins>
      <w:ins w:id="231" w:author="krug001" w:date="2012-04-30T15:42:00Z">
        <w:r w:rsidR="001C56DC">
          <w:rPr>
            <w:rFonts w:ascii="Times New Roman" w:eastAsiaTheme="minorEastAsia" w:hAnsi="Times New Roman" w:cs="Times New Roman"/>
            <w:sz w:val="24"/>
            <w:szCs w:val="24"/>
          </w:rPr>
          <w:t xml:space="preserve">, i.e. </w:t>
        </w:r>
      </w:ins>
    </w:p>
    <w:p w:rsidR="001C56DC" w:rsidRPr="00B57ADA" w:rsidRDefault="001C56DC" w:rsidP="00B92518">
      <w:pPr>
        <w:spacing w:line="360" w:lineRule="auto"/>
        <w:jc w:val="both"/>
        <w:rPr>
          <w:ins w:id="232" w:author="krug001" w:date="2012-04-30T15:56:00Z"/>
          <w:rFonts w:ascii="Times New Roman" w:eastAsiaTheme="minorEastAsia" w:hAnsi="Times New Roman" w:cs="Times New Roman"/>
          <w:sz w:val="24"/>
          <w:szCs w:val="24"/>
        </w:rPr>
      </w:pPr>
      <w:ins w:id="233" w:author="krug001" w:date="2012-04-30T15:42:00Z">
        <m:oMathPara>
          <m:oMath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m:oMath>
        </m:oMathPara>
      </w:ins>
      <m:oMathPara>
        <m:oMath>
          <m:f>
            <m:fPr>
              <m:ctrlPr>
                <w:ins w:id="234" w:author="krug001" w:date="2012-04-30T15:43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fPr>
            <m:num>
              <w:ins w:id="235" w:author="krug001" w:date="2012-04-30T15:43:00Z"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∂L</m:t>
                </m:r>
              </w:ins>
              <m:d>
                <m:dPr>
                  <m:ctrlPr>
                    <w:ins w:id="236" w:author="krug001" w:date="2012-04-30T15:43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dPr>
                <m:e>
                  <m:sSup>
                    <m:sSupPr>
                      <m:ctrlPr>
                        <w:ins w:id="237" w:author="krug001" w:date="2012-04-30T15:43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ins>
                      </m:ctrlPr>
                    </m:sSupPr>
                    <m:e>
                      <w:ins w:id="238" w:author="krug001" w:date="2012-04-30T15:4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w:ins>
                    </m:e>
                    <m:sup>
                      <w:ins w:id="239" w:author="krug001" w:date="2012-04-30T15:43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ins>
                    </m:sup>
                  </m:sSup>
                </m:e>
              </m:d>
            </m:num>
            <m:den>
              <w:ins w:id="240" w:author="krug001" w:date="2012-04-30T15:43:00Z"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w:ins>
              <m:sSup>
                <m:sSupPr>
                  <m:ctrlPr>
                    <w:ins w:id="241" w:author="krug001" w:date="2012-04-30T15:43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sSupPr>
                <m:e>
                  <w:ins w:id="242" w:author="krug001" w:date="2012-04-30T15:43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w:ins>
                </m:e>
                <m:sup>
                  <w:ins w:id="243" w:author="krug001" w:date="2012-04-30T15:43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w:ins>
                </m:sup>
              </m:sSup>
            </m:den>
          </m:f>
          <m:f>
            <m:fPr>
              <m:ctrlPr>
                <w:ins w:id="244" w:author="krug001" w:date="2012-04-30T15:42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fPr>
            <m:num>
              <w:ins w:id="245" w:author="krug001" w:date="2012-04-30T15:42:00Z"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w:ins>
              <m:sSup>
                <m:sSupPr>
                  <m:ctrlPr>
                    <w:ins w:id="246" w:author="krug001" w:date="2012-04-30T15:42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sSupPr>
                <m:e>
                  <w:ins w:id="247" w:author="krug001" w:date="2012-04-30T15:42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w:ins>
                </m:e>
                <m:sup>
                  <w:ins w:id="248" w:author="krug001" w:date="2012-04-30T15:42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w:ins>
                </m:sup>
              </m:sSup>
            </m:num>
            <m:den>
              <w:ins w:id="249" w:author="krug001" w:date="2012-04-30T15:42:00Z"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∂θ</m:t>
                </m:r>
              </w:ins>
            </m:den>
          </m:f>
          <w:ins w:id="250" w:author="krug001" w:date="2012-04-30T15:42:00Z"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</w:ins>
        </m:oMath>
      </m:oMathPara>
    </w:p>
    <w:p w:rsidR="00B57ADA" w:rsidRDefault="00B57ADA" w:rsidP="00B92518">
      <w:pPr>
        <w:spacing w:line="360" w:lineRule="auto"/>
        <w:jc w:val="both"/>
        <w:rPr>
          <w:ins w:id="251" w:author="krug001" w:date="2012-04-30T15:56:00Z"/>
          <w:rFonts w:ascii="Times New Roman" w:eastAsiaTheme="minorEastAsia" w:hAnsi="Times New Roman" w:cs="Times New Roman"/>
          <w:sz w:val="24"/>
          <w:szCs w:val="24"/>
        </w:rPr>
      </w:pPr>
    </w:p>
    <w:p w:rsidR="00B57ADA" w:rsidRDefault="00B57ADA" w:rsidP="00B92518">
      <w:pPr>
        <w:spacing w:line="360" w:lineRule="auto"/>
        <w:jc w:val="both"/>
        <w:rPr>
          <w:ins w:id="252" w:author="krug001" w:date="2012-04-30T15:42:00Z"/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ins w:id="253" w:author="krug001" w:date="2012-04-30T15:56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sSupPr>
            <m:e>
              <w:ins w:id="254" w:author="krug001" w:date="2012-04-30T15:56:00Z"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w:ins>
            </m:e>
            <m:sup>
              <w:ins w:id="255" w:author="krug001" w:date="2012-04-30T15:56:00Z"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w:ins>
            </m:sup>
          </m:sSup>
          <w:ins w:id="256" w:author="krug001" w:date="2012-04-30T15:56:00Z"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w:ins>
          <w:ins w:id="257" w:author="krug001" w:date="2012-04-30T16:02:00Z"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w:ins>
          <w:ins w:id="258" w:author="krug001" w:date="2012-04-30T15:56:00Z"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w:ins>
        </m:oMath>
      </m:oMathPara>
    </w:p>
    <w:p w:rsidR="006B1DC7" w:rsidRDefault="001A0C33" w:rsidP="00B92518">
      <w:pPr>
        <w:spacing w:line="360" w:lineRule="auto"/>
        <w:jc w:val="both"/>
        <w:rPr>
          <w:ins w:id="259" w:author="krug001" w:date="2012-04-30T15:57:00Z"/>
          <w:rFonts w:ascii="Times New Roman" w:eastAsiaTheme="minorEastAsia" w:hAnsi="Times New Roman" w:cs="Times New Roman"/>
          <w:sz w:val="24"/>
          <w:szCs w:val="24"/>
        </w:rPr>
      </w:pPr>
      <w:del w:id="260" w:author="krug001" w:date="2012-04-30T15:42:00Z">
        <w:r w:rsidDel="001C56DC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proofErr w:type="gramStart"/>
      <w:ins w:id="261" w:author="krug001" w:date="2012-04-30T15:57:00Z">
        <w:r w:rsidR="006B1DC7">
          <w:rPr>
            <w:rFonts w:ascii="Times New Roman" w:eastAsiaTheme="minorEastAsia" w:hAnsi="Times New Roman" w:cs="Times New Roman"/>
            <w:sz w:val="24"/>
            <w:szCs w:val="24"/>
          </w:rPr>
          <w:t>w</w:t>
        </w:r>
      </w:ins>
      <w:ins w:id="262" w:author="krug001" w:date="2012-04-30T15:56:00Z">
        <w:r w:rsidR="006B1DC7">
          <w:rPr>
            <w:rFonts w:ascii="Times New Roman" w:eastAsiaTheme="minorEastAsia" w:hAnsi="Times New Roman" w:cs="Times New Roman"/>
            <w:sz w:val="24"/>
            <w:szCs w:val="24"/>
          </w:rPr>
          <w:t>here</w:t>
        </w:r>
        <w:proofErr w:type="gramEnd"/>
        <w:r w:rsidR="006B1DC7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</w:p>
    <w:p w:rsidR="006B1DC7" w:rsidRDefault="006B1DC7" w:rsidP="006B1DC7">
      <w:pPr>
        <w:spacing w:line="360" w:lineRule="auto"/>
        <w:jc w:val="center"/>
        <w:rPr>
          <w:ins w:id="263" w:author="krug001" w:date="2012-04-30T16:01:00Z"/>
          <w:rFonts w:ascii="Times New Roman" w:eastAsiaTheme="minorEastAsia" w:hAnsi="Times New Roman" w:cs="Times New Roman"/>
          <w:sz w:val="24"/>
          <w:szCs w:val="24"/>
        </w:rPr>
        <w:pPrChange w:id="264" w:author="krug001" w:date="2012-04-30T15:57:00Z">
          <w:pPr>
            <w:spacing w:line="360" w:lineRule="auto"/>
            <w:jc w:val="both"/>
          </w:pPr>
        </w:pPrChange>
      </w:pPr>
      <w:ins w:id="265" w:author="krug001" w:date="2012-04-30T16:04:00Z"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G=</m:t>
          </m:r>
        </m:oMath>
      </w:ins>
      <m:oMath>
        <m:d>
          <m:dPr>
            <m:begChr m:val="["/>
            <m:endChr m:val="]"/>
            <m:ctrlPr>
              <w:ins w:id="266" w:author="krug001" w:date="2012-04-30T15:57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ins w:id="267" w:author="krug001" w:date="2012-04-30T15:57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mPr>
              <m:mr>
                <m:e>
                  <w:ins w:id="268" w:author="krug001" w:date="2012-04-30T15:57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w:ins>
                </m:e>
                <m:e>
                  <w:ins w:id="269" w:author="krug001" w:date="2012-04-30T15:57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w:ins>
                  <m:ctrlPr>
                    <w:ins w:id="270" w:author="krug001" w:date="2012-04-30T15:57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e>
                <m:e>
                  <w:ins w:id="271" w:author="krug001" w:date="2012-04-30T15:57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</m:t>
                    </m:r>
                  </w:ins>
                </m:e>
              </m:mr>
              <m:mr>
                <m:e>
                  <w:ins w:id="272" w:author="krug001" w:date="2012-04-30T15:57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w:ins>
                  <m:ctrlPr>
                    <w:ins w:id="273" w:author="krug001" w:date="2012-04-30T15:57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e>
                <m:e>
                  <w:ins w:id="274" w:author="krug001" w:date="2012-04-30T15:57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w:ins>
                  <m:ctrlPr>
                    <w:ins w:id="275" w:author="krug001" w:date="2012-04-30T15:57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e>
                <m:e>
                  <w:ins w:id="276" w:author="krug001" w:date="2012-04-30T15:57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</m:t>
                    </m:r>
                  </w:ins>
                  <m:ctrlPr>
                    <w:ins w:id="277" w:author="krug001" w:date="2012-04-30T15:57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e>
              </m:mr>
              <m:mr>
                <m:e>
                  <w:ins w:id="278" w:author="krug001" w:date="2012-04-30T15:57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w:ins>
                  <m:ctrlPr>
                    <w:ins w:id="279" w:author="krug001" w:date="2012-04-30T15:57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e>
                <m:e>
                  <w:ins w:id="280" w:author="krug001" w:date="2012-04-30T15:57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w:ins>
                  <m:ctrlPr>
                    <w:ins w:id="281" w:author="krug001" w:date="2012-04-30T15:57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e>
                <m:e>
                  <w:ins w:id="282" w:author="krug001" w:date="2012-04-30T15:57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w:ins>
                  <m:ctrlPr>
                    <w:ins w:id="283" w:author="krug001" w:date="2012-04-30T15:57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e>
              </m:mr>
              <m:mr>
                <m:e>
                  <w:ins w:id="284" w:author="krug001" w:date="2012-04-30T15:57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w:ins>
                </m:e>
                <m:e>
                  <w:ins w:id="285" w:author="krug001" w:date="2012-04-30T15:57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ins>
                  <m:ctrlPr>
                    <w:ins w:id="286" w:author="krug001" w:date="2012-04-30T15:57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e>
                <m:e>
                  <w:ins w:id="287" w:author="krug001" w:date="2012-04-30T15:57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w:ins>
                </m:e>
              </m:mr>
            </m:m>
          </m:e>
        </m:d>
      </m:oMath>
      <w:ins w:id="288" w:author="krug001" w:date="2012-04-30T15:57:00Z">
        <w:r>
          <w:rPr>
            <w:rFonts w:ascii="Times New Roman" w:eastAsiaTheme="minorEastAsia" w:hAnsi="Times New Roman" w:cs="Times New Roman"/>
            <w:sz w:val="24"/>
            <w:szCs w:val="24"/>
          </w:rPr>
          <w:t>.</w:t>
        </w:r>
      </w:ins>
    </w:p>
    <w:p w:rsidR="006B1DC7" w:rsidRDefault="006B1DC7" w:rsidP="006B1DC7">
      <w:pPr>
        <w:spacing w:line="360" w:lineRule="auto"/>
        <w:rPr>
          <w:ins w:id="289" w:author="krug001" w:date="2012-04-30T16:02:00Z"/>
          <w:rFonts w:ascii="Times New Roman" w:eastAsiaTheme="minorEastAsia" w:hAnsi="Times New Roman" w:cs="Times New Roman"/>
          <w:sz w:val="24"/>
          <w:szCs w:val="24"/>
        </w:rPr>
        <w:pPrChange w:id="290" w:author="krug001" w:date="2012-04-30T16:01:00Z">
          <w:pPr>
            <w:spacing w:line="360" w:lineRule="auto"/>
            <w:jc w:val="both"/>
          </w:pPr>
        </w:pPrChange>
      </w:pPr>
      <w:ins w:id="291" w:author="krug001" w:date="2012-04-30T16:01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By the product rule, it follows </w:t>
        </w:r>
      </w:ins>
    </w:p>
    <w:p w:rsidR="006B1DC7" w:rsidRDefault="006B1DC7" w:rsidP="006B1DC7">
      <w:pPr>
        <w:spacing w:line="360" w:lineRule="auto"/>
        <w:rPr>
          <w:ins w:id="292" w:author="krug001" w:date="2012-04-30T15:57:00Z"/>
          <w:rFonts w:ascii="Times New Roman" w:eastAsiaTheme="minorEastAsia" w:hAnsi="Times New Roman" w:cs="Times New Roman"/>
          <w:sz w:val="24"/>
          <w:szCs w:val="24"/>
        </w:rPr>
        <w:pPrChange w:id="293" w:author="krug001" w:date="2012-04-30T16:01:00Z">
          <w:pPr>
            <w:spacing w:line="360" w:lineRule="auto"/>
            <w:jc w:val="both"/>
          </w:pPr>
        </w:pPrChange>
      </w:pPr>
      <m:oMathPara>
        <m:oMath>
          <m:f>
            <m:fPr>
              <m:ctrlPr>
                <w:ins w:id="294" w:author="krug001" w:date="2012-04-30T16:02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fPr>
            <m:num>
              <w:ins w:id="295" w:author="krug001" w:date="2012-04-30T16:02:00Z"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w:ins>
              <m:sSup>
                <m:sSupPr>
                  <m:ctrlPr>
                    <w:ins w:id="296" w:author="krug001" w:date="2012-04-30T16:02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sSupPr>
                <m:e>
                  <w:ins w:id="297" w:author="krug001" w:date="2012-04-30T16:02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w:ins>
                </m:e>
                <m:sup>
                  <w:ins w:id="298" w:author="krug001" w:date="2012-04-30T16:02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w:ins>
                </m:sup>
              </m:sSup>
            </m:num>
            <m:den>
              <w:ins w:id="299" w:author="krug001" w:date="2012-04-30T16:02:00Z"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∂θ</m:t>
                </m:r>
              </w:ins>
            </m:den>
          </m:f>
          <w:ins w:id="300" w:author="krug001" w:date="2012-04-30T16:02:00Z">
            <m:r>
              <w:rPr>
                <w:rFonts w:ascii="Cambria Math" w:hAnsi="Cambria Math" w:cs="Times New Roman"/>
                <w:sz w:val="24"/>
                <w:szCs w:val="24"/>
              </w:rPr>
              <m:t>=G</m:t>
            </m:r>
          </w:ins>
        </m:oMath>
      </m:oMathPara>
    </w:p>
    <w:p w:rsidR="00BE6C3D" w:rsidRDefault="002A4DC8" w:rsidP="00B925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multiplying</w:t>
      </w:r>
      <w:proofErr w:type="gramEnd"/>
      <w:r w:rsidR="00A178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ABB">
        <w:rPr>
          <w:rFonts w:ascii="Times New Roman" w:eastAsiaTheme="minorEastAsia" w:hAnsi="Times New Roman" w:cs="Times New Roman"/>
          <w:sz w:val="24"/>
          <w:szCs w:val="24"/>
        </w:rPr>
        <w:t>both</w:t>
      </w:r>
      <w:r w:rsidR="00B855ED">
        <w:rPr>
          <w:rFonts w:ascii="Times New Roman" w:eastAsiaTheme="minorEastAsia" w:hAnsi="Times New Roman" w:cs="Times New Roman"/>
          <w:sz w:val="24"/>
          <w:szCs w:val="24"/>
        </w:rPr>
        <w:t xml:space="preserve"> the score function and Fisher</w:t>
      </w:r>
      <w:r w:rsidR="00F27ABB">
        <w:rPr>
          <w:rFonts w:ascii="Times New Roman" w:eastAsiaTheme="minorEastAsia" w:hAnsi="Times New Roman" w:cs="Times New Roman"/>
          <w:sz w:val="24"/>
          <w:szCs w:val="24"/>
        </w:rPr>
        <w:t xml:space="preserve"> information matrix by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</m:oMath>
      <w:r w:rsidR="00E813F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C3F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13F7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CF2461">
        <w:rPr>
          <w:rFonts w:ascii="Times New Roman" w:eastAsiaTheme="minorEastAsia" w:hAnsi="Times New Roman" w:cs="Times New Roman"/>
          <w:sz w:val="24"/>
          <w:szCs w:val="24"/>
        </w:rPr>
        <w:t xml:space="preserve">his technique is also known as </w:t>
      </w:r>
      <w:r w:rsidR="00CF2461" w:rsidRPr="00F43CEC">
        <w:rPr>
          <w:rFonts w:ascii="Times New Roman" w:eastAsiaTheme="minorEastAsia" w:hAnsi="Times New Roman" w:cs="Times New Roman"/>
          <w:i/>
          <w:sz w:val="24"/>
          <w:szCs w:val="24"/>
        </w:rPr>
        <w:t>change of variables</w:t>
      </w:r>
      <w:r w:rsidR="00DB681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01442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w:r w:rsidR="00DB681E">
        <w:rPr>
          <w:rFonts w:ascii="Times New Roman" w:eastAsiaTheme="minorEastAsia" w:hAnsi="Times New Roman" w:cs="Times New Roman"/>
          <w:i/>
          <w:sz w:val="24"/>
          <w:szCs w:val="24"/>
        </w:rPr>
        <w:t>chain rule</w:t>
      </w:r>
      <w:r w:rsidR="00CF246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CF29C7" w:rsidRPr="00CF2461" w:rsidRDefault="00CF29C7" w:rsidP="00E05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this experiment, the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 transformation can be achieved by using 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761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C93F88">
        <w:rPr>
          <w:rFonts w:ascii="Times New Roman" w:hAnsi="Times New Roman" w:cs="Times New Roman"/>
          <w:sz w:val="24"/>
          <w:szCs w:val="24"/>
        </w:rPr>
        <w:t>×</w:t>
      </w:r>
      <w:r w:rsidR="00C34761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 matrix, where </w:t>
      </w:r>
      <w:r w:rsidR="00101442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34761">
        <w:rPr>
          <w:rFonts w:ascii="Times New Roman" w:eastAsiaTheme="minorEastAsia" w:hAnsi="Times New Roman" w:cs="Times New Roman"/>
          <w:sz w:val="24"/>
          <w:szCs w:val="24"/>
        </w:rPr>
        <w:t xml:space="preserve">columns </w:t>
      </w:r>
      <w:r w:rsidR="00101442">
        <w:rPr>
          <w:rFonts w:ascii="Times New Roman" w:eastAsiaTheme="minorEastAsia" w:hAnsi="Times New Roman" w:cs="Times New Roman"/>
          <w:sz w:val="24"/>
          <w:szCs w:val="24"/>
        </w:rPr>
        <w:t xml:space="preserve">correspond </w:t>
      </w:r>
      <w:ins w:id="301" w:author="krug001" w:date="2012-04-30T15:08:00Z">
        <w:r w:rsidR="00570436">
          <w:rPr>
            <w:rFonts w:ascii="Times New Roman" w:eastAsiaTheme="minorEastAsia" w:hAnsi="Times New Roman" w:cs="Times New Roman"/>
            <w:sz w:val="24"/>
            <w:szCs w:val="24"/>
          </w:rPr>
          <w:t xml:space="preserve">to </w:t>
        </w:r>
      </w:ins>
      <w:r w:rsidR="00101442">
        <w:rPr>
          <w:rFonts w:ascii="Times New Roman" w:eastAsiaTheme="minorEastAsia" w:hAnsi="Times New Roman" w:cs="Times New Roman"/>
          <w:sz w:val="24"/>
          <w:szCs w:val="24"/>
        </w:rPr>
        <w:t xml:space="preserve">the elements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101442"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w:r w:rsidR="00D37360">
        <w:rPr>
          <w:rFonts w:ascii="Times New Roman" w:eastAsiaTheme="minorEastAsia" w:hAnsi="Times New Roman" w:cs="Times New Roman"/>
          <w:sz w:val="24"/>
          <w:szCs w:val="24"/>
        </w:rPr>
        <w:t>rows</w:t>
      </w:r>
      <w:r w:rsidR="00101442">
        <w:rPr>
          <w:rFonts w:ascii="Times New Roman" w:eastAsiaTheme="minorEastAsia" w:hAnsi="Times New Roman" w:cs="Times New Roman"/>
          <w:sz w:val="24"/>
          <w:szCs w:val="24"/>
        </w:rPr>
        <w:t xml:space="preserve"> correspond the elements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C5B84">
        <w:rPr>
          <w:rFonts w:ascii="Times New Roman" w:eastAsiaTheme="minorEastAsia" w:hAnsi="Times New Roman" w:cs="Times New Roman"/>
          <w:sz w:val="24"/>
          <w:szCs w:val="24"/>
        </w:rPr>
        <w:t>This matrix</w:t>
      </w:r>
      <w:r w:rsidR="00E813F7">
        <w:rPr>
          <w:rFonts w:ascii="Times New Roman" w:eastAsiaTheme="minorEastAsia" w:hAnsi="Times New Roman" w:cs="Times New Roman"/>
          <w:sz w:val="24"/>
          <w:szCs w:val="24"/>
        </w:rPr>
        <w:t xml:space="preserve">, denoted by G matrix, </w:t>
      </w:r>
      <w:r w:rsidR="004A7CD8">
        <w:rPr>
          <w:rFonts w:ascii="Times New Roman" w:eastAsiaTheme="minorEastAsia" w:hAnsi="Times New Roman" w:cs="Times New Roman"/>
          <w:sz w:val="24"/>
          <w:szCs w:val="24"/>
        </w:rPr>
        <w:t xml:space="preserve">can be written as 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F29C7" w:rsidRDefault="00CF29C7" w:rsidP="00E701C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del w:id="302" w:author="krug001" w:date="2012-04-30T16:21:00Z">
        <m:oMath>
          <m:r>
            <w:rPr>
              <w:rFonts w:ascii="Cambria Math" w:hAnsi="Cambria Math" w:cs="Times New Roman"/>
              <w:sz w:val="24"/>
              <w:szCs w:val="24"/>
            </w:rPr>
            <m:t>G=</m:t>
          </m:r>
        </m:oMath>
      </w:del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w:ins w:id="303" w:author="krug001" w:date="2012-04-30T16:21:00Z">
          <m:r>
            <w:rPr>
              <w:rFonts w:ascii="Cambria Math" w:hAnsi="Cambria Math" w:cs="Times New Roman"/>
              <w:sz w:val="24"/>
              <w:szCs w:val="24"/>
            </w:rPr>
            <m:t>=G</m:t>
          </m:r>
        </w:ins>
      </m:oMath>
      <w:r w:rsidR="00E701C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01442" w:rsidRDefault="00B2536C" w:rsidP="001C2F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result</w:t>
      </w:r>
      <w:r w:rsidR="003C5B84">
        <w:rPr>
          <w:rFonts w:ascii="Times New Roman" w:hAnsi="Times New Roman" w:cs="Times New Roman"/>
          <w:sz w:val="24"/>
          <w:szCs w:val="24"/>
        </w:rPr>
        <w:t xml:space="preserve"> of constructing the G matrix</w:t>
      </w:r>
      <w:r>
        <w:rPr>
          <w:rFonts w:ascii="Times New Roman" w:hAnsi="Times New Roman" w:cs="Times New Roman"/>
          <w:sz w:val="24"/>
          <w:szCs w:val="24"/>
        </w:rPr>
        <w:t>,</w:t>
      </w:r>
      <w:r w:rsidR="00CF2461">
        <w:rPr>
          <w:rFonts w:ascii="Times New Roman" w:hAnsi="Times New Roman" w:cs="Times New Roman"/>
          <w:sz w:val="24"/>
          <w:szCs w:val="24"/>
        </w:rPr>
        <w:t xml:space="preserve"> </w:t>
      </w:r>
      <w:r w:rsidR="003C5B84">
        <w:rPr>
          <w:rFonts w:ascii="Times New Roman" w:hAnsi="Times New Roman" w:cs="Times New Roman"/>
          <w:sz w:val="24"/>
          <w:szCs w:val="24"/>
        </w:rPr>
        <w:t xml:space="preserve">we can recognise that </w:t>
      </w:r>
      <w:r w:rsidR="00CF2461">
        <w:rPr>
          <w:rFonts w:ascii="Times New Roman" w:hAnsi="Times New Roman" w:cs="Times New Roman"/>
          <w:sz w:val="24"/>
          <w:szCs w:val="24"/>
        </w:rPr>
        <w:t xml:space="preserve">the G matrix </w:t>
      </w:r>
      <w:r w:rsidR="003C5B84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461">
        <w:rPr>
          <w:rFonts w:ascii="Times New Roman" w:hAnsi="Times New Roman" w:cs="Times New Roman"/>
          <w:sz w:val="24"/>
          <w:szCs w:val="24"/>
        </w:rPr>
        <w:t>the coefficients of the variance component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F2461">
        <w:rPr>
          <w:rFonts w:ascii="Times New Roman" w:hAnsi="Times New Roman" w:cs="Times New Roman"/>
          <w:sz w:val="24"/>
          <w:szCs w:val="24"/>
        </w:rPr>
        <w:t xml:space="preserve"> of EMS</w:t>
      </w:r>
      <w:r w:rsidR="003C5B84">
        <w:rPr>
          <w:rFonts w:ascii="Times New Roman" w:hAnsi="Times New Roman" w:cs="Times New Roman"/>
          <w:sz w:val="24"/>
          <w:szCs w:val="24"/>
        </w:rPr>
        <w:t xml:space="preserve"> of the theoretical ANOVA table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CF2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2E5" w:rsidRPr="00CB22E5" w:rsidRDefault="00CB22E5" w:rsidP="001C2F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Summary of steps </w:t>
      </w:r>
      <w:del w:id="304" w:author="krug001" w:date="2012-04-30T15:15:00Z">
        <w:r w:rsidRPr="00CB22E5" w:rsidDel="00940679">
          <w:rPr>
            <w:rFonts w:ascii="Times New Roman" w:hAnsi="Times New Roman" w:cs="Times New Roman"/>
            <w:b/>
            <w:sz w:val="24"/>
            <w:szCs w:val="24"/>
            <w:u w:val="single"/>
          </w:rPr>
          <w:delText xml:space="preserve">on </w:delText>
        </w:r>
      </w:del>
      <w:ins w:id="305" w:author="krug001" w:date="2012-04-30T15:15:00Z">
        <w:r w:rsidR="00940679">
          <w:rPr>
            <w:rFonts w:ascii="Times New Roman" w:hAnsi="Times New Roman" w:cs="Times New Roman"/>
            <w:b/>
            <w:sz w:val="24"/>
            <w:szCs w:val="24"/>
            <w:u w:val="single"/>
          </w:rPr>
          <w:t>i</w:t>
        </w:r>
        <w:r w:rsidR="00940679" w:rsidRPr="00CB22E5">
          <w:rPr>
            <w:rFonts w:ascii="Times New Roman" w:hAnsi="Times New Roman" w:cs="Times New Roman"/>
            <w:b/>
            <w:sz w:val="24"/>
            <w:szCs w:val="24"/>
            <w:u w:val="single"/>
          </w:rPr>
          <w:t xml:space="preserve">n </w:t>
        </w:r>
      </w:ins>
      <w:r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estimating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>θ</m:t>
        </m:r>
      </m:oMath>
    </w:p>
    <w:p w:rsidR="00DE0F42" w:rsidRDefault="00097D93" w:rsidP="001C2FF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36A7E">
        <w:rPr>
          <w:rFonts w:ascii="Times New Roman" w:hAnsi="Times New Roman" w:cs="Times New Roman"/>
          <w:sz w:val="24"/>
          <w:szCs w:val="24"/>
        </w:rPr>
        <w:t xml:space="preserve">he </w:t>
      </w:r>
      <w:r w:rsidR="00E813F7">
        <w:rPr>
          <w:rFonts w:ascii="Times New Roman" w:hAnsi="Times New Roman" w:cs="Times New Roman"/>
          <w:sz w:val="24"/>
          <w:szCs w:val="24"/>
        </w:rPr>
        <w:t xml:space="preserve">estimation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536A7E">
        <w:rPr>
          <w:rFonts w:ascii="Times New Roman" w:hAnsi="Times New Roman" w:cs="Times New Roman"/>
          <w:sz w:val="24"/>
          <w:szCs w:val="24"/>
        </w:rPr>
        <w:t xml:space="preserve"> consists of three steps. The first step is to </w:t>
      </w:r>
      <w:r w:rsidR="00E813F7">
        <w:rPr>
          <w:rFonts w:ascii="Times New Roman" w:hAnsi="Times New Roman" w:cs="Times New Roman"/>
          <w:sz w:val="24"/>
          <w:szCs w:val="24"/>
        </w:rPr>
        <w:t xml:space="preserve">transform the estimation of </w:t>
      </w:r>
      <w:r w:rsidR="0010144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101442">
        <w:rPr>
          <w:rFonts w:ascii="Times New Roman" w:hAnsi="Times New Roman" w:cs="Times New Roman"/>
          <w:sz w:val="24"/>
          <w:szCs w:val="24"/>
        </w:rPr>
        <w:t xml:space="preserve">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750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536C">
        <w:rPr>
          <w:rFonts w:ascii="Times New Roman" w:eastAsiaTheme="minorEastAsia" w:hAnsi="Times New Roman" w:cs="Times New Roman"/>
          <w:sz w:val="24"/>
          <w:szCs w:val="24"/>
        </w:rPr>
        <w:t>by</w:t>
      </w:r>
      <w:r w:rsidR="00E05C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A7E">
        <w:rPr>
          <w:rFonts w:ascii="Times New Roman" w:eastAsiaTheme="minorEastAsia" w:hAnsi="Times New Roman" w:cs="Times New Roman"/>
          <w:sz w:val="24"/>
          <w:szCs w:val="24"/>
        </w:rPr>
        <w:t>using the G matrix</w:t>
      </w:r>
      <w:r w:rsidR="00C34761">
        <w:rPr>
          <w:rFonts w:ascii="Times New Roman" w:eastAsiaTheme="minorEastAsia" w:hAnsi="Times New Roman" w:cs="Times New Roman"/>
          <w:sz w:val="24"/>
          <w:szCs w:val="24"/>
        </w:rPr>
        <w:t xml:space="preserve"> as shown</w:t>
      </w:r>
      <w:r w:rsidR="00536A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E0F42" w:rsidRDefault="00E96EAE" w:rsidP="001C2FF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del w:id="306" w:author="krug001" w:date="2012-04-30T15:56:00Z">
                <w:rPr>
                  <w:rFonts w:ascii="Cambria Math" w:hAnsi="Cambria Math" w:cs="Times New Roman"/>
                  <w:i/>
                  <w:sz w:val="24"/>
                  <w:szCs w:val="24"/>
                </w:rPr>
              </w:del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del w:id="307" w:author="krug001" w:date="2012-04-30T15:56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del>
                </m:ctrlPr>
              </m:mPr>
              <m:mr>
                <m:e>
                  <m:sSubSup>
                    <m:sSubSupPr>
                      <m:ctrlPr>
                        <w:del w:id="308" w:author="krug001" w:date="2012-04-30T15:56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sSubSupPr>
                    <m:e>
                      <w:del w:id="309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w:del>
                    </m:e>
                    <m:sub>
                      <w:del w:id="310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w:del>
                    </m:sub>
                    <m:sup>
                      <w:del w:id="311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</m:sup>
                  </m:sSubSup>
                </m:e>
              </m:mr>
              <m:mr>
                <m:e>
                  <m:sSubSup>
                    <m:sSubSupPr>
                      <m:ctrlPr>
                        <w:del w:id="312" w:author="krug001" w:date="2012-04-30T15:56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sSubSupPr>
                    <m:e>
                      <w:del w:id="313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w:del>
                    </m:e>
                    <m:sub>
                      <w:del w:id="314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</m:sub>
                    <m:sup>
                      <w:del w:id="315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</m:sup>
                  </m:sSubSup>
                </m:e>
              </m:mr>
              <m:mr>
                <m:e>
                  <m:sSubSup>
                    <m:sSubSupPr>
                      <m:ctrlPr>
                        <w:del w:id="316" w:author="krug001" w:date="2012-04-30T15:56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sSubSupPr>
                    <m:e>
                      <w:del w:id="317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w:del>
                    </m:e>
                    <m:sub>
                      <w:del w:id="318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w:del>
                    </m:sub>
                    <m:sup>
                      <w:del w:id="319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</m:sup>
                  </m:sSubSup>
                  <m:ctrlPr>
                    <w:del w:id="320" w:author="krug001" w:date="2012-04-30T15:56:00Z"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w:del>
                  </m:ctrlPr>
                </m:e>
              </m:mr>
              <m:mr>
                <m:e>
                  <m:sSubSup>
                    <m:sSubSupPr>
                      <m:ctrlPr>
                        <w:del w:id="321" w:author="krug001" w:date="2012-04-30T15:56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sSubSupPr>
                    <m:e>
                      <w:del w:id="322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w:del>
                    </m:e>
                    <m:sub>
                      <w:del w:id="323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w:del>
                    </m:sub>
                    <m:sup>
                      <w:del w:id="324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</m:sup>
                  </m:sSubSup>
                </m:e>
              </m:mr>
            </m:m>
          </m:e>
        </m:d>
        <w:del w:id="325" w:author="krug001" w:date="2012-04-30T15:56:00Z"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Gθ=</m:t>
          </m:r>
        </w:del>
        <m:d>
          <m:dPr>
            <m:begChr m:val="["/>
            <m:endChr m:val="]"/>
            <m:ctrlPr>
              <w:del w:id="326" w:author="krug001" w:date="2012-04-30T15:56:00Z">
                <w:rPr>
                  <w:rFonts w:ascii="Cambria Math" w:hAnsi="Cambria Math" w:cs="Times New Roman"/>
                  <w:i/>
                  <w:sz w:val="24"/>
                  <w:szCs w:val="24"/>
                </w:rPr>
              </w:del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del w:id="327" w:author="krug001" w:date="2012-04-30T15:56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del>
                </m:ctrlPr>
              </m:mPr>
              <m:mr>
                <m:e>
                  <w:del w:id="328" w:author="krug001" w:date="2012-04-30T15:56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w:del>
                </m:e>
                <m:e>
                  <w:del w:id="329" w:author="krug001" w:date="2012-04-30T15:56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w:del>
                  <m:ctrlPr>
                    <w:del w:id="330" w:author="krug001" w:date="2012-04-30T15:56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del>
                  </m:ctrlPr>
                </m:e>
                <m:e>
                  <w:del w:id="331" w:author="krug001" w:date="2012-04-30T15:56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</m:t>
                    </m:r>
                  </w:del>
                </m:e>
              </m:mr>
              <m:mr>
                <m:e>
                  <w:del w:id="332" w:author="krug001" w:date="2012-04-30T15:56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w:del>
                  <m:ctrlPr>
                    <w:del w:id="333" w:author="krug001" w:date="2012-04-30T15:56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del>
                  </m:ctrlPr>
                </m:e>
                <m:e>
                  <w:del w:id="334" w:author="krug001" w:date="2012-04-30T15:56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  <m:ctrlPr>
                    <w:del w:id="335" w:author="krug001" w:date="2012-04-30T15:56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del>
                  </m:ctrlPr>
                </m:e>
                <m:e>
                  <w:del w:id="336" w:author="krug001" w:date="2012-04-30T15:56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</m:t>
                    </m:r>
                  </w:del>
                  <m:ctrlPr>
                    <w:del w:id="337" w:author="krug001" w:date="2012-04-30T15:56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del>
                  </m:ctrlPr>
                </m:e>
              </m:mr>
              <m:mr>
                <m:e>
                  <w:del w:id="338" w:author="krug001" w:date="2012-04-30T15:56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w:del>
                  <m:ctrlPr>
                    <w:del w:id="339" w:author="krug001" w:date="2012-04-30T15:56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del>
                  </m:ctrlPr>
                </m:e>
                <m:e>
                  <w:del w:id="340" w:author="krug001" w:date="2012-04-30T15:56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w:del>
                  <m:ctrlPr>
                    <w:del w:id="341" w:author="krug001" w:date="2012-04-30T15:56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del>
                  </m:ctrlPr>
                </m:e>
                <m:e>
                  <w:del w:id="342" w:author="krug001" w:date="2012-04-30T15:56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  <m:ctrlPr>
                    <w:del w:id="343" w:author="krug001" w:date="2012-04-30T15:56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del>
                  </m:ctrlPr>
                </m:e>
              </m:mr>
              <m:mr>
                <m:e>
                  <w:del w:id="344" w:author="krug001" w:date="2012-04-30T15:56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w:del>
                </m:e>
                <m:e>
                  <w:del w:id="345" w:author="krug001" w:date="2012-04-30T15:56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  <m:ctrlPr>
                    <w:del w:id="346" w:author="krug001" w:date="2012-04-30T15:56:00Z"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w:del>
                  </m:ctrlPr>
                </m:e>
                <m:e>
                  <w:del w:id="347" w:author="krug001" w:date="2012-04-30T15:56:00Z"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w:del>
                </m:e>
              </m:mr>
            </m:m>
          </m:e>
        </m:d>
        <m:d>
          <m:dPr>
            <m:ctrlPr>
              <w:del w:id="348" w:author="krug001" w:date="2012-04-30T15:56:00Z">
                <w:rPr>
                  <w:rFonts w:ascii="Cambria Math" w:hAnsi="Cambria Math" w:cs="Times New Roman"/>
                  <w:i/>
                  <w:sz w:val="24"/>
                  <w:szCs w:val="24"/>
                </w:rPr>
              </w:del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del w:id="349" w:author="krug001" w:date="2012-04-30T15:56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del>
                </m:ctrlPr>
              </m:mPr>
              <m:mr>
                <m:e>
                  <m:sSup>
                    <m:sSupPr>
                      <m:ctrlPr>
                        <w:del w:id="350" w:author="krug001" w:date="2012-04-30T15:56:00Z"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sSupPr>
                    <m:e>
                      <w:del w:id="351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w:del>
                      <m:ctrlPr>
                        <w:del w:id="352" w:author="krug001" w:date="2012-04-30T15:56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e>
                    <m:sup>
                      <w:del w:id="353" w:author="krug001" w:date="2012-04-30T15:56:00Z"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</m:sup>
                  </m:sSup>
                </m:e>
              </m:mr>
              <m:mr>
                <m:e>
                  <m:sSubSup>
                    <m:sSubSupPr>
                      <m:ctrlPr>
                        <w:del w:id="354" w:author="krug001" w:date="2012-04-30T15:56:00Z"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sSubSupPr>
                    <m:e>
                      <w:del w:id="355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w:del>
                      <m:ctrlPr>
                        <w:del w:id="356" w:author="krug001" w:date="2012-04-30T15:56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e>
                    <m:sub>
                      <w:del w:id="357" w:author="krug001" w:date="2012-04-30T15:56:00Z"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w:del>
                    </m:sub>
                    <m:sup>
                      <w:del w:id="358" w:author="krug001" w:date="2012-04-30T15:56:00Z"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</m:sup>
                  </m:sSubSup>
                </m:e>
              </m:mr>
              <m:mr>
                <m:e>
                  <m:sSubSup>
                    <m:sSubSupPr>
                      <m:ctrlPr>
                        <w:del w:id="359" w:author="krug001" w:date="2012-04-30T15:56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del>
                      </m:ctrlPr>
                    </m:sSubSupPr>
                    <m:e>
                      <w:del w:id="360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σ</m:t>
                        </m:r>
                      </w:del>
                    </m:e>
                    <m:sub>
                      <w:del w:id="361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w:del>
                    </m:sub>
                    <m:sup>
                      <w:del w:id="362" w:author="krug001" w:date="2012-04-30T15:56:00Z"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w:del>
                    </m:sup>
                  </m:sSubSup>
                </m:e>
              </m:mr>
            </m:m>
          </m:e>
        </m:d>
      </m:oMath>
      <w:r w:rsidR="00E701C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6A7E" w:rsidRDefault="00536A7E" w:rsidP="00721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step is to use the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E6C3D">
        <w:rPr>
          <w:rFonts w:ascii="Times New Roman" w:eastAsiaTheme="minorEastAsia" w:hAnsi="Times New Roman" w:cs="Times New Roman"/>
          <w:sz w:val="24"/>
          <w:szCs w:val="24"/>
        </w:rPr>
        <w:t xml:space="preserve"> from above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experimental data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experimental design to construct the score function with respect </w:t>
      </w:r>
      <w:r w:rsidR="007217A8">
        <w:rPr>
          <w:rFonts w:ascii="Times New Roman" w:eastAsiaTheme="minorEastAsia" w:hAnsi="Times New Roman" w:cs="Times New Roman"/>
          <w:sz w:val="24"/>
          <w:szCs w:val="24"/>
        </w:rPr>
        <w:t>to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This score function is </w:t>
      </w:r>
      <w:r w:rsidR="002E2616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transform to with respect to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pre-</w:t>
      </w:r>
      <w:r w:rsidR="006360EA">
        <w:rPr>
          <w:rFonts w:ascii="Times New Roman" w:eastAsiaTheme="minorEastAsia" w:hAnsi="Times New Roman" w:cs="Times New Roman"/>
          <w:sz w:val="24"/>
          <w:szCs w:val="24"/>
        </w:rPr>
        <w:t>multiply</w:t>
      </w:r>
      <w:r w:rsidR="00E813F7">
        <w:rPr>
          <w:rFonts w:ascii="Times New Roman" w:eastAsiaTheme="minorEastAsia" w:hAnsi="Times New Roman" w:cs="Times New Roman"/>
          <w:sz w:val="24"/>
          <w:szCs w:val="24"/>
        </w:rPr>
        <w:t>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60EA">
        <w:rPr>
          <w:rFonts w:ascii="Times New Roman" w:eastAsiaTheme="minorEastAsia" w:hAnsi="Times New Roman" w:cs="Times New Roman"/>
          <w:sz w:val="24"/>
          <w:szCs w:val="24"/>
        </w:rPr>
        <w:t>the G matrix and shown to be</w:t>
      </w:r>
    </w:p>
    <w:p w:rsidR="00036DF4" w:rsidRPr="00C90FED" w:rsidRDefault="006360EA" w:rsidP="001C2FF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G'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6DF4" w:rsidRPr="00C90FED" w:rsidRDefault="006360EA" w:rsidP="001C2F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Fisher information matrix</w:t>
      </w:r>
      <w:r w:rsidR="00E813F7">
        <w:rPr>
          <w:rFonts w:ascii="Times New Roman" w:eastAsiaTheme="minorEastAsia" w:hAnsi="Times New Roman" w:cs="Times New Roman"/>
          <w:sz w:val="24"/>
          <w:szCs w:val="24"/>
        </w:rPr>
        <w:t xml:space="preserve"> with respect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constructed </w:t>
      </w:r>
      <w:r w:rsidR="00E813F7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υ</m:t>
        </m:r>
      </m:oMath>
      <w:r w:rsidR="00E813F7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 Fisher information matrix is </w:t>
      </w:r>
      <w:r w:rsidR="00E813F7">
        <w:rPr>
          <w:rFonts w:ascii="Times New Roman" w:eastAsiaTheme="minorEastAsia" w:hAnsi="Times New Roman" w:cs="Times New Roman"/>
          <w:sz w:val="24"/>
          <w:szCs w:val="24"/>
        </w:rPr>
        <w:t>then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transformed to with respect to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pre-and post-multiplying the G matrix and shown to be</w:t>
      </w:r>
    </w:p>
    <w:p w:rsidR="00036DF4" w:rsidRPr="00C90FED" w:rsidRDefault="00797272" w:rsidP="001C2FF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G’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diag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G,    i=1, …, 4</m:t>
        </m:r>
      </m:oMath>
      <w:r w:rsidR="004A7CD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360EA" w:rsidRDefault="006360EA" w:rsidP="001C2F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0EA">
        <w:rPr>
          <w:rFonts w:ascii="Times New Roman" w:hAnsi="Times New Roman" w:cs="Times New Roman"/>
          <w:sz w:val="24"/>
          <w:szCs w:val="24"/>
        </w:rPr>
        <w:t xml:space="preserve">The last </w:t>
      </w:r>
      <w:r>
        <w:rPr>
          <w:rFonts w:ascii="Times New Roman" w:hAnsi="Times New Roman" w:cs="Times New Roman"/>
          <w:sz w:val="24"/>
          <w:szCs w:val="24"/>
        </w:rPr>
        <w:t xml:space="preserve">step is estimating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E813F7">
        <w:rPr>
          <w:rFonts w:ascii="Times New Roman" w:hAnsi="Times New Roman" w:cs="Times New Roman"/>
          <w:sz w:val="24"/>
          <w:szCs w:val="24"/>
        </w:rPr>
        <w:t>applying the</w:t>
      </w:r>
      <w:r>
        <w:rPr>
          <w:rFonts w:ascii="Times New Roman" w:hAnsi="Times New Roman" w:cs="Times New Roman"/>
          <w:sz w:val="24"/>
          <w:szCs w:val="24"/>
        </w:rPr>
        <w:t xml:space="preserve"> Fisher’s scoring algorithm</w:t>
      </w:r>
      <w:r w:rsidR="00BE6C3D">
        <w:rPr>
          <w:rFonts w:ascii="Times New Roman" w:hAnsi="Times New Roman" w:cs="Times New Roman"/>
          <w:sz w:val="24"/>
          <w:szCs w:val="24"/>
        </w:rPr>
        <w:t>, i.e.</w:t>
      </w:r>
    </w:p>
    <w:p w:rsidR="006360EA" w:rsidRPr="00765F8A" w:rsidRDefault="00E96EAE" w:rsidP="001C2FF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×S(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360E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360EA" w:rsidRDefault="006360EA" w:rsidP="001071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These three steps </w:t>
      </w:r>
      <w:r w:rsidR="0079727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272">
        <w:rPr>
          <w:rFonts w:ascii="Times New Roman" w:hAnsi="Times New Roman" w:cs="Times New Roman"/>
          <w:sz w:val="24"/>
          <w:szCs w:val="24"/>
        </w:rPr>
        <w:t xml:space="preserve">then iterated until the </w:t>
      </w:r>
      <w:r w:rsidR="00797272">
        <w:rPr>
          <w:rFonts w:ascii="Times New Roman" w:eastAsiaTheme="minorEastAsia" w:hAnsi="Times New Roman" w:cs="Times New Roman"/>
          <w:sz w:val="24"/>
          <w:szCs w:val="24"/>
        </w:rPr>
        <w:t>difference</w:t>
      </w:r>
      <w:r w:rsidR="00BE6C3D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797272">
        <w:rPr>
          <w:rFonts w:ascii="Times New Roman" w:eastAsiaTheme="minorEastAsia" w:hAnsi="Times New Roman" w:cs="Times New Roman"/>
          <w:sz w:val="24"/>
          <w:szCs w:val="24"/>
        </w:rPr>
        <w:t xml:space="preserve"> between the variance component estimates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797272">
        <w:rPr>
          <w:rFonts w:ascii="Times New Roman" w:eastAsiaTheme="minorEastAsia" w:hAnsi="Times New Roman" w:cs="Times New Roman"/>
          <w:sz w:val="24"/>
          <w:szCs w:val="24"/>
        </w:rPr>
        <w:t xml:space="preserve"> of two consecutive iterations </w:t>
      </w:r>
      <w:proofErr w:type="gramStart"/>
      <w:r w:rsidR="00797272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797272">
        <w:rPr>
          <w:rFonts w:ascii="Times New Roman" w:eastAsiaTheme="minorEastAsia" w:hAnsi="Times New Roman" w:cs="Times New Roman"/>
          <w:sz w:val="24"/>
          <w:szCs w:val="24"/>
        </w:rPr>
        <w:t xml:space="preserve"> less than 1e-7.</w:t>
      </w:r>
      <w:r w:rsidR="002E26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E2616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2E2616">
        <w:rPr>
          <w:rFonts w:ascii="Times New Roman" w:eastAsiaTheme="minorEastAsia" w:hAnsi="Times New Roman" w:cs="Times New Roman"/>
          <w:sz w:val="24"/>
          <w:szCs w:val="24"/>
        </w:rPr>
        <w:t xml:space="preserve"> at</w:t>
      </w:r>
      <w:proofErr w:type="gramEnd"/>
      <w:r w:rsidR="002E2616">
        <w:rPr>
          <w:rFonts w:ascii="Times New Roman" w:eastAsiaTheme="minorEastAsia" w:hAnsi="Times New Roman" w:cs="Times New Roman"/>
          <w:sz w:val="24"/>
          <w:szCs w:val="24"/>
        </w:rPr>
        <w:t xml:space="preserve"> the last iteration is the variance component estimates of the Fisher’s scoring algorithm.</w:t>
      </w:r>
    </w:p>
    <w:p w:rsidR="006360EA" w:rsidRDefault="00636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4375B" w:rsidRPr="00CB22E5" w:rsidRDefault="00DB4B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Pseudo code </w:t>
      </w:r>
      <w:r w:rsidR="00431FA7" w:rsidRPr="00CB22E5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31FA7"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simulation and </w:t>
      </w:r>
      <w:r w:rsidR="00B855ED" w:rsidRPr="00CB22E5">
        <w:rPr>
          <w:rFonts w:ascii="Times New Roman" w:hAnsi="Times New Roman" w:cs="Times New Roman"/>
          <w:b/>
          <w:sz w:val="24"/>
          <w:szCs w:val="24"/>
          <w:u w:val="single"/>
        </w:rPr>
        <w:t>Fisher</w:t>
      </w:r>
      <w:r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 scoring </w:t>
      </w:r>
      <w:r w:rsidR="00431FA7"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algorithm </w:t>
      </w:r>
      <w:r w:rsidR="00D95DF3" w:rsidRPr="00CB22E5">
        <w:rPr>
          <w:rFonts w:ascii="Times New Roman" w:hAnsi="Times New Roman" w:cs="Times New Roman"/>
          <w:b/>
          <w:sz w:val="24"/>
          <w:szCs w:val="24"/>
          <w:u w:val="single"/>
        </w:rPr>
        <w:t>for</w:t>
      </w:r>
      <w:r w:rsidR="009B0415"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 estimat</w:t>
      </w:r>
      <w:r w:rsidR="00D95DF3" w:rsidRPr="00CB22E5">
        <w:rPr>
          <w:rFonts w:ascii="Times New Roman" w:hAnsi="Times New Roman" w:cs="Times New Roman"/>
          <w:b/>
          <w:sz w:val="24"/>
          <w:szCs w:val="24"/>
          <w:u w:val="single"/>
        </w:rPr>
        <w:t>ing</w:t>
      </w:r>
      <w:r w:rsidR="009B0415" w:rsidRPr="00CB22E5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variance components </w:t>
      </w:r>
    </w:p>
    <w:p w:rsidR="00431FA7" w:rsidRDefault="009B1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case, 10000 simulated datasets are generated. The variance component estimates are obtained for each simulated data. </w:t>
      </w:r>
      <w:r w:rsidR="00375029">
        <w:rPr>
          <w:rFonts w:ascii="Times New Roman" w:hAnsi="Times New Roman" w:cs="Times New Roman"/>
          <w:sz w:val="24"/>
          <w:szCs w:val="24"/>
        </w:rPr>
        <w:t>The means of the 10000 sets of variance components estimates are then computed.</w:t>
      </w:r>
    </w:p>
    <w:p w:rsidR="00036DF4" w:rsidRDefault="00036DF4">
      <w:pPr>
        <w:rPr>
          <w:rFonts w:ascii="Times New Roman" w:hAnsi="Times New Roman" w:cs="Times New Roman"/>
          <w:sz w:val="24"/>
          <w:szCs w:val="24"/>
        </w:rPr>
      </w:pPr>
    </w:p>
    <w:p w:rsidR="00431FA7" w:rsidRDefault="00431FA7">
      <w:pPr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reml.VC =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= 3) # matrix used to store the variance component estimate</w:t>
      </w:r>
      <w:r w:rsidR="00471634">
        <w:rPr>
          <w:rFonts w:ascii="Times New Roman" w:hAnsi="Times New Roman" w:cs="Times New Roman"/>
          <w:sz w:val="24"/>
          <w:szCs w:val="24"/>
        </w:rPr>
        <w:t>s from each simulated data set</w:t>
      </w:r>
    </w:p>
    <w:p w:rsidR="005F4E00" w:rsidRPr="00C90FED" w:rsidRDefault="005F4E00">
      <w:pPr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Repeat 10000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>times{</w:t>
      </w:r>
      <w:proofErr w:type="gramEnd"/>
    </w:p>
    <w:p w:rsidR="00C14E30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C14E30" w:rsidRPr="00C90FED">
        <w:rPr>
          <w:rFonts w:ascii="Times New Roman" w:hAnsi="Times New Roman" w:cs="Times New Roman"/>
          <w:sz w:val="24"/>
          <w:szCs w:val="24"/>
        </w:rPr>
        <w:t>Simulate a single dataset base</w:t>
      </w:r>
      <w:r w:rsidR="009D04E4">
        <w:rPr>
          <w:rFonts w:ascii="Times New Roman" w:hAnsi="Times New Roman" w:cs="Times New Roman"/>
          <w:sz w:val="24"/>
          <w:szCs w:val="24"/>
        </w:rPr>
        <w:t>d</w:t>
      </w:r>
      <w:r w:rsidR="00C14E30" w:rsidRPr="00C90FED">
        <w:rPr>
          <w:rFonts w:ascii="Times New Roman" w:hAnsi="Times New Roman" w:cs="Times New Roman"/>
          <w:sz w:val="24"/>
          <w:szCs w:val="24"/>
        </w:rPr>
        <w:t xml:space="preserve"> on the linear model.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VC.base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variance </w:t>
      </w:r>
      <w:r>
        <w:rPr>
          <w:rFonts w:ascii="Times New Roman" w:hAnsi="Times New Roman" w:cs="Times New Roman"/>
          <w:sz w:val="24"/>
          <w:szCs w:val="24"/>
        </w:rPr>
        <w:t xml:space="preserve">component </w:t>
      </w:r>
      <w:r w:rsidRPr="00C90FED">
        <w:rPr>
          <w:rFonts w:ascii="Times New Roman" w:hAnsi="Times New Roman" w:cs="Times New Roman"/>
          <w:sz w:val="24"/>
          <w:szCs w:val="24"/>
        </w:rPr>
        <w:t>of the measure error.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90FED">
        <w:rPr>
          <w:rFonts w:ascii="Times New Roman" w:hAnsi="Times New Roman" w:cs="Times New Roman"/>
          <w:sz w:val="24"/>
          <w:szCs w:val="24"/>
        </w:rPr>
        <w:t>VC.animal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= variance component of the animal effects.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90FED">
        <w:rPr>
          <w:rFonts w:ascii="Times New Roman" w:hAnsi="Times New Roman" w:cs="Times New Roman"/>
          <w:sz w:val="24"/>
          <w:szCs w:val="24"/>
        </w:rPr>
        <w:t>VC.run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= variance component of the run effects. </w:t>
      </w:r>
    </w:p>
    <w:p w:rsidR="00C90FED" w:rsidRPr="00C90FED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14E30">
        <w:rPr>
          <w:rFonts w:ascii="Times New Roman" w:hAnsi="Times New Roman" w:cs="Times New Roman"/>
          <w:sz w:val="24"/>
          <w:szCs w:val="24"/>
        </w:rPr>
        <w:t>imulate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C14E30">
        <w:rPr>
          <w:rFonts w:ascii="Times New Roman" w:hAnsi="Times New Roman" w:cs="Times New Roman"/>
          <w:sz w:val="24"/>
          <w:szCs w:val="24"/>
        </w:rPr>
        <w:t xml:space="preserve"> </w:t>
      </w:r>
      <w:r w:rsidR="00C90FED">
        <w:rPr>
          <w:rFonts w:ascii="Times New Roman" w:hAnsi="Times New Roman" w:cs="Times New Roman"/>
          <w:sz w:val="24"/>
          <w:szCs w:val="24"/>
        </w:rPr>
        <w:t>data</w:t>
      </w:r>
      <w:r w:rsidR="00C14E30">
        <w:rPr>
          <w:rFonts w:ascii="Times New Roman" w:hAnsi="Times New Roman" w:cs="Times New Roman"/>
          <w:sz w:val="24"/>
          <w:szCs w:val="24"/>
        </w:rPr>
        <w:t>set</w:t>
      </w:r>
      <w:r w:rsidR="00C90FE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C90FED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="00C90FE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VC.base</w:t>
      </w:r>
      <w:proofErr w:type="spellEnd"/>
      <w:r w:rsidR="00C90FED">
        <w:rPr>
          <w:rFonts w:ascii="Times New Roman" w:hAnsi="Times New Roman" w:cs="Times New Roman"/>
          <w:sz w:val="24"/>
          <w:szCs w:val="24"/>
        </w:rPr>
        <w:t xml:space="preserve">) + N(0, </w:t>
      </w:r>
      <w:r w:rsidR="00C90FED" w:rsidRPr="00C90FED">
        <w:rPr>
          <w:rFonts w:ascii="Times New Roman" w:hAnsi="Times New Roman" w:cs="Times New Roman"/>
          <w:sz w:val="24"/>
          <w:szCs w:val="24"/>
        </w:rPr>
        <w:t>VC. animal</w:t>
      </w:r>
      <w:r w:rsidR="00C90FED">
        <w:rPr>
          <w:rFonts w:ascii="Times New Roman" w:hAnsi="Times New Roman" w:cs="Times New Roman"/>
          <w:sz w:val="24"/>
          <w:szCs w:val="24"/>
        </w:rPr>
        <w:t>) +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C90FED">
        <w:rPr>
          <w:rFonts w:ascii="Times New Roman" w:hAnsi="Times New Roman" w:cs="Times New Roman"/>
          <w:sz w:val="24"/>
          <w:szCs w:val="24"/>
        </w:rPr>
        <w:t xml:space="preserve">N(0,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</w:t>
      </w:r>
      <w:r w:rsidR="00C90FE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C90FED">
        <w:rPr>
          <w:rFonts w:ascii="Times New Roman" w:hAnsi="Times New Roman" w:cs="Times New Roman"/>
          <w:sz w:val="24"/>
          <w:szCs w:val="24"/>
        </w:rPr>
        <w:t>)</w:t>
      </w:r>
    </w:p>
    <w:p w:rsidR="00C14E30" w:rsidRDefault="00C14E30" w:rsidP="00431F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F4E00" w:rsidRPr="00C90FED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5F4E00" w:rsidRPr="00C90FED">
        <w:rPr>
          <w:rFonts w:ascii="Times New Roman" w:hAnsi="Times New Roman" w:cs="Times New Roman"/>
          <w:sz w:val="24"/>
          <w:szCs w:val="24"/>
        </w:rPr>
        <w:t>Construct the theoretical ANOVA table</w:t>
      </w:r>
      <w:r w:rsidR="00CB2103" w:rsidRPr="00C90FED">
        <w:rPr>
          <w:rFonts w:ascii="Times New Roman" w:hAnsi="Times New Roman" w:cs="Times New Roman"/>
          <w:sz w:val="24"/>
          <w:szCs w:val="24"/>
        </w:rPr>
        <w:t xml:space="preserve"> based on the experimental design</w:t>
      </w:r>
      <w:r w:rsidR="005F4E00" w:rsidRPr="00C90FED">
        <w:rPr>
          <w:rFonts w:ascii="Times New Roman" w:hAnsi="Times New Roman" w:cs="Times New Roman"/>
          <w:sz w:val="24"/>
          <w:szCs w:val="24"/>
        </w:rPr>
        <w:t>.</w:t>
      </w:r>
    </w:p>
    <w:p w:rsidR="00CB2103" w:rsidRDefault="00CB2103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>G = a matrix consists of coefficients of the variance components obtained from the theoretical ANOVA table.</w:t>
      </w:r>
    </w:p>
    <w:p w:rsidR="00036DF4" w:rsidRPr="00C90FED" w:rsidRDefault="00036DF4" w:rsidP="00036DF4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DF = vector of degrees of freedom of the corresponding mean square </w:t>
      </w:r>
      <w:r>
        <w:rPr>
          <w:rFonts w:ascii="Times New Roman" w:hAnsi="Times New Roman" w:cs="Times New Roman"/>
          <w:sz w:val="24"/>
          <w:szCs w:val="24"/>
        </w:rPr>
        <w:t>based on the experimental design</w:t>
      </w:r>
    </w:p>
    <w:p w:rsidR="00C14E30" w:rsidRDefault="00C14E30" w:rsidP="00431F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B2103" w:rsidRPr="00C90FED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="00471634">
        <w:rPr>
          <w:rFonts w:ascii="Times New Roman" w:hAnsi="Times New Roman" w:cs="Times New Roman"/>
          <w:sz w:val="24"/>
          <w:szCs w:val="24"/>
        </w:rPr>
        <w:t>P</w:t>
      </w:r>
      <w:r w:rsidR="009D04E4">
        <w:rPr>
          <w:rFonts w:ascii="Times New Roman" w:hAnsi="Times New Roman" w:cs="Times New Roman"/>
          <w:sz w:val="24"/>
          <w:szCs w:val="24"/>
        </w:rPr>
        <w:t>erform</w:t>
      </w:r>
      <w:proofErr w:type="gramEnd"/>
      <w:r w:rsidR="00CB2103" w:rsidRPr="00C90FED">
        <w:rPr>
          <w:rFonts w:ascii="Times New Roman" w:hAnsi="Times New Roman" w:cs="Times New Roman"/>
          <w:sz w:val="24"/>
          <w:szCs w:val="24"/>
        </w:rPr>
        <w:t xml:space="preserve"> ANOVA on the simulated data. </w:t>
      </w:r>
    </w:p>
    <w:p w:rsidR="005F4E00" w:rsidRPr="00C90FED" w:rsidRDefault="00CB2103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MS = vector of mean squares from ANOVA based the simulated 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dataset. 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EMS = vector of expected mean squares </w:t>
      </w:r>
      <w:r w:rsidR="00036DF4">
        <w:rPr>
          <w:rFonts w:ascii="Times New Roman" w:hAnsi="Times New Roman" w:cs="Times New Roman"/>
          <w:sz w:val="24"/>
          <w:szCs w:val="24"/>
        </w:rPr>
        <w:t xml:space="preserve">compute by pre-multiplying </w:t>
      </w:r>
      <w:r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r w:rsidR="00375029">
        <w:rPr>
          <w:rFonts w:ascii="Times New Roman" w:hAnsi="Times New Roman" w:cs="Times New Roman"/>
          <w:sz w:val="24"/>
          <w:szCs w:val="24"/>
        </w:rPr>
        <w:t>current</w:t>
      </w:r>
      <w:r w:rsidRPr="00C90FED">
        <w:rPr>
          <w:rFonts w:ascii="Times New Roman" w:hAnsi="Times New Roman" w:cs="Times New Roman"/>
          <w:sz w:val="24"/>
          <w:szCs w:val="24"/>
        </w:rPr>
        <w:t xml:space="preserve"> variance component estimates </w:t>
      </w:r>
      <w:r w:rsidR="00036DF4">
        <w:rPr>
          <w:rFonts w:ascii="Times New Roman" w:hAnsi="Times New Roman" w:cs="Times New Roman"/>
          <w:sz w:val="24"/>
          <w:szCs w:val="24"/>
        </w:rPr>
        <w:t>by</w:t>
      </w:r>
      <w:r w:rsidRPr="00C90FED">
        <w:rPr>
          <w:rFonts w:ascii="Times New Roman" w:hAnsi="Times New Roman" w:cs="Times New Roman"/>
          <w:sz w:val="24"/>
          <w:szCs w:val="24"/>
        </w:rPr>
        <w:t xml:space="preserve"> the G matrix.</w:t>
      </w:r>
    </w:p>
    <w:p w:rsidR="00C14E30" w:rsidRDefault="00C14E30" w:rsidP="00431F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F4E00" w:rsidRPr="00C90FED" w:rsidRDefault="005F4E00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471634">
        <w:rPr>
          <w:rFonts w:ascii="Times New Roman" w:hAnsi="Times New Roman" w:cs="Times New Roman"/>
          <w:sz w:val="24"/>
          <w:szCs w:val="24"/>
        </w:rPr>
        <w:t xml:space="preserve">= </w:t>
      </w:r>
      <w:r w:rsidRPr="00C90FED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VC.base</w:t>
      </w:r>
      <w:proofErr w:type="spellEnd"/>
      <w:r w:rsidR="00C90FED"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Pr="00C9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VC.animal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VC.run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)  # </w:t>
      </w:r>
      <w:r w:rsidR="00036DF4">
        <w:rPr>
          <w:rFonts w:ascii="Times New Roman" w:hAnsi="Times New Roman" w:cs="Times New Roman"/>
          <w:sz w:val="24"/>
          <w:szCs w:val="24"/>
        </w:rPr>
        <w:t xml:space="preserve">Vector of current variance component estimates. </w:t>
      </w:r>
      <w:r w:rsidRPr="00C90FED">
        <w:rPr>
          <w:rFonts w:ascii="Times New Roman" w:hAnsi="Times New Roman" w:cs="Times New Roman"/>
          <w:sz w:val="24"/>
          <w:szCs w:val="24"/>
        </w:rPr>
        <w:t>Initiali</w:t>
      </w:r>
      <w:r w:rsidR="009D04E4">
        <w:rPr>
          <w:rFonts w:ascii="Times New Roman" w:hAnsi="Times New Roman" w:cs="Times New Roman"/>
          <w:sz w:val="24"/>
          <w:szCs w:val="24"/>
        </w:rPr>
        <w:t>s</w:t>
      </w:r>
      <w:r w:rsidRPr="00C90FED">
        <w:rPr>
          <w:rFonts w:ascii="Times New Roman" w:hAnsi="Times New Roman" w:cs="Times New Roman"/>
          <w:sz w:val="24"/>
          <w:szCs w:val="24"/>
        </w:rPr>
        <w:t xml:space="preserve">e VCs to their true values, i.e. values used to simulate </w:t>
      </w:r>
      <w:r w:rsidR="00832EAA"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r w:rsidRPr="00C90FED">
        <w:rPr>
          <w:rFonts w:ascii="Times New Roman" w:hAnsi="Times New Roman" w:cs="Times New Roman"/>
          <w:sz w:val="24"/>
          <w:szCs w:val="24"/>
        </w:rPr>
        <w:t>dataset</w:t>
      </w:r>
    </w:p>
    <w:p w:rsidR="00C14E30" w:rsidRDefault="005F4E00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471634">
        <w:rPr>
          <w:rFonts w:ascii="Times New Roman" w:hAnsi="Times New Roman" w:cs="Times New Roman"/>
          <w:sz w:val="24"/>
          <w:szCs w:val="24"/>
        </w:rPr>
        <w:t>=</w:t>
      </w:r>
      <w:r w:rsidRPr="00C90FED">
        <w:rPr>
          <w:rFonts w:ascii="Times New Roman" w:hAnsi="Times New Roman" w:cs="Times New Roman"/>
          <w:sz w:val="24"/>
          <w:szCs w:val="24"/>
        </w:rPr>
        <w:t xml:space="preserve"> c(0, 0, 0)   # </w:t>
      </w:r>
      <w:r w:rsidR="00036DF4">
        <w:rPr>
          <w:rFonts w:ascii="Times New Roman" w:hAnsi="Times New Roman" w:cs="Times New Roman"/>
          <w:sz w:val="24"/>
          <w:szCs w:val="24"/>
        </w:rPr>
        <w:t xml:space="preserve">Vector of previous variance component estimates. </w:t>
      </w:r>
      <w:r w:rsidRPr="00C90FED">
        <w:rPr>
          <w:rFonts w:ascii="Times New Roman" w:hAnsi="Times New Roman" w:cs="Times New Roman"/>
          <w:sz w:val="24"/>
          <w:szCs w:val="24"/>
        </w:rPr>
        <w:t>Initiali</w:t>
      </w:r>
      <w:r w:rsidR="009D04E4">
        <w:rPr>
          <w:rFonts w:ascii="Times New Roman" w:hAnsi="Times New Roman" w:cs="Times New Roman"/>
          <w:sz w:val="24"/>
          <w:szCs w:val="24"/>
        </w:rPr>
        <w:t>s</w:t>
      </w:r>
      <w:r w:rsidRPr="00C90FED">
        <w:rPr>
          <w:rFonts w:ascii="Times New Roman" w:hAnsi="Times New Roman" w:cs="Times New Roman"/>
          <w:sz w:val="24"/>
          <w:szCs w:val="24"/>
        </w:rPr>
        <w:t>e all VCs to zero</w:t>
      </w:r>
    </w:p>
    <w:p w:rsidR="00036DF4" w:rsidRDefault="00036DF4" w:rsidP="009B1D1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36DF4" w:rsidRDefault="005F4E00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&lt;- 1  # Initiali</w:t>
      </w:r>
      <w:r w:rsidR="009D04E4">
        <w:rPr>
          <w:rFonts w:ascii="Times New Roman" w:hAnsi="Times New Roman" w:cs="Times New Roman"/>
          <w:sz w:val="24"/>
          <w:szCs w:val="24"/>
        </w:rPr>
        <w:t>s</w:t>
      </w:r>
      <w:r w:rsidRPr="00C90FED">
        <w:rPr>
          <w:rFonts w:ascii="Times New Roman" w:hAnsi="Times New Roman" w:cs="Times New Roman"/>
          <w:sz w:val="24"/>
          <w:szCs w:val="24"/>
        </w:rPr>
        <w:t>e counter</w:t>
      </w:r>
    </w:p>
    <w:p w:rsidR="00431FA7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#the convergence tolerance is the differences </w:t>
      </w:r>
      <w:r w:rsidR="00136461">
        <w:rPr>
          <w:rFonts w:ascii="Times New Roman" w:hAnsi="Times New Roman" w:cs="Times New Roman"/>
          <w:sz w:val="24"/>
          <w:szCs w:val="24"/>
        </w:rPr>
        <w:t>between</w:t>
      </w:r>
      <w:r w:rsidR="009B1D11">
        <w:rPr>
          <w:rFonts w:ascii="Times New Roman" w:hAnsi="Times New Roman" w:cs="Times New Roman"/>
          <w:sz w:val="24"/>
          <w:szCs w:val="24"/>
        </w:rPr>
        <w:t xml:space="preserve"> </w:t>
      </w:r>
      <w:r w:rsidR="00136461"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471634">
        <w:rPr>
          <w:rFonts w:ascii="Times New Roman" w:hAnsi="Times New Roman" w:cs="Times New Roman"/>
          <w:sz w:val="24"/>
          <w:szCs w:val="24"/>
        </w:rPr>
        <w:t>variance component estimates and the previous variance component estimates</w:t>
      </w:r>
      <w:r w:rsidR="00105D2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05D2F">
        <w:rPr>
          <w:rFonts w:ascii="Times New Roman" w:hAnsi="Times New Roman" w:cs="Times New Roman"/>
          <w:sz w:val="24"/>
          <w:szCs w:val="24"/>
        </w:rPr>
        <w:t>This differences</w:t>
      </w:r>
      <w:proofErr w:type="gramEnd"/>
      <w:r w:rsidR="00471634">
        <w:rPr>
          <w:rFonts w:ascii="Times New Roman" w:hAnsi="Times New Roman" w:cs="Times New Roman"/>
          <w:sz w:val="24"/>
          <w:szCs w:val="24"/>
        </w:rPr>
        <w:t xml:space="preserve"> </w:t>
      </w:r>
      <w:r w:rsidR="00105D2F">
        <w:rPr>
          <w:rFonts w:ascii="Times New Roman" w:hAnsi="Times New Roman" w:cs="Times New Roman"/>
          <w:sz w:val="24"/>
          <w:szCs w:val="24"/>
        </w:rPr>
        <w:t xml:space="preserve">should be </w:t>
      </w:r>
      <w:r w:rsidR="00471634">
        <w:rPr>
          <w:rFonts w:ascii="Times New Roman" w:hAnsi="Times New Roman" w:cs="Times New Roman"/>
          <w:sz w:val="24"/>
          <w:szCs w:val="24"/>
        </w:rPr>
        <w:t>less than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471634">
        <w:rPr>
          <w:rFonts w:ascii="Times New Roman" w:hAnsi="Times New Roman" w:cs="Times New Roman"/>
          <w:sz w:val="24"/>
          <w:szCs w:val="24"/>
        </w:rPr>
        <w:t>e-7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B14" w:rsidRPr="00C90FED" w:rsidRDefault="00DB4B14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) &gt;1e-7){</w:t>
      </w:r>
      <w:r w:rsidR="00431F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</w:p>
    <w:p w:rsidR="00DB4B14" w:rsidRPr="00C90FED" w:rsidRDefault="00C90FED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>EMS</w:t>
      </w:r>
      <w:r w:rsidR="00DB4B14" w:rsidRPr="00C90FED">
        <w:rPr>
          <w:rFonts w:ascii="Times New Roman" w:hAnsi="Times New Roman" w:cs="Times New Roman"/>
          <w:sz w:val="24"/>
          <w:szCs w:val="24"/>
        </w:rPr>
        <w:t xml:space="preserve"> = G × </w:t>
      </w:r>
      <w:proofErr w:type="spellStart"/>
      <w:r w:rsidR="00DB4B14"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9B0415" w:rsidRPr="00C90FED">
        <w:rPr>
          <w:rFonts w:ascii="Times New Roman" w:hAnsi="Times New Roman" w:cs="Times New Roman"/>
          <w:sz w:val="24"/>
          <w:szCs w:val="24"/>
        </w:rPr>
        <w:t>f</w:t>
      </w:r>
      <w:r w:rsidRPr="00C90FED">
        <w:rPr>
          <w:rFonts w:ascii="Times New Roman" w:hAnsi="Times New Roman" w:cs="Times New Roman"/>
          <w:sz w:val="24"/>
          <w:szCs w:val="24"/>
        </w:rPr>
        <w:t xml:space="preserve">unction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G’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DF ×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MS-EMS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EMS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den>
            </m:f>
          </m:e>
        </m:d>
      </m:oMath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matrix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diag 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EMS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</m:oMath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+ (information mat</w:t>
      </w:r>
      <w:r w:rsidR="00854E47" w:rsidRPr="00C90FED">
        <w:rPr>
          <w:rFonts w:ascii="Times New Roman" w:hAnsi="Times New Roman" w:cs="Times New Roman"/>
          <w:sz w:val="24"/>
          <w:szCs w:val="24"/>
        </w:rPr>
        <w:t>r</w:t>
      </w:r>
      <w:r w:rsidRPr="00C90FED">
        <w:rPr>
          <w:rFonts w:ascii="Times New Roman" w:hAnsi="Times New Roman" w:cs="Times New Roman"/>
          <w:sz w:val="24"/>
          <w:szCs w:val="24"/>
        </w:rPr>
        <w:t>ix)</w:t>
      </w:r>
      <w:r w:rsidRPr="00C90FE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90FED">
        <w:rPr>
          <w:rFonts w:ascii="Times New Roman" w:hAnsi="Times New Roman" w:cs="Times New Roman"/>
          <w:sz w:val="24"/>
          <w:szCs w:val="24"/>
        </w:rPr>
        <w:t xml:space="preserve"> × (score function)</w:t>
      </w:r>
    </w:p>
    <w:p w:rsidR="00D95DF3" w:rsidRPr="00C90FED" w:rsidRDefault="00D95DF3" w:rsidP="00431FA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95DF3" w:rsidRPr="00C90FED" w:rsidRDefault="00D95DF3" w:rsidP="00431FA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( counter &gt; 1000 or information matrix is invertible) </w:t>
      </w:r>
    </w:p>
    <w:p w:rsidR="00D95DF3" w:rsidRPr="00C90FED" w:rsidRDefault="00D95DF3" w:rsidP="00431FA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stop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the iteration </w:t>
      </w:r>
      <w:r w:rsidR="00431FA7">
        <w:rPr>
          <w:rFonts w:ascii="Times New Roman" w:hAnsi="Times New Roman" w:cs="Times New Roman"/>
          <w:sz w:val="24"/>
          <w:szCs w:val="24"/>
        </w:rPr>
        <w:t xml:space="preserve">of the while loop </w:t>
      </w:r>
      <w:r w:rsidRPr="00C90FED">
        <w:rPr>
          <w:rFonts w:ascii="Times New Roman" w:hAnsi="Times New Roman" w:cs="Times New Roman"/>
          <w:sz w:val="24"/>
          <w:szCs w:val="24"/>
        </w:rPr>
        <w:t>and start a brand new simulation dataset</w:t>
      </w:r>
    </w:p>
    <w:p w:rsidR="00D95DF3" w:rsidRPr="00C90FED" w:rsidRDefault="00D95DF3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95DF3" w:rsidRPr="00C90FED" w:rsidRDefault="00D95DF3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= counter +1</w:t>
      </w:r>
    </w:p>
    <w:p w:rsidR="00DB4B14" w:rsidRPr="00C90FED" w:rsidRDefault="00DB4B14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} </w:t>
      </w:r>
      <w:r w:rsidR="00375029">
        <w:rPr>
          <w:rFonts w:ascii="Times New Roman" w:hAnsi="Times New Roman" w:cs="Times New Roman"/>
          <w:sz w:val="24"/>
          <w:szCs w:val="24"/>
        </w:rPr>
        <w:t xml:space="preserve">#end of </w:t>
      </w:r>
      <w:proofErr w:type="gramStart"/>
      <w:r w:rsidR="00375029" w:rsidRPr="00C90FE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375029" w:rsidRPr="00C90F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5029"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r w:rsidR="00375029" w:rsidRPr="00C90FE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75029"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r w:rsidR="00375029" w:rsidRPr="00C90FED">
        <w:rPr>
          <w:rFonts w:ascii="Times New Roman" w:hAnsi="Times New Roman" w:cs="Times New Roman"/>
          <w:sz w:val="24"/>
          <w:szCs w:val="24"/>
        </w:rPr>
        <w:t>) &gt;1e-7)</w:t>
      </w:r>
    </w:p>
    <w:p w:rsidR="005F4E00" w:rsidRPr="00C90FED" w:rsidRDefault="00832EAA" w:rsidP="00431F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reml.VC = </w:t>
      </w: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reml.VC,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)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 #store the </w:t>
      </w:r>
      <w:r w:rsidR="00471634" w:rsidRPr="00C90FED">
        <w:rPr>
          <w:rFonts w:ascii="Times New Roman" w:hAnsi="Times New Roman" w:cs="Times New Roman"/>
          <w:sz w:val="24"/>
          <w:szCs w:val="24"/>
        </w:rPr>
        <w:t>estimates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in</w:t>
      </w:r>
      <w:r w:rsidR="00471634">
        <w:rPr>
          <w:rFonts w:ascii="Times New Roman" w:hAnsi="Times New Roman" w:cs="Times New Roman"/>
          <w:sz w:val="24"/>
          <w:szCs w:val="24"/>
        </w:rPr>
        <w:t>to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a matrix </w:t>
      </w:r>
    </w:p>
    <w:p w:rsidR="00D95DF3" w:rsidRPr="00C90FED" w:rsidRDefault="005F4E00">
      <w:pPr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>}</w:t>
      </w:r>
      <w:r w:rsidR="00105D2F">
        <w:rPr>
          <w:rFonts w:ascii="Times New Roman" w:hAnsi="Times New Roman" w:cs="Times New Roman"/>
          <w:sz w:val="24"/>
          <w:szCs w:val="24"/>
        </w:rPr>
        <w:t xml:space="preserve"> #end </w:t>
      </w:r>
      <w:r w:rsidR="00431975">
        <w:rPr>
          <w:rFonts w:ascii="Times New Roman" w:hAnsi="Times New Roman" w:cs="Times New Roman"/>
          <w:sz w:val="24"/>
          <w:szCs w:val="24"/>
        </w:rPr>
        <w:t>of repeat 10000 times</w:t>
      </w:r>
    </w:p>
    <w:p w:rsidR="00832EAA" w:rsidRPr="00C90FED" w:rsidRDefault="00832EAA">
      <w:pPr>
        <w:rPr>
          <w:rFonts w:ascii="Times New Roman" w:hAnsi="Times New Roman" w:cs="Times New Roman"/>
          <w:sz w:val="24"/>
          <w:szCs w:val="24"/>
        </w:rPr>
      </w:pPr>
    </w:p>
    <w:p w:rsidR="00832EAA" w:rsidRPr="00C90FED" w:rsidRDefault="004716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apply(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reml.VC, 2, mean) #each variance components estimates, i.e.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 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are then obtain</w:t>
      </w:r>
      <w:r w:rsidR="003853A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832EAA" w:rsidRPr="00C90FED">
        <w:rPr>
          <w:rFonts w:ascii="Times New Roman" w:hAnsi="Times New Roman" w:cs="Times New Roman"/>
          <w:sz w:val="24"/>
          <w:szCs w:val="24"/>
        </w:rPr>
        <w:t xml:space="preserve">the means </w:t>
      </w:r>
      <w:r>
        <w:rPr>
          <w:rFonts w:ascii="Times New Roman" w:hAnsi="Times New Roman" w:cs="Times New Roman"/>
          <w:sz w:val="24"/>
          <w:szCs w:val="24"/>
        </w:rPr>
        <w:t xml:space="preserve">of the variance components estimates </w:t>
      </w:r>
      <w:r w:rsidR="00312215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12215">
        <w:rPr>
          <w:rFonts w:ascii="Times New Roman" w:hAnsi="Times New Roman" w:cs="Times New Roman"/>
          <w:sz w:val="24"/>
          <w:szCs w:val="24"/>
        </w:rPr>
        <w:t>10000</w:t>
      </w:r>
      <w:r>
        <w:rPr>
          <w:rFonts w:ascii="Times New Roman" w:hAnsi="Times New Roman" w:cs="Times New Roman"/>
          <w:sz w:val="24"/>
          <w:szCs w:val="24"/>
        </w:rPr>
        <w:t xml:space="preserve"> simulated datasets</w:t>
      </w:r>
    </w:p>
    <w:sectPr w:rsidR="00832EAA" w:rsidRPr="00C9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7" w:author="krug001" w:date="2012-04-30T14:43:00Z" w:initials="k">
    <w:p w:rsidR="002034E4" w:rsidRDefault="002034E4">
      <w:pPr>
        <w:pStyle w:val="CommentText"/>
      </w:pPr>
      <w:r>
        <w:rPr>
          <w:rStyle w:val="CommentReference"/>
        </w:rPr>
        <w:annotationRef/>
      </w:r>
      <w:r>
        <w:t xml:space="preserve">Written as this currently is means that you are saying that L is the </w:t>
      </w:r>
      <w:r w:rsidRPr="002034E4">
        <w:rPr>
          <w:b/>
          <w:i/>
        </w:rPr>
        <w:t>log</w:t>
      </w:r>
      <w:r>
        <w:t>-likelihood function, which it isn’t.</w:t>
      </w:r>
    </w:p>
  </w:comment>
  <w:comment w:id="49" w:author="krug001" w:date="2012-04-30T14:43:00Z" w:initials="k">
    <w:p w:rsidR="002034E4" w:rsidRDefault="002034E4">
      <w:pPr>
        <w:pStyle w:val="CommentText"/>
      </w:pPr>
      <w:r>
        <w:rPr>
          <w:rStyle w:val="CommentReference"/>
        </w:rPr>
        <w:annotationRef/>
      </w:r>
      <w:r>
        <w:t>Have you defined this?</w:t>
      </w:r>
    </w:p>
  </w:comment>
  <w:comment w:id="220" w:author="krug001" w:date="2012-04-30T15:05:00Z" w:initials="k">
    <w:p w:rsidR="004A7CE5" w:rsidRDefault="004A7CE5">
      <w:pPr>
        <w:pStyle w:val="CommentText"/>
      </w:pPr>
      <w:r>
        <w:rPr>
          <w:rStyle w:val="CommentReference"/>
        </w:rPr>
        <w:annotationRef/>
      </w:r>
      <w:r>
        <w:t>Why not?</w:t>
      </w:r>
    </w:p>
  </w:comment>
  <w:comment w:id="224" w:author="krug001" w:date="2012-04-30T15:07:00Z" w:initials="k">
    <w:p w:rsidR="00570436" w:rsidRDefault="00570436">
      <w:pPr>
        <w:pStyle w:val="CommentText"/>
      </w:pPr>
      <w:r>
        <w:t xml:space="preserve">Fix </w:t>
      </w:r>
      <w:r>
        <w:rPr>
          <w:rStyle w:val="CommentReference"/>
        </w:rPr>
        <w:annotationRef/>
      </w:r>
      <w:r>
        <w:t>wording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B14"/>
    <w:rsid w:val="00036DF4"/>
    <w:rsid w:val="00052F1C"/>
    <w:rsid w:val="00097D93"/>
    <w:rsid w:val="00101442"/>
    <w:rsid w:val="00105D2F"/>
    <w:rsid w:val="00107109"/>
    <w:rsid w:val="00132471"/>
    <w:rsid w:val="00136461"/>
    <w:rsid w:val="001620DC"/>
    <w:rsid w:val="001721DD"/>
    <w:rsid w:val="001868FB"/>
    <w:rsid w:val="00194675"/>
    <w:rsid w:val="00195C80"/>
    <w:rsid w:val="001A0C33"/>
    <w:rsid w:val="001C2FF2"/>
    <w:rsid w:val="001C56DC"/>
    <w:rsid w:val="002034E4"/>
    <w:rsid w:val="002A4DC8"/>
    <w:rsid w:val="002D6BF4"/>
    <w:rsid w:val="002E2616"/>
    <w:rsid w:val="00312215"/>
    <w:rsid w:val="00366B3A"/>
    <w:rsid w:val="00375029"/>
    <w:rsid w:val="003853AE"/>
    <w:rsid w:val="00386153"/>
    <w:rsid w:val="003879AB"/>
    <w:rsid w:val="003C5B84"/>
    <w:rsid w:val="00431975"/>
    <w:rsid w:val="00431FA7"/>
    <w:rsid w:val="0046167D"/>
    <w:rsid w:val="00471634"/>
    <w:rsid w:val="004730CE"/>
    <w:rsid w:val="004872DE"/>
    <w:rsid w:val="00496093"/>
    <w:rsid w:val="004A130A"/>
    <w:rsid w:val="004A7CD8"/>
    <w:rsid w:val="004A7CE5"/>
    <w:rsid w:val="00527A6F"/>
    <w:rsid w:val="005342C3"/>
    <w:rsid w:val="00536A7E"/>
    <w:rsid w:val="00570436"/>
    <w:rsid w:val="00577EA9"/>
    <w:rsid w:val="005F4E00"/>
    <w:rsid w:val="00602852"/>
    <w:rsid w:val="0063262E"/>
    <w:rsid w:val="006360EA"/>
    <w:rsid w:val="006B1DC7"/>
    <w:rsid w:val="006C3F18"/>
    <w:rsid w:val="007217A8"/>
    <w:rsid w:val="00733F66"/>
    <w:rsid w:val="00765F8A"/>
    <w:rsid w:val="00797272"/>
    <w:rsid w:val="007B39F7"/>
    <w:rsid w:val="007C1A9C"/>
    <w:rsid w:val="007C5DF2"/>
    <w:rsid w:val="00814F6F"/>
    <w:rsid w:val="00832EAA"/>
    <w:rsid w:val="00851BA7"/>
    <w:rsid w:val="00854E47"/>
    <w:rsid w:val="008871ED"/>
    <w:rsid w:val="008C32C7"/>
    <w:rsid w:val="00926B0C"/>
    <w:rsid w:val="0092724D"/>
    <w:rsid w:val="00940679"/>
    <w:rsid w:val="0094375B"/>
    <w:rsid w:val="009604C5"/>
    <w:rsid w:val="00960607"/>
    <w:rsid w:val="009B0415"/>
    <w:rsid w:val="009B1D11"/>
    <w:rsid w:val="009C3431"/>
    <w:rsid w:val="009D04E4"/>
    <w:rsid w:val="00A12D7B"/>
    <w:rsid w:val="00A178A7"/>
    <w:rsid w:val="00A45B00"/>
    <w:rsid w:val="00AA77FB"/>
    <w:rsid w:val="00AF3249"/>
    <w:rsid w:val="00B07002"/>
    <w:rsid w:val="00B2329C"/>
    <w:rsid w:val="00B2536C"/>
    <w:rsid w:val="00B50C58"/>
    <w:rsid w:val="00B57ADA"/>
    <w:rsid w:val="00B76ECC"/>
    <w:rsid w:val="00B855ED"/>
    <w:rsid w:val="00B92518"/>
    <w:rsid w:val="00BC3C11"/>
    <w:rsid w:val="00BE6C3D"/>
    <w:rsid w:val="00C14E30"/>
    <w:rsid w:val="00C34761"/>
    <w:rsid w:val="00C35B61"/>
    <w:rsid w:val="00C80DB1"/>
    <w:rsid w:val="00C90FED"/>
    <w:rsid w:val="00C93F88"/>
    <w:rsid w:val="00CB2103"/>
    <w:rsid w:val="00CB22E5"/>
    <w:rsid w:val="00CC45D0"/>
    <w:rsid w:val="00CD450D"/>
    <w:rsid w:val="00CF0AE5"/>
    <w:rsid w:val="00CF2461"/>
    <w:rsid w:val="00CF29C7"/>
    <w:rsid w:val="00D1531B"/>
    <w:rsid w:val="00D37360"/>
    <w:rsid w:val="00D95DF3"/>
    <w:rsid w:val="00DB4B14"/>
    <w:rsid w:val="00DB681E"/>
    <w:rsid w:val="00DE0F42"/>
    <w:rsid w:val="00E05CEA"/>
    <w:rsid w:val="00E42FE2"/>
    <w:rsid w:val="00E701CD"/>
    <w:rsid w:val="00E77A3F"/>
    <w:rsid w:val="00E813F7"/>
    <w:rsid w:val="00E915D2"/>
    <w:rsid w:val="00E96EAE"/>
    <w:rsid w:val="00F02497"/>
    <w:rsid w:val="00F0254E"/>
    <w:rsid w:val="00F27ABB"/>
    <w:rsid w:val="00F5377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034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4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4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4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4E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034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4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4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4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4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61585-06AF-4F0E-B2C1-A8692BBA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Chang</dc:creator>
  <cp:lastModifiedBy>Kevin Chang</cp:lastModifiedBy>
  <cp:revision>57</cp:revision>
  <cp:lastPrinted>2012-04-29T22:12:00Z</cp:lastPrinted>
  <dcterms:created xsi:type="dcterms:W3CDTF">2012-04-18T00:29:00Z</dcterms:created>
  <dcterms:modified xsi:type="dcterms:W3CDTF">2012-04-30T02:20:00Z</dcterms:modified>
</cp:coreProperties>
</file>