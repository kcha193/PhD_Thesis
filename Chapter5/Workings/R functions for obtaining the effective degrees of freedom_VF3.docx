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DC1" w:rsidRPr="009C52D9" w:rsidRDefault="005E5DC1" w:rsidP="0040612B">
      <w:pPr>
        <w:spacing w:line="360" w:lineRule="auto"/>
        <w:rPr>
          <w:rFonts w:ascii="Times New Roman" w:hAnsi="Times New Roman" w:cs="Times New Roman"/>
          <w:b/>
          <w:sz w:val="28"/>
          <w:szCs w:val="24"/>
        </w:rPr>
      </w:pPr>
      <w:r w:rsidRPr="009C52D9">
        <w:rPr>
          <w:rFonts w:ascii="Times New Roman" w:hAnsi="Times New Roman" w:cs="Times New Roman"/>
          <w:b/>
          <w:sz w:val="28"/>
          <w:szCs w:val="24"/>
        </w:rPr>
        <w:t>R functions for obtaining the effective degrees of freedom</w:t>
      </w:r>
    </w:p>
    <w:p w:rsidR="00564A20" w:rsidRDefault="001956C6" w:rsidP="00564A20">
      <w:pPr>
        <w:spacing w:line="360" w:lineRule="auto"/>
        <w:jc w:val="both"/>
        <w:rPr>
          <w:rFonts w:ascii="Times New Roman" w:hAnsi="Times New Roman" w:cs="Times New Roman"/>
          <w:sz w:val="24"/>
          <w:szCs w:val="24"/>
        </w:rPr>
      </w:pPr>
      <w:r>
        <w:rPr>
          <w:rFonts w:ascii="Times New Roman" w:hAnsi="Times New Roman" w:cs="Times New Roman"/>
          <w:sz w:val="24"/>
          <w:szCs w:val="24"/>
        </w:rPr>
        <w:t>Three R functions were developed</w:t>
      </w:r>
      <w:r w:rsidR="00D330DF">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40612B">
        <w:rPr>
          <w:rFonts w:ascii="Times New Roman" w:hAnsi="Times New Roman" w:cs="Times New Roman"/>
          <w:sz w:val="24"/>
          <w:szCs w:val="24"/>
        </w:rPr>
        <w:t xml:space="preserve">improving the estimates of the variance components </w:t>
      </w:r>
      <w:r w:rsidR="00D330DF">
        <w:rPr>
          <w:rFonts w:ascii="Times New Roman" w:hAnsi="Times New Roman" w:cs="Times New Roman"/>
          <w:sz w:val="24"/>
          <w:szCs w:val="24"/>
        </w:rPr>
        <w:t>and generating the effective degrees of freedom (EDF). The</w:t>
      </w:r>
      <w:r w:rsidR="009B6150">
        <w:rPr>
          <w:rFonts w:ascii="Times New Roman" w:hAnsi="Times New Roman" w:cs="Times New Roman"/>
          <w:sz w:val="24"/>
          <w:szCs w:val="24"/>
        </w:rPr>
        <w:t>se functions improve the</w:t>
      </w:r>
      <w:r w:rsidR="00D330DF">
        <w:rPr>
          <w:rFonts w:ascii="Times New Roman" w:hAnsi="Times New Roman" w:cs="Times New Roman"/>
          <w:sz w:val="24"/>
          <w:szCs w:val="24"/>
        </w:rPr>
        <w:t xml:space="preserve"> estimation of the variance </w:t>
      </w:r>
      <w:r w:rsidR="001B76CF">
        <w:rPr>
          <w:rFonts w:ascii="Times New Roman" w:hAnsi="Times New Roman" w:cs="Times New Roman"/>
          <w:sz w:val="24"/>
          <w:szCs w:val="24"/>
        </w:rPr>
        <w:t>components</w:t>
      </w:r>
      <w:r w:rsidR="00D330DF">
        <w:rPr>
          <w:rFonts w:ascii="Times New Roman" w:hAnsi="Times New Roman" w:cs="Times New Roman"/>
          <w:sz w:val="24"/>
          <w:szCs w:val="24"/>
        </w:rPr>
        <w:t xml:space="preserve"> </w:t>
      </w:r>
      <w:r w:rsidR="009B6150">
        <w:rPr>
          <w:rFonts w:ascii="Times New Roman" w:hAnsi="Times New Roman" w:cs="Times New Roman"/>
          <w:sz w:val="24"/>
          <w:szCs w:val="24"/>
        </w:rPr>
        <w:t xml:space="preserve">by </w:t>
      </w:r>
      <w:r w:rsidR="00F32F61">
        <w:rPr>
          <w:rFonts w:ascii="Times New Roman" w:hAnsi="Times New Roman" w:cs="Times New Roman"/>
          <w:sz w:val="24"/>
          <w:szCs w:val="24"/>
        </w:rPr>
        <w:t>using</w:t>
      </w:r>
      <w:r w:rsidR="00D330DF">
        <w:rPr>
          <w:rFonts w:ascii="Times New Roman" w:hAnsi="Times New Roman" w:cs="Times New Roman"/>
          <w:sz w:val="24"/>
          <w:szCs w:val="24"/>
        </w:rPr>
        <w:t xml:space="preserve"> the restricted maximum likelihood (REML) technique</w:t>
      </w:r>
      <w:r w:rsidR="001B76CF">
        <w:rPr>
          <w:rFonts w:ascii="Times New Roman" w:hAnsi="Times New Roman" w:cs="Times New Roman"/>
          <w:sz w:val="24"/>
          <w:szCs w:val="24"/>
        </w:rPr>
        <w:t>.</w:t>
      </w:r>
      <w:del w:id="0" w:author="vfan001" w:date="2012-03-21T11:09:00Z">
        <w:r w:rsidR="001B76CF" w:rsidDel="008A19AF">
          <w:rPr>
            <w:rFonts w:ascii="Times New Roman" w:hAnsi="Times New Roman" w:cs="Times New Roman"/>
            <w:sz w:val="24"/>
            <w:szCs w:val="24"/>
          </w:rPr>
          <w:delText xml:space="preserve"> </w:delText>
        </w:r>
      </w:del>
      <w:r w:rsidR="00F32F61">
        <w:rPr>
          <w:rFonts w:ascii="Times New Roman" w:hAnsi="Times New Roman" w:cs="Times New Roman"/>
          <w:sz w:val="24"/>
          <w:szCs w:val="24"/>
        </w:rPr>
        <w:t xml:space="preserve">The EDF </w:t>
      </w:r>
      <w:r w:rsidR="009755F9">
        <w:rPr>
          <w:rFonts w:ascii="Times New Roman" w:hAnsi="Times New Roman" w:cs="Times New Roman"/>
          <w:sz w:val="24"/>
          <w:szCs w:val="24"/>
        </w:rPr>
        <w:t>is used to assess</w:t>
      </w:r>
      <w:r w:rsidR="00F32F61">
        <w:rPr>
          <w:rFonts w:ascii="Times New Roman" w:hAnsi="Times New Roman" w:cs="Times New Roman"/>
          <w:sz w:val="24"/>
          <w:szCs w:val="24"/>
        </w:rPr>
        <w:t xml:space="preserve"> the effectiveness of the </w:t>
      </w:r>
      <w:r w:rsidR="009755F9">
        <w:rPr>
          <w:rFonts w:ascii="Times New Roman" w:hAnsi="Times New Roman" w:cs="Times New Roman"/>
          <w:sz w:val="24"/>
          <w:szCs w:val="24"/>
        </w:rPr>
        <w:t xml:space="preserve">improved </w:t>
      </w:r>
      <w:r w:rsidR="00564A20">
        <w:rPr>
          <w:rFonts w:ascii="Times New Roman" w:hAnsi="Times New Roman" w:cs="Times New Roman"/>
          <w:sz w:val="24"/>
          <w:szCs w:val="24"/>
        </w:rPr>
        <w:t xml:space="preserve">estimates. </w:t>
      </w:r>
      <w:r w:rsidR="006D0BBB">
        <w:rPr>
          <w:rFonts w:ascii="Times New Roman" w:hAnsi="Times New Roman" w:cs="Times New Roman"/>
          <w:sz w:val="24"/>
          <w:szCs w:val="24"/>
        </w:rPr>
        <w:t>T</w:t>
      </w:r>
      <w:r w:rsidR="006D0BBB" w:rsidRPr="002B0883">
        <w:rPr>
          <w:rFonts w:ascii="Times New Roman" w:hAnsi="Times New Roman" w:cs="Times New Roman"/>
          <w:sz w:val="24"/>
          <w:szCs w:val="24"/>
        </w:rPr>
        <w:t xml:space="preserve">he formula </w:t>
      </w:r>
      <w:r w:rsidR="006D0BBB">
        <w:rPr>
          <w:rFonts w:ascii="Times New Roman" w:hAnsi="Times New Roman" w:cs="Times New Roman"/>
          <w:sz w:val="24"/>
          <w:szCs w:val="24"/>
        </w:rPr>
        <w:t xml:space="preserve">for computing the EDF </w:t>
      </w:r>
      <w:r w:rsidR="006D0BBB" w:rsidRPr="002B0883">
        <w:rPr>
          <w:rFonts w:ascii="Times New Roman" w:hAnsi="Times New Roman" w:cs="Times New Roman"/>
          <w:sz w:val="24"/>
          <w:szCs w:val="24"/>
        </w:rPr>
        <w:t>from Richard and Kathy’s paper</w:t>
      </w:r>
      <w:r w:rsidR="006D0BBB">
        <w:rPr>
          <w:rFonts w:ascii="Times New Roman" w:hAnsi="Times New Roman" w:cs="Times New Roman"/>
          <w:sz w:val="24"/>
          <w:szCs w:val="24"/>
        </w:rPr>
        <w:t xml:space="preserve"> is calculated as twice the square of the mean divided by the variance. These variances </w:t>
      </w:r>
      <w:r w:rsidR="006D0BBB" w:rsidRPr="00677011">
        <w:rPr>
          <w:rFonts w:ascii="Times New Roman" w:hAnsi="Times New Roman" w:cs="Times New Roman"/>
          <w:sz w:val="24"/>
          <w:szCs w:val="24"/>
        </w:rPr>
        <w:t xml:space="preserve">can be obtained by calculating the </w:t>
      </w:r>
      <w:r w:rsidR="006D0BBB">
        <w:rPr>
          <w:rFonts w:ascii="Times New Roman" w:hAnsi="Times New Roman" w:cs="Times New Roman"/>
          <w:sz w:val="24"/>
          <w:szCs w:val="24"/>
        </w:rPr>
        <w:t xml:space="preserve">sum of the </w:t>
      </w:r>
      <w:r w:rsidR="006D0BBB" w:rsidRPr="00677011">
        <w:rPr>
          <w:rFonts w:ascii="Times New Roman" w:hAnsi="Times New Roman" w:cs="Times New Roman"/>
          <w:sz w:val="24"/>
          <w:szCs w:val="24"/>
        </w:rPr>
        <w:t xml:space="preserve">elements of interest from the variance covariance matrix. </w:t>
      </w:r>
      <w:r w:rsidR="006D0BBB">
        <w:rPr>
          <w:rFonts w:ascii="Times New Roman" w:hAnsi="Times New Roman" w:cs="Times New Roman"/>
          <w:sz w:val="24"/>
          <w:szCs w:val="24"/>
        </w:rPr>
        <w:t>T</w:t>
      </w:r>
      <w:r w:rsidR="006D0BBB" w:rsidRPr="00677011">
        <w:rPr>
          <w:rFonts w:ascii="Times New Roman" w:hAnsi="Times New Roman" w:cs="Times New Roman"/>
          <w:sz w:val="24"/>
          <w:szCs w:val="24"/>
        </w:rPr>
        <w:t xml:space="preserve">he variance covariance matrix </w:t>
      </w:r>
      <w:r w:rsidR="006D0BBB">
        <w:rPr>
          <w:rFonts w:ascii="Times New Roman" w:hAnsi="Times New Roman" w:cs="Times New Roman"/>
          <w:sz w:val="24"/>
          <w:szCs w:val="24"/>
        </w:rPr>
        <w:t>is generated from t</w:t>
      </w:r>
      <w:r w:rsidR="006D0BBB" w:rsidRPr="00677011">
        <w:rPr>
          <w:rFonts w:ascii="Times New Roman" w:hAnsi="Times New Roman" w:cs="Times New Roman"/>
          <w:sz w:val="24"/>
          <w:szCs w:val="24"/>
        </w:rPr>
        <w:t>he inverse of the F</w:t>
      </w:r>
      <w:r w:rsidR="006D0BBB">
        <w:rPr>
          <w:rFonts w:ascii="Times New Roman" w:hAnsi="Times New Roman" w:cs="Times New Roman"/>
          <w:sz w:val="24"/>
          <w:szCs w:val="24"/>
        </w:rPr>
        <w:t>isher’s information matrix, which</w:t>
      </w:r>
      <w:r w:rsidR="006D0BBB" w:rsidRPr="00677011">
        <w:rPr>
          <w:rFonts w:ascii="Times New Roman" w:hAnsi="Times New Roman" w:cs="Times New Roman"/>
          <w:sz w:val="24"/>
          <w:szCs w:val="24"/>
        </w:rPr>
        <w:t xml:space="preserve"> is the expectation of the second derivative of the likelihood function</w:t>
      </w:r>
      <w:r w:rsidR="006D0BBB">
        <w:rPr>
          <w:rFonts w:ascii="Times New Roman" w:hAnsi="Times New Roman" w:cs="Times New Roman"/>
          <w:sz w:val="24"/>
          <w:szCs w:val="24"/>
        </w:rPr>
        <w:t xml:space="preserve">. </w:t>
      </w:r>
      <w:r w:rsidR="00564A20">
        <w:rPr>
          <w:rFonts w:ascii="Times New Roman" w:hAnsi="Times New Roman" w:cs="Times New Roman"/>
          <w:sz w:val="24"/>
          <w:szCs w:val="24"/>
        </w:rPr>
        <w:t>The implementation</w:t>
      </w:r>
      <w:ins w:id="1" w:author="vfan001" w:date="2012-03-21T11:19:00Z">
        <w:r w:rsidR="00492876">
          <w:rPr>
            <w:rFonts w:ascii="Times New Roman" w:hAnsi="Times New Roman" w:cs="Times New Roman"/>
            <w:sz w:val="24"/>
            <w:szCs w:val="24"/>
          </w:rPr>
          <w:t>s</w:t>
        </w:r>
      </w:ins>
      <w:r w:rsidR="00564A20">
        <w:rPr>
          <w:rFonts w:ascii="Times New Roman" w:hAnsi="Times New Roman" w:cs="Times New Roman"/>
          <w:sz w:val="24"/>
          <w:szCs w:val="24"/>
        </w:rPr>
        <w:t xml:space="preserve"> of the t</w:t>
      </w:r>
      <w:ins w:id="2" w:author="vfan001" w:date="2012-03-21T11:19:00Z">
        <w:r w:rsidR="007E6EE4">
          <w:rPr>
            <w:rFonts w:ascii="Times New Roman" w:hAnsi="Times New Roman" w:cs="Times New Roman"/>
            <w:sz w:val="24"/>
            <w:szCs w:val="24"/>
          </w:rPr>
          <w:t>h</w:t>
        </w:r>
      </w:ins>
      <w:r w:rsidR="00564A20">
        <w:rPr>
          <w:rFonts w:ascii="Times New Roman" w:hAnsi="Times New Roman" w:cs="Times New Roman"/>
          <w:sz w:val="24"/>
          <w:szCs w:val="24"/>
        </w:rPr>
        <w:t>ree functions for two-phase experiments are described below.</w:t>
      </w:r>
    </w:p>
    <w:p w:rsidR="00A632A1" w:rsidRDefault="00807DF2" w:rsidP="004C6AFA">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R function</w:t>
      </w:r>
      <w:r w:rsidR="00A36B43">
        <w:rPr>
          <w:rFonts w:ascii="Times New Roman" w:hAnsi="Times New Roman" w:cs="Times New Roman"/>
          <w:sz w:val="24"/>
          <w:szCs w:val="24"/>
        </w:rPr>
        <w:t xml:space="preserve"> is called </w:t>
      </w:r>
      <w:r w:rsidR="00A36B43" w:rsidRPr="00A632A1">
        <w:rPr>
          <w:rFonts w:ascii="Courier New" w:hAnsi="Courier New" w:cs="Courier New"/>
          <w:sz w:val="24"/>
          <w:szCs w:val="24"/>
        </w:rPr>
        <w:t>getMSEst</w:t>
      </w:r>
      <w:r w:rsidR="00B366C2" w:rsidRPr="00A632A1">
        <w:rPr>
          <w:rFonts w:ascii="Courier New" w:hAnsi="Courier New" w:cs="Courier New"/>
          <w:sz w:val="24"/>
          <w:szCs w:val="24"/>
        </w:rPr>
        <w:t>()</w:t>
      </w:r>
      <w:r w:rsidR="00B366C2">
        <w:rPr>
          <w:rFonts w:ascii="Times New Roman" w:hAnsi="Times New Roman" w:cs="Times New Roman"/>
          <w:sz w:val="24"/>
          <w:szCs w:val="24"/>
        </w:rPr>
        <w:t>.</w:t>
      </w:r>
      <w:ins w:id="3" w:author="vfan001" w:date="2012-03-21T10:48:00Z">
        <w:r w:rsidR="003B4F59">
          <w:rPr>
            <w:rFonts w:ascii="Times New Roman" w:hAnsi="Times New Roman" w:cs="Times New Roman"/>
            <w:sz w:val="24"/>
            <w:szCs w:val="24"/>
          </w:rPr>
          <w:t xml:space="preserve"> </w:t>
        </w:r>
      </w:ins>
      <w:r w:rsidR="00A632A1">
        <w:rPr>
          <w:rFonts w:ascii="Times New Roman" w:hAnsi="Times New Roman" w:cs="Times New Roman"/>
          <w:sz w:val="24"/>
          <w:szCs w:val="24"/>
        </w:rPr>
        <w:t>This function e</w:t>
      </w:r>
      <w:r w:rsidR="00A632A1" w:rsidRPr="005E5DC1">
        <w:rPr>
          <w:rFonts w:ascii="Times New Roman" w:hAnsi="Times New Roman" w:cs="Times New Roman"/>
          <w:sz w:val="24"/>
          <w:szCs w:val="24"/>
        </w:rPr>
        <w:t>xtract</w:t>
      </w:r>
      <w:r w:rsidR="00A632A1">
        <w:rPr>
          <w:rFonts w:ascii="Times New Roman" w:hAnsi="Times New Roman" w:cs="Times New Roman"/>
          <w:sz w:val="24"/>
          <w:szCs w:val="24"/>
        </w:rPr>
        <w:t>s</w:t>
      </w:r>
      <w:r w:rsidR="00A632A1" w:rsidRPr="005E5DC1">
        <w:rPr>
          <w:rFonts w:ascii="Times New Roman" w:hAnsi="Times New Roman" w:cs="Times New Roman"/>
          <w:sz w:val="24"/>
          <w:szCs w:val="24"/>
        </w:rPr>
        <w:t xml:space="preserve"> the mean squares </w:t>
      </w:r>
      <w:r w:rsidR="00A632A1">
        <w:rPr>
          <w:rFonts w:ascii="Times New Roman" w:hAnsi="Times New Roman" w:cs="Times New Roman"/>
          <w:sz w:val="24"/>
          <w:szCs w:val="24"/>
        </w:rPr>
        <w:t xml:space="preserve">(MS) </w:t>
      </w:r>
      <w:r w:rsidR="00A632A1" w:rsidRPr="005E5DC1">
        <w:rPr>
          <w:rFonts w:ascii="Times New Roman" w:hAnsi="Times New Roman" w:cs="Times New Roman"/>
          <w:sz w:val="24"/>
          <w:szCs w:val="24"/>
        </w:rPr>
        <w:t xml:space="preserve">and the degrees of freedom </w:t>
      </w:r>
      <w:r w:rsidR="00A632A1">
        <w:rPr>
          <w:rFonts w:ascii="Times New Roman" w:hAnsi="Times New Roman" w:cs="Times New Roman"/>
          <w:sz w:val="24"/>
          <w:szCs w:val="24"/>
        </w:rPr>
        <w:t xml:space="preserve">(DF) </w:t>
      </w:r>
      <w:r w:rsidR="00A632A1" w:rsidRPr="005E5DC1">
        <w:rPr>
          <w:rFonts w:ascii="Times New Roman" w:hAnsi="Times New Roman" w:cs="Times New Roman"/>
          <w:sz w:val="24"/>
          <w:szCs w:val="24"/>
        </w:rPr>
        <w:t xml:space="preserve">from the ANOVA table of the </w:t>
      </w:r>
      <w:r w:rsidR="00A632A1" w:rsidRPr="00A632A1">
        <w:rPr>
          <w:rFonts w:ascii="Courier New" w:hAnsi="Courier New" w:cs="Courier New"/>
          <w:sz w:val="24"/>
          <w:szCs w:val="24"/>
        </w:rPr>
        <w:t>aov</w:t>
      </w:r>
      <w:r w:rsidR="00A632A1">
        <w:rPr>
          <w:rFonts w:ascii="Courier New" w:hAnsi="Courier New" w:cs="Courier New"/>
          <w:sz w:val="24"/>
          <w:szCs w:val="24"/>
        </w:rPr>
        <w:t>()</w:t>
      </w:r>
      <w:r w:rsidR="00A632A1" w:rsidRPr="005E5DC1">
        <w:rPr>
          <w:rFonts w:ascii="Times New Roman" w:hAnsi="Times New Roman" w:cs="Times New Roman"/>
          <w:sz w:val="24"/>
          <w:szCs w:val="24"/>
        </w:rPr>
        <w:t xml:space="preserve"> function</w:t>
      </w:r>
      <w:r w:rsidR="00A632A1">
        <w:rPr>
          <w:rFonts w:ascii="Times New Roman" w:hAnsi="Times New Roman" w:cs="Times New Roman"/>
          <w:sz w:val="24"/>
          <w:szCs w:val="24"/>
        </w:rPr>
        <w:t xml:space="preserve">. </w:t>
      </w:r>
      <w:commentRangeStart w:id="4"/>
      <w:r w:rsidR="00A632A1">
        <w:rPr>
          <w:rFonts w:ascii="Times New Roman" w:hAnsi="Times New Roman" w:cs="Times New Roman"/>
          <w:sz w:val="24"/>
          <w:szCs w:val="24"/>
        </w:rPr>
        <w:t xml:space="preserve">As mentioned in the previous paragraph, </w:t>
      </w:r>
      <w:r w:rsidR="00A632A1" w:rsidRPr="00677011">
        <w:rPr>
          <w:rFonts w:ascii="Times New Roman" w:hAnsi="Times New Roman" w:cs="Times New Roman"/>
          <w:sz w:val="24"/>
          <w:szCs w:val="24"/>
        </w:rPr>
        <w:t xml:space="preserve">the </w:t>
      </w:r>
      <w:r w:rsidR="00A632A1">
        <w:rPr>
          <w:rFonts w:ascii="Times New Roman" w:hAnsi="Times New Roman" w:cs="Times New Roman"/>
          <w:sz w:val="24"/>
          <w:szCs w:val="24"/>
        </w:rPr>
        <w:t xml:space="preserve">expectation of the </w:t>
      </w:r>
      <w:r w:rsidR="00A632A1" w:rsidRPr="00677011">
        <w:rPr>
          <w:rFonts w:ascii="Times New Roman" w:hAnsi="Times New Roman" w:cs="Times New Roman"/>
          <w:sz w:val="24"/>
          <w:szCs w:val="24"/>
        </w:rPr>
        <w:t xml:space="preserve">second derivative of the </w:t>
      </w:r>
      <w:r w:rsidR="00A632A1">
        <w:rPr>
          <w:rFonts w:ascii="Times New Roman" w:hAnsi="Times New Roman" w:cs="Times New Roman"/>
          <w:sz w:val="24"/>
          <w:szCs w:val="24"/>
        </w:rPr>
        <w:t xml:space="preserve">likelihood functions has to be defined </w:t>
      </w:r>
      <w:r w:rsidR="002523D7">
        <w:rPr>
          <w:rFonts w:ascii="Times New Roman" w:hAnsi="Times New Roman" w:cs="Times New Roman"/>
          <w:sz w:val="24"/>
          <w:szCs w:val="24"/>
        </w:rPr>
        <w:t>to</w:t>
      </w:r>
      <w:r w:rsidR="00A632A1">
        <w:rPr>
          <w:rFonts w:ascii="Times New Roman" w:hAnsi="Times New Roman" w:cs="Times New Roman"/>
          <w:sz w:val="24"/>
          <w:szCs w:val="24"/>
        </w:rPr>
        <w:t xml:space="preserve"> </w:t>
      </w:r>
      <w:r w:rsidR="002523D7">
        <w:rPr>
          <w:rFonts w:ascii="Times New Roman" w:hAnsi="Times New Roman" w:cs="Times New Roman"/>
          <w:sz w:val="24"/>
          <w:szCs w:val="24"/>
        </w:rPr>
        <w:t>constrict</w:t>
      </w:r>
      <w:r w:rsidR="00A632A1">
        <w:rPr>
          <w:rFonts w:ascii="Times New Roman" w:hAnsi="Times New Roman" w:cs="Times New Roman"/>
          <w:sz w:val="24"/>
          <w:szCs w:val="24"/>
        </w:rPr>
        <w:t xml:space="preserve"> the inverse of the Fisher’s information matrix. </w:t>
      </w:r>
      <w:r w:rsidR="00564A20">
        <w:rPr>
          <w:rFonts w:ascii="Times New Roman" w:hAnsi="Times New Roman" w:cs="Times New Roman"/>
          <w:sz w:val="24"/>
          <w:szCs w:val="24"/>
        </w:rPr>
        <w:t>We will</w:t>
      </w:r>
      <w:r w:rsidR="00A632A1">
        <w:rPr>
          <w:rFonts w:ascii="Times New Roman" w:hAnsi="Times New Roman" w:cs="Times New Roman"/>
          <w:sz w:val="24"/>
          <w:szCs w:val="24"/>
        </w:rPr>
        <w:t xml:space="preserve"> show</w:t>
      </w:r>
      <w:del w:id="5" w:author="vfan001" w:date="2012-03-21T10:51:00Z">
        <w:r w:rsidR="00A632A1" w:rsidDel="003B4F59">
          <w:rPr>
            <w:rFonts w:ascii="Times New Roman" w:hAnsi="Times New Roman" w:cs="Times New Roman"/>
            <w:sz w:val="24"/>
            <w:szCs w:val="24"/>
          </w:rPr>
          <w:delText>s</w:delText>
        </w:r>
      </w:del>
      <w:r w:rsidR="00A632A1">
        <w:rPr>
          <w:rFonts w:ascii="Times New Roman" w:hAnsi="Times New Roman" w:cs="Times New Roman"/>
          <w:sz w:val="24"/>
          <w:szCs w:val="24"/>
        </w:rPr>
        <w:t xml:space="preserve"> </w:t>
      </w:r>
      <w:ins w:id="6" w:author="vfan001" w:date="2012-03-21T11:07:00Z">
        <w:r w:rsidR="00E35326">
          <w:rPr>
            <w:rFonts w:ascii="Times New Roman" w:hAnsi="Times New Roman" w:cs="Times New Roman"/>
            <w:sz w:val="24"/>
            <w:szCs w:val="24"/>
          </w:rPr>
          <w:t xml:space="preserve">that </w:t>
        </w:r>
      </w:ins>
      <w:r w:rsidR="00A632A1" w:rsidRPr="00677011">
        <w:rPr>
          <w:rFonts w:ascii="Times New Roman" w:hAnsi="Times New Roman" w:cs="Times New Roman"/>
          <w:sz w:val="24"/>
          <w:szCs w:val="24"/>
        </w:rPr>
        <w:t xml:space="preserve">the </w:t>
      </w:r>
      <w:r w:rsidR="00A632A1">
        <w:rPr>
          <w:rFonts w:ascii="Times New Roman" w:hAnsi="Times New Roman" w:cs="Times New Roman"/>
          <w:sz w:val="24"/>
          <w:szCs w:val="24"/>
        </w:rPr>
        <w:t xml:space="preserve">expectation of the </w:t>
      </w:r>
      <w:r w:rsidR="00A632A1" w:rsidRPr="00677011">
        <w:rPr>
          <w:rFonts w:ascii="Times New Roman" w:hAnsi="Times New Roman" w:cs="Times New Roman"/>
          <w:sz w:val="24"/>
          <w:szCs w:val="24"/>
        </w:rPr>
        <w:t xml:space="preserve">second derivative of the </w:t>
      </w:r>
      <w:r w:rsidR="00A632A1">
        <w:rPr>
          <w:rFonts w:ascii="Times New Roman" w:hAnsi="Times New Roman" w:cs="Times New Roman"/>
          <w:sz w:val="24"/>
          <w:szCs w:val="24"/>
        </w:rPr>
        <w:t>likelihood function</w:t>
      </w:r>
      <w:del w:id="7" w:author="vfan001" w:date="2012-03-21T11:07:00Z">
        <w:r w:rsidR="00A632A1" w:rsidDel="00E35326">
          <w:rPr>
            <w:rFonts w:ascii="Times New Roman" w:hAnsi="Times New Roman" w:cs="Times New Roman"/>
            <w:sz w:val="24"/>
            <w:szCs w:val="24"/>
          </w:rPr>
          <w:delText>s</w:delText>
        </w:r>
      </w:del>
      <w:r w:rsidR="00A632A1">
        <w:rPr>
          <w:rFonts w:ascii="Times New Roman" w:hAnsi="Times New Roman" w:cs="Times New Roman"/>
          <w:sz w:val="24"/>
          <w:szCs w:val="24"/>
        </w:rPr>
        <w:t xml:space="preserve"> is </w:t>
      </w:r>
      <w:r w:rsidR="00F16DAE">
        <w:rPr>
          <w:rFonts w:ascii="Times New Roman" w:hAnsi="Times New Roman" w:cs="Times New Roman"/>
          <w:sz w:val="24"/>
          <w:szCs w:val="24"/>
        </w:rPr>
        <w:t xml:space="preserve">equal </w:t>
      </w:r>
      <w:r w:rsidR="007303CA">
        <w:rPr>
          <w:rFonts w:ascii="Times New Roman" w:hAnsi="Times New Roman" w:cs="Times New Roman"/>
          <w:sz w:val="24"/>
          <w:szCs w:val="24"/>
        </w:rPr>
        <w:t>DF</w:t>
      </w:r>
      <w:r w:rsidR="00A632A1">
        <w:rPr>
          <w:rFonts w:ascii="Times New Roman" w:hAnsi="Times New Roman" w:cs="Times New Roman"/>
          <w:sz w:val="24"/>
          <w:szCs w:val="24"/>
        </w:rPr>
        <w:t xml:space="preserve"> divided by the twice of the square of the </w:t>
      </w:r>
      <w:r w:rsidR="007303CA">
        <w:rPr>
          <w:rFonts w:ascii="Times New Roman" w:hAnsi="Times New Roman" w:cs="Times New Roman"/>
          <w:sz w:val="24"/>
          <w:szCs w:val="24"/>
        </w:rPr>
        <w:t>MS</w:t>
      </w:r>
      <w:r w:rsidR="00A632A1">
        <w:rPr>
          <w:rFonts w:ascii="Times New Roman" w:hAnsi="Times New Roman" w:cs="Times New Roman"/>
          <w:sz w:val="24"/>
          <w:szCs w:val="24"/>
        </w:rPr>
        <w:t xml:space="preserve">. </w:t>
      </w:r>
      <w:commentRangeEnd w:id="4"/>
      <w:r w:rsidR="002B151B">
        <w:rPr>
          <w:rStyle w:val="CommentReference"/>
        </w:rPr>
        <w:commentReference w:id="4"/>
      </w:r>
    </w:p>
    <w:p w:rsidR="00FA377C" w:rsidRDefault="00E542B2"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Suppose there are </w:t>
      </w:r>
      <w:r w:rsidRPr="00FF56FC">
        <w:rPr>
          <w:rFonts w:ascii="Times New Roman" w:hAnsi="Times New Roman" w:cs="Times New Roman"/>
          <w:i/>
          <w:sz w:val="24"/>
          <w:szCs w:val="24"/>
        </w:rPr>
        <w:t>m</w:t>
      </w:r>
      <w:r>
        <w:rPr>
          <w:rFonts w:ascii="Times New Roman" w:hAnsi="Times New Roman" w:cs="Times New Roman"/>
          <w:sz w:val="24"/>
          <w:szCs w:val="24"/>
        </w:rPr>
        <w:t xml:space="preserve"> set of MS from the AN</w:t>
      </w:r>
      <w:r w:rsidR="00FA377C">
        <w:rPr>
          <w:rFonts w:ascii="Times New Roman" w:hAnsi="Times New Roman" w:cs="Times New Roman"/>
          <w:sz w:val="24"/>
          <w:szCs w:val="24"/>
        </w:rPr>
        <w:t>OVA table</w:t>
      </w:r>
      <w:r w:rsidR="004C6AFA">
        <w:rPr>
          <w:rFonts w:ascii="Times New Roman" w:hAnsi="Times New Roman" w:cs="Times New Roman"/>
          <w:sz w:val="24"/>
          <w:szCs w:val="24"/>
        </w:rPr>
        <w:t>, these MS</w:t>
      </w:r>
      <w:r w:rsidR="00FA377C">
        <w:rPr>
          <w:rFonts w:ascii="Times New Roman" w:hAnsi="Times New Roman" w:cs="Times New Roman"/>
          <w:sz w:val="24"/>
          <w:szCs w:val="24"/>
        </w:rPr>
        <w:t xml:space="preserve"> are assumed to have </w:t>
      </w:r>
      <w:r>
        <w:rPr>
          <w:rFonts w:ascii="Times New Roman" w:hAnsi="Times New Roman" w:cs="Times New Roman"/>
          <w:sz w:val="24"/>
          <w:szCs w:val="24"/>
        </w:rPr>
        <w:t>a</w:t>
      </w:r>
      <w:r w:rsidRPr="00A94B84">
        <w:rPr>
          <w:rFonts w:ascii="Times New Roman" w:hAnsi="Times New Roman" w:cs="Times New Roman"/>
          <w:sz w:val="24"/>
          <w:szCs w:val="24"/>
        </w:rPr>
        <w:t xml:space="preserve"> chi-square distribution</w:t>
      </w:r>
      <w:r w:rsidR="00FA377C">
        <w:rPr>
          <w:rFonts w:ascii="Times New Roman" w:hAnsi="Times New Roman" w:cs="Times New Roman"/>
          <w:sz w:val="24"/>
          <w:szCs w:val="24"/>
        </w:rPr>
        <w:t xml:space="preserve">. Let these MS be denoted </w:t>
      </w:r>
      <w:r w:rsidR="00F8558C">
        <w:rPr>
          <w:rFonts w:ascii="Times New Roman" w:hAnsi="Times New Roman" w:cs="Times New Roman"/>
          <w:sz w:val="24"/>
          <w:szCs w:val="24"/>
        </w:rPr>
        <w:t>by</w:t>
      </w:r>
      <w:r w:rsidR="009C52D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sidR="00FA377C">
        <w:rPr>
          <w:rFonts w:ascii="Times New Roman" w:eastAsiaTheme="minorEastAsia" w:hAnsi="Times New Roman" w:cs="Times New Roman"/>
          <w:sz w:val="24"/>
          <w:szCs w:val="24"/>
        </w:rPr>
        <w:t>, the distribution can be written as,</w:t>
      </w:r>
    </w:p>
    <w:p w:rsidR="00FA377C" w:rsidRDefault="006979C3" w:rsidP="0040612B">
      <w:pPr>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ni</m:t>
              </m:r>
            </m:sub>
            <m:sup>
              <m:r>
                <w:rPr>
                  <w:rFonts w:ascii="Cambria Math" w:hAnsi="Cambria Math" w:cs="Times New Roman"/>
                  <w:sz w:val="24"/>
                  <w:szCs w:val="24"/>
                </w:rPr>
                <m:t>2</m:t>
              </m:r>
            </m:sup>
          </m:sSubSup>
          <m:r>
            <w:rPr>
              <w:rFonts w:ascii="Cambria Math" w:hAnsi="Cambria Math" w:cs="Times New Roman"/>
              <w:sz w:val="24"/>
              <w:szCs w:val="24"/>
            </w:rPr>
            <m:t>, i=1, …, m</m:t>
          </m:r>
        </m:oMath>
      </m:oMathPara>
    </w:p>
    <w:p w:rsidR="00B366C2" w:rsidRDefault="00FA377C"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the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2523D7">
        <w:rPr>
          <w:rFonts w:ascii="Times New Roman" w:eastAsiaTheme="minorEastAsia" w:hAnsi="Times New Roman" w:cs="Times New Roman"/>
          <w:sz w:val="24"/>
          <w:szCs w:val="24"/>
        </w:rPr>
        <w:t xml:space="preserve"> denotes</w:t>
      </w:r>
      <w:r>
        <w:rPr>
          <w:rFonts w:ascii="Times New Roman" w:eastAsiaTheme="minorEastAsia" w:hAnsi="Times New Roman" w:cs="Times New Roman"/>
          <w:sz w:val="24"/>
          <w:szCs w:val="24"/>
        </w:rPr>
        <w:t xml:space="preserve"> the expected MS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DF for MS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T</w:t>
      </w:r>
      <w:r w:rsidR="00E542B2">
        <w:rPr>
          <w:rFonts w:ascii="Times New Roman" w:hAnsi="Times New Roman" w:cs="Times New Roman"/>
          <w:sz w:val="24"/>
          <w:szCs w:val="24"/>
        </w:rPr>
        <w:t xml:space="preserve">he likelihood function can be </w:t>
      </w:r>
      <w:r>
        <w:rPr>
          <w:rFonts w:ascii="Times New Roman" w:hAnsi="Times New Roman" w:cs="Times New Roman"/>
          <w:sz w:val="24"/>
          <w:szCs w:val="24"/>
        </w:rPr>
        <w:t xml:space="preserve">then be </w:t>
      </w:r>
      <w:r w:rsidR="00E542B2">
        <w:rPr>
          <w:rFonts w:ascii="Times New Roman" w:hAnsi="Times New Roman" w:cs="Times New Roman"/>
          <w:sz w:val="24"/>
          <w:szCs w:val="24"/>
        </w:rPr>
        <w:t xml:space="preserve">shown as </w:t>
      </w:r>
      <w:r w:rsidR="00B366C2">
        <w:rPr>
          <w:rFonts w:ascii="Times New Roman" w:hAnsi="Times New Roman" w:cs="Times New Roman"/>
          <w:sz w:val="24"/>
          <w:szCs w:val="24"/>
        </w:rPr>
        <w:t xml:space="preserve"> </w:t>
      </w:r>
    </w:p>
    <w:p w:rsidR="00B366C2" w:rsidRDefault="00E542B2" w:rsidP="00E542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 = constant - </w:t>
      </w:r>
      <m:oMath>
        <m:nary>
          <m:naryPr>
            <m:chr m:val="∑"/>
            <m:grow m:val="on"/>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m</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e>
            </m:d>
          </m:e>
        </m:nary>
      </m:oMath>
      <w:r w:rsidR="00FA377C">
        <w:rPr>
          <w:rFonts w:ascii="Times New Roman" w:eastAsiaTheme="minorEastAsia" w:hAnsi="Times New Roman" w:cs="Times New Roman"/>
          <w:sz w:val="24"/>
          <w:szCs w:val="24"/>
        </w:rPr>
        <w:t>.</w:t>
      </w:r>
    </w:p>
    <w:p w:rsidR="00FA377C" w:rsidRDefault="00FA377C"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first derivative with respect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can </w:t>
      </w:r>
      <w:r w:rsidR="002523D7">
        <w:rPr>
          <w:rFonts w:ascii="Times New Roman" w:eastAsiaTheme="minorEastAsia" w:hAnsi="Times New Roman" w:cs="Times New Roman"/>
          <w:sz w:val="24"/>
          <w:szCs w:val="24"/>
        </w:rPr>
        <w:t xml:space="preserve">then </w:t>
      </w:r>
      <w:r>
        <w:rPr>
          <w:rFonts w:ascii="Times New Roman" w:eastAsiaTheme="minorEastAsia" w:hAnsi="Times New Roman" w:cs="Times New Roman"/>
          <w:sz w:val="24"/>
          <w:szCs w:val="24"/>
        </w:rPr>
        <w:t xml:space="preserve">be written as </w:t>
      </w:r>
    </w:p>
    <w:p w:rsidR="00FA377C" w:rsidRDefault="006979C3" w:rsidP="0040612B">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m:t>
          </m:r>
        </m:oMath>
      </m:oMathPara>
    </w:p>
    <w:p w:rsidR="00B366C2" w:rsidRDefault="00311717"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 and the expectation of the negative of the </w:t>
      </w:r>
      <w:r w:rsidR="00B366C2">
        <w:rPr>
          <w:rFonts w:ascii="Times New Roman" w:hAnsi="Times New Roman" w:cs="Times New Roman"/>
          <w:sz w:val="24"/>
          <w:szCs w:val="24"/>
        </w:rPr>
        <w:t>second derivative</w:t>
      </w:r>
      <w:r w:rsidR="007303CA">
        <w:rPr>
          <w:rFonts w:ascii="Times New Roman" w:hAnsi="Times New Roman" w:cs="Times New Roman"/>
          <w:sz w:val="24"/>
          <w:szCs w:val="24"/>
        </w:rPr>
        <w:t xml:space="preserve"> written as</w:t>
      </w:r>
    </w:p>
    <w:p w:rsidR="00311717" w:rsidRDefault="00311717" w:rsidP="0040612B">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eastAsiaTheme="minorEastAsia" w:hAnsi="Cambria Math" w:cs="Times New Roman"/>
              <w:sz w:val="24"/>
              <w:szCs w:val="24"/>
            </w:rPr>
            <m:t>.</m:t>
          </m:r>
        </m:oMath>
      </m:oMathPara>
    </w:p>
    <w:p w:rsidR="006D0BBB" w:rsidRDefault="007303CA"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t>As, t</w:t>
      </w:r>
      <w:r w:rsidR="00F8558C">
        <w:rPr>
          <w:rFonts w:ascii="Times New Roman" w:hAnsi="Times New Roman" w:cs="Times New Roman"/>
          <w:sz w:val="24"/>
          <w:szCs w:val="24"/>
        </w:rPr>
        <w:t>he expected Fisher’s information matrix for the MS is the diagonal matrix containing</w:t>
      </w:r>
      <w:r w:rsidR="00F8558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Pr>
          <w:rFonts w:ascii="Times New Roman" w:eastAsiaTheme="minorEastAsia" w:hAnsi="Times New Roman" w:cs="Times New Roman"/>
          <w:sz w:val="24"/>
          <w:szCs w:val="24"/>
        </w:rPr>
        <w:t>,</w:t>
      </w:r>
      <w:r w:rsidR="00F8558C">
        <w:rPr>
          <w:rFonts w:ascii="Times New Roman" w:eastAsiaTheme="minorEastAsia" w:hAnsi="Times New Roman" w:cs="Times New Roman"/>
          <w:sz w:val="24"/>
          <w:szCs w:val="24"/>
        </w:rPr>
        <w:t xml:space="preserve"> </w:t>
      </w:r>
      <w:r>
        <w:rPr>
          <w:rFonts w:ascii="Times New Roman" w:hAnsi="Times New Roman" w:cs="Times New Roman"/>
          <w:sz w:val="24"/>
          <w:szCs w:val="24"/>
        </w:rPr>
        <w:t>h</w:t>
      </w:r>
      <w:r w:rsidR="00F8558C">
        <w:rPr>
          <w:rFonts w:ascii="Times New Roman" w:hAnsi="Times New Roman" w:cs="Times New Roman"/>
          <w:sz w:val="24"/>
          <w:szCs w:val="24"/>
        </w:rPr>
        <w:t xml:space="preserve">ence, the MS and DF </w:t>
      </w:r>
      <w:r w:rsidR="006D0BBB">
        <w:rPr>
          <w:rFonts w:ascii="Times New Roman" w:hAnsi="Times New Roman" w:cs="Times New Roman"/>
          <w:sz w:val="24"/>
          <w:szCs w:val="24"/>
        </w:rPr>
        <w:t>can be extracted f</w:t>
      </w:r>
      <w:r>
        <w:rPr>
          <w:rFonts w:ascii="Times New Roman" w:hAnsi="Times New Roman" w:cs="Times New Roman"/>
          <w:sz w:val="24"/>
          <w:szCs w:val="24"/>
        </w:rPr>
        <w:t xml:space="preserve">rom the ANOVA table to generate </w:t>
      </w:r>
      <w:r w:rsidR="006D0BBB">
        <w:rPr>
          <w:rFonts w:ascii="Times New Roman" w:hAnsi="Times New Roman" w:cs="Times New Roman"/>
          <w:sz w:val="24"/>
          <w:szCs w:val="24"/>
        </w:rPr>
        <w:t xml:space="preserve">Fisher’s information matrix. </w:t>
      </w:r>
    </w:p>
    <w:p w:rsidR="006D0BBB" w:rsidRDefault="004C6AFA" w:rsidP="006D0B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sources of variation in the ANOVA table can be either fixed for random. </w:t>
      </w:r>
      <w:r w:rsidR="007303CA">
        <w:rPr>
          <w:rFonts w:ascii="Times New Roman" w:hAnsi="Times New Roman" w:cs="Times New Roman"/>
          <w:sz w:val="24"/>
          <w:szCs w:val="24"/>
        </w:rPr>
        <w:t>T</w:t>
      </w:r>
      <w:r>
        <w:rPr>
          <w:rFonts w:ascii="Times New Roman" w:hAnsi="Times New Roman" w:cs="Times New Roman"/>
          <w:sz w:val="24"/>
          <w:szCs w:val="24"/>
        </w:rPr>
        <w:t>h</w:t>
      </w:r>
      <w:r w:rsidR="006D0BBB">
        <w:rPr>
          <w:rFonts w:ascii="Times New Roman" w:hAnsi="Times New Roman" w:cs="Times New Roman"/>
          <w:sz w:val="24"/>
          <w:szCs w:val="24"/>
        </w:rPr>
        <w:t xml:space="preserve">e MS and DF are extracted from the sources of variation </w:t>
      </w:r>
      <w:r w:rsidR="007303CA">
        <w:rPr>
          <w:rFonts w:ascii="Times New Roman" w:hAnsi="Times New Roman" w:cs="Times New Roman"/>
          <w:sz w:val="24"/>
          <w:szCs w:val="24"/>
        </w:rPr>
        <w:t xml:space="preserve">should </w:t>
      </w:r>
      <w:r>
        <w:rPr>
          <w:rFonts w:ascii="Times New Roman" w:hAnsi="Times New Roman" w:cs="Times New Roman"/>
          <w:sz w:val="24"/>
          <w:szCs w:val="24"/>
        </w:rPr>
        <w:t>not contain</w:t>
      </w:r>
      <w:r w:rsidR="006D0BBB">
        <w:rPr>
          <w:rFonts w:ascii="Times New Roman" w:hAnsi="Times New Roman" w:cs="Times New Roman"/>
          <w:sz w:val="24"/>
          <w:szCs w:val="24"/>
        </w:rPr>
        <w:t xml:space="preserve"> </w:t>
      </w:r>
      <w:r w:rsidR="007303CA">
        <w:rPr>
          <w:rFonts w:ascii="Times New Roman" w:hAnsi="Times New Roman" w:cs="Times New Roman"/>
          <w:sz w:val="24"/>
          <w:szCs w:val="24"/>
        </w:rPr>
        <w:t>any</w:t>
      </w:r>
      <w:r w:rsidR="006D0BBB">
        <w:rPr>
          <w:rFonts w:ascii="Times New Roman" w:hAnsi="Times New Roman" w:cs="Times New Roman"/>
          <w:sz w:val="24"/>
          <w:szCs w:val="24"/>
        </w:rPr>
        <w:t xml:space="preserve"> </w:t>
      </w:r>
      <w:r w:rsidR="007303CA">
        <w:rPr>
          <w:rFonts w:ascii="Times New Roman" w:hAnsi="Times New Roman" w:cs="Times New Roman"/>
          <w:sz w:val="24"/>
          <w:szCs w:val="24"/>
        </w:rPr>
        <w:t>fixed effect</w:t>
      </w:r>
      <w:r w:rsidR="008E6742">
        <w:rPr>
          <w:rFonts w:ascii="Times New Roman" w:hAnsi="Times New Roman" w:cs="Times New Roman"/>
          <w:sz w:val="24"/>
          <w:szCs w:val="24"/>
        </w:rPr>
        <w:t>. This is</w:t>
      </w:r>
      <w:r w:rsidR="006D0BBB">
        <w:rPr>
          <w:rFonts w:ascii="Times New Roman" w:hAnsi="Times New Roman" w:cs="Times New Roman"/>
          <w:sz w:val="24"/>
          <w:szCs w:val="24"/>
        </w:rPr>
        <w:t xml:space="preserve"> because the variance</w:t>
      </w:r>
      <w:r>
        <w:rPr>
          <w:rFonts w:ascii="Times New Roman" w:hAnsi="Times New Roman" w:cs="Times New Roman"/>
          <w:sz w:val="24"/>
          <w:szCs w:val="24"/>
        </w:rPr>
        <w:t>s should only be estimated from the sources of variation containing the random effects</w:t>
      </w:r>
      <w:r w:rsidR="006D0BBB">
        <w:rPr>
          <w:rFonts w:ascii="Times New Roman" w:hAnsi="Times New Roman" w:cs="Times New Roman"/>
          <w:sz w:val="24"/>
          <w:szCs w:val="24"/>
        </w:rPr>
        <w:t xml:space="preserve">. However, there are some cases where the </w:t>
      </w:r>
      <w:r>
        <w:rPr>
          <w:rFonts w:ascii="Times New Roman" w:hAnsi="Times New Roman" w:cs="Times New Roman"/>
          <w:sz w:val="24"/>
          <w:szCs w:val="24"/>
        </w:rPr>
        <w:t>fixed</w:t>
      </w:r>
      <w:r w:rsidR="006D0BBB">
        <w:rPr>
          <w:rFonts w:ascii="Times New Roman" w:hAnsi="Times New Roman" w:cs="Times New Roman"/>
          <w:sz w:val="24"/>
          <w:szCs w:val="24"/>
        </w:rPr>
        <w:t xml:space="preserve"> effects are confounded with the random effects, i.e. balanced incomplete block design. </w:t>
      </w:r>
      <w:r w:rsidR="0031574A">
        <w:rPr>
          <w:rFonts w:ascii="Times New Roman" w:hAnsi="Times New Roman" w:cs="Times New Roman"/>
          <w:sz w:val="24"/>
          <w:szCs w:val="24"/>
        </w:rPr>
        <w:t xml:space="preserve">In these cases, </w:t>
      </w:r>
      <w:r w:rsidR="006D0BBB">
        <w:rPr>
          <w:rFonts w:ascii="Times New Roman" w:hAnsi="Times New Roman" w:cs="Times New Roman"/>
          <w:sz w:val="24"/>
          <w:szCs w:val="24"/>
        </w:rPr>
        <w:t xml:space="preserve">the amount of confounding treatment information can be small enough to be neglected. </w:t>
      </w:r>
      <w:r>
        <w:rPr>
          <w:rFonts w:ascii="Times New Roman" w:hAnsi="Times New Roman" w:cs="Times New Roman"/>
          <w:sz w:val="24"/>
          <w:szCs w:val="24"/>
        </w:rPr>
        <w:t>This issue is out of scope for this write-up</w:t>
      </w:r>
      <w:r w:rsidR="007303CA">
        <w:rPr>
          <w:rFonts w:ascii="Times New Roman" w:hAnsi="Times New Roman" w:cs="Times New Roman"/>
          <w:sz w:val="24"/>
          <w:szCs w:val="24"/>
        </w:rPr>
        <w:t xml:space="preserve"> and therefore will not be addressed.</w:t>
      </w:r>
    </w:p>
    <w:p w:rsidR="008E6742" w:rsidRDefault="008E6742"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MS and DF are normally be extracted from the ANOVA table using the R function </w:t>
      </w:r>
      <w:r w:rsidRPr="004C6AFA">
        <w:rPr>
          <w:rFonts w:ascii="Courier New" w:hAnsi="Courier New" w:cs="Courier New"/>
          <w:sz w:val="24"/>
          <w:szCs w:val="24"/>
        </w:rPr>
        <w:t>aov</w:t>
      </w:r>
      <w:r>
        <w:rPr>
          <w:rFonts w:ascii="Times New Roman" w:hAnsi="Times New Roman" w:cs="Times New Roman"/>
          <w:sz w:val="24"/>
          <w:szCs w:val="24"/>
        </w:rPr>
        <w:t xml:space="preserve">(). However, because the </w:t>
      </w:r>
      <w:r w:rsidRPr="004C6AFA">
        <w:rPr>
          <w:rFonts w:ascii="Courier New" w:hAnsi="Courier New" w:cs="Courier New"/>
          <w:sz w:val="24"/>
          <w:szCs w:val="24"/>
        </w:rPr>
        <w:t>aov</w:t>
      </w:r>
      <w:r>
        <w:rPr>
          <w:rFonts w:ascii="Times New Roman" w:hAnsi="Times New Roman" w:cs="Times New Roman"/>
          <w:sz w:val="24"/>
          <w:szCs w:val="24"/>
        </w:rPr>
        <w:t>() function only implement</w:t>
      </w:r>
      <w:ins w:id="8" w:author="vfan001" w:date="2012-03-21T10:52:00Z">
        <w:r w:rsidR="003B4F59">
          <w:rPr>
            <w:rFonts w:ascii="Times New Roman" w:hAnsi="Times New Roman" w:cs="Times New Roman"/>
            <w:sz w:val="24"/>
            <w:szCs w:val="24"/>
          </w:rPr>
          <w:t>s</w:t>
        </w:r>
      </w:ins>
      <w:r>
        <w:rPr>
          <w:rFonts w:ascii="Times New Roman" w:hAnsi="Times New Roman" w:cs="Times New Roman"/>
          <w:sz w:val="24"/>
          <w:szCs w:val="24"/>
        </w:rPr>
        <w:t xml:space="preserve"> </w:t>
      </w:r>
      <w:r w:rsidR="00BA51F9">
        <w:rPr>
          <w:rFonts w:ascii="Times New Roman" w:hAnsi="Times New Roman" w:cs="Times New Roman"/>
          <w:sz w:val="24"/>
          <w:szCs w:val="24"/>
        </w:rPr>
        <w:t>a single stage of decomposition, this cannot be applied directly to two-phase experiments. Two-phase experiments require two stages of decomposition; decomposition of the information from the Phase 1 block structure in the Phase 2 bock structure, and decomposition the information f</w:t>
      </w:r>
      <w:del w:id="9" w:author="vfan001" w:date="2012-03-21T10:53:00Z">
        <w:r w:rsidR="00BA51F9" w:rsidDel="003B4F59">
          <w:rPr>
            <w:rFonts w:ascii="Times New Roman" w:hAnsi="Times New Roman" w:cs="Times New Roman"/>
            <w:sz w:val="24"/>
            <w:szCs w:val="24"/>
          </w:rPr>
          <w:delText>o</w:delText>
        </w:r>
      </w:del>
      <w:r w:rsidR="00BA51F9">
        <w:rPr>
          <w:rFonts w:ascii="Times New Roman" w:hAnsi="Times New Roman" w:cs="Times New Roman"/>
          <w:sz w:val="24"/>
          <w:szCs w:val="24"/>
        </w:rPr>
        <w:t>r</w:t>
      </w:r>
      <w:ins w:id="10" w:author="vfan001" w:date="2012-03-21T10:53:00Z">
        <w:r w:rsidR="003B4F59">
          <w:rPr>
            <w:rFonts w:ascii="Times New Roman" w:hAnsi="Times New Roman" w:cs="Times New Roman"/>
            <w:sz w:val="24"/>
            <w:szCs w:val="24"/>
          </w:rPr>
          <w:t>o</w:t>
        </w:r>
      </w:ins>
      <w:r w:rsidR="00BA51F9">
        <w:rPr>
          <w:rFonts w:ascii="Times New Roman" w:hAnsi="Times New Roman" w:cs="Times New Roman"/>
          <w:sz w:val="24"/>
          <w:szCs w:val="24"/>
        </w:rPr>
        <w:t>m the treatment structure in the Phase 1 block structure. Base</w:t>
      </w:r>
      <w:ins w:id="11" w:author="vfan001" w:date="2012-03-21T10:53:00Z">
        <w:r w:rsidR="00175925">
          <w:rPr>
            <w:rFonts w:ascii="Times New Roman" w:hAnsi="Times New Roman" w:cs="Times New Roman"/>
            <w:sz w:val="24"/>
            <w:szCs w:val="24"/>
          </w:rPr>
          <w:t>d</w:t>
        </w:r>
      </w:ins>
      <w:r w:rsidR="00BA51F9">
        <w:rPr>
          <w:rFonts w:ascii="Times New Roman" w:hAnsi="Times New Roman" w:cs="Times New Roman"/>
          <w:sz w:val="24"/>
          <w:szCs w:val="24"/>
        </w:rPr>
        <w:t xml:space="preserve"> on this idea of two stages of decomposition the </w:t>
      </w:r>
      <w:r w:rsidR="005E5394" w:rsidRPr="004C6AFA">
        <w:rPr>
          <w:rFonts w:ascii="Courier New" w:hAnsi="Courier New" w:cs="Courier New"/>
          <w:sz w:val="24"/>
          <w:szCs w:val="24"/>
        </w:rPr>
        <w:t>aov</w:t>
      </w:r>
      <w:r w:rsidR="005E5394">
        <w:rPr>
          <w:rFonts w:ascii="Times New Roman" w:hAnsi="Times New Roman" w:cs="Times New Roman"/>
          <w:sz w:val="24"/>
          <w:szCs w:val="24"/>
        </w:rPr>
        <w:t>()</w:t>
      </w:r>
      <w:r w:rsidR="00BA51F9">
        <w:rPr>
          <w:rFonts w:ascii="Times New Roman" w:hAnsi="Times New Roman" w:cs="Times New Roman"/>
          <w:sz w:val="24"/>
          <w:szCs w:val="24"/>
        </w:rPr>
        <w:t xml:space="preserve"> function can be applied twice, i.e. once for each stage of decomposition. </w:t>
      </w:r>
    </w:p>
    <w:p w:rsidR="00BA51F9" w:rsidRDefault="00BA51F9"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applying the </w:t>
      </w:r>
      <w:r w:rsidR="005E5394" w:rsidRPr="004C6AFA">
        <w:rPr>
          <w:rFonts w:ascii="Courier New" w:hAnsi="Courier New" w:cs="Courier New"/>
          <w:sz w:val="24"/>
          <w:szCs w:val="24"/>
        </w:rPr>
        <w:t>aov</w:t>
      </w:r>
      <w:r w:rsidR="005E5394">
        <w:rPr>
          <w:rFonts w:ascii="Times New Roman" w:hAnsi="Times New Roman" w:cs="Times New Roman"/>
          <w:sz w:val="24"/>
          <w:szCs w:val="24"/>
        </w:rPr>
        <w:t xml:space="preserve">() </w:t>
      </w:r>
      <w:r>
        <w:rPr>
          <w:rFonts w:ascii="Times New Roman" w:hAnsi="Times New Roman" w:cs="Times New Roman"/>
          <w:sz w:val="24"/>
          <w:szCs w:val="24"/>
        </w:rPr>
        <w:t>function twice, the MS and DF can be extracted from each stage of decomposition</w:t>
      </w:r>
      <w:ins w:id="12" w:author="vfan001" w:date="2012-03-21T10:54:00Z">
        <w:r w:rsidR="002B151B">
          <w:rPr>
            <w:rFonts w:ascii="Times New Roman" w:hAnsi="Times New Roman" w:cs="Times New Roman"/>
            <w:sz w:val="24"/>
            <w:szCs w:val="24"/>
          </w:rPr>
          <w:t xml:space="preserve"> by</w:t>
        </w:r>
      </w:ins>
      <w:r>
        <w:rPr>
          <w:rFonts w:ascii="Times New Roman" w:hAnsi="Times New Roman" w:cs="Times New Roman"/>
          <w:sz w:val="24"/>
          <w:szCs w:val="24"/>
        </w:rPr>
        <w:t xml:space="preserve">: </w:t>
      </w:r>
    </w:p>
    <w:p w:rsidR="00BA51F9" w:rsidRDefault="00BA51F9"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4C6AFA">
        <w:rPr>
          <w:rFonts w:ascii="Courier New" w:hAnsi="Courier New" w:cs="Courier New"/>
          <w:sz w:val="24"/>
          <w:szCs w:val="24"/>
        </w:rPr>
        <w:t>aov</w:t>
      </w:r>
      <w:r>
        <w:rPr>
          <w:rFonts w:ascii="Times New Roman" w:hAnsi="Times New Roman" w:cs="Times New Roman"/>
          <w:sz w:val="24"/>
          <w:szCs w:val="24"/>
        </w:rPr>
        <w:t>() is applied the first time where the Phase 1 block structure is fitted as the fixed effects and Phase 2 block structure as random effects. The MS and DF from the decomposition of the Phase 1 block structure in the Phase 2 block structure are extracted.</w:t>
      </w:r>
    </w:p>
    <w:p w:rsidR="00BA51F9" w:rsidRDefault="00BA51F9"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C6AFA">
        <w:rPr>
          <w:rFonts w:ascii="Courier New" w:hAnsi="Courier New" w:cs="Courier New"/>
          <w:sz w:val="24"/>
          <w:szCs w:val="24"/>
        </w:rPr>
        <w:t>aov</w:t>
      </w:r>
      <w:r>
        <w:rPr>
          <w:rFonts w:ascii="Times New Roman" w:hAnsi="Times New Roman" w:cs="Times New Roman"/>
          <w:sz w:val="24"/>
          <w:szCs w:val="24"/>
        </w:rPr>
        <w:t xml:space="preserve">() is then applied the second time where the treatment structure is fitted as the fixed effects and the sum of the Phase 2 and Phase 1 block structures as the random effects. The MS and DF are again extracted from the sources of variation that were not obtained the first stage of </w:t>
      </w:r>
      <w:r w:rsidR="00DC4C43">
        <w:rPr>
          <w:rFonts w:ascii="Times New Roman" w:hAnsi="Times New Roman" w:cs="Times New Roman"/>
          <w:sz w:val="24"/>
          <w:szCs w:val="24"/>
        </w:rPr>
        <w:t>decomposition.</w:t>
      </w:r>
    </w:p>
    <w:p w:rsidR="00F02911" w:rsidRDefault="00A67E8B" w:rsidP="00CD0BDA">
      <w:pPr>
        <w:spacing w:line="360" w:lineRule="auto"/>
        <w:jc w:val="both"/>
        <w:rPr>
          <w:ins w:id="13" w:author="vfan001" w:date="2012-03-21T11:37:00Z"/>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second R function </w:t>
      </w:r>
      <w:ins w:id="14" w:author="vfan001" w:date="2012-03-21T11:24:00Z">
        <w:r w:rsidR="00492876">
          <w:rPr>
            <w:rFonts w:ascii="Times New Roman" w:hAnsi="Times New Roman" w:cs="Times New Roman"/>
            <w:sz w:val="24"/>
            <w:szCs w:val="24"/>
          </w:rPr>
          <w:t xml:space="preserve">is </w:t>
        </w:r>
      </w:ins>
      <w:r w:rsidRPr="00855984">
        <w:rPr>
          <w:rFonts w:ascii="Courier New" w:hAnsi="Courier New" w:cs="Courier New"/>
          <w:sz w:val="24"/>
          <w:szCs w:val="24"/>
        </w:rPr>
        <w:t>getGMat</w:t>
      </w:r>
      <w:r w:rsidR="007B18C3" w:rsidRPr="00855984">
        <w:rPr>
          <w:rFonts w:ascii="Courier New" w:hAnsi="Courier New" w:cs="Courier New"/>
          <w:sz w:val="24"/>
          <w:szCs w:val="24"/>
        </w:rPr>
        <w:t>().</w:t>
      </w:r>
      <w:r w:rsidR="007B18C3">
        <w:rPr>
          <w:rFonts w:ascii="Times New Roman" w:hAnsi="Times New Roman" w:cs="Times New Roman"/>
          <w:sz w:val="24"/>
          <w:szCs w:val="24"/>
        </w:rPr>
        <w:t xml:space="preserve"> </w:t>
      </w:r>
      <w:r w:rsidR="00855984">
        <w:rPr>
          <w:rFonts w:ascii="Times New Roman" w:hAnsi="Times New Roman" w:cs="Times New Roman"/>
          <w:sz w:val="24"/>
          <w:szCs w:val="24"/>
        </w:rPr>
        <w:t xml:space="preserve">This function constructs the </w:t>
      </w:r>
      <w:commentRangeStart w:id="15"/>
      <w:r w:rsidR="007B18C3">
        <w:rPr>
          <w:rFonts w:ascii="Times New Roman" w:hAnsi="Times New Roman" w:cs="Times New Roman"/>
          <w:sz w:val="24"/>
          <w:szCs w:val="24"/>
        </w:rPr>
        <w:t>G matrix</w:t>
      </w:r>
      <w:commentRangeEnd w:id="15"/>
      <w:r w:rsidR="00836785">
        <w:rPr>
          <w:rStyle w:val="CommentReference"/>
        </w:rPr>
        <w:commentReference w:id="15"/>
      </w:r>
      <w:r w:rsidR="00855984">
        <w:rPr>
          <w:rFonts w:ascii="Times New Roman" w:hAnsi="Times New Roman" w:cs="Times New Roman"/>
          <w:sz w:val="24"/>
          <w:szCs w:val="24"/>
        </w:rPr>
        <w:t>,</w:t>
      </w:r>
      <w:r w:rsidR="007B18C3">
        <w:rPr>
          <w:rFonts w:ascii="Times New Roman" w:hAnsi="Times New Roman" w:cs="Times New Roman"/>
          <w:sz w:val="24"/>
          <w:szCs w:val="24"/>
        </w:rPr>
        <w:t xml:space="preserve"> </w:t>
      </w:r>
      <w:r w:rsidR="00855984">
        <w:rPr>
          <w:rFonts w:ascii="Times New Roman" w:hAnsi="Times New Roman" w:cs="Times New Roman"/>
          <w:sz w:val="24"/>
          <w:szCs w:val="24"/>
        </w:rPr>
        <w:t xml:space="preserve">which </w:t>
      </w:r>
      <w:r w:rsidR="007B18C3">
        <w:rPr>
          <w:rFonts w:ascii="Times New Roman" w:hAnsi="Times New Roman" w:cs="Times New Roman"/>
          <w:sz w:val="24"/>
          <w:szCs w:val="24"/>
        </w:rPr>
        <w:t>is used to transform the score function and the expected Fisher’s information matrix with respect</w:t>
      </w:r>
      <w:del w:id="16" w:author="vfan001" w:date="2012-03-21T11:29:00Z">
        <w:r w:rsidR="007B18C3" w:rsidDel="00C20EAB">
          <w:rPr>
            <w:rFonts w:ascii="Times New Roman" w:hAnsi="Times New Roman" w:cs="Times New Roman"/>
            <w:sz w:val="24"/>
            <w:szCs w:val="24"/>
          </w:rPr>
          <w:delText>ed</w:delText>
        </w:r>
      </w:del>
      <w:r w:rsidR="007B18C3">
        <w:rPr>
          <w:rFonts w:ascii="Times New Roman" w:hAnsi="Times New Roman" w:cs="Times New Roman"/>
          <w:sz w:val="24"/>
          <w:szCs w:val="24"/>
        </w:rPr>
        <w:t xml:space="preserve"> </w:t>
      </w:r>
      <w:commentRangeStart w:id="17"/>
      <w:r w:rsidR="007B18C3">
        <w:rPr>
          <w:rFonts w:ascii="Times New Roman" w:hAnsi="Times New Roman" w:cs="Times New Roman"/>
          <w:sz w:val="24"/>
          <w:szCs w:val="24"/>
        </w:rPr>
        <w:t xml:space="preserve">to </w:t>
      </w:r>
      <w:r w:rsidR="00855984">
        <w:rPr>
          <w:rFonts w:ascii="Times New Roman" w:hAnsi="Times New Roman" w:cs="Times New Roman"/>
          <w:sz w:val="24"/>
          <w:szCs w:val="24"/>
        </w:rPr>
        <w:t xml:space="preserve">MS,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007B18C3">
        <w:rPr>
          <w:rFonts w:ascii="Times New Roman" w:eastAsiaTheme="minorEastAsia" w:hAnsi="Times New Roman" w:cs="Times New Roman"/>
          <w:sz w:val="24"/>
          <w:szCs w:val="24"/>
        </w:rPr>
        <w:t>to with respect</w:t>
      </w:r>
      <w:del w:id="18" w:author="vfan001" w:date="2012-03-21T11:29:00Z">
        <w:r w:rsidR="007B18C3" w:rsidDel="00C20EAB">
          <w:rPr>
            <w:rFonts w:ascii="Times New Roman" w:eastAsiaTheme="minorEastAsia" w:hAnsi="Times New Roman" w:cs="Times New Roman"/>
            <w:sz w:val="24"/>
            <w:szCs w:val="24"/>
          </w:rPr>
          <w:delText>ed</w:delText>
        </w:r>
      </w:del>
      <w:r w:rsidR="007B18C3">
        <w:rPr>
          <w:rFonts w:ascii="Times New Roman" w:eastAsiaTheme="minorEastAsia" w:hAnsi="Times New Roman" w:cs="Times New Roman"/>
          <w:sz w:val="24"/>
          <w:szCs w:val="24"/>
        </w:rPr>
        <w:t xml:space="preserve"> to the parameter</w:t>
      </w:r>
      <w:r w:rsidR="00FE3D1A">
        <w:rPr>
          <w:rFonts w:ascii="Times New Roman" w:eastAsiaTheme="minorEastAsia" w:hAnsi="Times New Roman" w:cs="Times New Roman"/>
          <w:sz w:val="24"/>
          <w:szCs w:val="24"/>
        </w:rPr>
        <w:t>s</w:t>
      </w:r>
      <w:r w:rsidR="007B18C3">
        <w:rPr>
          <w:rFonts w:ascii="Times New Roman" w:eastAsiaTheme="minorEastAsia" w:hAnsi="Times New Roman" w:cs="Times New Roman"/>
          <w:sz w:val="24"/>
          <w:szCs w:val="24"/>
        </w:rPr>
        <w:t xml:space="preserve"> of interest</w:t>
      </w:r>
      <w:r w:rsidR="002601D4">
        <w:rPr>
          <w:rFonts w:ascii="Times New Roman" w:eastAsiaTheme="minorEastAsia" w:hAnsi="Times New Roman" w:cs="Times New Roman"/>
          <w:sz w:val="24"/>
          <w:szCs w:val="24"/>
        </w:rPr>
        <w:t>, denoted by</w:t>
      </w:r>
      <w:r w:rsidR="00550AFC">
        <w:rPr>
          <w:rFonts w:ascii="Times New Roman" w:eastAsiaTheme="minorEastAsia" w:hAnsi="Times New Roman" w:cs="Times New Roman"/>
          <w:sz w:val="24"/>
          <w:szCs w:val="24"/>
        </w:rPr>
        <w:t xml:space="preserve"> a vector</w:t>
      </w:r>
      <w:r w:rsidR="002601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w:commentRangeEnd w:id="17"/>
        <m:r>
          <m:rPr>
            <m:sty m:val="p"/>
          </m:rPr>
          <w:rPr>
            <w:rStyle w:val="CommentReference"/>
          </w:rPr>
          <w:commentReference w:id="17"/>
        </m:r>
      </m:oMath>
      <w:r w:rsidR="00FE3D1A">
        <w:rPr>
          <w:rFonts w:ascii="Times New Roman" w:eastAsiaTheme="minorEastAsia" w:hAnsi="Times New Roman" w:cs="Times New Roman"/>
          <w:sz w:val="24"/>
          <w:szCs w:val="24"/>
        </w:rPr>
        <w:t xml:space="preserve">. Hence, if there are </w:t>
      </w:r>
      <w:r w:rsidR="00FE3D1A" w:rsidRPr="00550AFC">
        <w:rPr>
          <w:rFonts w:ascii="Times New Roman" w:eastAsiaTheme="minorEastAsia" w:hAnsi="Times New Roman" w:cs="Times New Roman"/>
          <w:i/>
          <w:sz w:val="24"/>
          <w:szCs w:val="24"/>
        </w:rPr>
        <w:t>k</w:t>
      </w:r>
      <w:r w:rsidR="00550AFC">
        <w:rPr>
          <w:rFonts w:ascii="Times New Roman" w:eastAsiaTheme="minorEastAsia" w:hAnsi="Times New Roman" w:cs="Times New Roman"/>
          <w:i/>
          <w:sz w:val="24"/>
          <w:szCs w:val="24"/>
        </w:rPr>
        <w:t xml:space="preserve"> </w:t>
      </w:r>
      <w:r w:rsidR="00550AFC">
        <w:rPr>
          <w:rFonts w:ascii="Times New Roman" w:eastAsiaTheme="minorEastAsia" w:hAnsi="Times New Roman" w:cs="Times New Roman"/>
          <w:sz w:val="24"/>
          <w:szCs w:val="24"/>
        </w:rPr>
        <w:t>elements in vector</w:t>
      </w:r>
      <w:r w:rsidR="00FE3D1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sidR="00FE3D1A">
        <w:rPr>
          <w:rFonts w:ascii="Times New Roman" w:eastAsiaTheme="minorEastAsia" w:hAnsi="Times New Roman" w:cs="Times New Roman"/>
          <w:sz w:val="24"/>
          <w:szCs w:val="24"/>
        </w:rPr>
        <w:t xml:space="preserve">, the G matrix will have </w:t>
      </w:r>
      <w:r w:rsidR="00855984">
        <w:rPr>
          <w:rFonts w:ascii="Times New Roman" w:eastAsiaTheme="minorEastAsia" w:hAnsi="Times New Roman" w:cs="Times New Roman"/>
          <w:sz w:val="24"/>
          <w:szCs w:val="24"/>
        </w:rPr>
        <w:t xml:space="preserve">a </w:t>
      </w:r>
      <w:r w:rsidR="00FE3D1A">
        <w:rPr>
          <w:rFonts w:ascii="Times New Roman" w:eastAsiaTheme="minorEastAsia" w:hAnsi="Times New Roman" w:cs="Times New Roman"/>
          <w:sz w:val="24"/>
          <w:szCs w:val="24"/>
        </w:rPr>
        <w:t>dimension of m-by-k</w:t>
      </w:r>
      <w:r w:rsidR="00855984">
        <w:rPr>
          <w:rFonts w:ascii="Times New Roman" w:eastAsiaTheme="minorEastAsia" w:hAnsi="Times New Roman" w:cs="Times New Roman"/>
          <w:sz w:val="24"/>
          <w:szCs w:val="24"/>
        </w:rPr>
        <w:t xml:space="preserve">, where the element </w:t>
      </w:r>
      <m:oMath>
        <w:commentRangeStart w:id="19"/>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w:commentRangeEnd w:id="19"/>
        <m:r>
          <m:rPr>
            <m:sty m:val="p"/>
          </m:rPr>
          <w:rPr>
            <w:rStyle w:val="CommentReference"/>
          </w:rPr>
          <w:commentReference w:id="19"/>
        </m:r>
      </m:oMath>
      <w:r w:rsidR="00855984">
        <w:rPr>
          <w:rFonts w:ascii="Times New Roman" w:eastAsiaTheme="minorEastAsia" w:hAnsi="Times New Roman" w:cs="Times New Roman"/>
          <w:sz w:val="24"/>
          <w:szCs w:val="24"/>
        </w:rPr>
        <w:t xml:space="preserve"> is equal to</w:t>
      </w:r>
      <w:r w:rsidR="008363D9">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oMath>
      <w:r w:rsidR="00855984">
        <w:rPr>
          <w:rFonts w:ascii="Times New Roman" w:eastAsiaTheme="minorEastAsia" w:hAnsi="Times New Roman" w:cs="Times New Roman"/>
          <w:sz w:val="24"/>
          <w:szCs w:val="24"/>
        </w:rPr>
        <w:t xml:space="preserve">. </w:t>
      </w:r>
    </w:p>
    <w:p w:rsidR="00F02911" w:rsidRDefault="00F02911" w:rsidP="00CD0BDA">
      <w:pPr>
        <w:spacing w:line="360" w:lineRule="auto"/>
        <w:jc w:val="both"/>
        <w:rPr>
          <w:ins w:id="20" w:author="vfan001" w:date="2012-03-21T11:37:00Z"/>
          <w:rFonts w:ascii="Times New Roman" w:eastAsiaTheme="minorEastAsia" w:hAnsi="Times New Roman" w:cs="Times New Roman"/>
          <w:sz w:val="24"/>
          <w:szCs w:val="24"/>
        </w:rPr>
      </w:pPr>
    </w:p>
    <w:p w:rsidR="00CD0BDA" w:rsidRDefault="00855984" w:rsidP="00CD0BDA">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w:t>
      </w:r>
      <w:r w:rsidRPr="00855984">
        <w:rPr>
          <w:rFonts w:ascii="Courier New" w:hAnsi="Courier New" w:cs="Courier New"/>
          <w:sz w:val="24"/>
          <w:szCs w:val="24"/>
        </w:rPr>
        <w:t>getGMat()</w:t>
      </w:r>
      <w:r w:rsidRPr="00855984">
        <w:rPr>
          <w:rFonts w:ascii="Times New Roman" w:hAnsi="Times New Roman" w:cs="Times New Roman"/>
          <w:sz w:val="24"/>
          <w:szCs w:val="24"/>
        </w:rPr>
        <w:t xml:space="preserve"> function </w:t>
      </w:r>
      <w:del w:id="21" w:author="vfan001" w:date="2012-03-21T11:34:00Z">
        <w:r w:rsidRPr="00855984" w:rsidDel="00F47625">
          <w:rPr>
            <w:rFonts w:ascii="Times New Roman" w:hAnsi="Times New Roman" w:cs="Times New Roman"/>
            <w:sz w:val="24"/>
            <w:szCs w:val="24"/>
          </w:rPr>
          <w:delText xml:space="preserve">constructed </w:delText>
        </w:r>
      </w:del>
      <w:ins w:id="22" w:author="vfan001" w:date="2012-03-21T11:34:00Z">
        <w:r w:rsidR="00F47625" w:rsidRPr="00855984">
          <w:rPr>
            <w:rFonts w:ascii="Times New Roman" w:hAnsi="Times New Roman" w:cs="Times New Roman"/>
            <w:sz w:val="24"/>
            <w:szCs w:val="24"/>
          </w:rPr>
          <w:t>construct</w:t>
        </w:r>
        <w:r w:rsidR="00F47625">
          <w:rPr>
            <w:rFonts w:ascii="Times New Roman" w:hAnsi="Times New Roman" w:cs="Times New Roman"/>
            <w:sz w:val="24"/>
            <w:szCs w:val="24"/>
          </w:rPr>
          <w:t>s</w:t>
        </w:r>
        <w:r w:rsidR="00F47625" w:rsidRPr="00855984">
          <w:rPr>
            <w:rFonts w:ascii="Times New Roman" w:hAnsi="Times New Roman" w:cs="Times New Roman"/>
            <w:sz w:val="24"/>
            <w:szCs w:val="24"/>
          </w:rPr>
          <w:t xml:space="preserve"> </w:t>
        </w:r>
      </w:ins>
      <w:r>
        <w:rPr>
          <w:rFonts w:ascii="Times New Roman" w:hAnsi="Times New Roman" w:cs="Times New Roman"/>
          <w:sz w:val="24"/>
          <w:szCs w:val="24"/>
        </w:rPr>
        <w:t>the G mat</w:t>
      </w:r>
      <w:r w:rsidR="00550AFC">
        <w:rPr>
          <w:rFonts w:ascii="Times New Roman" w:hAnsi="Times New Roman" w:cs="Times New Roman"/>
          <w:sz w:val="24"/>
          <w:szCs w:val="24"/>
        </w:rPr>
        <w:t>rix</w:t>
      </w:r>
      <w:r>
        <w:rPr>
          <w:rFonts w:ascii="Times New Roman" w:hAnsi="Times New Roman" w:cs="Times New Roman"/>
          <w:sz w:val="24"/>
          <w:szCs w:val="24"/>
        </w:rPr>
        <w:t xml:space="preserve"> </w:t>
      </w:r>
      <w:ins w:id="23" w:author="vfan001" w:date="2012-03-21T11:40:00Z">
        <w:r w:rsidR="00FA7D65">
          <w:rPr>
            <w:rFonts w:ascii="Times New Roman" w:hAnsi="Times New Roman" w:cs="Times New Roman"/>
            <w:sz w:val="24"/>
            <w:szCs w:val="24"/>
          </w:rPr>
          <w:t xml:space="preserve">by </w:t>
        </w:r>
      </w:ins>
      <w:r>
        <w:rPr>
          <w:rFonts w:ascii="Times New Roman" w:hAnsi="Times New Roman" w:cs="Times New Roman"/>
          <w:sz w:val="24"/>
          <w:szCs w:val="24"/>
        </w:rPr>
        <w:t xml:space="preserve">using </w:t>
      </w:r>
      <w:ins w:id="24" w:author="vfan001" w:date="2012-03-21T11:34:00Z">
        <w:r w:rsidR="00F47625">
          <w:rPr>
            <w:rFonts w:ascii="Times New Roman" w:hAnsi="Times New Roman" w:cs="Times New Roman"/>
            <w:sz w:val="24"/>
            <w:szCs w:val="24"/>
          </w:rPr>
          <w:t xml:space="preserve">the </w:t>
        </w:r>
      </w:ins>
      <w:r w:rsidRPr="00855984">
        <w:rPr>
          <w:rFonts w:ascii="Courier New" w:hAnsi="Courier New" w:cs="Courier New"/>
          <w:sz w:val="24"/>
          <w:szCs w:val="24"/>
        </w:rPr>
        <w:t>getVCs.twoPhase</w:t>
      </w:r>
      <w:r>
        <w:rPr>
          <w:rFonts w:ascii="Courier New" w:hAnsi="Courier New" w:cs="Courier New"/>
          <w:sz w:val="24"/>
          <w:szCs w:val="24"/>
        </w:rPr>
        <w:t>()</w:t>
      </w:r>
      <w:r w:rsidRPr="00855984">
        <w:rPr>
          <w:rFonts w:ascii="Times New Roman" w:hAnsi="Times New Roman" w:cs="Times New Roman"/>
          <w:sz w:val="24"/>
          <w:szCs w:val="24"/>
        </w:rPr>
        <w:t xml:space="preserve">function </w:t>
      </w:r>
      <w:del w:id="25" w:author="vfan001" w:date="2012-03-21T11:34:00Z">
        <w:r w:rsidRPr="00855984" w:rsidDel="00F47625">
          <w:rPr>
            <w:rFonts w:ascii="Times New Roman" w:hAnsi="Times New Roman" w:cs="Times New Roman"/>
            <w:sz w:val="24"/>
            <w:szCs w:val="24"/>
          </w:rPr>
          <w:delText>of</w:delText>
        </w:r>
        <w:r w:rsidRPr="00855984" w:rsidDel="00F47625">
          <w:rPr>
            <w:rFonts w:ascii="Times New Roman" w:eastAsiaTheme="minorEastAsia" w:hAnsi="Times New Roman" w:cs="Times New Roman"/>
            <w:sz w:val="24"/>
            <w:szCs w:val="24"/>
          </w:rPr>
          <w:delText xml:space="preserve"> </w:delText>
        </w:r>
      </w:del>
      <w:ins w:id="26" w:author="vfan001" w:date="2012-03-21T11:34:00Z">
        <w:r w:rsidR="00F47625">
          <w:rPr>
            <w:rFonts w:ascii="Times New Roman" w:hAnsi="Times New Roman" w:cs="Times New Roman"/>
            <w:sz w:val="24"/>
            <w:szCs w:val="24"/>
          </w:rPr>
          <w:t xml:space="preserve">from the </w:t>
        </w:r>
        <w:r w:rsidR="00F47625" w:rsidRPr="00855984">
          <w:rPr>
            <w:rFonts w:ascii="Times New Roman" w:eastAsiaTheme="minorEastAsia" w:hAnsi="Times New Roman" w:cs="Times New Roman"/>
            <w:sz w:val="24"/>
            <w:szCs w:val="24"/>
          </w:rPr>
          <w:t xml:space="preserve"> </w:t>
        </w:r>
      </w:ins>
      <w:commentRangeStart w:id="27"/>
      <w:r w:rsidR="00FE3D1A">
        <w:rPr>
          <w:rFonts w:ascii="Times New Roman" w:hAnsi="Times New Roman" w:cs="Times New Roman"/>
          <w:sz w:val="24"/>
          <w:szCs w:val="24"/>
        </w:rPr>
        <w:t>infoDecompuTE</w:t>
      </w:r>
      <w:commentRangeEnd w:id="27"/>
      <w:r w:rsidR="00F47625">
        <w:rPr>
          <w:rStyle w:val="CommentReference"/>
        </w:rPr>
        <w:commentReference w:id="27"/>
      </w:r>
      <w:r w:rsidR="00FE3D1A">
        <w:rPr>
          <w:rFonts w:ascii="Times New Roman" w:hAnsi="Times New Roman" w:cs="Times New Roman"/>
          <w:sz w:val="24"/>
          <w:szCs w:val="24"/>
        </w:rPr>
        <w:t xml:space="preserve"> package</w:t>
      </w:r>
      <w:ins w:id="28" w:author="vfan001" w:date="2012-03-21T11:41:00Z">
        <w:r w:rsidR="00D50C9F">
          <w:rPr>
            <w:rFonts w:ascii="Times New Roman" w:hAnsi="Times New Roman" w:cs="Times New Roman"/>
            <w:sz w:val="24"/>
            <w:szCs w:val="24"/>
          </w:rPr>
          <w:t>.</w:t>
        </w:r>
      </w:ins>
      <w:r w:rsidR="00FE3D1A">
        <w:rPr>
          <w:rFonts w:ascii="Times New Roman" w:hAnsi="Times New Roman" w:cs="Times New Roman"/>
          <w:sz w:val="24"/>
          <w:szCs w:val="24"/>
        </w:rPr>
        <w:t xml:space="preserve">, because </w:t>
      </w:r>
      <w:r>
        <w:rPr>
          <w:rFonts w:ascii="Times New Roman" w:hAnsi="Times New Roman" w:cs="Times New Roman"/>
          <w:sz w:val="24"/>
          <w:szCs w:val="24"/>
        </w:rPr>
        <w:t>the</w:t>
      </w:r>
      <w:r w:rsidR="00FE3D1A">
        <w:rPr>
          <w:rFonts w:ascii="Times New Roman" w:hAnsi="Times New Roman" w:cs="Times New Roman"/>
          <w:sz w:val="24"/>
          <w:szCs w:val="24"/>
        </w:rPr>
        <w:t xml:space="preserve"> G matrix is basically the variance components structure to each source of variation. </w:t>
      </w:r>
      <w:r w:rsidR="00CD0BDA">
        <w:rPr>
          <w:rFonts w:ascii="Times New Roman" w:hAnsi="Times New Roman" w:cs="Times New Roman"/>
          <w:sz w:val="24"/>
          <w:szCs w:val="24"/>
        </w:rPr>
        <w:t>The variance components structure is the coefficients of the variance components of the expected mean squares in the ANOVA table.</w:t>
      </w:r>
      <w:r w:rsidR="00203A9C">
        <w:rPr>
          <w:rFonts w:ascii="Times New Roman" w:hAnsi="Times New Roman" w:cs="Times New Roman"/>
          <w:sz w:val="24"/>
          <w:szCs w:val="24"/>
        </w:rPr>
        <w:t xml:space="preserve"> </w:t>
      </w:r>
      <w:r w:rsidR="00CD0BDA">
        <w:rPr>
          <w:rFonts w:ascii="Times New Roman" w:hAnsi="Times New Roman" w:cs="Times New Roman"/>
          <w:sz w:val="24"/>
          <w:szCs w:val="24"/>
        </w:rPr>
        <w:t xml:space="preserve">Note the </w:t>
      </w:r>
      <w:r w:rsidR="00CD0BDA" w:rsidRPr="006D4177">
        <w:rPr>
          <w:rFonts w:ascii="Courier New" w:hAnsi="Courier New" w:cs="Courier New"/>
          <w:sz w:val="24"/>
          <w:szCs w:val="24"/>
        </w:rPr>
        <w:t>getMSEst()</w:t>
      </w:r>
      <w:r w:rsidR="00CD0BDA">
        <w:rPr>
          <w:rFonts w:ascii="Times New Roman" w:hAnsi="Times New Roman" w:cs="Times New Roman"/>
          <w:sz w:val="24"/>
          <w:szCs w:val="24"/>
        </w:rPr>
        <w:t xml:space="preserve"> function only </w:t>
      </w:r>
      <w:r w:rsidR="009C52D9">
        <w:rPr>
          <w:rFonts w:ascii="Times New Roman" w:hAnsi="Times New Roman" w:cs="Times New Roman"/>
          <w:sz w:val="24"/>
          <w:szCs w:val="24"/>
        </w:rPr>
        <w:t>extract</w:t>
      </w:r>
      <w:r w:rsidR="00CD0BDA">
        <w:rPr>
          <w:rFonts w:ascii="Times New Roman" w:hAnsi="Times New Roman" w:cs="Times New Roman"/>
          <w:sz w:val="24"/>
          <w:szCs w:val="24"/>
        </w:rPr>
        <w:t xml:space="preserve"> the MS and DF of the source of variation without the treatment information. Hence, the variance components structures </w:t>
      </w:r>
      <w:del w:id="29" w:author="vfan001" w:date="2012-03-21T11:43:00Z">
        <w:r w:rsidR="00CD0BDA" w:rsidDel="00D50C9F">
          <w:rPr>
            <w:rFonts w:ascii="Times New Roman" w:hAnsi="Times New Roman" w:cs="Times New Roman"/>
            <w:sz w:val="24"/>
            <w:szCs w:val="24"/>
          </w:rPr>
          <w:delText xml:space="preserve">are </w:delText>
        </w:r>
      </w:del>
      <w:r w:rsidR="00CD0BDA">
        <w:rPr>
          <w:rFonts w:ascii="Times New Roman" w:hAnsi="Times New Roman" w:cs="Times New Roman"/>
          <w:sz w:val="24"/>
          <w:szCs w:val="24"/>
        </w:rPr>
        <w:t xml:space="preserve">extracted in </w:t>
      </w:r>
      <w:r w:rsidR="00CD0BDA" w:rsidRPr="00E43866">
        <w:rPr>
          <w:rFonts w:ascii="Courier New" w:hAnsi="Courier New" w:cs="Courier New"/>
          <w:sz w:val="24"/>
          <w:szCs w:val="24"/>
        </w:rPr>
        <w:t>getGMat</w:t>
      </w:r>
      <w:r w:rsidR="00CD0BDA">
        <w:rPr>
          <w:rFonts w:ascii="Times New Roman" w:hAnsi="Times New Roman" w:cs="Times New Roman"/>
          <w:sz w:val="24"/>
          <w:szCs w:val="24"/>
        </w:rPr>
        <w:t xml:space="preserve">() function has to match the sources of variation that were extract </w:t>
      </w:r>
      <w:r w:rsidR="00CD0BDA" w:rsidRPr="00D50C9F">
        <w:rPr>
          <w:rFonts w:ascii="Times New Roman" w:hAnsi="Times New Roman" w:cs="Times New Roman"/>
          <w:sz w:val="24"/>
          <w:szCs w:val="24"/>
          <w:highlight w:val="yellow"/>
          <w:rPrChange w:id="30" w:author="vfan001" w:date="2012-03-21T11:43:00Z">
            <w:rPr>
              <w:rFonts w:ascii="Times New Roman" w:hAnsi="Times New Roman" w:cs="Times New Roman"/>
              <w:sz w:val="24"/>
              <w:szCs w:val="24"/>
            </w:rPr>
          </w:rPrChange>
        </w:rPr>
        <w:t>from the output of</w:t>
      </w:r>
      <w:r w:rsidR="00CD0BDA">
        <w:rPr>
          <w:rFonts w:ascii="Times New Roman" w:hAnsi="Times New Roman" w:cs="Times New Roman"/>
          <w:sz w:val="24"/>
          <w:szCs w:val="24"/>
        </w:rPr>
        <w:t xml:space="preserve"> </w:t>
      </w:r>
      <w:r w:rsidR="00CD0BDA" w:rsidRPr="00E43866">
        <w:rPr>
          <w:rFonts w:ascii="Courier New" w:hAnsi="Courier New" w:cs="Courier New"/>
          <w:sz w:val="24"/>
          <w:szCs w:val="24"/>
        </w:rPr>
        <w:t>getMSEst()</w:t>
      </w:r>
      <w:r w:rsidR="00CD0BDA">
        <w:rPr>
          <w:rFonts w:ascii="Times New Roman" w:hAnsi="Times New Roman" w:cs="Times New Roman"/>
          <w:sz w:val="24"/>
          <w:szCs w:val="24"/>
        </w:rPr>
        <w:t xml:space="preserve"> function.</w:t>
      </w:r>
    </w:p>
    <w:p w:rsidR="00CD0BDA" w:rsidRDefault="00A03574" w:rsidP="00FF29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 matrix generated from </w:t>
      </w:r>
      <w:r w:rsidRPr="00E43866">
        <w:rPr>
          <w:rFonts w:ascii="Courier New" w:hAnsi="Courier New" w:cs="Courier New"/>
          <w:sz w:val="24"/>
          <w:szCs w:val="24"/>
        </w:rPr>
        <w:t>getGMat</w:t>
      </w:r>
      <w:r w:rsidRPr="006D4177">
        <w:rPr>
          <w:rFonts w:ascii="Courier New" w:hAnsi="Courier New" w:cs="Courier New"/>
          <w:sz w:val="24"/>
          <w:szCs w:val="24"/>
        </w:rPr>
        <w:t>()</w:t>
      </w:r>
      <w:r>
        <w:rPr>
          <w:rFonts w:ascii="Times New Roman" w:hAnsi="Times New Roman" w:cs="Times New Roman"/>
          <w:sz w:val="24"/>
          <w:szCs w:val="24"/>
        </w:rPr>
        <w:t xml:space="preserve"> function is different from Richard and Kathy’s paper. I</w:t>
      </w:r>
      <w:r w:rsidR="00F64E54">
        <w:rPr>
          <w:rFonts w:ascii="Times New Roman" w:hAnsi="Times New Roman" w:cs="Times New Roman"/>
          <w:sz w:val="24"/>
          <w:szCs w:val="24"/>
        </w:rPr>
        <w:t xml:space="preserve">n Richard and Kathy’s paper, </w:t>
      </w:r>
      <w:r w:rsidR="00CD0BDA">
        <w:rPr>
          <w:rFonts w:ascii="Times New Roman" w:hAnsi="Times New Roman" w:cs="Times New Roman"/>
          <w:sz w:val="24"/>
          <w:szCs w:val="24"/>
        </w:rPr>
        <w:t xml:space="preserve">their G matrix is </w:t>
      </w:r>
      <w:r w:rsidR="009C52D9">
        <w:rPr>
          <w:rFonts w:ascii="Times New Roman" w:hAnsi="Times New Roman" w:cs="Times New Roman"/>
          <w:sz w:val="24"/>
          <w:szCs w:val="24"/>
        </w:rPr>
        <w:t xml:space="preserve">a </w:t>
      </w:r>
      <w:r w:rsidR="00CD0BDA">
        <w:rPr>
          <w:rFonts w:ascii="Times New Roman" w:hAnsi="Times New Roman" w:cs="Times New Roman"/>
          <w:sz w:val="24"/>
          <w:szCs w:val="24"/>
        </w:rPr>
        <w:t xml:space="preserve">binary matrix of 0 and 1. To allow </w:t>
      </w:r>
      <w:r w:rsidR="009C52D9">
        <w:rPr>
          <w:rFonts w:ascii="Times New Roman" w:hAnsi="Times New Roman" w:cs="Times New Roman"/>
          <w:sz w:val="24"/>
          <w:szCs w:val="24"/>
        </w:rPr>
        <w:t>our</w:t>
      </w:r>
      <w:r w:rsidR="00CD0BDA">
        <w:rPr>
          <w:rFonts w:ascii="Times New Roman" w:hAnsi="Times New Roman" w:cs="Times New Roman"/>
          <w:sz w:val="24"/>
          <w:szCs w:val="24"/>
        </w:rPr>
        <w:t xml:space="preserve"> function be more general, the G matrix that is generated </w:t>
      </w:r>
      <w:r w:rsidR="00010642">
        <w:rPr>
          <w:rFonts w:ascii="Times New Roman" w:hAnsi="Times New Roman" w:cs="Times New Roman"/>
          <w:sz w:val="24"/>
          <w:szCs w:val="24"/>
        </w:rPr>
        <w:t xml:space="preserve">by </w:t>
      </w:r>
      <w:r w:rsidR="00010642" w:rsidRPr="00E43866">
        <w:rPr>
          <w:rFonts w:ascii="Courier New" w:hAnsi="Courier New" w:cs="Courier New"/>
          <w:sz w:val="24"/>
          <w:szCs w:val="24"/>
        </w:rPr>
        <w:t>getGMat</w:t>
      </w:r>
      <w:r w:rsidR="00010642" w:rsidRPr="006D4177">
        <w:rPr>
          <w:rFonts w:ascii="Courier New" w:hAnsi="Courier New" w:cs="Courier New"/>
          <w:sz w:val="24"/>
          <w:szCs w:val="24"/>
        </w:rPr>
        <w:t>()</w:t>
      </w:r>
      <w:r w:rsidR="00CD0BDA">
        <w:rPr>
          <w:rFonts w:ascii="Times New Roman" w:hAnsi="Times New Roman" w:cs="Times New Roman"/>
          <w:sz w:val="24"/>
          <w:szCs w:val="24"/>
        </w:rPr>
        <w:t xml:space="preserve"> contains the coefficients of the variance compone</w:t>
      </w:r>
      <w:r w:rsidR="00656CA9">
        <w:rPr>
          <w:rFonts w:ascii="Times New Roman" w:hAnsi="Times New Roman" w:cs="Times New Roman"/>
          <w:sz w:val="24"/>
          <w:szCs w:val="24"/>
        </w:rPr>
        <w:t xml:space="preserve">nts. </w:t>
      </w:r>
      <w:r w:rsidR="00CD0BDA">
        <w:rPr>
          <w:rFonts w:ascii="Times New Roman" w:hAnsi="Times New Roman" w:cs="Times New Roman"/>
          <w:sz w:val="24"/>
          <w:szCs w:val="24"/>
        </w:rPr>
        <w:t>Having the coefficients in the G matrix, it allows parameter of interest</w:t>
      </w:r>
      <w:r w:rsidR="00FF2928">
        <w:rPr>
          <w:rFonts w:ascii="Times New Roman" w:hAnsi="Times New Roman" w:cs="Times New Roman"/>
          <w:sz w:val="24"/>
          <w:szCs w:val="24"/>
        </w:rPr>
        <w:t>,</w:t>
      </w:r>
      <w:r w:rsidR="00CD0BDA">
        <w:rPr>
          <w:rFonts w:ascii="Times New Roman" w:hAnsi="Times New Roman" w:cs="Times New Roman"/>
          <w:sz w:val="24"/>
          <w:szCs w:val="24"/>
        </w:rPr>
        <w:t xml:space="preserve"> </w:t>
      </w:r>
      <m:oMath>
        <m:r>
          <w:rPr>
            <w:rFonts w:ascii="Cambria Math" w:eastAsiaTheme="minorEastAsia" w:hAnsi="Cambria Math" w:cs="Times New Roman"/>
            <w:sz w:val="24"/>
            <w:szCs w:val="24"/>
          </w:rPr>
          <m:t>θ</m:t>
        </m:r>
      </m:oMath>
      <w:r w:rsidR="00FF2928">
        <w:rPr>
          <w:rFonts w:ascii="Times New Roman" w:eastAsiaTheme="minorEastAsia" w:hAnsi="Times New Roman" w:cs="Times New Roman"/>
          <w:sz w:val="24"/>
          <w:szCs w:val="24"/>
        </w:rPr>
        <w:t>,</w:t>
      </w:r>
      <w:r w:rsidR="00CD0BDA">
        <w:rPr>
          <w:rFonts w:ascii="Times New Roman" w:hAnsi="Times New Roman" w:cs="Times New Roman"/>
          <w:sz w:val="24"/>
          <w:szCs w:val="24"/>
        </w:rPr>
        <w:t xml:space="preserve"> </w:t>
      </w:r>
      <w:r w:rsidR="009C52D9">
        <w:rPr>
          <w:rFonts w:ascii="Times New Roman" w:hAnsi="Times New Roman" w:cs="Times New Roman"/>
          <w:sz w:val="24"/>
          <w:szCs w:val="24"/>
        </w:rPr>
        <w:t xml:space="preserve">to be </w:t>
      </w:r>
      <w:r w:rsidR="00010642">
        <w:rPr>
          <w:rFonts w:ascii="Times New Roman" w:hAnsi="Times New Roman" w:cs="Times New Roman"/>
          <w:sz w:val="24"/>
          <w:szCs w:val="24"/>
        </w:rPr>
        <w:t xml:space="preserve">vector containing every </w:t>
      </w:r>
      <w:r w:rsidR="00CD0BDA">
        <w:rPr>
          <w:rFonts w:ascii="Times New Roman" w:hAnsi="Times New Roman" w:cs="Times New Roman"/>
          <w:sz w:val="24"/>
          <w:szCs w:val="24"/>
        </w:rPr>
        <w:t xml:space="preserve">single </w:t>
      </w:r>
      <w:r w:rsidR="00FF2928">
        <w:rPr>
          <w:rFonts w:ascii="Times New Roman" w:hAnsi="Times New Roman" w:cs="Times New Roman"/>
          <w:sz w:val="24"/>
          <w:szCs w:val="24"/>
        </w:rPr>
        <w:t xml:space="preserve">term of the </w:t>
      </w:r>
      <w:r w:rsidR="00010642">
        <w:rPr>
          <w:rFonts w:ascii="Times New Roman" w:hAnsi="Times New Roman" w:cs="Times New Roman"/>
          <w:sz w:val="24"/>
          <w:szCs w:val="24"/>
        </w:rPr>
        <w:t>variance</w:t>
      </w:r>
      <w:r w:rsidR="00CD0BDA">
        <w:rPr>
          <w:rFonts w:ascii="Times New Roman" w:hAnsi="Times New Roman" w:cs="Times New Roman"/>
          <w:sz w:val="24"/>
          <w:szCs w:val="24"/>
        </w:rPr>
        <w:t xml:space="preserve"> component</w:t>
      </w:r>
      <w:r w:rsidR="00FF2928">
        <w:rPr>
          <w:rFonts w:ascii="Times New Roman" w:hAnsi="Times New Roman" w:cs="Times New Roman"/>
          <w:sz w:val="24"/>
          <w:szCs w:val="24"/>
        </w:rPr>
        <w:t xml:space="preserve">s </w:t>
      </w:r>
      <w:r w:rsidR="009C52D9">
        <w:rPr>
          <w:rFonts w:ascii="Times New Roman" w:hAnsi="Times New Roman" w:cs="Times New Roman"/>
          <w:sz w:val="24"/>
          <w:szCs w:val="24"/>
        </w:rPr>
        <w:t xml:space="preserve">and </w:t>
      </w:r>
      <w:r w:rsidR="00FF2928">
        <w:rPr>
          <w:rFonts w:ascii="Times New Roman" w:hAnsi="Times New Roman" w:cs="Times New Roman"/>
          <w:sz w:val="24"/>
          <w:szCs w:val="24"/>
        </w:rPr>
        <w:t xml:space="preserve">each with coefficient of one. </w:t>
      </w:r>
      <w:r w:rsidR="00E254C1">
        <w:rPr>
          <w:rFonts w:ascii="Times New Roman" w:hAnsi="Times New Roman" w:cs="Times New Roman"/>
          <w:sz w:val="24"/>
          <w:szCs w:val="24"/>
        </w:rPr>
        <w:t>This G mat</w:t>
      </w:r>
      <w:r w:rsidR="009C52D9">
        <w:rPr>
          <w:rFonts w:ascii="Times New Roman" w:hAnsi="Times New Roman" w:cs="Times New Roman"/>
          <w:sz w:val="24"/>
          <w:szCs w:val="24"/>
        </w:rPr>
        <w:t>rix</w:t>
      </w:r>
      <w:r w:rsidR="00E254C1">
        <w:rPr>
          <w:rFonts w:ascii="Times New Roman" w:hAnsi="Times New Roman" w:cs="Times New Roman"/>
          <w:sz w:val="24"/>
          <w:szCs w:val="24"/>
        </w:rPr>
        <w:t xml:space="preserve"> is used, </w:t>
      </w:r>
      <w:r w:rsidR="00FF2928">
        <w:rPr>
          <w:rFonts w:ascii="Times New Roman" w:hAnsi="Times New Roman" w:cs="Times New Roman"/>
          <w:sz w:val="24"/>
          <w:szCs w:val="24"/>
        </w:rPr>
        <w:t xml:space="preserve">because sometime the coefficients of the variance components </w:t>
      </w:r>
      <w:r w:rsidR="009C52D9">
        <w:rPr>
          <w:rFonts w:ascii="Times New Roman" w:hAnsi="Times New Roman" w:cs="Times New Roman"/>
          <w:sz w:val="24"/>
          <w:szCs w:val="24"/>
        </w:rPr>
        <w:t xml:space="preserve">are not always identical for </w:t>
      </w:r>
      <w:r w:rsidR="00FF2928">
        <w:rPr>
          <w:rFonts w:ascii="Times New Roman" w:hAnsi="Times New Roman" w:cs="Times New Roman"/>
          <w:sz w:val="24"/>
          <w:szCs w:val="24"/>
        </w:rPr>
        <w:t>different sources of variation</w:t>
      </w:r>
      <w:r w:rsidR="009C52D9">
        <w:rPr>
          <w:rFonts w:ascii="Times New Roman" w:hAnsi="Times New Roman" w:cs="Times New Roman"/>
          <w:sz w:val="24"/>
          <w:szCs w:val="24"/>
        </w:rPr>
        <w:t xml:space="preserve"> in </w:t>
      </w:r>
      <w:r w:rsidR="00010642">
        <w:rPr>
          <w:rFonts w:ascii="Times New Roman" w:hAnsi="Times New Roman" w:cs="Times New Roman"/>
          <w:sz w:val="24"/>
          <w:szCs w:val="24"/>
        </w:rPr>
        <w:t>a same</w:t>
      </w:r>
      <w:r w:rsidR="009C52D9">
        <w:rPr>
          <w:rFonts w:ascii="Times New Roman" w:hAnsi="Times New Roman" w:cs="Times New Roman"/>
          <w:sz w:val="24"/>
          <w:szCs w:val="24"/>
        </w:rPr>
        <w:t xml:space="preserve"> ANOVA table</w:t>
      </w:r>
      <w:r w:rsidR="00FF2928">
        <w:rPr>
          <w:rFonts w:ascii="Times New Roman" w:hAnsi="Times New Roman" w:cs="Times New Roman"/>
          <w:sz w:val="24"/>
          <w:szCs w:val="24"/>
        </w:rPr>
        <w:t xml:space="preserve">. </w:t>
      </w:r>
      <w:r w:rsidR="00010642">
        <w:rPr>
          <w:rFonts w:ascii="Times New Roman" w:hAnsi="Times New Roman" w:cs="Times New Roman"/>
          <w:sz w:val="24"/>
          <w:szCs w:val="24"/>
        </w:rPr>
        <w:t>Hence, this G matrix</w:t>
      </w:r>
      <w:r w:rsidR="00E254C1">
        <w:rPr>
          <w:rFonts w:ascii="Times New Roman" w:hAnsi="Times New Roman" w:cs="Times New Roman"/>
          <w:sz w:val="24"/>
          <w:szCs w:val="24"/>
        </w:rPr>
        <w:t xml:space="preserve"> avoid </w:t>
      </w:r>
      <w:r w:rsidR="00FF2928">
        <w:rPr>
          <w:rFonts w:ascii="Times New Roman" w:hAnsi="Times New Roman" w:cs="Times New Roman"/>
          <w:sz w:val="24"/>
          <w:szCs w:val="24"/>
        </w:rPr>
        <w:t>of adjusting these coefficients with different linear combin</w:t>
      </w:r>
      <w:r w:rsidR="00E254C1">
        <w:rPr>
          <w:rFonts w:ascii="Times New Roman" w:hAnsi="Times New Roman" w:cs="Times New Roman"/>
          <w:sz w:val="24"/>
          <w:szCs w:val="24"/>
        </w:rPr>
        <w:t>ation of the variance component for a complicated analysis</w:t>
      </w:r>
      <w:r w:rsidR="00FF2928">
        <w:rPr>
          <w:rFonts w:ascii="Times New Roman" w:hAnsi="Times New Roman" w:cs="Times New Roman"/>
          <w:sz w:val="24"/>
          <w:szCs w:val="24"/>
        </w:rPr>
        <w:t>.</w:t>
      </w:r>
      <w:r w:rsidR="00656CA9">
        <w:rPr>
          <w:rFonts w:ascii="Times New Roman" w:hAnsi="Times New Roman" w:cs="Times New Roman"/>
          <w:sz w:val="24"/>
          <w:szCs w:val="24"/>
        </w:rPr>
        <w:t xml:space="preserve"> </w:t>
      </w:r>
      <w:r w:rsidR="00010642">
        <w:rPr>
          <w:rFonts w:ascii="Times New Roman" w:hAnsi="Times New Roman" w:cs="Times New Roman"/>
          <w:sz w:val="24"/>
          <w:szCs w:val="24"/>
        </w:rPr>
        <w:t>Therefore</w:t>
      </w:r>
      <w:r w:rsidR="00656CA9">
        <w:rPr>
          <w:rFonts w:ascii="Times New Roman" w:hAnsi="Times New Roman" w:cs="Times New Roman"/>
          <w:sz w:val="24"/>
          <w:szCs w:val="24"/>
        </w:rPr>
        <w:t xml:space="preserve">, the expected mean squares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656CA9">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G'θ</m:t>
        </m:r>
      </m:oMath>
      <w:r w:rsidR="00656CA9">
        <w:rPr>
          <w:rFonts w:ascii="Times New Roman" w:eastAsiaTheme="minorEastAsia" w:hAnsi="Times New Roman" w:cs="Times New Roman"/>
          <w:sz w:val="24"/>
          <w:szCs w:val="24"/>
        </w:rPr>
        <w:t>.</w:t>
      </w:r>
    </w:p>
    <w:p w:rsidR="00443EC9" w:rsidRDefault="00A67E8B" w:rsidP="00A67E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third </w:t>
      </w:r>
      <w:r w:rsidR="00443EC9">
        <w:rPr>
          <w:rFonts w:ascii="Times New Roman" w:hAnsi="Times New Roman" w:cs="Times New Roman"/>
          <w:sz w:val="24"/>
          <w:szCs w:val="24"/>
        </w:rPr>
        <w:t xml:space="preserve">and final </w:t>
      </w:r>
      <w:r>
        <w:rPr>
          <w:rFonts w:ascii="Times New Roman" w:hAnsi="Times New Roman" w:cs="Times New Roman"/>
          <w:sz w:val="24"/>
          <w:szCs w:val="24"/>
        </w:rPr>
        <w:t xml:space="preserve">R function </w:t>
      </w:r>
      <w:r w:rsidR="00443EC9">
        <w:rPr>
          <w:rFonts w:ascii="Times New Roman" w:hAnsi="Times New Roman" w:cs="Times New Roman"/>
          <w:sz w:val="24"/>
          <w:szCs w:val="24"/>
        </w:rPr>
        <w:t xml:space="preserve">is </w:t>
      </w:r>
      <w:r w:rsidRPr="00203A9C">
        <w:rPr>
          <w:rFonts w:ascii="Courier New" w:hAnsi="Courier New" w:cs="Courier New"/>
          <w:sz w:val="24"/>
          <w:szCs w:val="24"/>
        </w:rPr>
        <w:t>getVcEDF</w:t>
      </w:r>
      <w:r w:rsidR="00C131FC" w:rsidRPr="00203A9C">
        <w:rPr>
          <w:rFonts w:ascii="Times New Roman" w:hAnsi="Times New Roman" w:cs="Times New Roman"/>
          <w:sz w:val="24"/>
          <w:szCs w:val="24"/>
        </w:rPr>
        <w:t>().</w:t>
      </w:r>
      <w:r w:rsidR="00C131FC">
        <w:rPr>
          <w:rFonts w:ascii="Times New Roman" w:hAnsi="Times New Roman" w:cs="Times New Roman"/>
          <w:sz w:val="24"/>
          <w:szCs w:val="24"/>
        </w:rPr>
        <w:t xml:space="preserve"> This function </w:t>
      </w:r>
      <w:r w:rsidR="00203A9C">
        <w:rPr>
          <w:rFonts w:ascii="Times New Roman" w:hAnsi="Times New Roman" w:cs="Times New Roman"/>
          <w:sz w:val="24"/>
          <w:szCs w:val="24"/>
        </w:rPr>
        <w:t>consists of two main steps, first is to generate</w:t>
      </w:r>
      <w:r w:rsidR="00C131FC">
        <w:rPr>
          <w:rFonts w:ascii="Times New Roman" w:hAnsi="Times New Roman" w:cs="Times New Roman"/>
          <w:sz w:val="24"/>
          <w:szCs w:val="24"/>
        </w:rPr>
        <w:t xml:space="preserve"> the newly optimised variance components</w:t>
      </w:r>
      <w:ins w:id="31" w:author="vfan001" w:date="2012-03-21T11:44:00Z">
        <w:r w:rsidR="00D50C9F">
          <w:rPr>
            <w:rFonts w:ascii="Times New Roman" w:hAnsi="Times New Roman" w:cs="Times New Roman"/>
            <w:sz w:val="24"/>
            <w:szCs w:val="24"/>
          </w:rPr>
          <w:t>,</w:t>
        </w:r>
      </w:ins>
      <w:r w:rsidR="00C131FC">
        <w:rPr>
          <w:rFonts w:ascii="Times New Roman" w:hAnsi="Times New Roman" w:cs="Times New Roman"/>
          <w:sz w:val="24"/>
          <w:szCs w:val="24"/>
        </w:rPr>
        <w:t xml:space="preserve"> and </w:t>
      </w:r>
      <w:ins w:id="32" w:author="vfan001" w:date="2012-03-21T11:44:00Z">
        <w:r w:rsidR="00D50C9F">
          <w:rPr>
            <w:rFonts w:ascii="Times New Roman" w:hAnsi="Times New Roman" w:cs="Times New Roman"/>
            <w:sz w:val="24"/>
            <w:szCs w:val="24"/>
          </w:rPr>
          <w:t xml:space="preserve">the second </w:t>
        </w:r>
      </w:ins>
      <w:del w:id="33" w:author="vfan001" w:date="2012-03-21T11:44:00Z">
        <w:r w:rsidR="00203A9C" w:rsidDel="00D50C9F">
          <w:rPr>
            <w:rFonts w:ascii="Times New Roman" w:hAnsi="Times New Roman" w:cs="Times New Roman"/>
            <w:sz w:val="24"/>
            <w:szCs w:val="24"/>
          </w:rPr>
          <w:delText>then</w:delText>
        </w:r>
      </w:del>
      <w:r w:rsidR="00203A9C">
        <w:rPr>
          <w:rFonts w:ascii="Times New Roman" w:hAnsi="Times New Roman" w:cs="Times New Roman"/>
          <w:sz w:val="24"/>
          <w:szCs w:val="24"/>
        </w:rPr>
        <w:t xml:space="preserve"> to calculate </w:t>
      </w:r>
      <w:r w:rsidR="00C131FC">
        <w:rPr>
          <w:rFonts w:ascii="Times New Roman" w:hAnsi="Times New Roman" w:cs="Times New Roman"/>
          <w:sz w:val="24"/>
          <w:szCs w:val="24"/>
        </w:rPr>
        <w:t xml:space="preserve">the </w:t>
      </w:r>
      <w:r w:rsidR="00203A9C">
        <w:rPr>
          <w:rFonts w:ascii="Times New Roman" w:hAnsi="Times New Roman" w:cs="Times New Roman"/>
          <w:sz w:val="24"/>
          <w:szCs w:val="24"/>
        </w:rPr>
        <w:t>effective degrees of freedom</w:t>
      </w:r>
      <w:r w:rsidR="00C131FC">
        <w:rPr>
          <w:rFonts w:ascii="Times New Roman" w:hAnsi="Times New Roman" w:cs="Times New Roman"/>
          <w:sz w:val="24"/>
          <w:szCs w:val="24"/>
        </w:rPr>
        <w:t xml:space="preserve">. </w:t>
      </w:r>
    </w:p>
    <w:p w:rsidR="00443EC9" w:rsidRDefault="00203A9C" w:rsidP="00203A9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improved estimation of the variance components uses the REML technique which requires the construction of the Fisher’s information matrix and score function. The Fisher’s information matrix and score function with respect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hAnsi="Times New Roman" w:cs="Times New Roman"/>
          <w:sz w:val="24"/>
          <w:szCs w:val="24"/>
        </w:rPr>
        <w:t xml:space="preserve"> is known, however, since</w:t>
      </w:r>
      <w:r>
        <w:rPr>
          <w:rFonts w:ascii="Times New Roman" w:eastAsiaTheme="minorEastAsia" w:hAnsi="Times New Roman" w:cs="Times New Roman"/>
          <w:sz w:val="24"/>
          <w:szCs w:val="24"/>
        </w:rPr>
        <w:t xml:space="preserve"> what we </w:t>
      </w:r>
      <w:ins w:id="34" w:author="vfan001" w:date="2012-03-21T11:47:00Z">
        <w:r w:rsidR="00D50C9F">
          <w:rPr>
            <w:rFonts w:ascii="Times New Roman" w:eastAsiaTheme="minorEastAsia" w:hAnsi="Times New Roman" w:cs="Times New Roman"/>
            <w:sz w:val="24"/>
            <w:szCs w:val="24"/>
          </w:rPr>
          <w:lastRenderedPageBreak/>
          <w:t xml:space="preserve">are </w:t>
        </w:r>
      </w:ins>
      <w:r>
        <w:rPr>
          <w:rFonts w:ascii="Times New Roman" w:eastAsiaTheme="minorEastAsia" w:hAnsi="Times New Roman" w:cs="Times New Roman"/>
          <w:sz w:val="24"/>
          <w:szCs w:val="24"/>
        </w:rPr>
        <w:t>interested in</w:t>
      </w:r>
      <w:r w:rsidR="00010642">
        <w:rPr>
          <w:rFonts w:ascii="Times New Roman" w:eastAsiaTheme="minorEastAsia" w:hAnsi="Times New Roman" w:cs="Times New Roman"/>
          <w:sz w:val="24"/>
          <w:szCs w:val="24"/>
        </w:rPr>
        <w:t xml:space="preserve"> is the variance components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w:t>
      </w:r>
      <w:del w:id="35" w:author="vfan001" w:date="2012-03-21T11:47:00Z">
        <w:r w:rsidDel="00D50C9F">
          <w:rPr>
            <w:rFonts w:ascii="Times New Roman" w:eastAsiaTheme="minorEastAsia" w:hAnsi="Times New Roman" w:cs="Times New Roman"/>
            <w:sz w:val="24"/>
            <w:szCs w:val="24"/>
          </w:rPr>
          <w:delText>hence,</w:delText>
        </w:r>
      </w:del>
      <w:r>
        <w:rPr>
          <w:rFonts w:ascii="Times New Roman" w:hAnsi="Times New Roman" w:cs="Times New Roman"/>
          <w:sz w:val="24"/>
          <w:szCs w:val="24"/>
        </w:rPr>
        <w:t xml:space="preserve"> the first step of this function </w:t>
      </w:r>
      <w:r w:rsidR="00656CA9">
        <w:rPr>
          <w:rFonts w:ascii="Times New Roman" w:hAnsi="Times New Roman" w:cs="Times New Roman"/>
          <w:sz w:val="24"/>
          <w:szCs w:val="24"/>
        </w:rPr>
        <w:t>is to</w:t>
      </w:r>
      <w:r w:rsidR="00443EC9">
        <w:rPr>
          <w:rFonts w:ascii="Times New Roman" w:hAnsi="Times New Roman" w:cs="Times New Roman"/>
          <w:sz w:val="24"/>
          <w:szCs w:val="24"/>
        </w:rPr>
        <w:t xml:space="preserve"> transform the score function and the expected Fisher’s information matrix with respect</w:t>
      </w:r>
      <w:del w:id="36" w:author="vfan001" w:date="2012-03-21T11:48:00Z">
        <w:r w:rsidR="00443EC9" w:rsidDel="00D50C9F">
          <w:rPr>
            <w:rFonts w:ascii="Times New Roman" w:hAnsi="Times New Roman" w:cs="Times New Roman"/>
            <w:sz w:val="24"/>
            <w:szCs w:val="24"/>
          </w:rPr>
          <w:delText>ed</w:delText>
        </w:r>
      </w:del>
      <w:r w:rsidR="00443EC9">
        <w:rPr>
          <w:rFonts w:ascii="Times New Roman" w:hAnsi="Times New Roman" w:cs="Times New Roman"/>
          <w:sz w:val="24"/>
          <w:szCs w:val="24"/>
        </w:rPr>
        <w:t xml:space="preserve">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commentRangeStart w:id="37"/>
      <w:r>
        <w:rPr>
          <w:rFonts w:ascii="Times New Roman" w:eastAsiaTheme="minorEastAsia" w:hAnsi="Times New Roman" w:cs="Times New Roman"/>
          <w:sz w:val="24"/>
          <w:szCs w:val="24"/>
        </w:rPr>
        <w:t>to</w:t>
      </w:r>
      <w:commentRangeEnd w:id="37"/>
      <w:r w:rsidR="00D50C9F">
        <w:rPr>
          <w:rStyle w:val="CommentReference"/>
        </w:rPr>
        <w:commentReference w:id="37"/>
      </w:r>
      <w:r>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oMath>
      <w:r w:rsidR="00010642">
        <w:rPr>
          <w:rFonts w:ascii="Times New Roman" w:eastAsiaTheme="minorEastAsia" w:hAnsi="Times New Roman" w:cs="Times New Roman"/>
          <w:sz w:val="24"/>
          <w:szCs w:val="24"/>
        </w:rPr>
        <w:t xml:space="preserve">. </w:t>
      </w:r>
      <w:commentRangeStart w:id="38"/>
      <w:r w:rsidR="00443EC9">
        <w:rPr>
          <w:rFonts w:ascii="Times New Roman" w:eastAsiaTheme="minorEastAsia" w:hAnsi="Times New Roman" w:cs="Times New Roman"/>
          <w:sz w:val="24"/>
          <w:szCs w:val="24"/>
        </w:rPr>
        <w:t xml:space="preserve">Record </w:t>
      </w:r>
      <w:commentRangeEnd w:id="38"/>
      <w:r w:rsidR="00D50C9F">
        <w:rPr>
          <w:rStyle w:val="CommentReference"/>
        </w:rPr>
        <w:commentReference w:id="38"/>
      </w:r>
      <w:r w:rsidR="00443EC9">
        <w:rPr>
          <w:rFonts w:ascii="Times New Roman" w:eastAsiaTheme="minorEastAsia" w:hAnsi="Times New Roman" w:cs="Times New Roman"/>
          <w:sz w:val="24"/>
          <w:szCs w:val="24"/>
        </w:rPr>
        <w:t xml:space="preserve">the expected Fisher’s information matrix with respected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443EC9">
        <w:rPr>
          <w:rFonts w:ascii="Times New Roman" w:eastAsiaTheme="minorEastAsia" w:hAnsi="Times New Roman" w:cs="Times New Roman"/>
          <w:sz w:val="24"/>
          <w:szCs w:val="24"/>
        </w:rPr>
        <w:t>can be written as</w:t>
      </w:r>
    </w:p>
    <w:p w:rsidR="00443EC9" w:rsidRDefault="00010642" w:rsidP="00443EC9">
      <w:pPr>
        <w:spacing w:line="360" w:lineRule="auto"/>
        <w:jc w:val="center"/>
        <w:rPr>
          <w:rFonts w:ascii="Times New Roman" w:hAnsi="Times New Roman" w:cs="Times New Roman"/>
          <w:sz w:val="24"/>
          <w:szCs w:val="24"/>
        </w:rPr>
      </w:pP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=diag</m:t>
        </m:r>
        <m:d>
          <m:dPr>
            <m:ctrlPr>
              <w:rPr>
                <w:rFonts w:ascii="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sidR="00443EC9">
        <w:rPr>
          <w:rFonts w:ascii="Times New Roman" w:eastAsiaTheme="minorEastAsia" w:hAnsi="Times New Roman" w:cs="Times New Roman"/>
          <w:sz w:val="24"/>
          <w:szCs w:val="24"/>
        </w:rPr>
        <w:t>.</w:t>
      </w:r>
    </w:p>
    <w:p w:rsidR="00443EC9" w:rsidRDefault="00443EC9"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The expected Fisher’s information matrix with respect</w:t>
      </w:r>
      <w:del w:id="39" w:author="vfan001" w:date="2012-03-21T11:49:00Z">
        <w:r w:rsidDel="00D50C9F">
          <w:rPr>
            <w:rFonts w:ascii="Times New Roman" w:hAnsi="Times New Roman" w:cs="Times New Roman"/>
            <w:sz w:val="24"/>
            <w:szCs w:val="24"/>
          </w:rPr>
          <w:delText>ed</w:delText>
        </w:r>
      </w:del>
      <w:r>
        <w:rPr>
          <w:rFonts w:ascii="Times New Roman" w:hAnsi="Times New Roman" w:cs="Times New Roman"/>
          <w:sz w:val="24"/>
          <w:szCs w:val="24"/>
        </w:rPr>
        <w:t xml:space="preserve"> to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denoted by </w:t>
      </w:r>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can be generated from pre- and post-multiply</w:t>
      </w:r>
      <w:ins w:id="40" w:author="vfan001" w:date="2012-03-21T11:50:00Z">
        <w:r w:rsidR="00D50C9F">
          <w:rPr>
            <w:rFonts w:ascii="Times New Roman" w:hAnsi="Times New Roman" w:cs="Times New Roman"/>
            <w:sz w:val="24"/>
            <w:szCs w:val="24"/>
          </w:rPr>
          <w:t>ing</w:t>
        </w:r>
      </w:ins>
      <w:r>
        <w:rPr>
          <w:rFonts w:ascii="Times New Roman" w:hAnsi="Times New Roman" w:cs="Times New Roman"/>
          <w:sz w:val="24"/>
          <w:szCs w:val="24"/>
        </w:rPr>
        <w:t xml:space="preserve"> the </w:t>
      </w: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Pr>
          <w:rFonts w:ascii="Times New Roman" w:hAnsi="Times New Roman" w:cs="Times New Roman"/>
          <w:sz w:val="24"/>
          <w:szCs w:val="24"/>
        </w:rPr>
        <w:t xml:space="preserve"> by the G matrix, i.e.</w:t>
      </w:r>
    </w:p>
    <w:p w:rsidR="00497FB8" w:rsidRDefault="00010642" w:rsidP="0040612B">
      <w:pPr>
        <w:spacing w:line="360" w:lineRule="auto"/>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G</m:t>
          </m:r>
        </m:oMath>
      </m:oMathPara>
    </w:p>
    <w:p w:rsidR="00C131FC" w:rsidRDefault="00443EC9"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score function </w:t>
      </w:r>
      <w:r w:rsidR="008D3AB1">
        <w:rPr>
          <w:rFonts w:ascii="Times New Roman" w:hAnsi="Times New Roman" w:cs="Times New Roman"/>
          <w:sz w:val="24"/>
          <w:szCs w:val="24"/>
        </w:rPr>
        <w:t xml:space="preserve">with respected to </w:t>
      </w:r>
      <m:oMath>
        <m:r>
          <w:rPr>
            <w:rFonts w:ascii="Cambria Math" w:hAnsi="Cambria Math" w:cs="Times New Roman"/>
            <w:sz w:val="24"/>
            <w:szCs w:val="24"/>
          </w:rPr>
          <m:t>θ</m:t>
        </m:r>
      </m:oMath>
      <w:r w:rsidR="008D3AB1">
        <w:rPr>
          <w:rFonts w:ascii="Times New Roman" w:hAnsi="Times New Roman" w:cs="Times New Roman"/>
          <w:sz w:val="24"/>
          <w:szCs w:val="24"/>
        </w:rPr>
        <w:t xml:space="preserve"> </w:t>
      </w:r>
      <w:r>
        <w:rPr>
          <w:rFonts w:ascii="Times New Roman" w:hAnsi="Times New Roman" w:cs="Times New Roman"/>
          <w:sz w:val="24"/>
          <w:szCs w:val="24"/>
        </w:rPr>
        <w:t>is also obtained from pre</w:t>
      </w:r>
      <w:r w:rsidR="008D3AB1">
        <w:rPr>
          <w:rFonts w:ascii="Times New Roman" w:hAnsi="Times New Roman" w:cs="Times New Roman"/>
          <w:sz w:val="24"/>
          <w:szCs w:val="24"/>
        </w:rPr>
        <w:t>-</w:t>
      </w:r>
      <w:r>
        <w:rPr>
          <w:rFonts w:ascii="Times New Roman" w:hAnsi="Times New Roman" w:cs="Times New Roman"/>
          <w:sz w:val="24"/>
          <w:szCs w:val="24"/>
        </w:rPr>
        <w:t>multiply</w:t>
      </w:r>
      <w:r w:rsidR="008D3AB1">
        <w:rPr>
          <w:rFonts w:ascii="Times New Roman" w:hAnsi="Times New Roman" w:cs="Times New Roman"/>
          <w:sz w:val="24"/>
          <w:szCs w:val="24"/>
        </w:rPr>
        <w:t>ing</w:t>
      </w:r>
      <w:r>
        <w:rPr>
          <w:rFonts w:ascii="Times New Roman" w:hAnsi="Times New Roman" w:cs="Times New Roman"/>
          <w:sz w:val="24"/>
          <w:szCs w:val="24"/>
        </w:rPr>
        <w:t xml:space="preserve"> first derivative of the likelihood function by</w:t>
      </w:r>
      <w:r w:rsidR="008D3AB1">
        <w:rPr>
          <w:rFonts w:ascii="Times New Roman" w:hAnsi="Times New Roman" w:cs="Times New Roman"/>
          <w:sz w:val="24"/>
          <w:szCs w:val="24"/>
        </w:rPr>
        <w:t xml:space="preserve"> the transpose of the G matrix, this can be written as</w:t>
      </w:r>
    </w:p>
    <w:p w:rsidR="00C131FC" w:rsidRDefault="006979C3" w:rsidP="0040612B">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oMath>
      </m:oMathPara>
    </w:p>
    <w:p w:rsidR="00443EC9" w:rsidRDefault="00656CA9"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From this, the iterative scheme for estimating the </w:t>
      </w:r>
      <w:r w:rsidR="00564A20">
        <w:rPr>
          <w:rFonts w:ascii="Times New Roman" w:hAnsi="Times New Roman" w:cs="Times New Roman"/>
          <w:sz w:val="24"/>
          <w:szCs w:val="24"/>
        </w:rPr>
        <w:t>optimised varianc</w:t>
      </w:r>
      <w:bookmarkStart w:id="41" w:name="_GoBack"/>
      <w:bookmarkEnd w:id="41"/>
      <w:r w:rsidR="00564A20">
        <w:rPr>
          <w:rFonts w:ascii="Times New Roman" w:hAnsi="Times New Roman" w:cs="Times New Roman"/>
          <w:sz w:val="24"/>
          <w:szCs w:val="24"/>
        </w:rPr>
        <w:t xml:space="preserve">e components,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564A20">
        <w:rPr>
          <w:rFonts w:ascii="Times New Roman" w:eastAsiaTheme="minorEastAsia" w:hAnsi="Times New Roman" w:cs="Times New Roman"/>
          <w:sz w:val="24"/>
          <w:szCs w:val="24"/>
        </w:rPr>
        <w:t>,</w:t>
      </w:r>
      <w:r>
        <w:rPr>
          <w:rFonts w:ascii="Times New Roman" w:hAnsi="Times New Roman" w:cs="Times New Roman"/>
          <w:sz w:val="24"/>
          <w:szCs w:val="24"/>
        </w:rPr>
        <w:t xml:space="preserve"> can be </w:t>
      </w:r>
      <w:del w:id="42" w:author="vfan001" w:date="2012-03-21T11:51:00Z">
        <w:r w:rsidDel="00567131">
          <w:rPr>
            <w:rFonts w:ascii="Times New Roman" w:hAnsi="Times New Roman" w:cs="Times New Roman"/>
            <w:sz w:val="24"/>
            <w:szCs w:val="24"/>
          </w:rPr>
          <w:delText xml:space="preserve">derived </w:delText>
        </w:r>
      </w:del>
      <w:del w:id="43" w:author="vfan001" w:date="2012-03-21T11:52:00Z">
        <w:r w:rsidDel="009F4145">
          <w:rPr>
            <w:rFonts w:ascii="Times New Roman" w:hAnsi="Times New Roman" w:cs="Times New Roman"/>
            <w:sz w:val="24"/>
            <w:szCs w:val="24"/>
          </w:rPr>
          <w:delText>a</w:delText>
        </w:r>
      </w:del>
      <w:del w:id="44" w:author="vfan001" w:date="2012-03-21T11:51:00Z">
        <w:r w:rsidDel="00567131">
          <w:rPr>
            <w:rFonts w:ascii="Times New Roman" w:hAnsi="Times New Roman" w:cs="Times New Roman"/>
            <w:sz w:val="24"/>
            <w:szCs w:val="24"/>
          </w:rPr>
          <w:delText>s</w:delText>
        </w:r>
      </w:del>
      <w:del w:id="45" w:author="vfan001" w:date="2012-03-21T11:52:00Z">
        <w:r w:rsidDel="009F4145">
          <w:rPr>
            <w:rFonts w:ascii="Times New Roman" w:hAnsi="Times New Roman" w:cs="Times New Roman"/>
            <w:sz w:val="24"/>
            <w:szCs w:val="24"/>
          </w:rPr>
          <w:delText xml:space="preserve"> </w:delText>
        </w:r>
      </w:del>
      <w:ins w:id="46" w:author="vfan001" w:date="2012-03-21T11:52:00Z">
        <w:r w:rsidR="009F4145">
          <w:rPr>
            <w:rFonts w:ascii="Times New Roman" w:hAnsi="Times New Roman" w:cs="Times New Roman"/>
            <w:sz w:val="24"/>
            <w:szCs w:val="24"/>
          </w:rPr>
          <w:t>derived by:</w:t>
        </w:r>
      </w:ins>
    </w:p>
    <w:p w:rsidR="00C131FC" w:rsidRDefault="006979C3" w:rsidP="00656CA9">
      <w:pPr>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m:t>
            </m:r>
          </m:sup>
        </m:sSup>
        <m:d>
          <m:dPr>
            <m:ctrlPr>
              <w:rPr>
                <w:rFonts w:ascii="Cambria Math" w:hAnsi="Cambria Math" w:cs="Times New Roman"/>
                <w:sz w:val="24"/>
                <w:szCs w:val="24"/>
              </w:rPr>
            </m:ctrlPr>
          </m:dPr>
          <m:e>
            <m:r>
              <w:rPr>
                <w:rFonts w:ascii="Cambria Math" w:hAnsi="Cambria Math" w:cs="Times New Roman"/>
                <w:sz w:val="24"/>
                <w:szCs w:val="24"/>
              </w:rPr>
              <m:t>θ</m:t>
            </m:r>
          </m:e>
        </m:d>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oMath>
      <w:r w:rsidR="00656CA9">
        <w:rPr>
          <w:rFonts w:ascii="Times New Roman" w:eastAsiaTheme="minorEastAsia" w:hAnsi="Times New Roman" w:cs="Times New Roman"/>
          <w:sz w:val="24"/>
          <w:szCs w:val="24"/>
        </w:rPr>
        <w:t>.</w:t>
      </w:r>
    </w:p>
    <w:p w:rsidR="00F87D13" w:rsidRDefault="00656CA9" w:rsidP="00656C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564A20">
        <w:rPr>
          <w:rFonts w:ascii="Times New Roman" w:hAnsi="Times New Roman" w:cs="Times New Roman"/>
          <w:sz w:val="24"/>
          <w:szCs w:val="24"/>
        </w:rPr>
        <w:t xml:space="preserve">iterative scheme </w:t>
      </w:r>
      <w:r>
        <w:rPr>
          <w:rFonts w:ascii="Times New Roman" w:hAnsi="Times New Roman" w:cs="Times New Roman"/>
          <w:sz w:val="24"/>
          <w:szCs w:val="24"/>
        </w:rPr>
        <w:t xml:space="preserve">is also known as </w:t>
      </w:r>
      <w:ins w:id="47" w:author="vfan001" w:date="2012-03-21T11:51:00Z">
        <w:r w:rsidR="009F4145">
          <w:rPr>
            <w:rFonts w:ascii="Times New Roman" w:hAnsi="Times New Roman" w:cs="Times New Roman"/>
            <w:sz w:val="24"/>
            <w:szCs w:val="24"/>
          </w:rPr>
          <w:t xml:space="preserve">the </w:t>
        </w:r>
      </w:ins>
      <w:r>
        <w:rPr>
          <w:rFonts w:ascii="Times New Roman" w:hAnsi="Times New Roman" w:cs="Times New Roman"/>
          <w:sz w:val="24"/>
          <w:szCs w:val="24"/>
        </w:rPr>
        <w:t xml:space="preserve">Fisher’s scoring algorithm </w:t>
      </w:r>
      <w:ins w:id="48" w:author="vfan001" w:date="2012-03-21T11:52:00Z">
        <w:r w:rsidR="009F4145">
          <w:rPr>
            <w:rFonts w:ascii="Times New Roman" w:hAnsi="Times New Roman" w:cs="Times New Roman"/>
            <w:sz w:val="24"/>
            <w:szCs w:val="24"/>
          </w:rPr>
          <w:t>in</w:t>
        </w:r>
      </w:ins>
      <w:del w:id="49" w:author="vfan001" w:date="2012-03-21T11:52:00Z">
        <w:r w:rsidDel="009F4145">
          <w:rPr>
            <w:rFonts w:ascii="Times New Roman" w:hAnsi="Times New Roman" w:cs="Times New Roman"/>
            <w:sz w:val="24"/>
            <w:szCs w:val="24"/>
          </w:rPr>
          <w:delText>of</w:delText>
        </w:r>
      </w:del>
      <w:r>
        <w:rPr>
          <w:rFonts w:ascii="Times New Roman" w:hAnsi="Times New Roman" w:cs="Times New Roman"/>
          <w:sz w:val="24"/>
          <w:szCs w:val="24"/>
        </w:rPr>
        <w:t xml:space="preserve"> the REML method</w:t>
      </w:r>
      <w:r w:rsidR="00F87D13">
        <w:rPr>
          <w:rFonts w:ascii="Times New Roman" w:hAnsi="Times New Roman" w:cs="Times New Roman"/>
          <w:sz w:val="24"/>
          <w:szCs w:val="24"/>
        </w:rPr>
        <w:t xml:space="preserve">. </w:t>
      </w:r>
      <w:r w:rsidR="00443EC9">
        <w:rPr>
          <w:rFonts w:ascii="Times New Roman" w:hAnsi="Times New Roman" w:cs="Times New Roman"/>
          <w:sz w:val="24"/>
          <w:szCs w:val="24"/>
        </w:rPr>
        <w:t xml:space="preserve">The Fisher’s information matrix and score function are continuously updated using the newly optimised </w:t>
      </w:r>
      <w:r w:rsidR="00564A20">
        <w:rPr>
          <w:rFonts w:ascii="Times New Roman" w:hAnsi="Times New Roman" w:cs="Times New Roman"/>
          <w:sz w:val="24"/>
          <w:szCs w:val="24"/>
        </w:rPr>
        <w:t xml:space="preserve">variance components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443EC9">
        <w:rPr>
          <w:rFonts w:ascii="Times New Roman" w:hAnsi="Times New Roman" w:cs="Times New Roman"/>
          <w:sz w:val="24"/>
          <w:szCs w:val="24"/>
        </w:rPr>
        <w:t>.</w:t>
      </w:r>
      <w:r w:rsidR="00F87D13">
        <w:rPr>
          <w:rFonts w:ascii="Times New Roman" w:hAnsi="Times New Roman" w:cs="Times New Roman"/>
          <w:sz w:val="24"/>
          <w:szCs w:val="24"/>
        </w:rPr>
        <w:t xml:space="preserve"> Note that the expected mean squares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ins w:id="50" w:author="vfan001" w:date="2012-03-21T11:53:00Z">
        <w:r w:rsidR="009F4145">
          <w:rPr>
            <w:rFonts w:ascii="Times New Roman" w:eastAsiaTheme="minorEastAsia" w:hAnsi="Times New Roman" w:cs="Times New Roman"/>
            <w:sz w:val="24"/>
            <w:szCs w:val="24"/>
          </w:rPr>
          <w:t>,</w:t>
        </w:r>
      </w:ins>
      <w:r w:rsidR="00F87D13">
        <w:rPr>
          <w:rFonts w:ascii="Times New Roman" w:eastAsiaTheme="minorEastAsia" w:hAnsi="Times New Roman" w:cs="Times New Roman"/>
          <w:sz w:val="24"/>
          <w:szCs w:val="24"/>
        </w:rPr>
        <w:t xml:space="preserve"> </w:t>
      </w:r>
      <w:r w:rsidR="00564A20">
        <w:rPr>
          <w:rFonts w:ascii="Times New Roman" w:hAnsi="Times New Roman" w:cs="Times New Roman"/>
          <w:sz w:val="24"/>
          <w:szCs w:val="24"/>
        </w:rPr>
        <w:t>are</w:t>
      </w:r>
      <w:r w:rsidR="00F87D13">
        <w:rPr>
          <w:rFonts w:ascii="Times New Roman" w:hAnsi="Times New Roman" w:cs="Times New Roman"/>
          <w:sz w:val="24"/>
          <w:szCs w:val="24"/>
        </w:rPr>
        <w:t xml:space="preserve"> also </w:t>
      </w:r>
      <w:del w:id="51" w:author="vfan001" w:date="2012-03-21T11:53:00Z">
        <w:r w:rsidR="00564A20" w:rsidDel="009F4145">
          <w:rPr>
            <w:rFonts w:ascii="Times New Roman" w:hAnsi="Times New Roman" w:cs="Times New Roman"/>
            <w:sz w:val="24"/>
            <w:szCs w:val="24"/>
          </w:rPr>
          <w:delText xml:space="preserve">been </w:delText>
        </w:r>
      </w:del>
      <w:r w:rsidR="00F87D13">
        <w:rPr>
          <w:rFonts w:ascii="Times New Roman" w:hAnsi="Times New Roman" w:cs="Times New Roman"/>
          <w:sz w:val="24"/>
          <w:szCs w:val="24"/>
        </w:rPr>
        <w:t xml:space="preserve">continuously updated </w:t>
      </w:r>
      <w:commentRangeStart w:id="52"/>
      <w:del w:id="53" w:author="vfan001" w:date="2012-03-21T11:53:00Z">
        <w:r w:rsidR="00F87D13" w:rsidDel="009F4145">
          <w:rPr>
            <w:rFonts w:ascii="Times New Roman" w:hAnsi="Times New Roman" w:cs="Times New Roman"/>
            <w:sz w:val="24"/>
            <w:szCs w:val="24"/>
          </w:rPr>
          <w:delText>since</w:delText>
        </w:r>
      </w:del>
      <w:ins w:id="54" w:author="vfan001" w:date="2012-03-21T11:53:00Z">
        <w:r w:rsidR="009F4145">
          <w:rPr>
            <w:rFonts w:ascii="Times New Roman" w:hAnsi="Times New Roman" w:cs="Times New Roman"/>
            <w:sz w:val="24"/>
            <w:szCs w:val="24"/>
          </w:rPr>
          <w:t>as</w:t>
        </w:r>
        <w:commentRangeEnd w:id="52"/>
        <w:r w:rsidR="009F4145">
          <w:rPr>
            <w:rStyle w:val="CommentReference"/>
          </w:rPr>
          <w:commentReference w:id="52"/>
        </w:r>
      </w:ins>
    </w:p>
    <w:p w:rsidR="00443EC9" w:rsidRDefault="006979C3" w:rsidP="00F87D13">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F87D1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F87D13">
        <w:rPr>
          <w:rFonts w:ascii="Times New Roman" w:eastAsiaTheme="minorEastAsia" w:hAnsi="Times New Roman" w:cs="Times New Roman"/>
          <w:sz w:val="24"/>
          <w:szCs w:val="24"/>
        </w:rPr>
        <w:t>.</w:t>
      </w:r>
    </w:p>
    <w:p w:rsidR="00F87D13" w:rsidRDefault="00F87D13" w:rsidP="00F87D1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del w:id="55" w:author="vfan001" w:date="2012-03-21T11:54:00Z">
        <w:r w:rsidDel="00CB0657">
          <w:rPr>
            <w:rFonts w:ascii="Times New Roman" w:hAnsi="Times New Roman" w:cs="Times New Roman"/>
            <w:sz w:val="24"/>
            <w:szCs w:val="24"/>
          </w:rPr>
          <w:delText xml:space="preserve">iteration </w:delText>
        </w:r>
      </w:del>
      <w:ins w:id="56" w:author="vfan001" w:date="2012-03-21T11:54:00Z">
        <w:r w:rsidR="00CB0657">
          <w:rPr>
            <w:rFonts w:ascii="Times New Roman" w:hAnsi="Times New Roman" w:cs="Times New Roman"/>
            <w:sz w:val="24"/>
            <w:szCs w:val="24"/>
          </w:rPr>
          <w:t xml:space="preserve">iterative </w:t>
        </w:r>
      </w:ins>
      <w:r>
        <w:rPr>
          <w:rFonts w:ascii="Times New Roman" w:hAnsi="Times New Roman" w:cs="Times New Roman"/>
          <w:sz w:val="24"/>
          <w:szCs w:val="24"/>
        </w:rPr>
        <w:t xml:space="preserve">algorithm will stop when the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del w:id="57" w:author="vfan001" w:date="2012-03-21T11:54:00Z">
        <w:r w:rsidDel="00CB0657">
          <w:rPr>
            <w:rFonts w:ascii="Times New Roman" w:hAnsi="Times New Roman" w:cs="Times New Roman"/>
            <w:sz w:val="24"/>
            <w:szCs w:val="24"/>
          </w:rPr>
          <w:delText xml:space="preserve">are </w:delText>
        </w:r>
      </w:del>
      <w:ins w:id="58" w:author="vfan001" w:date="2012-03-21T11:54:00Z">
        <w:r w:rsidR="00CB0657">
          <w:rPr>
            <w:rFonts w:ascii="Times New Roman" w:hAnsi="Times New Roman" w:cs="Times New Roman"/>
            <w:sz w:val="24"/>
            <w:szCs w:val="24"/>
          </w:rPr>
          <w:t>have</w:t>
        </w:r>
        <w:r w:rsidR="00CB0657">
          <w:rPr>
            <w:rFonts w:ascii="Times New Roman" w:hAnsi="Times New Roman" w:cs="Times New Roman"/>
            <w:sz w:val="24"/>
            <w:szCs w:val="24"/>
          </w:rPr>
          <w:t xml:space="preserve"> </w:t>
        </w:r>
      </w:ins>
      <w:r w:rsidR="00564A20">
        <w:rPr>
          <w:rFonts w:ascii="Times New Roman" w:hAnsi="Times New Roman" w:cs="Times New Roman"/>
          <w:sz w:val="24"/>
          <w:szCs w:val="24"/>
        </w:rPr>
        <w:t>converged</w:t>
      </w:r>
      <w:r>
        <w:rPr>
          <w:rFonts w:ascii="Times New Roman" w:hAnsi="Times New Roman" w:cs="Times New Roman"/>
          <w:sz w:val="24"/>
          <w:szCs w:val="24"/>
        </w:rPr>
        <w:t xml:space="preserve">. </w:t>
      </w:r>
    </w:p>
    <w:p w:rsidR="00F87D13" w:rsidRDefault="00F87D13" w:rsidP="00F87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variances </w:t>
      </w:r>
      <w:r w:rsidRPr="00677011">
        <w:rPr>
          <w:rFonts w:ascii="Times New Roman" w:hAnsi="Times New Roman" w:cs="Times New Roman"/>
          <w:sz w:val="24"/>
          <w:szCs w:val="24"/>
        </w:rPr>
        <w:t xml:space="preserve">can be obtained by calculating the </w:t>
      </w:r>
      <w:r>
        <w:rPr>
          <w:rFonts w:ascii="Times New Roman" w:hAnsi="Times New Roman" w:cs="Times New Roman"/>
          <w:sz w:val="24"/>
          <w:szCs w:val="24"/>
        </w:rPr>
        <w:t xml:space="preserve">sum of the </w:t>
      </w:r>
      <w:r w:rsidRPr="00677011">
        <w:rPr>
          <w:rFonts w:ascii="Times New Roman" w:hAnsi="Times New Roman" w:cs="Times New Roman"/>
          <w:sz w:val="24"/>
          <w:szCs w:val="24"/>
        </w:rPr>
        <w:t xml:space="preserve">elements of interest from the variance covariance matrix. </w:t>
      </w:r>
      <w:r>
        <w:rPr>
          <w:rFonts w:ascii="Times New Roman" w:hAnsi="Times New Roman" w:cs="Times New Roman"/>
          <w:sz w:val="24"/>
          <w:szCs w:val="24"/>
        </w:rPr>
        <w:t>T</w:t>
      </w:r>
      <w:r w:rsidRPr="00677011">
        <w:rPr>
          <w:rFonts w:ascii="Times New Roman" w:hAnsi="Times New Roman" w:cs="Times New Roman"/>
          <w:sz w:val="24"/>
          <w:szCs w:val="24"/>
        </w:rPr>
        <w:t xml:space="preserve">he variance covariance matrix </w:t>
      </w:r>
      <w:r>
        <w:rPr>
          <w:rFonts w:ascii="Times New Roman" w:hAnsi="Times New Roman" w:cs="Times New Roman"/>
          <w:sz w:val="24"/>
          <w:szCs w:val="24"/>
        </w:rPr>
        <w:t>is generated from t</w:t>
      </w:r>
      <w:r w:rsidRPr="00677011">
        <w:rPr>
          <w:rFonts w:ascii="Times New Roman" w:hAnsi="Times New Roman" w:cs="Times New Roman"/>
          <w:sz w:val="24"/>
          <w:szCs w:val="24"/>
        </w:rPr>
        <w:t>he inverse of the F</w:t>
      </w:r>
      <w:r>
        <w:rPr>
          <w:rFonts w:ascii="Times New Roman" w:hAnsi="Times New Roman" w:cs="Times New Roman"/>
          <w:sz w:val="24"/>
          <w:szCs w:val="24"/>
        </w:rPr>
        <w:t xml:space="preserve">isher’s information matrix.  However, since </w:t>
      </w:r>
      <w:r w:rsidR="00443EC9">
        <w:rPr>
          <w:rFonts w:ascii="Times New Roman" w:hAnsi="Times New Roman" w:cs="Times New Roman"/>
          <w:sz w:val="24"/>
          <w:szCs w:val="24"/>
        </w:rPr>
        <w:t xml:space="preserve">the </w:t>
      </w:r>
      <w:r w:rsidR="00564A20">
        <w:rPr>
          <w:rFonts w:ascii="Times New Roman" w:hAnsi="Times New Roman" w:cs="Times New Roman"/>
          <w:sz w:val="24"/>
          <w:szCs w:val="24"/>
        </w:rPr>
        <w:t>variance components</w:t>
      </w:r>
      <w:r w:rsidR="00443EC9">
        <w:rPr>
          <w:rFonts w:ascii="Times New Roman" w:hAnsi="Times New Roman" w:cs="Times New Roman"/>
          <w:sz w:val="24"/>
          <w:szCs w:val="24"/>
        </w:rPr>
        <w:t xml:space="preserve"> that are estimated only have coefficients of one, these coefficients have to be re-adjusted based on th</w:t>
      </w:r>
      <w:r>
        <w:rPr>
          <w:rFonts w:ascii="Times New Roman" w:hAnsi="Times New Roman" w:cs="Times New Roman"/>
          <w:sz w:val="24"/>
          <w:szCs w:val="24"/>
        </w:rPr>
        <w:t>e variance components structure</w:t>
      </w:r>
      <w:r w:rsidR="00AD6386">
        <w:rPr>
          <w:rFonts w:ascii="Times New Roman" w:hAnsi="Times New Roman" w:cs="Times New Roman"/>
          <w:sz w:val="24"/>
          <w:szCs w:val="24"/>
        </w:rPr>
        <w:t xml:space="preserve"> </w:t>
      </w:r>
      <w:del w:id="59" w:author="vfan001" w:date="2012-03-21T11:57:00Z">
        <w:r w:rsidR="00AD6386" w:rsidDel="0086052B">
          <w:rPr>
            <w:rFonts w:ascii="Times New Roman" w:hAnsi="Times New Roman" w:cs="Times New Roman"/>
            <w:sz w:val="24"/>
            <w:szCs w:val="24"/>
          </w:rPr>
          <w:delText xml:space="preserve">of </w:delText>
        </w:r>
      </w:del>
      <w:ins w:id="60" w:author="vfan001" w:date="2012-03-21T11:57:00Z">
        <w:r w:rsidR="0086052B">
          <w:rPr>
            <w:rFonts w:ascii="Times New Roman" w:hAnsi="Times New Roman" w:cs="Times New Roman"/>
            <w:sz w:val="24"/>
            <w:szCs w:val="24"/>
          </w:rPr>
          <w:t>from</w:t>
        </w:r>
        <w:r w:rsidR="0086052B">
          <w:rPr>
            <w:rFonts w:ascii="Times New Roman" w:hAnsi="Times New Roman" w:cs="Times New Roman"/>
            <w:sz w:val="24"/>
            <w:szCs w:val="24"/>
          </w:rPr>
          <w:t xml:space="preserve"> </w:t>
        </w:r>
      </w:ins>
      <w:r w:rsidR="00AD6386">
        <w:rPr>
          <w:rFonts w:ascii="Times New Roman" w:hAnsi="Times New Roman" w:cs="Times New Roman"/>
          <w:sz w:val="24"/>
          <w:szCs w:val="24"/>
        </w:rPr>
        <w:t>the ANOVA table. This adjustment is based on the idea for calculating the sum of the va</w:t>
      </w:r>
      <w:r w:rsidR="00A467D7">
        <w:rPr>
          <w:rFonts w:ascii="Times New Roman" w:hAnsi="Times New Roman" w:cs="Times New Roman"/>
          <w:sz w:val="24"/>
          <w:szCs w:val="24"/>
        </w:rPr>
        <w:t>riances with coefficients</w:t>
      </w:r>
      <w:r w:rsidR="00AD6386">
        <w:rPr>
          <w:rFonts w:ascii="Times New Roman" w:hAnsi="Times New Roman" w:cs="Times New Roman"/>
          <w:sz w:val="24"/>
          <w:szCs w:val="24"/>
        </w:rPr>
        <w:t xml:space="preserve">, which its formula can be written as  </w:t>
      </w:r>
    </w:p>
    <w:p w:rsidR="00443EC9" w:rsidRDefault="00F87D13" w:rsidP="00F87D13">
      <w:pPr>
        <w:spacing w:line="360" w:lineRule="auto"/>
        <w:jc w:val="center"/>
        <w:rPr>
          <w:rFonts w:ascii="Times New Roman" w:hAnsi="Times New Roman" w:cs="Times New Roman"/>
          <w:sz w:val="24"/>
          <w:szCs w:val="24"/>
        </w:rPr>
      </w:pPr>
      <m:oMath>
        <m:r>
          <w:rPr>
            <w:rFonts w:ascii="Cambria Math" w:hAnsi="Cambria Math" w:cs="Times New Roman"/>
            <w:sz w:val="24"/>
            <w:szCs w:val="24"/>
          </w:rPr>
          <w:lastRenderedPageBreak/>
          <m:t>Var</m:t>
        </m:r>
        <m:d>
          <m:dPr>
            <m:ctrlPr>
              <w:rPr>
                <w:rFonts w:ascii="Cambria Math" w:hAnsi="Cambria Math" w:cs="Times New Roman"/>
                <w:i/>
                <w:sz w:val="24"/>
                <w:szCs w:val="24"/>
              </w:rPr>
            </m:ctrlPr>
          </m:dPr>
          <m:e>
            <m:r>
              <w:rPr>
                <w:rFonts w:ascii="Cambria Math" w:hAnsi="Cambria Math" w:cs="Times New Roman"/>
                <w:sz w:val="24"/>
                <w:szCs w:val="24"/>
              </w:rPr>
              <m:t>aX+aY</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+2abCov</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w:t>
      </w:r>
    </w:p>
    <w:p w:rsidR="00F87D13" w:rsidRDefault="00BF013C" w:rsidP="009C52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effective degrees of freedom are </w:t>
      </w:r>
      <w:r w:rsidR="00AD6386">
        <w:rPr>
          <w:rFonts w:ascii="Times New Roman" w:hAnsi="Times New Roman" w:cs="Times New Roman"/>
          <w:sz w:val="24"/>
          <w:szCs w:val="24"/>
        </w:rPr>
        <w:t xml:space="preserve">then </w:t>
      </w:r>
      <w:r>
        <w:rPr>
          <w:rFonts w:ascii="Times New Roman" w:hAnsi="Times New Roman" w:cs="Times New Roman"/>
          <w:sz w:val="24"/>
          <w:szCs w:val="24"/>
        </w:rPr>
        <w:t>approximated as twice the square of t</w:t>
      </w:r>
      <w:r w:rsidR="00AD6386">
        <w:rPr>
          <w:rFonts w:ascii="Times New Roman" w:hAnsi="Times New Roman" w:cs="Times New Roman"/>
          <w:sz w:val="24"/>
          <w:szCs w:val="24"/>
        </w:rPr>
        <w:t xml:space="preserve">he mean divided by the variance. </w:t>
      </w:r>
      <w:r w:rsidR="00443EC9">
        <w:rPr>
          <w:rFonts w:ascii="Times New Roman" w:hAnsi="Times New Roman" w:cs="Times New Roman"/>
          <w:sz w:val="24"/>
          <w:szCs w:val="24"/>
        </w:rPr>
        <w:t xml:space="preserve">Both mean and variance are obtained from the newly optimised parameters. </w:t>
      </w:r>
    </w:p>
    <w:p w:rsidR="002458E6" w:rsidRDefault="002458E6" w:rsidP="0040612B">
      <w:pPr>
        <w:spacing w:line="360" w:lineRule="auto"/>
        <w:rPr>
          <w:rFonts w:ascii="Times New Roman" w:hAnsi="Times New Roman" w:cs="Times New Roman"/>
          <w:sz w:val="24"/>
          <w:szCs w:val="24"/>
        </w:rPr>
      </w:pPr>
      <w:r w:rsidRPr="00F87D13">
        <w:rPr>
          <w:rFonts w:ascii="Times New Roman" w:hAnsi="Times New Roman" w:cs="Times New Roman"/>
          <w:sz w:val="24"/>
          <w:szCs w:val="24"/>
        </w:rPr>
        <w:t xml:space="preserve">The end result </w:t>
      </w:r>
      <w:r w:rsidR="00AD6386">
        <w:rPr>
          <w:rFonts w:ascii="Times New Roman" w:hAnsi="Times New Roman" w:cs="Times New Roman"/>
          <w:sz w:val="24"/>
          <w:szCs w:val="24"/>
        </w:rPr>
        <w:t xml:space="preserve">of the function </w:t>
      </w:r>
      <w:r w:rsidR="00AD6386" w:rsidRPr="00564A20">
        <w:rPr>
          <w:rFonts w:ascii="Courier New" w:hAnsi="Courier New" w:cs="Courier New"/>
          <w:sz w:val="24"/>
          <w:szCs w:val="24"/>
        </w:rPr>
        <w:t>getVcEDF()</w:t>
      </w:r>
      <w:r w:rsidR="00564A20">
        <w:rPr>
          <w:rFonts w:ascii="Times New Roman" w:hAnsi="Times New Roman" w:cs="Times New Roman"/>
          <w:sz w:val="24"/>
          <w:szCs w:val="24"/>
        </w:rPr>
        <w:t xml:space="preserve"> </w:t>
      </w:r>
      <w:r w:rsidR="00AD6386">
        <w:rPr>
          <w:rFonts w:ascii="Times New Roman" w:hAnsi="Times New Roman" w:cs="Times New Roman"/>
          <w:sz w:val="24"/>
          <w:szCs w:val="24"/>
        </w:rPr>
        <w:t>is</w:t>
      </w:r>
      <w:r w:rsidRPr="00F87D13">
        <w:rPr>
          <w:rFonts w:ascii="Times New Roman" w:hAnsi="Times New Roman" w:cs="Times New Roman"/>
          <w:sz w:val="24"/>
          <w:szCs w:val="24"/>
        </w:rPr>
        <w:t xml:space="preserve"> the EDF </w:t>
      </w:r>
      <w:r w:rsidR="00AD6386">
        <w:rPr>
          <w:rFonts w:ascii="Times New Roman" w:hAnsi="Times New Roman" w:cs="Times New Roman"/>
          <w:sz w:val="24"/>
          <w:szCs w:val="24"/>
        </w:rPr>
        <w:t>for every source</w:t>
      </w:r>
      <w:r w:rsidRPr="00F87D13">
        <w:rPr>
          <w:rFonts w:ascii="Times New Roman" w:hAnsi="Times New Roman" w:cs="Times New Roman"/>
          <w:sz w:val="24"/>
          <w:szCs w:val="24"/>
        </w:rPr>
        <w:t xml:space="preserve"> of variation </w:t>
      </w:r>
      <w:r w:rsidR="00AD6386">
        <w:rPr>
          <w:rFonts w:ascii="Times New Roman" w:hAnsi="Times New Roman" w:cs="Times New Roman"/>
          <w:sz w:val="24"/>
          <w:szCs w:val="24"/>
        </w:rPr>
        <w:t xml:space="preserve">without the treatment information </w:t>
      </w:r>
      <w:r w:rsidRPr="00F87D13">
        <w:rPr>
          <w:rFonts w:ascii="Times New Roman" w:hAnsi="Times New Roman" w:cs="Times New Roman"/>
          <w:sz w:val="24"/>
          <w:szCs w:val="24"/>
        </w:rPr>
        <w:t xml:space="preserve">and the </w:t>
      </w:r>
      <w:r w:rsidR="00AD6386">
        <w:rPr>
          <w:rFonts w:ascii="Times New Roman" w:hAnsi="Times New Roman" w:cs="Times New Roman"/>
          <w:sz w:val="24"/>
          <w:szCs w:val="24"/>
        </w:rPr>
        <w:t xml:space="preserve">newly </w:t>
      </w:r>
      <w:r w:rsidRPr="00F87D13">
        <w:rPr>
          <w:rFonts w:ascii="Times New Roman" w:hAnsi="Times New Roman" w:cs="Times New Roman"/>
          <w:sz w:val="24"/>
          <w:szCs w:val="24"/>
        </w:rPr>
        <w:t xml:space="preserve">optimised </w:t>
      </w:r>
      <w:r w:rsidR="00564A20">
        <w:rPr>
          <w:rFonts w:ascii="Times New Roman" w:hAnsi="Times New Roman" w:cs="Times New Roman"/>
          <w:sz w:val="24"/>
          <w:szCs w:val="24"/>
        </w:rPr>
        <w:t>variance components</w:t>
      </w:r>
      <w:r>
        <w:rPr>
          <w:rFonts w:ascii="Times New Roman" w:hAnsi="Times New Roman" w:cs="Times New Roman"/>
          <w:sz w:val="24"/>
          <w:szCs w:val="24"/>
        </w:rPr>
        <w:t xml:space="preserve">. </w:t>
      </w:r>
    </w:p>
    <w:p w:rsidR="00AD6386" w:rsidRDefault="004E1DC9" w:rsidP="009C52D9">
      <w:pPr>
        <w:spacing w:line="360" w:lineRule="auto"/>
        <w:jc w:val="both"/>
        <w:rPr>
          <w:rFonts w:ascii="Times New Roman" w:hAnsi="Times New Roman" w:cs="Times New Roman"/>
          <w:sz w:val="24"/>
          <w:szCs w:val="24"/>
        </w:rPr>
      </w:pPr>
      <w:r>
        <w:rPr>
          <w:rFonts w:ascii="Times New Roman" w:hAnsi="Times New Roman" w:cs="Times New Roman"/>
          <w:sz w:val="24"/>
          <w:szCs w:val="24"/>
        </w:rPr>
        <w:t>These t</w:t>
      </w:r>
      <w:r w:rsidR="00AD6386">
        <w:rPr>
          <w:rFonts w:ascii="Times New Roman" w:hAnsi="Times New Roman" w:cs="Times New Roman"/>
          <w:sz w:val="24"/>
          <w:szCs w:val="24"/>
        </w:rPr>
        <w:t>hree functions</w:t>
      </w:r>
      <w:r>
        <w:rPr>
          <w:rFonts w:ascii="Times New Roman" w:hAnsi="Times New Roman" w:cs="Times New Roman"/>
          <w:sz w:val="24"/>
          <w:szCs w:val="24"/>
        </w:rPr>
        <w:t xml:space="preserve"> can still be further improved. One issue is</w:t>
      </w:r>
      <w:ins w:id="61" w:author="vfan001" w:date="2012-03-21T11:59:00Z">
        <w:r w:rsidR="0086052B">
          <w:rPr>
            <w:rFonts w:ascii="Times New Roman" w:hAnsi="Times New Roman" w:cs="Times New Roman"/>
            <w:sz w:val="24"/>
            <w:szCs w:val="24"/>
          </w:rPr>
          <w:t xml:space="preserve"> that</w:t>
        </w:r>
      </w:ins>
      <w:r>
        <w:rPr>
          <w:rFonts w:ascii="Times New Roman" w:hAnsi="Times New Roman" w:cs="Times New Roman"/>
          <w:sz w:val="24"/>
          <w:szCs w:val="24"/>
        </w:rPr>
        <w:t xml:space="preserve"> the matching between the ANOVA table from the </w:t>
      </w:r>
      <w:r w:rsidRPr="00A467D7">
        <w:rPr>
          <w:rFonts w:ascii="Courier New" w:hAnsi="Courier New" w:cs="Courier New"/>
          <w:sz w:val="24"/>
          <w:szCs w:val="24"/>
        </w:rPr>
        <w:t>aov</w:t>
      </w:r>
      <w:r>
        <w:rPr>
          <w:rFonts w:ascii="Times New Roman" w:hAnsi="Times New Roman" w:cs="Times New Roman"/>
          <w:sz w:val="24"/>
          <w:szCs w:val="24"/>
        </w:rPr>
        <w:t xml:space="preserve">() function and </w:t>
      </w:r>
      <w:r w:rsidRPr="004E1DC9">
        <w:rPr>
          <w:rFonts w:ascii="Courier New" w:hAnsi="Courier New" w:cs="Courier New"/>
          <w:sz w:val="24"/>
          <w:szCs w:val="24"/>
        </w:rPr>
        <w:t>getVCs.twoPhase()</w:t>
      </w:r>
      <w:r>
        <w:rPr>
          <w:rFonts w:ascii="Times New Roman" w:hAnsi="Times New Roman" w:cs="Times New Roman"/>
          <w:sz w:val="24"/>
          <w:szCs w:val="24"/>
        </w:rPr>
        <w:t xml:space="preserve"> function </w:t>
      </w:r>
      <w:del w:id="62" w:author="vfan001" w:date="2012-03-21T11:59:00Z">
        <w:r w:rsidDel="0086052B">
          <w:rPr>
            <w:rFonts w:ascii="Times New Roman" w:hAnsi="Times New Roman" w:cs="Times New Roman"/>
            <w:sz w:val="24"/>
            <w:szCs w:val="24"/>
          </w:rPr>
          <w:delText xml:space="preserve">of </w:delText>
        </w:r>
      </w:del>
      <w:ins w:id="63" w:author="vfan001" w:date="2012-03-21T11:59:00Z">
        <w:r w:rsidR="0086052B">
          <w:rPr>
            <w:rFonts w:ascii="Times New Roman" w:hAnsi="Times New Roman" w:cs="Times New Roman"/>
            <w:sz w:val="24"/>
            <w:szCs w:val="24"/>
          </w:rPr>
          <w:t xml:space="preserve">from the </w:t>
        </w:r>
        <w:r w:rsidR="0086052B">
          <w:rPr>
            <w:rFonts w:ascii="Times New Roman" w:hAnsi="Times New Roman" w:cs="Times New Roman"/>
            <w:sz w:val="24"/>
            <w:szCs w:val="24"/>
          </w:rPr>
          <w:t xml:space="preserve"> </w:t>
        </w:r>
      </w:ins>
      <w:r>
        <w:rPr>
          <w:rFonts w:ascii="Times New Roman" w:hAnsi="Times New Roman" w:cs="Times New Roman"/>
          <w:sz w:val="24"/>
          <w:szCs w:val="24"/>
        </w:rPr>
        <w:t>infoDecompuTE package can sometime</w:t>
      </w:r>
      <w:ins w:id="64" w:author="vfan001" w:date="2012-03-21T11:59:00Z">
        <w:r w:rsidR="0086052B">
          <w:rPr>
            <w:rFonts w:ascii="Times New Roman" w:hAnsi="Times New Roman" w:cs="Times New Roman"/>
            <w:sz w:val="24"/>
            <w:szCs w:val="24"/>
          </w:rPr>
          <w:t>s</w:t>
        </w:r>
      </w:ins>
      <w:r>
        <w:rPr>
          <w:rFonts w:ascii="Times New Roman" w:hAnsi="Times New Roman" w:cs="Times New Roman"/>
          <w:sz w:val="24"/>
          <w:szCs w:val="24"/>
        </w:rPr>
        <w:t xml:space="preserve"> be problematic</w:t>
      </w:r>
      <w:ins w:id="65" w:author="vfan001" w:date="2012-03-21T11:59:00Z">
        <w:r w:rsidR="0086052B">
          <w:rPr>
            <w:rFonts w:ascii="Times New Roman" w:hAnsi="Times New Roman" w:cs="Times New Roman"/>
            <w:sz w:val="24"/>
            <w:szCs w:val="24"/>
          </w:rPr>
          <w:t>.</w:t>
        </w:r>
      </w:ins>
      <w:del w:id="66" w:author="vfan001" w:date="2012-03-21T11:59:00Z">
        <w:r w:rsidDel="0086052B">
          <w:rPr>
            <w:rFonts w:ascii="Times New Roman" w:hAnsi="Times New Roman" w:cs="Times New Roman"/>
            <w:sz w:val="24"/>
            <w:szCs w:val="24"/>
          </w:rPr>
          <w:delText>,</w:delText>
        </w:r>
      </w:del>
      <w:r>
        <w:rPr>
          <w:rFonts w:ascii="Times New Roman" w:hAnsi="Times New Roman" w:cs="Times New Roman"/>
          <w:sz w:val="24"/>
          <w:szCs w:val="24"/>
        </w:rPr>
        <w:t xml:space="preserve"> </w:t>
      </w:r>
      <w:ins w:id="67" w:author="vfan001" w:date="2012-03-21T12:00:00Z">
        <w:r w:rsidR="0086052B">
          <w:rPr>
            <w:rFonts w:ascii="Times New Roman" w:hAnsi="Times New Roman" w:cs="Times New Roman"/>
            <w:sz w:val="24"/>
            <w:szCs w:val="24"/>
          </w:rPr>
          <w:t xml:space="preserve">This is </w:t>
        </w:r>
      </w:ins>
      <w:r>
        <w:rPr>
          <w:rFonts w:ascii="Times New Roman" w:hAnsi="Times New Roman" w:cs="Times New Roman"/>
          <w:sz w:val="24"/>
          <w:szCs w:val="24"/>
        </w:rPr>
        <w:t xml:space="preserve">because sometimes the names for sources of variation can </w:t>
      </w:r>
      <w:commentRangeStart w:id="68"/>
      <w:r>
        <w:rPr>
          <w:rFonts w:ascii="Times New Roman" w:hAnsi="Times New Roman" w:cs="Times New Roman"/>
          <w:sz w:val="24"/>
          <w:szCs w:val="24"/>
        </w:rPr>
        <w:t>become confusing w</w:t>
      </w:r>
      <w:commentRangeEnd w:id="68"/>
      <w:r w:rsidR="00954276">
        <w:rPr>
          <w:rStyle w:val="CommentReference"/>
        </w:rPr>
        <w:commentReference w:id="68"/>
      </w:r>
      <w:r>
        <w:rPr>
          <w:rFonts w:ascii="Times New Roman" w:hAnsi="Times New Roman" w:cs="Times New Roman"/>
          <w:sz w:val="24"/>
          <w:szCs w:val="24"/>
        </w:rPr>
        <w:t xml:space="preserve">ith a more complicated analysis. To prevent this issue, we can </w:t>
      </w:r>
      <w:del w:id="69" w:author="vfan001" w:date="2012-03-21T12:00:00Z">
        <w:r w:rsidDel="0086052B">
          <w:rPr>
            <w:rFonts w:ascii="Times New Roman" w:hAnsi="Times New Roman" w:cs="Times New Roman"/>
            <w:sz w:val="24"/>
            <w:szCs w:val="24"/>
          </w:rPr>
          <w:delText>re-</w:delText>
        </w:r>
      </w:del>
      <w:r>
        <w:rPr>
          <w:rFonts w:ascii="Times New Roman" w:hAnsi="Times New Roman" w:cs="Times New Roman"/>
          <w:sz w:val="24"/>
          <w:szCs w:val="24"/>
        </w:rPr>
        <w:t>write our own functions for generating the G matrix and calculating the mean squares.</w:t>
      </w:r>
      <w:r w:rsidR="008908FB">
        <w:rPr>
          <w:rFonts w:ascii="Times New Roman" w:hAnsi="Times New Roman" w:cs="Times New Roman"/>
          <w:sz w:val="24"/>
          <w:szCs w:val="24"/>
        </w:rPr>
        <w:t xml:space="preserve"> Using </w:t>
      </w:r>
      <w:del w:id="70" w:author="vfan001" w:date="2012-03-21T12:00:00Z">
        <w:r w:rsidR="008908FB" w:rsidDel="0086052B">
          <w:rPr>
            <w:rFonts w:ascii="Times New Roman" w:hAnsi="Times New Roman" w:cs="Times New Roman"/>
            <w:sz w:val="24"/>
            <w:szCs w:val="24"/>
          </w:rPr>
          <w:delText>a</w:delText>
        </w:r>
      </w:del>
      <w:r w:rsidR="008908FB">
        <w:rPr>
          <w:rFonts w:ascii="Times New Roman" w:hAnsi="Times New Roman" w:cs="Times New Roman"/>
          <w:sz w:val="24"/>
          <w:szCs w:val="24"/>
        </w:rPr>
        <w:t xml:space="preserve"> custom functions, it </w:t>
      </w:r>
      <w:r w:rsidR="00231FEE">
        <w:rPr>
          <w:rFonts w:ascii="Times New Roman" w:hAnsi="Times New Roman" w:cs="Times New Roman"/>
          <w:sz w:val="24"/>
          <w:szCs w:val="24"/>
        </w:rPr>
        <w:t>ensure</w:t>
      </w:r>
      <w:r w:rsidR="008908FB">
        <w:rPr>
          <w:rFonts w:ascii="Times New Roman" w:hAnsi="Times New Roman" w:cs="Times New Roman"/>
          <w:sz w:val="24"/>
          <w:szCs w:val="24"/>
        </w:rPr>
        <w:t>s</w:t>
      </w:r>
      <w:r w:rsidR="00231FEE">
        <w:rPr>
          <w:rFonts w:ascii="Times New Roman" w:hAnsi="Times New Roman" w:cs="Times New Roman"/>
          <w:sz w:val="24"/>
          <w:szCs w:val="24"/>
        </w:rPr>
        <w:t xml:space="preserve"> the names for both outputs are properly matched. </w:t>
      </w:r>
      <w:r w:rsidR="003332A5">
        <w:rPr>
          <w:rFonts w:ascii="Times New Roman" w:hAnsi="Times New Roman" w:cs="Times New Roman"/>
          <w:sz w:val="24"/>
          <w:szCs w:val="24"/>
        </w:rPr>
        <w:t xml:space="preserve">  </w:t>
      </w:r>
      <w:r w:rsidR="00AD6386">
        <w:rPr>
          <w:rFonts w:ascii="Times New Roman" w:hAnsi="Times New Roman" w:cs="Times New Roman"/>
          <w:sz w:val="24"/>
          <w:szCs w:val="24"/>
        </w:rPr>
        <w:t xml:space="preserve"> </w:t>
      </w:r>
    </w:p>
    <w:p w:rsidR="00F515B3" w:rsidRDefault="00F515B3" w:rsidP="0040612B">
      <w:pPr>
        <w:spacing w:line="360" w:lineRule="auto"/>
        <w:rPr>
          <w:rFonts w:ascii="Times New Roman" w:hAnsi="Times New Roman" w:cs="Times New Roman"/>
          <w:sz w:val="24"/>
          <w:szCs w:val="24"/>
        </w:rPr>
      </w:pPr>
    </w:p>
    <w:p w:rsidR="00F515B3" w:rsidRDefault="00F515B3" w:rsidP="0040612B">
      <w:pPr>
        <w:spacing w:line="360" w:lineRule="auto"/>
        <w:rPr>
          <w:rFonts w:ascii="Times New Roman" w:hAnsi="Times New Roman" w:cs="Times New Roman"/>
          <w:sz w:val="24"/>
          <w:szCs w:val="24"/>
        </w:rPr>
      </w:pPr>
    </w:p>
    <w:p w:rsidR="00FE3D1A" w:rsidRDefault="00FE3D1A" w:rsidP="0040612B">
      <w:pPr>
        <w:spacing w:line="360" w:lineRule="auto"/>
        <w:rPr>
          <w:rFonts w:ascii="Times New Roman" w:hAnsi="Times New Roman" w:cs="Times New Roman"/>
          <w:sz w:val="24"/>
          <w:szCs w:val="24"/>
        </w:rPr>
      </w:pPr>
    </w:p>
    <w:p w:rsidR="00443EC9" w:rsidRDefault="00443EC9">
      <w:pPr>
        <w:rPr>
          <w:rFonts w:ascii="Times New Roman" w:hAnsi="Times New Roman" w:cs="Times New Roman"/>
          <w:sz w:val="24"/>
          <w:szCs w:val="24"/>
        </w:rPr>
      </w:pPr>
      <w:r>
        <w:rPr>
          <w:rFonts w:ascii="Times New Roman" w:hAnsi="Times New Roman" w:cs="Times New Roman"/>
          <w:sz w:val="24"/>
          <w:szCs w:val="24"/>
        </w:rPr>
        <w:br w:type="page"/>
      </w:r>
    </w:p>
    <w:p w:rsidR="00497FB8" w:rsidRDefault="00497FB8" w:rsidP="0040612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Example </w:t>
      </w:r>
    </w:p>
    <w:p w:rsidR="00E149EB" w:rsidRDefault="00F350B1"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I will start with a simple example consisting of a completely randomised design with 4 animals and 2 treatments for first phase, and 4-by-4 iTRAQ experiment for the second phase experiment. </w:t>
      </w:r>
    </w:p>
    <w:p w:rsid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MS.likelihood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getMSEst(response = y, trt.str = "Trt + Tag", blk.str1 = "Ani",</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blk.str2 = "Run", design = design)</w:t>
      </w:r>
    </w:p>
    <w:p w:rsidR="00E149EB" w:rsidRDefault="00E149EB" w:rsidP="00E149EB">
      <w:pPr>
        <w:spacing w:after="0" w:line="240" w:lineRule="auto"/>
        <w:rPr>
          <w:rFonts w:ascii="Courier New" w:hAnsi="Courier New" w:cs="Courier New"/>
          <w:sz w:val="20"/>
          <w:szCs w:val="24"/>
        </w:rPr>
      </w:pPr>
    </w:p>
    <w:p w:rsid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sv.name DFF        MSS            m</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1              Between Run   3 698.368899 3.075541e-06</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2 WithinBetweenAniResidual   2  32.745257 9.326167e-04</w:t>
      </w:r>
    </w:p>
    <w:p w:rsid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3   WithinResidualResidual   6   1.393081 1.545853e+00</w:t>
      </w:r>
    </w:p>
    <w:p w:rsid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G.mat = getGMat(MS.likelihood = MS.likelihood, trt.str = "Trt + Tag", blk.str1 = "Ani",</w:t>
      </w:r>
    </w:p>
    <w:p w:rsid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blk.str2 = "Run", design = design)</w:t>
      </w:r>
    </w:p>
    <w:p w:rsid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DF e Ani Run</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Between Run    3  1 0   4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Within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Between Ani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Trt      1  1 4   0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Residual 2  1 4   0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Residual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Tag      3  1 0   0  </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Residual 6  1 0   0  </w:t>
      </w:r>
    </w:p>
    <w:p w:rsidR="00E149EB" w:rsidRDefault="00E149EB" w:rsidP="00E149EB">
      <w:pPr>
        <w:spacing w:after="0" w:line="240" w:lineRule="auto"/>
        <w:rPr>
          <w:rFonts w:ascii="Courier New" w:hAnsi="Courier New" w:cs="Courier New"/>
          <w:sz w:val="20"/>
          <w:szCs w:val="24"/>
        </w:rPr>
      </w:pPr>
    </w:p>
    <w:p w:rsid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e Ani Run</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Between Run              1   0   4</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WithinBetweenAniResidual 1   4   0</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WithinResidualResidual   1   0   0</w:t>
      </w:r>
    </w:p>
    <w:p w:rsidR="00E149EB" w:rsidRPr="00E149EB" w:rsidRDefault="00E149EB" w:rsidP="00E149EB">
      <w:pPr>
        <w:spacing w:after="0" w:line="240" w:lineRule="auto"/>
        <w:rPr>
          <w:rFonts w:ascii="Courier New" w:hAnsi="Courier New" w:cs="Courier New"/>
          <w:sz w:val="20"/>
          <w:szCs w:val="24"/>
        </w:rPr>
      </w:pPr>
    </w:p>
    <w:p w:rsidR="00F350B1"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getVcEDF(MS.likelihood = MS.likelihood, G.mat = G.mat)</w:t>
      </w:r>
      <w:r w:rsidR="00F350B1" w:rsidRPr="00E149EB">
        <w:rPr>
          <w:rFonts w:ascii="Courier New" w:hAnsi="Courier New" w:cs="Courier New"/>
          <w:sz w:val="20"/>
          <w:szCs w:val="24"/>
        </w:rPr>
        <w:t xml:space="preserve"> </w:t>
      </w:r>
    </w:p>
    <w:p w:rsidR="00E149EB" w:rsidRDefault="00E149EB" w:rsidP="00E149EB">
      <w:pPr>
        <w:spacing w:after="0" w:line="240" w:lineRule="auto"/>
        <w:rPr>
          <w:rFonts w:ascii="Courier New" w:hAnsi="Courier New" w:cs="Courier New"/>
          <w:sz w:val="20"/>
          <w:szCs w:val="24"/>
        </w:rPr>
      </w:pPr>
    </w:p>
    <w:p w:rsid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$Stratum</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sv.name DFF        MSS            m      EDF</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1              Between Run   3 698.368899 3.075541e-06 3.000012</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2 WithinBetweenAniResidual   2  32.745257 9.326167e-04 2.002416</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3   WithinResidualResidual   6   1.393081 1.545853e+00 6.000000</w:t>
      </w:r>
    </w:p>
    <w:p w:rsidR="00E149EB" w:rsidRPr="00E149EB" w:rsidRDefault="00E149EB" w:rsidP="00E149EB">
      <w:pPr>
        <w:spacing w:after="0" w:line="240" w:lineRule="auto"/>
        <w:rPr>
          <w:rFonts w:ascii="Courier New" w:hAnsi="Courier New" w:cs="Courier New"/>
          <w:sz w:val="20"/>
          <w:szCs w:val="24"/>
        </w:rPr>
      </w:pP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$Var.comp</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 xml:space="preserve">          [,1]</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e     1.393081</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Ani   7.838044</w:t>
      </w:r>
    </w:p>
    <w:p w:rsidR="00E149EB" w:rsidRPr="00E149EB" w:rsidRDefault="00E149EB" w:rsidP="00E149EB">
      <w:pPr>
        <w:spacing w:after="0" w:line="240" w:lineRule="auto"/>
        <w:rPr>
          <w:rFonts w:ascii="Courier New" w:hAnsi="Courier New" w:cs="Courier New"/>
          <w:sz w:val="20"/>
          <w:szCs w:val="24"/>
        </w:rPr>
      </w:pPr>
      <w:r w:rsidRPr="00E149EB">
        <w:rPr>
          <w:rFonts w:ascii="Courier New" w:hAnsi="Courier New" w:cs="Courier New"/>
          <w:sz w:val="20"/>
          <w:szCs w:val="24"/>
        </w:rPr>
        <w:t>Run 174.243954</w:t>
      </w:r>
    </w:p>
    <w:p w:rsidR="00E149EB" w:rsidRDefault="00E149EB" w:rsidP="00E149EB">
      <w:pPr>
        <w:spacing w:line="360" w:lineRule="auto"/>
        <w:rPr>
          <w:rFonts w:ascii="Times New Roman" w:hAnsi="Times New Roman" w:cs="Times New Roman"/>
          <w:sz w:val="24"/>
          <w:szCs w:val="24"/>
        </w:rPr>
      </w:pPr>
    </w:p>
    <w:p w:rsidR="00E149EB" w:rsidRDefault="00E149EB" w:rsidP="00E149EB">
      <w:pPr>
        <w:spacing w:line="360" w:lineRule="auto"/>
        <w:rPr>
          <w:rFonts w:ascii="Times New Roman" w:hAnsi="Times New Roman" w:cs="Times New Roman"/>
          <w:sz w:val="24"/>
          <w:szCs w:val="24"/>
        </w:rPr>
      </w:pPr>
    </w:p>
    <w:p w:rsidR="00E149EB" w:rsidRDefault="00432A99" w:rsidP="00E149EB">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4851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851664"/>
                    </a:xfrm>
                    <a:prstGeom prst="rect">
                      <a:avLst/>
                    </a:prstGeom>
                    <a:noFill/>
                    <a:ln>
                      <a:noFill/>
                    </a:ln>
                  </pic:spPr>
                </pic:pic>
              </a:graphicData>
            </a:graphic>
          </wp:inline>
        </w:drawing>
      </w:r>
    </w:p>
    <w:p w:rsidR="001B03C6" w:rsidRDefault="001B03C6" w:rsidP="00E149EB">
      <w:pPr>
        <w:spacing w:line="360" w:lineRule="auto"/>
        <w:rPr>
          <w:rFonts w:ascii="Times New Roman" w:hAnsi="Times New Roman" w:cs="Times New Roman"/>
          <w:sz w:val="24"/>
          <w:szCs w:val="24"/>
        </w:rPr>
      </w:pPr>
    </w:p>
    <w:p w:rsidR="001B03C6" w:rsidRDefault="001B03C6" w:rsidP="00E149EB">
      <w:pPr>
        <w:spacing w:line="360" w:lineRule="auto"/>
        <w:rPr>
          <w:rFonts w:ascii="Times New Roman" w:hAnsi="Times New Roman" w:cs="Times New Roman"/>
          <w:sz w:val="24"/>
          <w:szCs w:val="24"/>
        </w:rPr>
      </w:pPr>
      <w:r>
        <w:rPr>
          <w:rFonts w:ascii="Times New Roman" w:hAnsi="Times New Roman" w:cs="Times New Roman"/>
          <w:sz w:val="24"/>
          <w:szCs w:val="24"/>
        </w:rPr>
        <w:t>Using the realisation of the variances when generating he random numbers</w:t>
      </w:r>
    </w:p>
    <w:p w:rsidR="00432A99" w:rsidRDefault="00432A99" w:rsidP="00E149EB">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4851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851664"/>
                    </a:xfrm>
                    <a:prstGeom prst="rect">
                      <a:avLst/>
                    </a:prstGeom>
                    <a:noFill/>
                    <a:ln>
                      <a:noFill/>
                    </a:ln>
                  </pic:spPr>
                </pic:pic>
              </a:graphicData>
            </a:graphic>
          </wp:inline>
        </w:drawing>
      </w:r>
    </w:p>
    <w:p w:rsidR="00BF62CF" w:rsidRDefault="00BF62CF" w:rsidP="00E149EB">
      <w:pPr>
        <w:spacing w:line="360" w:lineRule="auto"/>
        <w:rPr>
          <w:rFonts w:ascii="Times New Roman" w:hAnsi="Times New Roman" w:cs="Times New Roman"/>
          <w:sz w:val="24"/>
          <w:szCs w:val="24"/>
        </w:rPr>
      </w:pPr>
    </w:p>
    <w:p w:rsidR="00761098" w:rsidRDefault="00761098" w:rsidP="00761098">
      <w:pPr>
        <w:spacing w:line="360" w:lineRule="auto"/>
        <w:rPr>
          <w:rFonts w:ascii="Times New Roman" w:hAnsi="Times New Roman" w:cs="Times New Roman"/>
          <w:sz w:val="24"/>
          <w:szCs w:val="24"/>
        </w:rPr>
      </w:pPr>
      <w:r>
        <w:rPr>
          <w:rFonts w:ascii="Times New Roman" w:hAnsi="Times New Roman" w:cs="Times New Roman"/>
          <w:sz w:val="24"/>
          <w:szCs w:val="24"/>
        </w:rPr>
        <w:t>Using the realisation of the variances when generating he random numbers</w:t>
      </w:r>
    </w:p>
    <w:p w:rsidR="00761098" w:rsidRDefault="00761098" w:rsidP="00E149EB">
      <w:pPr>
        <w:spacing w:line="360" w:lineRule="auto"/>
        <w:rPr>
          <w:rFonts w:ascii="Times New Roman" w:hAnsi="Times New Roman" w:cs="Times New Roman"/>
          <w:sz w:val="24"/>
          <w:szCs w:val="24"/>
        </w:rPr>
      </w:pPr>
    </w:p>
    <w:p w:rsidR="00BF62CF" w:rsidRPr="005E5DC1" w:rsidRDefault="00BF62CF" w:rsidP="00E149EB">
      <w:pPr>
        <w:spacing w:line="360" w:lineRule="auto"/>
        <w:rPr>
          <w:rFonts w:ascii="Times New Roman" w:hAnsi="Times New Roman" w:cs="Times New Roman"/>
          <w:sz w:val="24"/>
          <w:szCs w:val="24"/>
        </w:rPr>
      </w:pPr>
      <w:r>
        <w:rPr>
          <w:rFonts w:ascii="Times New Roman" w:hAnsi="Times New Roman" w:cs="Times New Roman"/>
          <w:sz w:val="24"/>
          <w:szCs w:val="24"/>
        </w:rPr>
        <w:t>Converge at EDF = 3</w:t>
      </w:r>
    </w:p>
    <w:sectPr w:rsidR="00BF62CF" w:rsidRPr="005E5DC1" w:rsidSect="006979C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vfan001" w:date="2012-03-21T11:54:00Z" w:initials="VF">
    <w:p w:rsidR="002B151B" w:rsidRDefault="002B151B">
      <w:pPr>
        <w:pStyle w:val="CommentText"/>
      </w:pPr>
      <w:r>
        <w:rPr>
          <w:rStyle w:val="CommentReference"/>
        </w:rPr>
        <w:annotationRef/>
      </w:r>
      <w:r>
        <w:t>Ok, that’s good, but what does all this have to do with the getMSEset() function?</w:t>
      </w:r>
    </w:p>
    <w:p w:rsidR="000C146A" w:rsidRDefault="000C146A">
      <w:pPr>
        <w:pStyle w:val="CommentText"/>
      </w:pPr>
      <w:r>
        <w:t>You haven’t explicitly told us how this function works/what it codes for.</w:t>
      </w:r>
    </w:p>
    <w:p w:rsidR="000C146A" w:rsidRDefault="000C146A">
      <w:pPr>
        <w:pStyle w:val="CommentText"/>
      </w:pPr>
      <w:r>
        <w:t>You’ve told us:</w:t>
      </w:r>
    </w:p>
    <w:p w:rsidR="000C146A" w:rsidRDefault="000C146A" w:rsidP="000C146A">
      <w:pPr>
        <w:pStyle w:val="CommentText"/>
        <w:numPr>
          <w:ilvl w:val="0"/>
          <w:numId w:val="2"/>
        </w:numPr>
      </w:pPr>
      <w:r>
        <w:t>What the function is supposed to do (extract MS and DF from ANOVA table)</w:t>
      </w:r>
    </w:p>
    <w:p w:rsidR="000C146A" w:rsidRDefault="000C146A" w:rsidP="000C146A">
      <w:pPr>
        <w:pStyle w:val="CommentText"/>
        <w:numPr>
          <w:ilvl w:val="0"/>
          <w:numId w:val="2"/>
        </w:numPr>
      </w:pPr>
      <w:r>
        <w:t>A whole lot of maths showing the expectation of the 2</w:t>
      </w:r>
      <w:r w:rsidRPr="000C146A">
        <w:rPr>
          <w:vertAlign w:val="superscript"/>
        </w:rPr>
        <w:t>nd</w:t>
      </w:r>
      <w:r>
        <w:t xml:space="preserve"> derivative blah, blah...</w:t>
      </w:r>
    </w:p>
    <w:p w:rsidR="000C146A" w:rsidRDefault="000C146A" w:rsidP="000C146A">
      <w:pPr>
        <w:pStyle w:val="CommentText"/>
        <w:numPr>
          <w:ilvl w:val="0"/>
          <w:numId w:val="2"/>
        </w:numPr>
      </w:pPr>
      <w:r>
        <w:t>That you need to apply the aov() function twice to get the two MS and DFs</w:t>
      </w:r>
    </w:p>
    <w:p w:rsidR="000C146A" w:rsidRDefault="000C146A" w:rsidP="000C146A">
      <w:pPr>
        <w:pStyle w:val="CommentText"/>
      </w:pPr>
      <w:r>
        <w:t>My question: Is this what your function does</w:t>
      </w:r>
      <w:r w:rsidR="00095A13">
        <w:t xml:space="preserve"> – what exactly does your function implement</w:t>
      </w:r>
      <w:r>
        <w:t>?</w:t>
      </w:r>
    </w:p>
  </w:comment>
  <w:comment w:id="15" w:author="vfan001" w:date="2012-03-21T11:54:00Z" w:initials="VF">
    <w:p w:rsidR="00836785" w:rsidRDefault="00836785">
      <w:pPr>
        <w:pStyle w:val="CommentText"/>
      </w:pPr>
      <w:r>
        <w:rPr>
          <w:rStyle w:val="CommentReference"/>
        </w:rPr>
        <w:annotationRef/>
      </w:r>
      <w:r>
        <w:t>Is it quite obvious what a G matrix is?</w:t>
      </w:r>
    </w:p>
  </w:comment>
  <w:comment w:id="17" w:author="vfan001" w:date="2012-03-21T11:54:00Z" w:initials="VF">
    <w:p w:rsidR="00C20EAB" w:rsidRDefault="00C20EAB">
      <w:pPr>
        <w:pStyle w:val="CommentText"/>
      </w:pPr>
      <w:r>
        <w:rPr>
          <w:rStyle w:val="CommentReference"/>
        </w:rPr>
        <w:annotationRef/>
      </w:r>
      <w:r>
        <w:t>Sorry, it’s not clear here what you’re transforming with respect to.</w:t>
      </w:r>
      <w:r w:rsidR="00F02911">
        <w:t xml:space="preserve"> Maybe you might also need to break this sentence up a little?</w:t>
      </w:r>
    </w:p>
  </w:comment>
  <w:comment w:id="19" w:author="vfan001" w:date="2012-03-21T11:54:00Z" w:initials="VF">
    <w:p w:rsidR="003C5CA0" w:rsidRDefault="003C5CA0">
      <w:pPr>
        <w:pStyle w:val="CommentText"/>
      </w:pPr>
      <w:r>
        <w:rPr>
          <w:rStyle w:val="CommentReference"/>
        </w:rPr>
        <w:annotationRef/>
      </w:r>
      <w:r>
        <w:t>Is this supposed to be a capital “G”?</w:t>
      </w:r>
    </w:p>
  </w:comment>
  <w:comment w:id="27" w:author="vfan001" w:date="2012-03-21T11:54:00Z" w:initials="VF">
    <w:p w:rsidR="00F47625" w:rsidRDefault="00F47625">
      <w:pPr>
        <w:pStyle w:val="CommentText"/>
      </w:pPr>
      <w:r>
        <w:rPr>
          <w:rStyle w:val="CommentReference"/>
        </w:rPr>
        <w:annotationRef/>
      </w:r>
      <w:r>
        <w:t>I would personally stick this in a different font</w:t>
      </w:r>
    </w:p>
  </w:comment>
  <w:comment w:id="37" w:author="vfan001" w:date="2012-03-21T11:54:00Z" w:initials="VF">
    <w:p w:rsidR="00D50C9F" w:rsidRDefault="00D50C9F">
      <w:pPr>
        <w:pStyle w:val="CommentText"/>
      </w:pPr>
      <w:r>
        <w:rPr>
          <w:rStyle w:val="CommentReference"/>
        </w:rPr>
        <w:annotationRef/>
      </w:r>
      <w:r>
        <w:t>And?</w:t>
      </w:r>
    </w:p>
  </w:comment>
  <w:comment w:id="38" w:author="vfan001" w:date="2012-03-21T11:54:00Z" w:initials="VF">
    <w:p w:rsidR="00D50C9F" w:rsidRDefault="00D50C9F">
      <w:pPr>
        <w:pStyle w:val="CommentText"/>
      </w:pPr>
      <w:r>
        <w:rPr>
          <w:rStyle w:val="CommentReference"/>
        </w:rPr>
        <w:annotationRef/>
      </w:r>
      <w:r>
        <w:t>?</w:t>
      </w:r>
    </w:p>
  </w:comment>
  <w:comment w:id="52" w:author="vfan001" w:date="2012-03-21T11:54:00Z" w:initials="VF">
    <w:p w:rsidR="009F4145" w:rsidRDefault="009F4145">
      <w:pPr>
        <w:pStyle w:val="CommentText"/>
      </w:pPr>
      <w:r>
        <w:rPr>
          <w:rStyle w:val="CommentReference"/>
        </w:rPr>
        <w:annotationRef/>
      </w:r>
      <w:r>
        <w:t>Is it a “are also” or “has been’? It makes difference to what word should go here</w:t>
      </w:r>
    </w:p>
  </w:comment>
  <w:comment w:id="68" w:author="vfan001" w:date="2012-03-21T12:01:00Z" w:initials="VF">
    <w:p w:rsidR="00954276" w:rsidRDefault="00954276">
      <w:pPr>
        <w:pStyle w:val="CommentText"/>
      </w:pPr>
      <w:r>
        <w:rPr>
          <w:rStyle w:val="CommentReference"/>
        </w:rPr>
        <w:annotationRef/>
      </w:r>
      <w:r>
        <w:t>They’re confusing, but that’s not really much of an issue. I think you have to be more specific with what the problem is.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268"/>
    <w:multiLevelType w:val="hybridMultilevel"/>
    <w:tmpl w:val="B2C4A6D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5E330E33"/>
    <w:multiLevelType w:val="hybridMultilevel"/>
    <w:tmpl w:val="85D48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5E5DC1"/>
    <w:rsid w:val="000057FE"/>
    <w:rsid w:val="00010642"/>
    <w:rsid w:val="00031C08"/>
    <w:rsid w:val="00062DF8"/>
    <w:rsid w:val="0008066B"/>
    <w:rsid w:val="00095A13"/>
    <w:rsid w:val="000C146A"/>
    <w:rsid w:val="00175925"/>
    <w:rsid w:val="001956C6"/>
    <w:rsid w:val="001B03C6"/>
    <w:rsid w:val="001B76CF"/>
    <w:rsid w:val="002009F6"/>
    <w:rsid w:val="00203A9C"/>
    <w:rsid w:val="00231FEE"/>
    <w:rsid w:val="002458E6"/>
    <w:rsid w:val="002523D7"/>
    <w:rsid w:val="002601D4"/>
    <w:rsid w:val="00287AC4"/>
    <w:rsid w:val="002A1D18"/>
    <w:rsid w:val="002B151B"/>
    <w:rsid w:val="002E4B82"/>
    <w:rsid w:val="002F4C00"/>
    <w:rsid w:val="00311717"/>
    <w:rsid w:val="0031574A"/>
    <w:rsid w:val="003332A5"/>
    <w:rsid w:val="0038602D"/>
    <w:rsid w:val="003B4F59"/>
    <w:rsid w:val="003C32EA"/>
    <w:rsid w:val="003C5CA0"/>
    <w:rsid w:val="0040612B"/>
    <w:rsid w:val="004238C7"/>
    <w:rsid w:val="00432A99"/>
    <w:rsid w:val="0043672E"/>
    <w:rsid w:val="00443EC9"/>
    <w:rsid w:val="00447FF4"/>
    <w:rsid w:val="00492876"/>
    <w:rsid w:val="00497FB8"/>
    <w:rsid w:val="004C6AFA"/>
    <w:rsid w:val="004E1DC9"/>
    <w:rsid w:val="00550AFC"/>
    <w:rsid w:val="00564A20"/>
    <w:rsid w:val="00567131"/>
    <w:rsid w:val="005E5394"/>
    <w:rsid w:val="005E5DC1"/>
    <w:rsid w:val="00656CA9"/>
    <w:rsid w:val="006979C3"/>
    <w:rsid w:val="006D0BBB"/>
    <w:rsid w:val="006D4177"/>
    <w:rsid w:val="00704315"/>
    <w:rsid w:val="007303CA"/>
    <w:rsid w:val="00761098"/>
    <w:rsid w:val="00791DE0"/>
    <w:rsid w:val="007A3AB2"/>
    <w:rsid w:val="007B18C3"/>
    <w:rsid w:val="007E6EE4"/>
    <w:rsid w:val="00807DF2"/>
    <w:rsid w:val="0082405F"/>
    <w:rsid w:val="008363D9"/>
    <w:rsid w:val="00836785"/>
    <w:rsid w:val="00845C94"/>
    <w:rsid w:val="00855984"/>
    <w:rsid w:val="0086052B"/>
    <w:rsid w:val="008908FB"/>
    <w:rsid w:val="008A19AF"/>
    <w:rsid w:val="008D3AB1"/>
    <w:rsid w:val="008E6742"/>
    <w:rsid w:val="00954276"/>
    <w:rsid w:val="00974D84"/>
    <w:rsid w:val="009755F9"/>
    <w:rsid w:val="009B4911"/>
    <w:rsid w:val="009B6150"/>
    <w:rsid w:val="009C52D9"/>
    <w:rsid w:val="009F4145"/>
    <w:rsid w:val="00A03574"/>
    <w:rsid w:val="00A36B43"/>
    <w:rsid w:val="00A467D7"/>
    <w:rsid w:val="00A60738"/>
    <w:rsid w:val="00A632A1"/>
    <w:rsid w:val="00A67E8B"/>
    <w:rsid w:val="00AD6386"/>
    <w:rsid w:val="00B102CE"/>
    <w:rsid w:val="00B2044C"/>
    <w:rsid w:val="00B366C2"/>
    <w:rsid w:val="00BA51F9"/>
    <w:rsid w:val="00BF013C"/>
    <w:rsid w:val="00BF62CF"/>
    <w:rsid w:val="00C131FC"/>
    <w:rsid w:val="00C149B4"/>
    <w:rsid w:val="00C20EAB"/>
    <w:rsid w:val="00C234D3"/>
    <w:rsid w:val="00CB0657"/>
    <w:rsid w:val="00CC0352"/>
    <w:rsid w:val="00CD0BDA"/>
    <w:rsid w:val="00CF031D"/>
    <w:rsid w:val="00D330DF"/>
    <w:rsid w:val="00D35E62"/>
    <w:rsid w:val="00D50C9F"/>
    <w:rsid w:val="00DC4C43"/>
    <w:rsid w:val="00E149EB"/>
    <w:rsid w:val="00E254C1"/>
    <w:rsid w:val="00E35326"/>
    <w:rsid w:val="00E43866"/>
    <w:rsid w:val="00E542B2"/>
    <w:rsid w:val="00F02911"/>
    <w:rsid w:val="00F16DAE"/>
    <w:rsid w:val="00F2674A"/>
    <w:rsid w:val="00F32F61"/>
    <w:rsid w:val="00F350B1"/>
    <w:rsid w:val="00F41082"/>
    <w:rsid w:val="00F47625"/>
    <w:rsid w:val="00F515B3"/>
    <w:rsid w:val="00F64E54"/>
    <w:rsid w:val="00F8558C"/>
    <w:rsid w:val="00F87D13"/>
    <w:rsid w:val="00FA377C"/>
    <w:rsid w:val="00FA7D65"/>
    <w:rsid w:val="00FE3D1A"/>
    <w:rsid w:val="00FF2928"/>
    <w:rsid w:val="00FF5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 w:type="character" w:styleId="CommentReference">
    <w:name w:val="annotation reference"/>
    <w:basedOn w:val="DefaultParagraphFont"/>
    <w:uiPriority w:val="99"/>
    <w:semiHidden/>
    <w:unhideWhenUsed/>
    <w:rsid w:val="002B151B"/>
    <w:rPr>
      <w:sz w:val="16"/>
      <w:szCs w:val="16"/>
    </w:rPr>
  </w:style>
  <w:style w:type="paragraph" w:styleId="CommentText">
    <w:name w:val="annotation text"/>
    <w:basedOn w:val="Normal"/>
    <w:link w:val="CommentTextChar"/>
    <w:uiPriority w:val="99"/>
    <w:semiHidden/>
    <w:unhideWhenUsed/>
    <w:rsid w:val="002B151B"/>
    <w:pPr>
      <w:spacing w:line="240" w:lineRule="auto"/>
    </w:pPr>
    <w:rPr>
      <w:sz w:val="20"/>
      <w:szCs w:val="20"/>
    </w:rPr>
  </w:style>
  <w:style w:type="character" w:customStyle="1" w:styleId="CommentTextChar">
    <w:name w:val="Comment Text Char"/>
    <w:basedOn w:val="DefaultParagraphFont"/>
    <w:link w:val="CommentText"/>
    <w:uiPriority w:val="99"/>
    <w:semiHidden/>
    <w:rsid w:val="002B151B"/>
    <w:rPr>
      <w:sz w:val="20"/>
      <w:szCs w:val="20"/>
    </w:rPr>
  </w:style>
  <w:style w:type="paragraph" w:styleId="CommentSubject">
    <w:name w:val="annotation subject"/>
    <w:basedOn w:val="CommentText"/>
    <w:next w:val="CommentText"/>
    <w:link w:val="CommentSubjectChar"/>
    <w:uiPriority w:val="99"/>
    <w:semiHidden/>
    <w:unhideWhenUsed/>
    <w:rsid w:val="002B151B"/>
    <w:rPr>
      <w:b/>
      <w:bCs/>
    </w:rPr>
  </w:style>
  <w:style w:type="character" w:customStyle="1" w:styleId="CommentSubjectChar">
    <w:name w:val="Comment Subject Char"/>
    <w:basedOn w:val="CommentTextChar"/>
    <w:link w:val="CommentSubject"/>
    <w:uiPriority w:val="99"/>
    <w:semiHidden/>
    <w:rsid w:val="002B15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9AB72-8638-45C2-968A-5B997069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vfan001</cp:lastModifiedBy>
  <cp:revision>23</cp:revision>
  <dcterms:created xsi:type="dcterms:W3CDTF">2012-03-20T21:53:00Z</dcterms:created>
  <dcterms:modified xsi:type="dcterms:W3CDTF">2012-03-20T23:01:00Z</dcterms:modified>
</cp:coreProperties>
</file>