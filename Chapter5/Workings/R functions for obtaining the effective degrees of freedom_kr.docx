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DC1" w:rsidRPr="009C52D9" w:rsidRDefault="005E5DC1" w:rsidP="0040612B">
      <w:pPr>
        <w:spacing w:line="360" w:lineRule="auto"/>
        <w:rPr>
          <w:rFonts w:ascii="Times New Roman" w:hAnsi="Times New Roman" w:cs="Times New Roman"/>
          <w:b/>
          <w:sz w:val="28"/>
          <w:szCs w:val="24"/>
        </w:rPr>
      </w:pPr>
      <w:commentRangeStart w:id="0"/>
      <w:r w:rsidRPr="009C52D9">
        <w:rPr>
          <w:rFonts w:ascii="Times New Roman" w:hAnsi="Times New Roman" w:cs="Times New Roman"/>
          <w:b/>
          <w:sz w:val="28"/>
          <w:szCs w:val="24"/>
        </w:rPr>
        <w:t>R functions for obtaining the effective degrees of freedom</w:t>
      </w:r>
      <w:commentRangeEnd w:id="0"/>
      <w:r w:rsidR="00E3362D">
        <w:rPr>
          <w:rStyle w:val="CommentReference"/>
        </w:rPr>
        <w:commentReference w:id="0"/>
      </w:r>
    </w:p>
    <w:p w:rsidR="00564A20" w:rsidRDefault="00560B31" w:rsidP="00564A20">
      <w:pPr>
        <w:spacing w:line="360" w:lineRule="auto"/>
        <w:jc w:val="both"/>
        <w:rPr>
          <w:rFonts w:ascii="Times New Roman" w:hAnsi="Times New Roman" w:cs="Times New Roman"/>
          <w:sz w:val="24"/>
          <w:szCs w:val="24"/>
        </w:rPr>
      </w:pPr>
      <w:r>
        <w:rPr>
          <w:rFonts w:ascii="Times New Roman" w:hAnsi="Times New Roman" w:cs="Times New Roman"/>
          <w:sz w:val="24"/>
          <w:szCs w:val="24"/>
        </w:rPr>
        <w:t>An R function</w:t>
      </w:r>
      <w:r w:rsidR="001956C6">
        <w:rPr>
          <w:rFonts w:ascii="Times New Roman" w:hAnsi="Times New Roman" w:cs="Times New Roman"/>
          <w:sz w:val="24"/>
          <w:szCs w:val="24"/>
        </w:rPr>
        <w:t xml:space="preserve"> </w:t>
      </w:r>
      <w:r w:rsidRPr="00560B31">
        <w:rPr>
          <w:rFonts w:ascii="Courier New" w:hAnsi="Courier New" w:cs="Courier New"/>
          <w:sz w:val="24"/>
          <w:szCs w:val="24"/>
        </w:rPr>
        <w:t>getVcEDF()</w:t>
      </w:r>
      <w:r>
        <w:rPr>
          <w:rFonts w:ascii="Times New Roman" w:hAnsi="Times New Roman" w:cs="Times New Roman"/>
          <w:sz w:val="24"/>
          <w:szCs w:val="24"/>
        </w:rPr>
        <w:t xml:space="preserve"> was </w:t>
      </w:r>
      <w:r w:rsidR="001956C6">
        <w:rPr>
          <w:rFonts w:ascii="Times New Roman" w:hAnsi="Times New Roman" w:cs="Times New Roman"/>
          <w:sz w:val="24"/>
          <w:szCs w:val="24"/>
        </w:rPr>
        <w:t>developed</w:t>
      </w:r>
      <w:r w:rsidR="00D330DF">
        <w:rPr>
          <w:rFonts w:ascii="Times New Roman" w:hAnsi="Times New Roman" w:cs="Times New Roman"/>
          <w:sz w:val="24"/>
          <w:szCs w:val="24"/>
        </w:rPr>
        <w:t xml:space="preserve"> </w:t>
      </w:r>
      <w:r w:rsidR="001956C6">
        <w:rPr>
          <w:rFonts w:ascii="Times New Roman" w:hAnsi="Times New Roman" w:cs="Times New Roman"/>
          <w:sz w:val="24"/>
          <w:szCs w:val="24"/>
        </w:rPr>
        <w:t xml:space="preserve">for </w:t>
      </w:r>
      <w:commentRangeStart w:id="1"/>
      <w:r w:rsidR="0040612B">
        <w:rPr>
          <w:rFonts w:ascii="Times New Roman" w:hAnsi="Times New Roman" w:cs="Times New Roman"/>
          <w:sz w:val="24"/>
          <w:szCs w:val="24"/>
        </w:rPr>
        <w:t xml:space="preserve">improving </w:t>
      </w:r>
      <w:commentRangeEnd w:id="1"/>
      <w:r w:rsidR="002677E1">
        <w:rPr>
          <w:rStyle w:val="CommentReference"/>
        </w:rPr>
        <w:commentReference w:id="1"/>
      </w:r>
      <w:r w:rsidR="0040612B">
        <w:rPr>
          <w:rFonts w:ascii="Times New Roman" w:hAnsi="Times New Roman" w:cs="Times New Roman"/>
          <w:sz w:val="24"/>
          <w:szCs w:val="24"/>
        </w:rPr>
        <w:t xml:space="preserve">the estimates of the variance components </w:t>
      </w:r>
      <w:r w:rsidR="00D330DF">
        <w:rPr>
          <w:rFonts w:ascii="Times New Roman" w:hAnsi="Times New Roman" w:cs="Times New Roman"/>
          <w:sz w:val="24"/>
          <w:szCs w:val="24"/>
        </w:rPr>
        <w:t xml:space="preserve">and generating the effective degrees of freedom (EDF). </w:t>
      </w:r>
      <w:r>
        <w:rPr>
          <w:rFonts w:ascii="Times New Roman" w:hAnsi="Times New Roman" w:cs="Times New Roman"/>
          <w:sz w:val="24"/>
          <w:szCs w:val="24"/>
        </w:rPr>
        <w:t>This function</w:t>
      </w:r>
      <w:r w:rsidR="009B6150">
        <w:rPr>
          <w:rFonts w:ascii="Times New Roman" w:hAnsi="Times New Roman" w:cs="Times New Roman"/>
          <w:sz w:val="24"/>
          <w:szCs w:val="24"/>
        </w:rPr>
        <w:t xml:space="preserve"> improve</w:t>
      </w:r>
      <w:r>
        <w:rPr>
          <w:rFonts w:ascii="Times New Roman" w:hAnsi="Times New Roman" w:cs="Times New Roman"/>
          <w:sz w:val="24"/>
          <w:szCs w:val="24"/>
        </w:rPr>
        <w:t>s</w:t>
      </w:r>
      <w:r w:rsidR="009B6150">
        <w:rPr>
          <w:rFonts w:ascii="Times New Roman" w:hAnsi="Times New Roman" w:cs="Times New Roman"/>
          <w:sz w:val="24"/>
          <w:szCs w:val="24"/>
        </w:rPr>
        <w:t xml:space="preserve"> the</w:t>
      </w:r>
      <w:r w:rsidR="00D330DF">
        <w:rPr>
          <w:rFonts w:ascii="Times New Roman" w:hAnsi="Times New Roman" w:cs="Times New Roman"/>
          <w:sz w:val="24"/>
          <w:szCs w:val="24"/>
        </w:rPr>
        <w:t xml:space="preserve"> estimation of the variance </w:t>
      </w:r>
      <w:r w:rsidR="001B76CF">
        <w:rPr>
          <w:rFonts w:ascii="Times New Roman" w:hAnsi="Times New Roman" w:cs="Times New Roman"/>
          <w:sz w:val="24"/>
          <w:szCs w:val="24"/>
        </w:rPr>
        <w:t>components</w:t>
      </w:r>
      <w:r w:rsidR="00D330DF">
        <w:rPr>
          <w:rFonts w:ascii="Times New Roman" w:hAnsi="Times New Roman" w:cs="Times New Roman"/>
          <w:sz w:val="24"/>
          <w:szCs w:val="24"/>
        </w:rPr>
        <w:t xml:space="preserve"> </w:t>
      </w:r>
      <w:r w:rsidR="009B6150">
        <w:rPr>
          <w:rFonts w:ascii="Times New Roman" w:hAnsi="Times New Roman" w:cs="Times New Roman"/>
          <w:sz w:val="24"/>
          <w:szCs w:val="24"/>
        </w:rPr>
        <w:t xml:space="preserve">by </w:t>
      </w:r>
      <w:r w:rsidR="00F32F61">
        <w:rPr>
          <w:rFonts w:ascii="Times New Roman" w:hAnsi="Times New Roman" w:cs="Times New Roman"/>
          <w:sz w:val="24"/>
          <w:szCs w:val="24"/>
        </w:rPr>
        <w:t>using</w:t>
      </w:r>
      <w:r w:rsidR="00D330DF">
        <w:rPr>
          <w:rFonts w:ascii="Times New Roman" w:hAnsi="Times New Roman" w:cs="Times New Roman"/>
          <w:sz w:val="24"/>
          <w:szCs w:val="24"/>
        </w:rPr>
        <w:t xml:space="preserve"> the restricted maximum likelihood (REML) technique</w:t>
      </w:r>
      <w:r w:rsidR="001B76CF">
        <w:rPr>
          <w:rFonts w:ascii="Times New Roman" w:hAnsi="Times New Roman" w:cs="Times New Roman"/>
          <w:sz w:val="24"/>
          <w:szCs w:val="24"/>
        </w:rPr>
        <w:t xml:space="preserve">. </w:t>
      </w:r>
      <w:r w:rsidR="00F32F61">
        <w:rPr>
          <w:rFonts w:ascii="Times New Roman" w:hAnsi="Times New Roman" w:cs="Times New Roman"/>
          <w:sz w:val="24"/>
          <w:szCs w:val="24"/>
        </w:rPr>
        <w:t xml:space="preserve">The EDF </w:t>
      </w:r>
      <w:r w:rsidR="009755F9">
        <w:rPr>
          <w:rFonts w:ascii="Times New Roman" w:hAnsi="Times New Roman" w:cs="Times New Roman"/>
          <w:sz w:val="24"/>
          <w:szCs w:val="24"/>
        </w:rPr>
        <w:t>is used to assess</w:t>
      </w:r>
      <w:r w:rsidR="00F32F61">
        <w:rPr>
          <w:rFonts w:ascii="Times New Roman" w:hAnsi="Times New Roman" w:cs="Times New Roman"/>
          <w:sz w:val="24"/>
          <w:szCs w:val="24"/>
        </w:rPr>
        <w:t xml:space="preserve"> the effectiveness of the </w:t>
      </w:r>
      <w:r w:rsidR="009755F9">
        <w:rPr>
          <w:rFonts w:ascii="Times New Roman" w:hAnsi="Times New Roman" w:cs="Times New Roman"/>
          <w:sz w:val="24"/>
          <w:szCs w:val="24"/>
        </w:rPr>
        <w:t xml:space="preserve">improved </w:t>
      </w:r>
      <w:r w:rsidR="00564A20">
        <w:rPr>
          <w:rFonts w:ascii="Times New Roman" w:hAnsi="Times New Roman" w:cs="Times New Roman"/>
          <w:sz w:val="24"/>
          <w:szCs w:val="24"/>
        </w:rPr>
        <w:t xml:space="preserve">estimates. </w:t>
      </w:r>
    </w:p>
    <w:p w:rsidR="002E0276" w:rsidRDefault="00560B31" w:rsidP="004C6AF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function </w:t>
      </w:r>
      <w:r w:rsidRPr="00560B31">
        <w:rPr>
          <w:rFonts w:ascii="Courier New" w:hAnsi="Courier New" w:cs="Courier New"/>
          <w:sz w:val="24"/>
          <w:szCs w:val="24"/>
        </w:rPr>
        <w:t>getVcEDF()</w:t>
      </w:r>
      <w:r>
        <w:rPr>
          <w:rFonts w:ascii="Times New Roman" w:hAnsi="Times New Roman" w:cs="Times New Roman"/>
          <w:sz w:val="24"/>
          <w:szCs w:val="24"/>
        </w:rPr>
        <w:t xml:space="preserve">consists of three steps. The first step </w:t>
      </w:r>
      <w:r w:rsidR="00C9600A">
        <w:rPr>
          <w:rFonts w:ascii="Times New Roman" w:hAnsi="Times New Roman" w:cs="Times New Roman"/>
          <w:sz w:val="24"/>
          <w:szCs w:val="24"/>
        </w:rPr>
        <w:t xml:space="preserve">constructs the </w:t>
      </w:r>
      <w:commentRangeStart w:id="2"/>
      <w:r w:rsidR="00C9600A">
        <w:rPr>
          <w:rFonts w:ascii="Times New Roman" w:hAnsi="Times New Roman" w:cs="Times New Roman"/>
          <w:sz w:val="24"/>
          <w:szCs w:val="24"/>
        </w:rPr>
        <w:t xml:space="preserve">Fisher’s information matrix </w:t>
      </w:r>
      <w:commentRangeEnd w:id="2"/>
      <w:r w:rsidR="002677E1">
        <w:rPr>
          <w:rStyle w:val="CommentReference"/>
        </w:rPr>
        <w:commentReference w:id="2"/>
      </w:r>
      <w:r w:rsidR="00C9600A">
        <w:rPr>
          <w:rFonts w:ascii="Times New Roman" w:hAnsi="Times New Roman" w:cs="Times New Roman"/>
          <w:sz w:val="24"/>
          <w:szCs w:val="24"/>
        </w:rPr>
        <w:t xml:space="preserve">using the MS and DF extracted from an ANOVA table. </w:t>
      </w:r>
      <w:r>
        <w:rPr>
          <w:rFonts w:ascii="Times New Roman" w:hAnsi="Times New Roman" w:cs="Times New Roman"/>
          <w:sz w:val="24"/>
          <w:szCs w:val="24"/>
        </w:rPr>
        <w:t xml:space="preserve">The second step obtains the G matrix, which is </w:t>
      </w:r>
      <w:commentRangeStart w:id="3"/>
      <w:r>
        <w:rPr>
          <w:rFonts w:ascii="Times New Roman" w:hAnsi="Times New Roman" w:cs="Times New Roman"/>
          <w:sz w:val="24"/>
          <w:szCs w:val="24"/>
        </w:rPr>
        <w:t>used for changing the variables of interest</w:t>
      </w:r>
      <w:commentRangeEnd w:id="3"/>
      <w:r w:rsidR="002677E1">
        <w:rPr>
          <w:rStyle w:val="CommentReference"/>
        </w:rPr>
        <w:commentReference w:id="3"/>
      </w:r>
      <w:r>
        <w:rPr>
          <w:rFonts w:ascii="Times New Roman" w:hAnsi="Times New Roman" w:cs="Times New Roman"/>
          <w:sz w:val="24"/>
          <w:szCs w:val="24"/>
        </w:rPr>
        <w:t xml:space="preserve">. The last step is to improve </w:t>
      </w:r>
      <w:r w:rsidR="00F40EF2">
        <w:rPr>
          <w:rFonts w:ascii="Times New Roman" w:hAnsi="Times New Roman" w:cs="Times New Roman"/>
          <w:sz w:val="24"/>
          <w:szCs w:val="24"/>
        </w:rPr>
        <w:t xml:space="preserve">the variance component estimates and </w:t>
      </w:r>
      <w:r w:rsidR="009610CC">
        <w:rPr>
          <w:rFonts w:ascii="Times New Roman" w:hAnsi="Times New Roman" w:cs="Times New Roman"/>
          <w:sz w:val="24"/>
          <w:szCs w:val="24"/>
        </w:rPr>
        <w:t xml:space="preserve">to </w:t>
      </w:r>
      <w:r w:rsidR="00F40EF2">
        <w:rPr>
          <w:rFonts w:ascii="Times New Roman" w:hAnsi="Times New Roman" w:cs="Times New Roman"/>
          <w:sz w:val="24"/>
          <w:szCs w:val="24"/>
        </w:rPr>
        <w:t>compute the EDF.</w:t>
      </w:r>
    </w:p>
    <w:p w:rsidR="00C9600A" w:rsidRDefault="00074070" w:rsidP="00C9600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mentioned, the first part of the </w:t>
      </w:r>
      <w:r>
        <w:rPr>
          <w:rFonts w:ascii="Courier New" w:hAnsi="Courier New" w:cs="Courier New"/>
          <w:sz w:val="24"/>
          <w:szCs w:val="24"/>
        </w:rPr>
        <w:t xml:space="preserve">getVcEDF() </w:t>
      </w:r>
      <w:r>
        <w:rPr>
          <w:rFonts w:ascii="Times New Roman" w:hAnsi="Times New Roman" w:cs="Times New Roman"/>
          <w:sz w:val="24"/>
          <w:szCs w:val="24"/>
        </w:rPr>
        <w:t xml:space="preserve">constructs the Fisher’s information matrix. In order to do this, it is necessary to extract the MS and DF from an ANOVA table. Normally, the </w:t>
      </w:r>
      <w:r w:rsidR="00C9600A">
        <w:rPr>
          <w:rFonts w:ascii="Times New Roman" w:hAnsi="Times New Roman" w:cs="Times New Roman"/>
          <w:sz w:val="24"/>
          <w:szCs w:val="24"/>
        </w:rPr>
        <w:t xml:space="preserve">basic R function </w:t>
      </w:r>
      <w:r w:rsidR="00C9600A" w:rsidRPr="004C6AFA">
        <w:rPr>
          <w:rFonts w:ascii="Courier New" w:hAnsi="Courier New" w:cs="Courier New"/>
          <w:sz w:val="24"/>
          <w:szCs w:val="24"/>
        </w:rPr>
        <w:t>aov</w:t>
      </w:r>
      <w:r w:rsidR="00C9600A">
        <w:rPr>
          <w:rFonts w:ascii="Times New Roman" w:hAnsi="Times New Roman" w:cs="Times New Roman"/>
          <w:sz w:val="24"/>
          <w:szCs w:val="24"/>
        </w:rPr>
        <w:t>() can generate the ANOVA table, but it only implements a single stage of decomposition, thus this cannot be applied directly to two-phase experiments.</w:t>
      </w:r>
      <w:r w:rsidR="00C9600A" w:rsidRPr="00E30322">
        <w:rPr>
          <w:rFonts w:ascii="Times New Roman" w:hAnsi="Times New Roman" w:cs="Times New Roman"/>
          <w:sz w:val="24"/>
          <w:szCs w:val="24"/>
        </w:rPr>
        <w:t xml:space="preserve"> </w:t>
      </w:r>
      <w:r w:rsidR="00C9600A">
        <w:rPr>
          <w:rFonts w:ascii="Times New Roman" w:hAnsi="Times New Roman" w:cs="Times New Roman"/>
          <w:sz w:val="24"/>
          <w:szCs w:val="24"/>
        </w:rPr>
        <w:t>Two-phase experiments require two stages of decomposition</w:t>
      </w:r>
      <w:del w:id="4" w:author="krug001" w:date="2012-04-02T20:03:00Z">
        <w:r w:rsidR="00C9600A" w:rsidDel="002677E1">
          <w:rPr>
            <w:rFonts w:ascii="Times New Roman" w:hAnsi="Times New Roman" w:cs="Times New Roman"/>
            <w:sz w:val="24"/>
            <w:szCs w:val="24"/>
          </w:rPr>
          <w:delText xml:space="preserve">; </w:delText>
        </w:r>
      </w:del>
      <w:ins w:id="5" w:author="krug001" w:date="2012-04-02T20:03:00Z">
        <w:r w:rsidR="002677E1">
          <w:rPr>
            <w:rFonts w:ascii="Times New Roman" w:hAnsi="Times New Roman" w:cs="Times New Roman"/>
            <w:sz w:val="24"/>
            <w:szCs w:val="24"/>
          </w:rPr>
          <w:t xml:space="preserve">: </w:t>
        </w:r>
      </w:ins>
      <w:r w:rsidR="00C9600A">
        <w:rPr>
          <w:rFonts w:ascii="Times New Roman" w:hAnsi="Times New Roman" w:cs="Times New Roman"/>
          <w:sz w:val="24"/>
          <w:szCs w:val="24"/>
        </w:rPr>
        <w:t xml:space="preserve">decomposition of the information from the Phase 1 block structure in the Phase 2 bock structure, and decomposition the information from the treatment structure in the Phase 1 block structure. Based on this idea of two stages of decomposition the </w:t>
      </w:r>
      <w:r w:rsidR="00C9600A" w:rsidRPr="004C6AFA">
        <w:rPr>
          <w:rFonts w:ascii="Courier New" w:hAnsi="Courier New" w:cs="Courier New"/>
          <w:sz w:val="24"/>
          <w:szCs w:val="24"/>
        </w:rPr>
        <w:t>aov</w:t>
      </w:r>
      <w:r w:rsidR="00C9600A">
        <w:rPr>
          <w:rFonts w:ascii="Times New Roman" w:hAnsi="Times New Roman" w:cs="Times New Roman"/>
          <w:sz w:val="24"/>
          <w:szCs w:val="24"/>
        </w:rPr>
        <w:t xml:space="preserve">() function can be applied twice, i.e. once for each stage of decomposition. </w:t>
      </w:r>
      <w:r>
        <w:rPr>
          <w:rFonts w:ascii="Times New Roman" w:hAnsi="Times New Roman" w:cs="Times New Roman"/>
          <w:sz w:val="24"/>
          <w:szCs w:val="24"/>
        </w:rPr>
        <w:t>The</w:t>
      </w:r>
      <w:r w:rsidR="00C9600A">
        <w:rPr>
          <w:rFonts w:ascii="Times New Roman" w:hAnsi="Times New Roman" w:cs="Times New Roman"/>
          <w:sz w:val="24"/>
          <w:szCs w:val="24"/>
        </w:rPr>
        <w:t xml:space="preserve"> </w:t>
      </w:r>
      <w:r w:rsidR="00C9600A" w:rsidRPr="00F40EF2">
        <w:rPr>
          <w:rFonts w:ascii="Courier New" w:hAnsi="Courier New" w:cs="Courier New"/>
          <w:sz w:val="24"/>
          <w:szCs w:val="24"/>
        </w:rPr>
        <w:t>summary.aov.twoPhase()</w:t>
      </w:r>
      <w:r w:rsidR="00C9600A">
        <w:rPr>
          <w:rFonts w:ascii="Times New Roman" w:hAnsi="Times New Roman" w:cs="Times New Roman"/>
          <w:sz w:val="24"/>
          <w:szCs w:val="24"/>
        </w:rPr>
        <w:t xml:space="preserve"> function </w:t>
      </w:r>
      <w:r>
        <w:rPr>
          <w:rFonts w:ascii="Times New Roman" w:hAnsi="Times New Roman" w:cs="Times New Roman"/>
          <w:sz w:val="24"/>
          <w:szCs w:val="24"/>
        </w:rPr>
        <w:t xml:space="preserve">from the infoDecompuTE package which implements the two stages of decomposition as described above, is therefore used to generate the ANOVA table. </w:t>
      </w:r>
    </w:p>
    <w:p w:rsidR="00E30322" w:rsidRDefault="00074070" w:rsidP="004C6AFA">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627C51">
        <w:rPr>
          <w:rFonts w:ascii="Times New Roman" w:hAnsi="Times New Roman" w:cs="Times New Roman"/>
          <w:sz w:val="24"/>
          <w:szCs w:val="24"/>
        </w:rPr>
        <w:t xml:space="preserve">he </w:t>
      </w:r>
      <w:commentRangeStart w:id="6"/>
      <w:r w:rsidR="00627C51">
        <w:rPr>
          <w:rFonts w:ascii="Times New Roman" w:hAnsi="Times New Roman" w:cs="Times New Roman"/>
          <w:sz w:val="24"/>
          <w:szCs w:val="24"/>
        </w:rPr>
        <w:t xml:space="preserve">Fisher’s </w:t>
      </w:r>
      <w:r w:rsidR="009F66C6">
        <w:rPr>
          <w:rFonts w:ascii="Times New Roman" w:hAnsi="Times New Roman" w:cs="Times New Roman"/>
          <w:sz w:val="24"/>
          <w:szCs w:val="24"/>
        </w:rPr>
        <w:t>information</w:t>
      </w:r>
      <w:r w:rsidR="00627C51">
        <w:rPr>
          <w:rFonts w:ascii="Times New Roman" w:hAnsi="Times New Roman" w:cs="Times New Roman"/>
          <w:sz w:val="24"/>
          <w:szCs w:val="24"/>
        </w:rPr>
        <w:t xml:space="preserve"> matrix </w:t>
      </w:r>
      <w:commentRangeEnd w:id="6"/>
      <w:r w:rsidR="002677E1">
        <w:rPr>
          <w:rStyle w:val="CommentReference"/>
        </w:rPr>
        <w:commentReference w:id="6"/>
      </w:r>
      <w:r>
        <w:rPr>
          <w:rFonts w:ascii="Times New Roman" w:hAnsi="Times New Roman" w:cs="Times New Roman"/>
          <w:sz w:val="24"/>
          <w:szCs w:val="24"/>
        </w:rPr>
        <w:t>is then constructed by extracting</w:t>
      </w:r>
      <w:r w:rsidR="00E30322">
        <w:rPr>
          <w:rFonts w:ascii="Times New Roman" w:hAnsi="Times New Roman" w:cs="Times New Roman"/>
          <w:sz w:val="24"/>
          <w:szCs w:val="24"/>
        </w:rPr>
        <w:t xml:space="preserve"> the MS and DF from the ANOVA table</w:t>
      </w:r>
      <w:r w:rsidR="00627C51">
        <w:rPr>
          <w:rFonts w:ascii="Times New Roman" w:hAnsi="Times New Roman" w:cs="Times New Roman"/>
          <w:sz w:val="24"/>
          <w:szCs w:val="24"/>
        </w:rPr>
        <w:t xml:space="preserve">. </w:t>
      </w:r>
      <w:r w:rsidR="00E30322">
        <w:rPr>
          <w:rFonts w:ascii="Times New Roman" w:hAnsi="Times New Roman" w:cs="Times New Roman"/>
          <w:sz w:val="24"/>
          <w:szCs w:val="24"/>
        </w:rPr>
        <w:t xml:space="preserve">The appendix shows mathematically that </w:t>
      </w:r>
      <w:r w:rsidR="00E30322" w:rsidRPr="00677011">
        <w:rPr>
          <w:rFonts w:ascii="Times New Roman" w:hAnsi="Times New Roman" w:cs="Times New Roman"/>
          <w:sz w:val="24"/>
          <w:szCs w:val="24"/>
        </w:rPr>
        <w:t xml:space="preserve">the </w:t>
      </w:r>
      <w:r w:rsidR="00627C51">
        <w:rPr>
          <w:rFonts w:ascii="Times New Roman" w:hAnsi="Times New Roman" w:cs="Times New Roman"/>
          <w:sz w:val="24"/>
          <w:szCs w:val="24"/>
        </w:rPr>
        <w:t xml:space="preserve">Fisher’s </w:t>
      </w:r>
      <w:r w:rsidR="00FF2708">
        <w:rPr>
          <w:rFonts w:ascii="Times New Roman" w:hAnsi="Times New Roman" w:cs="Times New Roman"/>
          <w:sz w:val="24"/>
          <w:szCs w:val="24"/>
        </w:rPr>
        <w:t>information</w:t>
      </w:r>
      <w:r w:rsidR="00627C51">
        <w:rPr>
          <w:rFonts w:ascii="Times New Roman" w:hAnsi="Times New Roman" w:cs="Times New Roman"/>
          <w:sz w:val="24"/>
          <w:szCs w:val="24"/>
        </w:rPr>
        <w:t xml:space="preserve"> matrix </w:t>
      </w:r>
      <w:r w:rsidR="00E30322">
        <w:rPr>
          <w:rFonts w:ascii="Times New Roman" w:hAnsi="Times New Roman" w:cs="Times New Roman"/>
          <w:sz w:val="24"/>
          <w:szCs w:val="24"/>
        </w:rPr>
        <w:t>is equal to the DF divided by the twice of the square of the MS.</w:t>
      </w:r>
    </w:p>
    <w:p w:rsidR="006D0BBB" w:rsidRDefault="004C6AFA" w:rsidP="006D0BBB">
      <w:pPr>
        <w:spacing w:line="360" w:lineRule="auto"/>
        <w:jc w:val="both"/>
        <w:rPr>
          <w:rFonts w:ascii="Times New Roman" w:hAnsi="Times New Roman" w:cs="Times New Roman"/>
          <w:sz w:val="24"/>
          <w:szCs w:val="24"/>
        </w:rPr>
      </w:pPr>
      <w:r>
        <w:rPr>
          <w:rFonts w:ascii="Times New Roman" w:hAnsi="Times New Roman" w:cs="Times New Roman"/>
          <w:sz w:val="24"/>
          <w:szCs w:val="24"/>
        </w:rPr>
        <w:t>The sources of variation in the A</w:t>
      </w:r>
      <w:r w:rsidR="00E30322">
        <w:rPr>
          <w:rFonts w:ascii="Times New Roman" w:hAnsi="Times New Roman" w:cs="Times New Roman"/>
          <w:sz w:val="24"/>
          <w:szCs w:val="24"/>
        </w:rPr>
        <w:t xml:space="preserve">NOVA table can be either </w:t>
      </w:r>
      <w:commentRangeStart w:id="7"/>
      <w:r w:rsidR="00E30322">
        <w:rPr>
          <w:rFonts w:ascii="Times New Roman" w:hAnsi="Times New Roman" w:cs="Times New Roman"/>
          <w:sz w:val="24"/>
          <w:szCs w:val="24"/>
        </w:rPr>
        <w:t xml:space="preserve">fixed </w:t>
      </w:r>
      <w:r>
        <w:rPr>
          <w:rFonts w:ascii="Times New Roman" w:hAnsi="Times New Roman" w:cs="Times New Roman"/>
          <w:sz w:val="24"/>
          <w:szCs w:val="24"/>
        </w:rPr>
        <w:t>or random</w:t>
      </w:r>
      <w:commentRangeEnd w:id="7"/>
      <w:r w:rsidR="002677E1">
        <w:rPr>
          <w:rStyle w:val="CommentReference"/>
        </w:rPr>
        <w:commentReference w:id="7"/>
      </w:r>
      <w:r>
        <w:rPr>
          <w:rFonts w:ascii="Times New Roman" w:hAnsi="Times New Roman" w:cs="Times New Roman"/>
          <w:sz w:val="24"/>
          <w:szCs w:val="24"/>
        </w:rPr>
        <w:t xml:space="preserve">. </w:t>
      </w:r>
      <w:commentRangeStart w:id="8"/>
      <w:r w:rsidR="007303CA">
        <w:rPr>
          <w:rFonts w:ascii="Times New Roman" w:hAnsi="Times New Roman" w:cs="Times New Roman"/>
          <w:sz w:val="24"/>
          <w:szCs w:val="24"/>
        </w:rPr>
        <w:t>T</w:t>
      </w:r>
      <w:r>
        <w:rPr>
          <w:rFonts w:ascii="Times New Roman" w:hAnsi="Times New Roman" w:cs="Times New Roman"/>
          <w:sz w:val="24"/>
          <w:szCs w:val="24"/>
        </w:rPr>
        <w:t>h</w:t>
      </w:r>
      <w:r w:rsidR="006D0BBB">
        <w:rPr>
          <w:rFonts w:ascii="Times New Roman" w:hAnsi="Times New Roman" w:cs="Times New Roman"/>
          <w:sz w:val="24"/>
          <w:szCs w:val="24"/>
        </w:rPr>
        <w:t xml:space="preserve">e MS and DF are extracted from the sources of variation </w:t>
      </w:r>
      <w:commentRangeEnd w:id="8"/>
      <w:r w:rsidR="002677E1">
        <w:rPr>
          <w:rStyle w:val="CommentReference"/>
        </w:rPr>
        <w:commentReference w:id="8"/>
      </w:r>
      <w:r w:rsidR="007303CA">
        <w:rPr>
          <w:rFonts w:ascii="Times New Roman" w:hAnsi="Times New Roman" w:cs="Times New Roman"/>
          <w:sz w:val="24"/>
          <w:szCs w:val="24"/>
        </w:rPr>
        <w:t xml:space="preserve">should </w:t>
      </w:r>
      <w:r>
        <w:rPr>
          <w:rFonts w:ascii="Times New Roman" w:hAnsi="Times New Roman" w:cs="Times New Roman"/>
          <w:sz w:val="24"/>
          <w:szCs w:val="24"/>
        </w:rPr>
        <w:t>not contain</w:t>
      </w:r>
      <w:r w:rsidR="006D0BBB">
        <w:rPr>
          <w:rFonts w:ascii="Times New Roman" w:hAnsi="Times New Roman" w:cs="Times New Roman"/>
          <w:sz w:val="24"/>
          <w:szCs w:val="24"/>
        </w:rPr>
        <w:t xml:space="preserve"> </w:t>
      </w:r>
      <w:r w:rsidR="007303CA">
        <w:rPr>
          <w:rFonts w:ascii="Times New Roman" w:hAnsi="Times New Roman" w:cs="Times New Roman"/>
          <w:sz w:val="24"/>
          <w:szCs w:val="24"/>
        </w:rPr>
        <w:t>any</w:t>
      </w:r>
      <w:r w:rsidR="006D0BBB">
        <w:rPr>
          <w:rFonts w:ascii="Times New Roman" w:hAnsi="Times New Roman" w:cs="Times New Roman"/>
          <w:sz w:val="24"/>
          <w:szCs w:val="24"/>
        </w:rPr>
        <w:t xml:space="preserve"> </w:t>
      </w:r>
      <w:r w:rsidR="007303CA">
        <w:rPr>
          <w:rFonts w:ascii="Times New Roman" w:hAnsi="Times New Roman" w:cs="Times New Roman"/>
          <w:sz w:val="24"/>
          <w:szCs w:val="24"/>
        </w:rPr>
        <w:t>fixed effect</w:t>
      </w:r>
      <w:r w:rsidR="008E6742">
        <w:rPr>
          <w:rFonts w:ascii="Times New Roman" w:hAnsi="Times New Roman" w:cs="Times New Roman"/>
          <w:sz w:val="24"/>
          <w:szCs w:val="24"/>
        </w:rPr>
        <w:t>. This is</w:t>
      </w:r>
      <w:r w:rsidR="006D0BBB">
        <w:rPr>
          <w:rFonts w:ascii="Times New Roman" w:hAnsi="Times New Roman" w:cs="Times New Roman"/>
          <w:sz w:val="24"/>
          <w:szCs w:val="24"/>
        </w:rPr>
        <w:t xml:space="preserve"> because the </w:t>
      </w:r>
      <w:commentRangeStart w:id="9"/>
      <w:r w:rsidR="006D0BBB">
        <w:rPr>
          <w:rFonts w:ascii="Times New Roman" w:hAnsi="Times New Roman" w:cs="Times New Roman"/>
          <w:sz w:val="24"/>
          <w:szCs w:val="24"/>
        </w:rPr>
        <w:t>variance</w:t>
      </w:r>
      <w:r>
        <w:rPr>
          <w:rFonts w:ascii="Times New Roman" w:hAnsi="Times New Roman" w:cs="Times New Roman"/>
          <w:sz w:val="24"/>
          <w:szCs w:val="24"/>
        </w:rPr>
        <w:t>s</w:t>
      </w:r>
      <w:commentRangeEnd w:id="9"/>
      <w:r w:rsidR="002677E1">
        <w:rPr>
          <w:rStyle w:val="CommentReference"/>
        </w:rPr>
        <w:commentReference w:id="9"/>
      </w:r>
      <w:r>
        <w:rPr>
          <w:rFonts w:ascii="Times New Roman" w:hAnsi="Times New Roman" w:cs="Times New Roman"/>
          <w:sz w:val="24"/>
          <w:szCs w:val="24"/>
        </w:rPr>
        <w:t xml:space="preserve"> should only be estimated from the sources of variation containing the random effects</w:t>
      </w:r>
      <w:r w:rsidR="006D0BBB">
        <w:rPr>
          <w:rFonts w:ascii="Times New Roman" w:hAnsi="Times New Roman" w:cs="Times New Roman"/>
          <w:sz w:val="24"/>
          <w:szCs w:val="24"/>
        </w:rPr>
        <w:t xml:space="preserve">. However, there are some cases where the </w:t>
      </w:r>
      <w:r>
        <w:rPr>
          <w:rFonts w:ascii="Times New Roman" w:hAnsi="Times New Roman" w:cs="Times New Roman"/>
          <w:sz w:val="24"/>
          <w:szCs w:val="24"/>
        </w:rPr>
        <w:t>fixed</w:t>
      </w:r>
      <w:r w:rsidR="006D0BBB">
        <w:rPr>
          <w:rFonts w:ascii="Times New Roman" w:hAnsi="Times New Roman" w:cs="Times New Roman"/>
          <w:sz w:val="24"/>
          <w:szCs w:val="24"/>
        </w:rPr>
        <w:t xml:space="preserve"> effects are confounded with the random effects, </w:t>
      </w:r>
      <w:del w:id="10" w:author="krug001" w:date="2012-04-02T20:07:00Z">
        <w:r w:rsidR="006D0BBB" w:rsidDel="002677E1">
          <w:rPr>
            <w:rFonts w:ascii="Times New Roman" w:hAnsi="Times New Roman" w:cs="Times New Roman"/>
            <w:sz w:val="24"/>
            <w:szCs w:val="24"/>
          </w:rPr>
          <w:delText>i.e.</w:delText>
        </w:r>
      </w:del>
      <w:ins w:id="11" w:author="krug001" w:date="2012-04-02T20:07:00Z">
        <w:r w:rsidR="002677E1">
          <w:rPr>
            <w:rFonts w:ascii="Times New Roman" w:hAnsi="Times New Roman" w:cs="Times New Roman"/>
            <w:sz w:val="24"/>
            <w:szCs w:val="24"/>
          </w:rPr>
          <w:t>e.g.</w:t>
        </w:r>
      </w:ins>
      <w:r w:rsidR="006D0BBB">
        <w:rPr>
          <w:rFonts w:ascii="Times New Roman" w:hAnsi="Times New Roman" w:cs="Times New Roman"/>
          <w:sz w:val="24"/>
          <w:szCs w:val="24"/>
        </w:rPr>
        <w:t xml:space="preserve"> balanced incomplete block design</w:t>
      </w:r>
      <w:ins w:id="12" w:author="krug001" w:date="2012-04-02T20:07:00Z">
        <w:r w:rsidR="002677E1">
          <w:rPr>
            <w:rFonts w:ascii="Times New Roman" w:hAnsi="Times New Roman" w:cs="Times New Roman"/>
            <w:sz w:val="24"/>
            <w:szCs w:val="24"/>
          </w:rPr>
          <w:t>s</w:t>
        </w:r>
      </w:ins>
      <w:r w:rsidR="006D0BBB">
        <w:rPr>
          <w:rFonts w:ascii="Times New Roman" w:hAnsi="Times New Roman" w:cs="Times New Roman"/>
          <w:sz w:val="24"/>
          <w:szCs w:val="24"/>
        </w:rPr>
        <w:t xml:space="preserve">. </w:t>
      </w:r>
      <w:r w:rsidR="0031574A">
        <w:rPr>
          <w:rFonts w:ascii="Times New Roman" w:hAnsi="Times New Roman" w:cs="Times New Roman"/>
          <w:sz w:val="24"/>
          <w:szCs w:val="24"/>
        </w:rPr>
        <w:t xml:space="preserve">In these cases, </w:t>
      </w:r>
      <w:r w:rsidR="006D0BBB">
        <w:rPr>
          <w:rFonts w:ascii="Times New Roman" w:hAnsi="Times New Roman" w:cs="Times New Roman"/>
          <w:sz w:val="24"/>
          <w:szCs w:val="24"/>
        </w:rPr>
        <w:t xml:space="preserve">the amount of confounding treatment information </w:t>
      </w:r>
      <w:commentRangeStart w:id="13"/>
      <w:r w:rsidR="006D0BBB">
        <w:rPr>
          <w:rFonts w:ascii="Times New Roman" w:hAnsi="Times New Roman" w:cs="Times New Roman"/>
          <w:sz w:val="24"/>
          <w:szCs w:val="24"/>
        </w:rPr>
        <w:t>can be small enough to be neglected</w:t>
      </w:r>
      <w:commentRangeEnd w:id="13"/>
      <w:r w:rsidR="006F789E">
        <w:rPr>
          <w:rStyle w:val="CommentReference"/>
        </w:rPr>
        <w:commentReference w:id="13"/>
      </w:r>
      <w:r w:rsidR="006D0BBB">
        <w:rPr>
          <w:rFonts w:ascii="Times New Roman" w:hAnsi="Times New Roman" w:cs="Times New Roman"/>
          <w:sz w:val="24"/>
          <w:szCs w:val="24"/>
        </w:rPr>
        <w:t xml:space="preserve">. </w:t>
      </w:r>
      <w:r>
        <w:rPr>
          <w:rFonts w:ascii="Times New Roman" w:hAnsi="Times New Roman" w:cs="Times New Roman"/>
          <w:sz w:val="24"/>
          <w:szCs w:val="24"/>
        </w:rPr>
        <w:t>This issue is out of scope for this write-up</w:t>
      </w:r>
      <w:r w:rsidR="007303CA">
        <w:rPr>
          <w:rFonts w:ascii="Times New Roman" w:hAnsi="Times New Roman" w:cs="Times New Roman"/>
          <w:sz w:val="24"/>
          <w:szCs w:val="24"/>
        </w:rPr>
        <w:t xml:space="preserve"> and therefore will not be addressed.</w:t>
      </w:r>
    </w:p>
    <w:p w:rsidR="001060BD" w:rsidRDefault="00C411EC" w:rsidP="001060B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second step is to </w:t>
      </w:r>
      <w:r w:rsidR="003D1896">
        <w:rPr>
          <w:rFonts w:ascii="Times New Roman" w:hAnsi="Times New Roman" w:cs="Times New Roman"/>
          <w:sz w:val="24"/>
          <w:szCs w:val="24"/>
        </w:rPr>
        <w:t xml:space="preserve">construct </w:t>
      </w:r>
      <w:r>
        <w:rPr>
          <w:rFonts w:ascii="Times New Roman" w:hAnsi="Times New Roman" w:cs="Times New Roman"/>
          <w:sz w:val="24"/>
          <w:szCs w:val="24"/>
        </w:rPr>
        <w:t xml:space="preserve">the </w:t>
      </w:r>
      <w:r w:rsidR="007B18C3">
        <w:rPr>
          <w:rFonts w:ascii="Times New Roman" w:hAnsi="Times New Roman" w:cs="Times New Roman"/>
          <w:sz w:val="24"/>
          <w:szCs w:val="24"/>
        </w:rPr>
        <w:t>G matrix</w:t>
      </w:r>
      <w:r w:rsidR="00E45762">
        <w:rPr>
          <w:rFonts w:ascii="Times New Roman" w:hAnsi="Times New Roman" w:cs="Times New Roman"/>
          <w:sz w:val="24"/>
          <w:szCs w:val="24"/>
        </w:rPr>
        <w:t xml:space="preserve">. </w:t>
      </w:r>
      <w:r w:rsidR="00040E84">
        <w:rPr>
          <w:rFonts w:ascii="Times New Roman" w:hAnsi="Times New Roman" w:cs="Times New Roman"/>
          <w:sz w:val="24"/>
          <w:szCs w:val="24"/>
        </w:rPr>
        <w:t>The G matrix</w:t>
      </w:r>
      <w:r w:rsidR="00E45762">
        <w:rPr>
          <w:rFonts w:ascii="Times New Roman" w:hAnsi="Times New Roman" w:cs="Times New Roman"/>
          <w:sz w:val="24"/>
          <w:szCs w:val="24"/>
        </w:rPr>
        <w:t xml:space="preserve"> is</w:t>
      </w:r>
      <w:r w:rsidR="00D25EBE">
        <w:rPr>
          <w:rFonts w:ascii="Times New Roman" w:hAnsi="Times New Roman" w:cs="Times New Roman"/>
          <w:sz w:val="24"/>
          <w:szCs w:val="24"/>
        </w:rPr>
        <w:t xml:space="preserve"> </w:t>
      </w:r>
      <w:r w:rsidR="00E45762">
        <w:rPr>
          <w:rFonts w:ascii="Times New Roman" w:hAnsi="Times New Roman" w:cs="Times New Roman"/>
          <w:sz w:val="24"/>
          <w:szCs w:val="24"/>
        </w:rPr>
        <w:t>extracted from the ANOVA</w:t>
      </w:r>
      <w:r w:rsidR="00040E84">
        <w:rPr>
          <w:rFonts w:ascii="Times New Roman" w:hAnsi="Times New Roman" w:cs="Times New Roman"/>
          <w:sz w:val="24"/>
          <w:szCs w:val="24"/>
        </w:rPr>
        <w:t xml:space="preserve"> table</w:t>
      </w:r>
      <w:r w:rsidR="00E45762">
        <w:rPr>
          <w:rFonts w:ascii="Times New Roman" w:hAnsi="Times New Roman" w:cs="Times New Roman"/>
          <w:sz w:val="24"/>
          <w:szCs w:val="24"/>
        </w:rPr>
        <w:t xml:space="preserve"> generated from the </w:t>
      </w:r>
      <w:r w:rsidR="00D25EBE" w:rsidRPr="00326888">
        <w:rPr>
          <w:rFonts w:ascii="Courier New" w:hAnsi="Courier New" w:cs="Courier New"/>
          <w:sz w:val="24"/>
          <w:szCs w:val="24"/>
        </w:rPr>
        <w:t>summary.aov.twoPhase()</w:t>
      </w:r>
      <w:r w:rsidR="00D25EBE">
        <w:rPr>
          <w:rFonts w:ascii="Courier New" w:hAnsi="Courier New" w:cs="Courier New"/>
          <w:sz w:val="24"/>
          <w:szCs w:val="24"/>
        </w:rPr>
        <w:t xml:space="preserve"> </w:t>
      </w:r>
      <w:r w:rsidR="00D25EBE" w:rsidRPr="00855984">
        <w:rPr>
          <w:rFonts w:ascii="Times New Roman" w:hAnsi="Times New Roman" w:cs="Times New Roman"/>
          <w:sz w:val="24"/>
          <w:szCs w:val="24"/>
        </w:rPr>
        <w:t>function</w:t>
      </w:r>
      <w:r w:rsidR="00D25EBE">
        <w:rPr>
          <w:rFonts w:ascii="Times New Roman" w:hAnsi="Times New Roman" w:cs="Times New Roman"/>
          <w:sz w:val="24"/>
          <w:szCs w:val="24"/>
        </w:rPr>
        <w:t>.</w:t>
      </w:r>
      <w:r w:rsidR="00B67DC6">
        <w:rPr>
          <w:rFonts w:ascii="Times New Roman" w:hAnsi="Times New Roman" w:cs="Times New Roman"/>
          <w:sz w:val="24"/>
          <w:szCs w:val="24"/>
        </w:rPr>
        <w:t xml:space="preserve"> Note that t</w:t>
      </w:r>
      <w:r w:rsidR="00D25EBE">
        <w:rPr>
          <w:rFonts w:ascii="Times New Roman" w:hAnsi="Times New Roman" w:cs="Times New Roman"/>
          <w:sz w:val="24"/>
          <w:szCs w:val="24"/>
        </w:rPr>
        <w:t>he score function and the expected Fisher’s info</w:t>
      </w:r>
      <w:r w:rsidR="00E45762">
        <w:rPr>
          <w:rFonts w:ascii="Times New Roman" w:hAnsi="Times New Roman" w:cs="Times New Roman"/>
          <w:sz w:val="24"/>
          <w:szCs w:val="24"/>
        </w:rPr>
        <w:t xml:space="preserve">rmation matrix </w:t>
      </w:r>
      <w:commentRangeStart w:id="14"/>
      <w:r w:rsidR="00E45762">
        <w:rPr>
          <w:rFonts w:ascii="Times New Roman" w:hAnsi="Times New Roman" w:cs="Times New Roman"/>
          <w:sz w:val="24"/>
          <w:szCs w:val="24"/>
        </w:rPr>
        <w:t>are with respect</w:t>
      </w:r>
      <w:r w:rsidR="00D25EBE">
        <w:rPr>
          <w:rFonts w:ascii="Times New Roman" w:hAnsi="Times New Roman" w:cs="Times New Roman"/>
          <w:sz w:val="24"/>
          <w:szCs w:val="24"/>
        </w:rPr>
        <w:t xml:space="preserve"> to the MS</w:t>
      </w:r>
      <w:commentRangeEnd w:id="14"/>
      <w:r w:rsidR="006F789E">
        <w:rPr>
          <w:rStyle w:val="CommentReference"/>
        </w:rPr>
        <w:commentReference w:id="14"/>
      </w:r>
      <w:r w:rsidR="00D25EBE">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2</m:t>
            </m:r>
          </m:sup>
        </m:sSubSup>
        <m:r>
          <w:rPr>
            <w:rFonts w:ascii="Cambria Math" w:hAnsi="Cambria Math" w:cs="Times New Roman"/>
            <w:sz w:val="24"/>
            <w:szCs w:val="24"/>
          </w:rPr>
          <m:t>,</m:t>
        </m:r>
      </m:oMath>
      <w:r w:rsidR="00B67DC6">
        <w:rPr>
          <w:rFonts w:ascii="Times New Roman" w:eastAsiaTheme="minorEastAsia" w:hAnsi="Times New Roman" w:cs="Times New Roman"/>
          <w:sz w:val="24"/>
          <w:szCs w:val="24"/>
        </w:rPr>
        <w:t xml:space="preserve"> but what we want to estimate are the individual variance components which </w:t>
      </w:r>
      <w:r w:rsidR="00E45762">
        <w:rPr>
          <w:rFonts w:ascii="Times New Roman" w:eastAsiaTheme="minorEastAsia" w:hAnsi="Times New Roman" w:cs="Times New Roman"/>
          <w:sz w:val="24"/>
          <w:szCs w:val="24"/>
        </w:rPr>
        <w:t>make</w:t>
      </w:r>
      <w:r w:rsidR="00B67DC6">
        <w:rPr>
          <w:rFonts w:ascii="Times New Roman" w:eastAsiaTheme="minorEastAsia" w:hAnsi="Times New Roman" w:cs="Times New Roman"/>
          <w:sz w:val="24"/>
          <w:szCs w:val="24"/>
        </w:rPr>
        <w:t xml:space="preserve"> up the EMS. </w:t>
      </w:r>
      <w:commentRangeStart w:id="15"/>
      <w:r w:rsidR="00B67DC6">
        <w:rPr>
          <w:rFonts w:ascii="Times New Roman" w:eastAsiaTheme="minorEastAsia" w:hAnsi="Times New Roman" w:cs="Times New Roman"/>
          <w:sz w:val="24"/>
          <w:szCs w:val="24"/>
        </w:rPr>
        <w:t xml:space="preserve">Hence, we want </w:t>
      </w:r>
      <w:r w:rsidR="007B18C3">
        <w:rPr>
          <w:rFonts w:ascii="Times New Roman" w:hAnsi="Times New Roman" w:cs="Times New Roman"/>
          <w:sz w:val="24"/>
          <w:szCs w:val="24"/>
        </w:rPr>
        <w:t xml:space="preserve">to transform the score function and the expected Fisher’s information matrix with respect to </w:t>
      </w:r>
      <w:r w:rsidR="00855984">
        <w:rPr>
          <w:rFonts w:ascii="Times New Roman" w:hAnsi="Times New Roman" w:cs="Times New Roman"/>
          <w:sz w:val="24"/>
          <w:szCs w:val="24"/>
        </w:rPr>
        <w:t xml:space="preserve">MS,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2</m:t>
            </m:r>
          </m:sup>
        </m:sSubSup>
        <m:r>
          <w:rPr>
            <w:rFonts w:ascii="Cambria Math" w:hAnsi="Cambria Math" w:cs="Times New Roman"/>
            <w:sz w:val="24"/>
            <w:szCs w:val="24"/>
          </w:rPr>
          <m:t xml:space="preserve">, </m:t>
        </m:r>
      </m:oMath>
      <w:r w:rsidR="00E45762">
        <w:rPr>
          <w:rFonts w:ascii="Times New Roman" w:eastAsiaTheme="minorEastAsia" w:hAnsi="Times New Roman" w:cs="Times New Roman"/>
          <w:sz w:val="24"/>
          <w:szCs w:val="24"/>
        </w:rPr>
        <w:t>to with respect</w:t>
      </w:r>
      <w:r w:rsidR="007B18C3">
        <w:rPr>
          <w:rFonts w:ascii="Times New Roman" w:eastAsiaTheme="minorEastAsia" w:hAnsi="Times New Roman" w:cs="Times New Roman"/>
          <w:sz w:val="24"/>
          <w:szCs w:val="24"/>
        </w:rPr>
        <w:t xml:space="preserve"> to the </w:t>
      </w:r>
      <w:r w:rsidR="00B67DC6">
        <w:rPr>
          <w:rFonts w:ascii="Times New Roman" w:eastAsiaTheme="minorEastAsia" w:hAnsi="Times New Roman" w:cs="Times New Roman"/>
          <w:sz w:val="24"/>
          <w:szCs w:val="24"/>
        </w:rPr>
        <w:t>variance component estimates</w:t>
      </w:r>
      <w:r w:rsidR="002601D4">
        <w:rPr>
          <w:rFonts w:ascii="Times New Roman" w:eastAsiaTheme="minorEastAsia" w:hAnsi="Times New Roman" w:cs="Times New Roman"/>
          <w:sz w:val="24"/>
          <w:szCs w:val="24"/>
        </w:rPr>
        <w:t>, denoted by</w:t>
      </w:r>
      <w:r w:rsidR="00550AFC">
        <w:rPr>
          <w:rFonts w:ascii="Times New Roman" w:eastAsiaTheme="minorEastAsia" w:hAnsi="Times New Roman" w:cs="Times New Roman"/>
          <w:sz w:val="24"/>
          <w:szCs w:val="24"/>
        </w:rPr>
        <w:t xml:space="preserve"> a vector</w:t>
      </w:r>
      <w:r w:rsidR="002601D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θ</m:t>
        </m:r>
      </m:oMath>
      <w:r w:rsidR="00FE3D1A">
        <w:rPr>
          <w:rFonts w:ascii="Times New Roman" w:eastAsiaTheme="minorEastAsia" w:hAnsi="Times New Roman" w:cs="Times New Roman"/>
          <w:sz w:val="24"/>
          <w:szCs w:val="24"/>
        </w:rPr>
        <w:t xml:space="preserve">. </w:t>
      </w:r>
      <w:commentRangeEnd w:id="15"/>
      <w:r w:rsidR="006F789E">
        <w:rPr>
          <w:rStyle w:val="CommentReference"/>
        </w:rPr>
        <w:commentReference w:id="15"/>
      </w:r>
      <w:r w:rsidR="00B67DC6">
        <w:rPr>
          <w:rFonts w:ascii="Times New Roman" w:eastAsiaTheme="minorEastAsia" w:hAnsi="Times New Roman" w:cs="Times New Roman"/>
          <w:sz w:val="24"/>
          <w:szCs w:val="24"/>
        </w:rPr>
        <w:t xml:space="preserve">This transformation can be achieved by </w:t>
      </w:r>
      <w:r w:rsidR="007E317F">
        <w:rPr>
          <w:rFonts w:ascii="Times New Roman" w:eastAsiaTheme="minorEastAsia" w:hAnsi="Times New Roman" w:cs="Times New Roman"/>
          <w:sz w:val="24"/>
          <w:szCs w:val="24"/>
        </w:rPr>
        <w:t xml:space="preserve">using </w:t>
      </w:r>
      <w:r w:rsidR="00B67DC6">
        <w:rPr>
          <w:rFonts w:ascii="Times New Roman" w:eastAsiaTheme="minorEastAsia" w:hAnsi="Times New Roman" w:cs="Times New Roman"/>
          <w:sz w:val="24"/>
          <w:szCs w:val="24"/>
        </w:rPr>
        <w:t>the m</w:t>
      </w:r>
      <w:del w:id="16" w:author="krug001" w:date="2012-04-02T20:11:00Z">
        <w:r w:rsidR="00B67DC6" w:rsidDel="006F789E">
          <w:rPr>
            <w:rFonts w:ascii="Times New Roman" w:eastAsiaTheme="minorEastAsia" w:hAnsi="Times New Roman" w:cs="Times New Roman"/>
            <w:sz w:val="24"/>
            <w:szCs w:val="24"/>
          </w:rPr>
          <w:delText>-by-</w:delText>
        </w:r>
      </w:del>
      <w:ins w:id="17" w:author="krug001" w:date="2012-04-02T20:11:00Z">
        <w:r w:rsidR="006F789E">
          <w:rPr>
            <w:rFonts w:ascii="Times New Roman" w:eastAsiaTheme="minorEastAsia" w:hAnsi="Times New Roman" w:cs="Times New Roman"/>
            <w:sz w:val="24"/>
            <w:szCs w:val="24"/>
          </w:rPr>
          <w:t xml:space="preserve"> </w:t>
        </w:r>
      </w:ins>
      <w:ins w:id="18" w:author="krug001" w:date="2012-04-02T20:12:00Z">
        <w:r w:rsidR="006F789E">
          <w:rPr>
            <w:rFonts w:ascii="Times New Roman" w:eastAsiaTheme="minorEastAsia" w:hAnsi="Times New Roman" w:cs="Times New Roman"/>
            <w:sz w:val="24"/>
            <w:szCs w:val="24"/>
          </w:rPr>
          <w:sym w:font="Symbol" w:char="F0B4"/>
        </w:r>
        <w:r w:rsidR="006F789E">
          <w:rPr>
            <w:rFonts w:ascii="Times New Roman" w:eastAsiaTheme="minorEastAsia" w:hAnsi="Times New Roman" w:cs="Times New Roman"/>
            <w:sz w:val="24"/>
            <w:szCs w:val="24"/>
          </w:rPr>
          <w:t xml:space="preserve"> </w:t>
        </w:r>
      </w:ins>
      <w:r w:rsidR="00B67DC6">
        <w:rPr>
          <w:rFonts w:ascii="Times New Roman" w:eastAsiaTheme="minorEastAsia" w:hAnsi="Times New Roman" w:cs="Times New Roman"/>
          <w:sz w:val="24"/>
          <w:szCs w:val="24"/>
        </w:rPr>
        <w:t>k G matrix, if there are k variance components to be estimated, where each element of the G matrix is</w:t>
      </w:r>
      <m:oMath>
        <m:r>
          <w:rPr>
            <w:rFonts w:ascii="Cambria Math" w:eastAsiaTheme="minorEastAsia"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2</m:t>
                </m:r>
              </m:sup>
            </m:sSubSup>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den>
        </m:f>
      </m:oMath>
      <w:r w:rsidR="00B67DC6">
        <w:rPr>
          <w:rFonts w:ascii="Times New Roman" w:eastAsiaTheme="minorEastAsia" w:hAnsi="Times New Roman" w:cs="Times New Roman"/>
          <w:sz w:val="24"/>
          <w:szCs w:val="24"/>
        </w:rPr>
        <w:t>.</w:t>
      </w:r>
      <w:r w:rsidR="001060BD">
        <w:rPr>
          <w:rFonts w:ascii="Times New Roman" w:eastAsiaTheme="minorEastAsia" w:hAnsi="Times New Roman" w:cs="Times New Roman"/>
          <w:sz w:val="24"/>
          <w:szCs w:val="24"/>
        </w:rPr>
        <w:t xml:space="preserve"> </w:t>
      </w:r>
      <w:r w:rsidR="007E317F">
        <w:rPr>
          <w:rFonts w:ascii="Times New Roman" w:hAnsi="Times New Roman" w:cs="Times New Roman"/>
          <w:sz w:val="24"/>
          <w:szCs w:val="24"/>
        </w:rPr>
        <w:t>Hence</w:t>
      </w:r>
      <w:r w:rsidR="001060BD">
        <w:rPr>
          <w:rFonts w:ascii="Times New Roman" w:hAnsi="Times New Roman" w:cs="Times New Roman"/>
          <w:sz w:val="24"/>
          <w:szCs w:val="24"/>
        </w:rPr>
        <w:t xml:space="preserve">, the expected mean squares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7E317F">
        <w:rPr>
          <w:rFonts w:ascii="Times New Roman" w:eastAsiaTheme="minorEastAsia" w:hAnsi="Times New Roman" w:cs="Times New Roman"/>
          <w:sz w:val="24"/>
          <w:szCs w:val="24"/>
        </w:rPr>
        <w:t xml:space="preserve"> can also be written as</w:t>
      </w:r>
      <w:del w:id="19" w:author="krug001" w:date="2012-04-02T20:12:00Z">
        <w:r w:rsidR="007E317F" w:rsidDel="006F789E">
          <w:rPr>
            <w:rFonts w:ascii="Times New Roman" w:eastAsiaTheme="minorEastAsia" w:hAnsi="Times New Roman" w:cs="Times New Roman"/>
            <w:sz w:val="24"/>
            <w:szCs w:val="24"/>
          </w:rPr>
          <w:delText xml:space="preserve"> </w:delText>
        </w:r>
      </w:del>
      <w:r w:rsidR="001060BD">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G'θ</m:t>
        </m:r>
      </m:oMath>
      <w:r w:rsidR="001060BD">
        <w:rPr>
          <w:rFonts w:ascii="Times New Roman" w:eastAsiaTheme="minorEastAsia" w:hAnsi="Times New Roman" w:cs="Times New Roman"/>
          <w:sz w:val="24"/>
          <w:szCs w:val="24"/>
        </w:rPr>
        <w:t xml:space="preserve">. </w:t>
      </w:r>
      <w:r w:rsidR="00F40EF2">
        <w:rPr>
          <w:rFonts w:ascii="Times New Roman" w:eastAsiaTheme="minorEastAsia" w:hAnsi="Times New Roman" w:cs="Times New Roman"/>
          <w:sz w:val="24"/>
          <w:szCs w:val="24"/>
        </w:rPr>
        <w:t xml:space="preserve">This </w:t>
      </w:r>
      <w:r w:rsidR="000C7685">
        <w:rPr>
          <w:rFonts w:ascii="Times New Roman" w:eastAsiaTheme="minorEastAsia" w:hAnsi="Times New Roman" w:cs="Times New Roman"/>
          <w:sz w:val="24"/>
          <w:szCs w:val="24"/>
        </w:rPr>
        <w:t>technique</w:t>
      </w:r>
      <w:r w:rsidR="00F40EF2">
        <w:rPr>
          <w:rFonts w:ascii="Times New Roman" w:eastAsiaTheme="minorEastAsia" w:hAnsi="Times New Roman" w:cs="Times New Roman"/>
          <w:sz w:val="24"/>
          <w:szCs w:val="24"/>
        </w:rPr>
        <w:t xml:space="preserve"> is also known as </w:t>
      </w:r>
      <w:r w:rsidR="00F40EF2" w:rsidRPr="00F43CEC">
        <w:rPr>
          <w:rFonts w:ascii="Times New Roman" w:eastAsiaTheme="minorEastAsia" w:hAnsi="Times New Roman" w:cs="Times New Roman"/>
          <w:i/>
          <w:sz w:val="24"/>
          <w:szCs w:val="24"/>
        </w:rPr>
        <w:t>change of variable</w:t>
      </w:r>
      <w:r w:rsidR="00A46A0F" w:rsidRPr="00F43CEC">
        <w:rPr>
          <w:rFonts w:ascii="Times New Roman" w:eastAsiaTheme="minorEastAsia" w:hAnsi="Times New Roman" w:cs="Times New Roman"/>
          <w:i/>
          <w:sz w:val="24"/>
          <w:szCs w:val="24"/>
        </w:rPr>
        <w:t>s</w:t>
      </w:r>
      <w:r w:rsidR="00F40EF2">
        <w:rPr>
          <w:rFonts w:ascii="Times New Roman" w:eastAsiaTheme="minorEastAsia" w:hAnsi="Times New Roman" w:cs="Times New Roman"/>
          <w:sz w:val="24"/>
          <w:szCs w:val="24"/>
        </w:rPr>
        <w:t>.</w:t>
      </w:r>
    </w:p>
    <w:p w:rsidR="00CD0BDA" w:rsidRDefault="00A03574" w:rsidP="00FF292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G matrix </w:t>
      </w:r>
      <w:r w:rsidR="009B749A">
        <w:rPr>
          <w:rFonts w:ascii="Times New Roman" w:hAnsi="Times New Roman" w:cs="Times New Roman"/>
          <w:sz w:val="24"/>
          <w:szCs w:val="24"/>
        </w:rPr>
        <w:t xml:space="preserve">that is </w:t>
      </w:r>
      <w:commentRangeStart w:id="20"/>
      <w:r w:rsidR="009B749A">
        <w:rPr>
          <w:rFonts w:ascii="Times New Roman" w:hAnsi="Times New Roman" w:cs="Times New Roman"/>
          <w:sz w:val="24"/>
          <w:szCs w:val="24"/>
        </w:rPr>
        <w:t>extract</w:t>
      </w:r>
      <w:r w:rsidR="00E45762">
        <w:rPr>
          <w:rFonts w:ascii="Times New Roman" w:hAnsi="Times New Roman" w:cs="Times New Roman"/>
          <w:sz w:val="24"/>
          <w:szCs w:val="24"/>
        </w:rPr>
        <w:t>ed</w:t>
      </w:r>
      <w:r w:rsidR="009B749A">
        <w:rPr>
          <w:rFonts w:ascii="Times New Roman" w:hAnsi="Times New Roman" w:cs="Times New Roman"/>
          <w:sz w:val="24"/>
          <w:szCs w:val="24"/>
        </w:rPr>
        <w:t xml:space="preserve"> </w:t>
      </w:r>
      <w:commentRangeEnd w:id="20"/>
      <w:r w:rsidR="006F789E">
        <w:rPr>
          <w:rStyle w:val="CommentReference"/>
        </w:rPr>
        <w:commentReference w:id="20"/>
      </w:r>
      <w:r w:rsidR="009B749A">
        <w:rPr>
          <w:rFonts w:ascii="Times New Roman" w:hAnsi="Times New Roman" w:cs="Times New Roman"/>
          <w:sz w:val="24"/>
          <w:szCs w:val="24"/>
        </w:rPr>
        <w:t xml:space="preserve">here </w:t>
      </w:r>
      <w:r>
        <w:rPr>
          <w:rFonts w:ascii="Times New Roman" w:hAnsi="Times New Roman" w:cs="Times New Roman"/>
          <w:sz w:val="24"/>
          <w:szCs w:val="24"/>
        </w:rPr>
        <w:t xml:space="preserve">is different </w:t>
      </w:r>
      <w:r w:rsidR="00E45762">
        <w:rPr>
          <w:rFonts w:ascii="Times New Roman" w:hAnsi="Times New Roman" w:cs="Times New Roman"/>
          <w:sz w:val="24"/>
          <w:szCs w:val="24"/>
        </w:rPr>
        <w:t>to</w:t>
      </w:r>
      <w:r>
        <w:rPr>
          <w:rFonts w:ascii="Times New Roman" w:hAnsi="Times New Roman" w:cs="Times New Roman"/>
          <w:sz w:val="24"/>
          <w:szCs w:val="24"/>
        </w:rPr>
        <w:t xml:space="preserve"> </w:t>
      </w:r>
      <w:ins w:id="21" w:author="krug001" w:date="2012-04-02T20:13:00Z">
        <w:r w:rsidR="006F789E">
          <w:rPr>
            <w:rFonts w:ascii="Times New Roman" w:hAnsi="Times New Roman" w:cs="Times New Roman"/>
            <w:sz w:val="24"/>
            <w:szCs w:val="24"/>
          </w:rPr>
          <w:t xml:space="preserve">Jarrett and Ruggiero </w:t>
        </w:r>
      </w:ins>
      <w:del w:id="22" w:author="krug001" w:date="2012-04-02T20:13:00Z">
        <w:r w:rsidDel="006F789E">
          <w:rPr>
            <w:rFonts w:ascii="Times New Roman" w:hAnsi="Times New Roman" w:cs="Times New Roman"/>
            <w:sz w:val="24"/>
            <w:szCs w:val="24"/>
          </w:rPr>
          <w:delText xml:space="preserve">Richard and Kathy’s </w:delText>
        </w:r>
      </w:del>
      <w:r w:rsidR="00E45762">
        <w:rPr>
          <w:rFonts w:ascii="Times New Roman" w:hAnsi="Times New Roman" w:cs="Times New Roman"/>
          <w:sz w:val="24"/>
          <w:szCs w:val="24"/>
        </w:rPr>
        <w:t>(2008)</w:t>
      </w:r>
      <w:del w:id="23" w:author="krug001" w:date="2012-04-02T20:13:00Z">
        <w:r w:rsidR="00E45762" w:rsidDel="006F789E">
          <w:rPr>
            <w:rFonts w:ascii="Times New Roman" w:hAnsi="Times New Roman" w:cs="Times New Roman"/>
            <w:sz w:val="24"/>
            <w:szCs w:val="24"/>
          </w:rPr>
          <w:delText xml:space="preserve"> </w:delText>
        </w:r>
        <w:r w:rsidDel="006F789E">
          <w:rPr>
            <w:rFonts w:ascii="Times New Roman" w:hAnsi="Times New Roman" w:cs="Times New Roman"/>
            <w:sz w:val="24"/>
            <w:szCs w:val="24"/>
          </w:rPr>
          <w:delText>paper</w:delText>
        </w:r>
      </w:del>
      <w:r>
        <w:rPr>
          <w:rFonts w:ascii="Times New Roman" w:hAnsi="Times New Roman" w:cs="Times New Roman"/>
          <w:sz w:val="24"/>
          <w:szCs w:val="24"/>
        </w:rPr>
        <w:t xml:space="preserve">. </w:t>
      </w:r>
      <w:r w:rsidR="009B749A">
        <w:rPr>
          <w:rFonts w:ascii="Times New Roman" w:hAnsi="Times New Roman" w:cs="Times New Roman"/>
          <w:sz w:val="24"/>
          <w:szCs w:val="24"/>
        </w:rPr>
        <w:t xml:space="preserve">To </w:t>
      </w:r>
      <w:r w:rsidR="00E45762">
        <w:rPr>
          <w:rFonts w:ascii="Times New Roman" w:hAnsi="Times New Roman" w:cs="Times New Roman"/>
          <w:sz w:val="24"/>
          <w:szCs w:val="24"/>
        </w:rPr>
        <w:t>enable the</w:t>
      </w:r>
      <w:r w:rsidR="009B749A">
        <w:rPr>
          <w:rFonts w:ascii="Times New Roman" w:hAnsi="Times New Roman" w:cs="Times New Roman"/>
          <w:sz w:val="24"/>
          <w:szCs w:val="24"/>
        </w:rPr>
        <w:t xml:space="preserve"> R function </w:t>
      </w:r>
      <w:commentRangeStart w:id="24"/>
      <w:r w:rsidR="00A46A0F">
        <w:rPr>
          <w:rFonts w:ascii="Times New Roman" w:hAnsi="Times New Roman" w:cs="Times New Roman"/>
          <w:sz w:val="24"/>
          <w:szCs w:val="24"/>
        </w:rPr>
        <w:t xml:space="preserve">that </w:t>
      </w:r>
      <w:r w:rsidR="00E45762">
        <w:rPr>
          <w:rFonts w:ascii="Times New Roman" w:hAnsi="Times New Roman" w:cs="Times New Roman"/>
          <w:sz w:val="24"/>
          <w:szCs w:val="24"/>
        </w:rPr>
        <w:t>to be</w:t>
      </w:r>
      <w:r w:rsidR="009B749A">
        <w:rPr>
          <w:rFonts w:ascii="Times New Roman" w:hAnsi="Times New Roman" w:cs="Times New Roman"/>
          <w:sz w:val="24"/>
          <w:szCs w:val="24"/>
        </w:rPr>
        <w:t xml:space="preserve"> used for every experimental design</w:t>
      </w:r>
      <w:commentRangeEnd w:id="24"/>
      <w:r w:rsidR="006F789E">
        <w:rPr>
          <w:rStyle w:val="CommentReference"/>
        </w:rPr>
        <w:commentReference w:id="24"/>
      </w:r>
      <w:r w:rsidR="009B749A">
        <w:rPr>
          <w:rFonts w:ascii="Times New Roman" w:hAnsi="Times New Roman" w:cs="Times New Roman"/>
          <w:sz w:val="24"/>
          <w:szCs w:val="24"/>
        </w:rPr>
        <w:t xml:space="preserve">, the G matrix that is generated here </w:t>
      </w:r>
      <w:r w:rsidR="00A46A0F">
        <w:rPr>
          <w:rFonts w:ascii="Times New Roman" w:hAnsi="Times New Roman" w:cs="Times New Roman"/>
          <w:sz w:val="24"/>
          <w:szCs w:val="24"/>
        </w:rPr>
        <w:t xml:space="preserve">also </w:t>
      </w:r>
      <w:r w:rsidR="009B749A">
        <w:rPr>
          <w:rFonts w:ascii="Times New Roman" w:hAnsi="Times New Roman" w:cs="Times New Roman"/>
          <w:sz w:val="24"/>
          <w:szCs w:val="24"/>
        </w:rPr>
        <w:t xml:space="preserve">contains the coefficients of the variance components.  </w:t>
      </w:r>
      <w:r w:rsidR="00E45762">
        <w:rPr>
          <w:rFonts w:ascii="Times New Roman" w:hAnsi="Times New Roman" w:cs="Times New Roman"/>
          <w:sz w:val="24"/>
          <w:szCs w:val="24"/>
        </w:rPr>
        <w:t xml:space="preserve">This is different to </w:t>
      </w:r>
      <w:del w:id="25" w:author="krug001" w:date="2012-04-02T20:13:00Z">
        <w:r w:rsidR="00E45762" w:rsidDel="006F789E">
          <w:rPr>
            <w:rFonts w:ascii="Times New Roman" w:hAnsi="Times New Roman" w:cs="Times New Roman"/>
            <w:sz w:val="24"/>
            <w:szCs w:val="24"/>
          </w:rPr>
          <w:delText>Richard and Kathy’s</w:delText>
        </w:r>
      </w:del>
      <w:ins w:id="26" w:author="krug001" w:date="2012-04-02T20:13:00Z">
        <w:r w:rsidR="006F789E">
          <w:rPr>
            <w:rFonts w:ascii="Times New Roman" w:hAnsi="Times New Roman" w:cs="Times New Roman"/>
            <w:sz w:val="24"/>
            <w:szCs w:val="24"/>
          </w:rPr>
          <w:t>Jarrett and Ruggiero</w:t>
        </w:r>
      </w:ins>
      <w:r w:rsidR="00E45762">
        <w:rPr>
          <w:rFonts w:ascii="Times New Roman" w:hAnsi="Times New Roman" w:cs="Times New Roman"/>
          <w:sz w:val="24"/>
          <w:szCs w:val="24"/>
        </w:rPr>
        <w:t xml:space="preserve"> (2008)</w:t>
      </w:r>
      <w:del w:id="27" w:author="krug001" w:date="2012-04-02T20:13:00Z">
        <w:r w:rsidR="00E45762" w:rsidDel="006F789E">
          <w:rPr>
            <w:rFonts w:ascii="Times New Roman" w:hAnsi="Times New Roman" w:cs="Times New Roman"/>
            <w:sz w:val="24"/>
            <w:szCs w:val="24"/>
          </w:rPr>
          <w:delText xml:space="preserve"> paper</w:delText>
        </w:r>
      </w:del>
      <w:r w:rsidR="00E45762">
        <w:rPr>
          <w:rFonts w:ascii="Times New Roman" w:hAnsi="Times New Roman" w:cs="Times New Roman"/>
          <w:sz w:val="24"/>
          <w:szCs w:val="24"/>
        </w:rPr>
        <w:t>, where they used a binary</w:t>
      </w:r>
      <w:r w:rsidR="009B749A">
        <w:rPr>
          <w:rFonts w:ascii="Times New Roman" w:hAnsi="Times New Roman" w:cs="Times New Roman"/>
          <w:sz w:val="24"/>
          <w:szCs w:val="24"/>
        </w:rPr>
        <w:t xml:space="preserve"> matrix. Having the coefficients in the G matrix, it allows parameter</w:t>
      </w:r>
      <w:ins w:id="28" w:author="krug001" w:date="2012-04-02T20:15:00Z">
        <w:r w:rsidR="006F789E">
          <w:rPr>
            <w:rFonts w:ascii="Times New Roman" w:hAnsi="Times New Roman" w:cs="Times New Roman"/>
            <w:sz w:val="24"/>
            <w:szCs w:val="24"/>
          </w:rPr>
          <w:t>s</w:t>
        </w:r>
      </w:ins>
      <w:r w:rsidR="009B749A">
        <w:rPr>
          <w:rFonts w:ascii="Times New Roman" w:hAnsi="Times New Roman" w:cs="Times New Roman"/>
          <w:sz w:val="24"/>
          <w:szCs w:val="24"/>
        </w:rPr>
        <w:t xml:space="preserve"> of interest,</w:t>
      </w:r>
      <w:r w:rsidR="00E45762">
        <w:rPr>
          <w:rFonts w:ascii="Times New Roman" w:hAnsi="Times New Roman" w:cs="Times New Roman"/>
          <w:sz w:val="24"/>
          <w:szCs w:val="24"/>
        </w:rPr>
        <w:t xml:space="preserve"> a vector</w:t>
      </w:r>
      <w:r w:rsidR="009B749A">
        <w:rPr>
          <w:rFonts w:ascii="Times New Roman" w:hAnsi="Times New Roman" w:cs="Times New Roman"/>
          <w:sz w:val="24"/>
          <w:szCs w:val="24"/>
        </w:rPr>
        <w:t xml:space="preserve"> </w:t>
      </w:r>
      <m:oMath>
        <m:r>
          <w:rPr>
            <w:rFonts w:ascii="Cambria Math" w:eastAsiaTheme="minorEastAsia" w:hAnsi="Cambria Math" w:cs="Times New Roman"/>
            <w:sz w:val="24"/>
            <w:szCs w:val="24"/>
          </w:rPr>
          <m:t>θ</m:t>
        </m:r>
      </m:oMath>
      <w:r w:rsidR="009B749A">
        <w:rPr>
          <w:rFonts w:ascii="Times New Roman" w:eastAsiaTheme="minorEastAsia" w:hAnsi="Times New Roman" w:cs="Times New Roman"/>
          <w:sz w:val="24"/>
          <w:szCs w:val="24"/>
        </w:rPr>
        <w:t>,</w:t>
      </w:r>
      <w:r w:rsidR="009B749A">
        <w:rPr>
          <w:rFonts w:ascii="Times New Roman" w:hAnsi="Times New Roman" w:cs="Times New Roman"/>
          <w:sz w:val="24"/>
          <w:szCs w:val="24"/>
        </w:rPr>
        <w:t xml:space="preserve"> to </w:t>
      </w:r>
      <w:r w:rsidR="00E45762">
        <w:rPr>
          <w:rFonts w:ascii="Times New Roman" w:hAnsi="Times New Roman" w:cs="Times New Roman"/>
          <w:sz w:val="24"/>
          <w:szCs w:val="24"/>
        </w:rPr>
        <w:t>contain</w:t>
      </w:r>
      <w:r w:rsidR="009B749A">
        <w:rPr>
          <w:rFonts w:ascii="Times New Roman" w:hAnsi="Times New Roman" w:cs="Times New Roman"/>
          <w:sz w:val="24"/>
          <w:szCs w:val="24"/>
        </w:rPr>
        <w:t xml:space="preserve"> the individual variance components and each </w:t>
      </w:r>
      <w:r w:rsidR="00E45762">
        <w:rPr>
          <w:rFonts w:ascii="Times New Roman" w:hAnsi="Times New Roman" w:cs="Times New Roman"/>
          <w:sz w:val="24"/>
          <w:szCs w:val="24"/>
        </w:rPr>
        <w:t>variance component has</w:t>
      </w:r>
      <w:r w:rsidR="009B749A">
        <w:rPr>
          <w:rFonts w:ascii="Times New Roman" w:hAnsi="Times New Roman" w:cs="Times New Roman"/>
          <w:sz w:val="24"/>
          <w:szCs w:val="24"/>
        </w:rPr>
        <w:t xml:space="preserve"> coefficient of one. This G matrix is used</w:t>
      </w:r>
      <w:del w:id="29" w:author="krug001" w:date="2012-04-02T20:17:00Z">
        <w:r w:rsidR="009B749A" w:rsidDel="003C0085">
          <w:rPr>
            <w:rFonts w:ascii="Times New Roman" w:hAnsi="Times New Roman" w:cs="Times New Roman"/>
            <w:sz w:val="24"/>
            <w:szCs w:val="24"/>
          </w:rPr>
          <w:delText>,</w:delText>
        </w:r>
      </w:del>
      <w:r w:rsidR="009B749A">
        <w:rPr>
          <w:rFonts w:ascii="Times New Roman" w:hAnsi="Times New Roman" w:cs="Times New Roman"/>
          <w:sz w:val="24"/>
          <w:szCs w:val="24"/>
        </w:rPr>
        <w:t xml:space="preserve"> because sometime</w:t>
      </w:r>
      <w:r w:rsidR="00E45762">
        <w:rPr>
          <w:rFonts w:ascii="Times New Roman" w:hAnsi="Times New Roman" w:cs="Times New Roman"/>
          <w:sz w:val="24"/>
          <w:szCs w:val="24"/>
        </w:rPr>
        <w:t>s</w:t>
      </w:r>
      <w:r w:rsidR="009B749A">
        <w:rPr>
          <w:rFonts w:ascii="Times New Roman" w:hAnsi="Times New Roman" w:cs="Times New Roman"/>
          <w:sz w:val="24"/>
          <w:szCs w:val="24"/>
        </w:rPr>
        <w:t xml:space="preserve"> the </w:t>
      </w:r>
      <w:r w:rsidR="001060BD">
        <w:rPr>
          <w:rFonts w:ascii="Times New Roman" w:hAnsi="Times New Roman" w:cs="Times New Roman"/>
          <w:sz w:val="24"/>
          <w:szCs w:val="24"/>
        </w:rPr>
        <w:t xml:space="preserve">structure and the </w:t>
      </w:r>
      <w:r w:rsidR="009B749A">
        <w:rPr>
          <w:rFonts w:ascii="Times New Roman" w:hAnsi="Times New Roman" w:cs="Times New Roman"/>
          <w:sz w:val="24"/>
          <w:szCs w:val="24"/>
        </w:rPr>
        <w:t xml:space="preserve">coefficients of the variance components </w:t>
      </w:r>
      <w:r w:rsidR="001060BD">
        <w:rPr>
          <w:rFonts w:ascii="Times New Roman" w:hAnsi="Times New Roman" w:cs="Times New Roman"/>
          <w:sz w:val="24"/>
          <w:szCs w:val="24"/>
        </w:rPr>
        <w:t xml:space="preserve">of the EMS </w:t>
      </w:r>
      <w:r w:rsidR="009B749A">
        <w:rPr>
          <w:rFonts w:ascii="Times New Roman" w:hAnsi="Times New Roman" w:cs="Times New Roman"/>
          <w:sz w:val="24"/>
          <w:szCs w:val="24"/>
        </w:rPr>
        <w:t xml:space="preserve">are not always </w:t>
      </w:r>
      <w:r w:rsidR="001060BD">
        <w:rPr>
          <w:rFonts w:ascii="Times New Roman" w:hAnsi="Times New Roman" w:cs="Times New Roman"/>
          <w:sz w:val="24"/>
          <w:szCs w:val="24"/>
        </w:rPr>
        <w:t xml:space="preserve">what we expect </w:t>
      </w:r>
      <w:r w:rsidR="009B749A">
        <w:rPr>
          <w:rFonts w:ascii="Times New Roman" w:hAnsi="Times New Roman" w:cs="Times New Roman"/>
          <w:sz w:val="24"/>
          <w:szCs w:val="24"/>
        </w:rPr>
        <w:t xml:space="preserve">for different sources of variation in </w:t>
      </w:r>
      <w:r w:rsidR="00E45762">
        <w:rPr>
          <w:rFonts w:ascii="Times New Roman" w:hAnsi="Times New Roman" w:cs="Times New Roman"/>
          <w:sz w:val="24"/>
          <w:szCs w:val="24"/>
        </w:rPr>
        <w:t>the</w:t>
      </w:r>
      <w:r w:rsidR="009B749A">
        <w:rPr>
          <w:rFonts w:ascii="Times New Roman" w:hAnsi="Times New Roman" w:cs="Times New Roman"/>
          <w:sz w:val="24"/>
          <w:szCs w:val="24"/>
        </w:rPr>
        <w:t xml:space="preserve"> ANOVA table. </w:t>
      </w:r>
      <w:r w:rsidR="001060BD">
        <w:rPr>
          <w:rFonts w:ascii="Times New Roman" w:hAnsi="Times New Roman" w:cs="Times New Roman"/>
          <w:sz w:val="24"/>
          <w:szCs w:val="24"/>
        </w:rPr>
        <w:t xml:space="preserve">Hence, by using this type of </w:t>
      </w:r>
      <w:r w:rsidR="009B749A">
        <w:rPr>
          <w:rFonts w:ascii="Times New Roman" w:hAnsi="Times New Roman" w:cs="Times New Roman"/>
          <w:sz w:val="24"/>
          <w:szCs w:val="24"/>
        </w:rPr>
        <w:t>G matrix</w:t>
      </w:r>
      <w:r w:rsidR="001060BD">
        <w:rPr>
          <w:rFonts w:ascii="Times New Roman" w:hAnsi="Times New Roman" w:cs="Times New Roman"/>
          <w:sz w:val="24"/>
          <w:szCs w:val="24"/>
        </w:rPr>
        <w:t>, it</w:t>
      </w:r>
      <w:r w:rsidR="009B749A">
        <w:rPr>
          <w:rFonts w:ascii="Times New Roman" w:hAnsi="Times New Roman" w:cs="Times New Roman"/>
          <w:sz w:val="24"/>
          <w:szCs w:val="24"/>
        </w:rPr>
        <w:t xml:space="preserve"> avoid</w:t>
      </w:r>
      <w:r w:rsidR="001060BD">
        <w:rPr>
          <w:rFonts w:ascii="Times New Roman" w:hAnsi="Times New Roman" w:cs="Times New Roman"/>
          <w:sz w:val="24"/>
          <w:szCs w:val="24"/>
        </w:rPr>
        <w:t>s</w:t>
      </w:r>
      <w:r w:rsidR="009B749A">
        <w:rPr>
          <w:rFonts w:ascii="Times New Roman" w:hAnsi="Times New Roman" w:cs="Times New Roman"/>
          <w:sz w:val="24"/>
          <w:szCs w:val="24"/>
        </w:rPr>
        <w:t xml:space="preserve"> </w:t>
      </w:r>
      <w:r w:rsidR="001060BD">
        <w:rPr>
          <w:rFonts w:ascii="Times New Roman" w:hAnsi="Times New Roman" w:cs="Times New Roman"/>
          <w:sz w:val="24"/>
          <w:szCs w:val="24"/>
        </w:rPr>
        <w:t xml:space="preserve">the </w:t>
      </w:r>
      <w:r w:rsidR="00E45762">
        <w:rPr>
          <w:rFonts w:ascii="Times New Roman" w:hAnsi="Times New Roman" w:cs="Times New Roman"/>
          <w:sz w:val="24"/>
          <w:szCs w:val="24"/>
        </w:rPr>
        <w:t>need</w:t>
      </w:r>
      <w:r w:rsidR="001060BD">
        <w:rPr>
          <w:rFonts w:ascii="Times New Roman" w:hAnsi="Times New Roman" w:cs="Times New Roman"/>
          <w:sz w:val="24"/>
          <w:szCs w:val="24"/>
        </w:rPr>
        <w:t xml:space="preserve"> to study every theoretical ANOVA table and adjust</w:t>
      </w:r>
      <w:r w:rsidR="009B749A">
        <w:rPr>
          <w:rFonts w:ascii="Times New Roman" w:hAnsi="Times New Roman" w:cs="Times New Roman"/>
          <w:sz w:val="24"/>
          <w:szCs w:val="24"/>
        </w:rPr>
        <w:t xml:space="preserve"> these coefficients with different linear combination of the variance component for a complicated analysis. </w:t>
      </w:r>
    </w:p>
    <w:p w:rsidR="00A31F42" w:rsidRDefault="00A31F42" w:rsidP="00A31F4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Note the </w:t>
      </w:r>
      <w:r w:rsidR="00E45762">
        <w:rPr>
          <w:rFonts w:ascii="Times New Roman" w:hAnsi="Times New Roman" w:cs="Times New Roman"/>
          <w:sz w:val="24"/>
          <w:szCs w:val="24"/>
        </w:rPr>
        <w:t>first</w:t>
      </w:r>
      <w:r>
        <w:rPr>
          <w:rFonts w:ascii="Times New Roman" w:hAnsi="Times New Roman" w:cs="Times New Roman"/>
          <w:sz w:val="24"/>
          <w:szCs w:val="24"/>
        </w:rPr>
        <w:t xml:space="preserve"> step only extract</w:t>
      </w:r>
      <w:ins w:id="30" w:author="krug001" w:date="2012-04-02T20:17:00Z">
        <w:r w:rsidR="003C0085">
          <w:rPr>
            <w:rFonts w:ascii="Times New Roman" w:hAnsi="Times New Roman" w:cs="Times New Roman"/>
            <w:sz w:val="24"/>
            <w:szCs w:val="24"/>
          </w:rPr>
          <w:t>s</w:t>
        </w:r>
      </w:ins>
      <w:r>
        <w:rPr>
          <w:rFonts w:ascii="Times New Roman" w:hAnsi="Times New Roman" w:cs="Times New Roman"/>
          <w:sz w:val="24"/>
          <w:szCs w:val="24"/>
        </w:rPr>
        <w:t xml:space="preserve"> the MS and DF of the source of variation without the treatment information. Hence, th</w:t>
      </w:r>
      <w:r w:rsidR="000C7685">
        <w:rPr>
          <w:rFonts w:ascii="Times New Roman" w:hAnsi="Times New Roman" w:cs="Times New Roman"/>
          <w:sz w:val="24"/>
          <w:szCs w:val="24"/>
        </w:rPr>
        <w:t xml:space="preserve">e </w:t>
      </w:r>
      <w:r w:rsidR="00E45762">
        <w:rPr>
          <w:rFonts w:ascii="Times New Roman" w:hAnsi="Times New Roman" w:cs="Times New Roman"/>
          <w:sz w:val="24"/>
          <w:szCs w:val="24"/>
        </w:rPr>
        <w:t xml:space="preserve">G matrix </w:t>
      </w:r>
      <w:r>
        <w:rPr>
          <w:rFonts w:ascii="Times New Roman" w:hAnsi="Times New Roman" w:cs="Times New Roman"/>
          <w:sz w:val="24"/>
          <w:szCs w:val="24"/>
        </w:rPr>
        <w:t>extracted in this step has to match the sources of variation that were extract</w:t>
      </w:r>
      <w:r w:rsidR="0021016D">
        <w:rPr>
          <w:rFonts w:ascii="Times New Roman" w:hAnsi="Times New Roman" w:cs="Times New Roman"/>
          <w:sz w:val="24"/>
          <w:szCs w:val="24"/>
        </w:rPr>
        <w:t>ed</w:t>
      </w:r>
      <w:r>
        <w:rPr>
          <w:rFonts w:ascii="Times New Roman" w:hAnsi="Times New Roman" w:cs="Times New Roman"/>
          <w:sz w:val="24"/>
          <w:szCs w:val="24"/>
        </w:rPr>
        <w:t xml:space="preserve"> </w:t>
      </w:r>
      <w:r w:rsidR="0021016D">
        <w:rPr>
          <w:rFonts w:ascii="Times New Roman" w:hAnsi="Times New Roman" w:cs="Times New Roman"/>
          <w:sz w:val="24"/>
          <w:szCs w:val="24"/>
        </w:rPr>
        <w:t xml:space="preserve">in </w:t>
      </w:r>
      <w:r>
        <w:rPr>
          <w:rFonts w:ascii="Times New Roman" w:hAnsi="Times New Roman" w:cs="Times New Roman"/>
          <w:sz w:val="24"/>
          <w:szCs w:val="24"/>
        </w:rPr>
        <w:t xml:space="preserve">the previous </w:t>
      </w:r>
      <w:commentRangeStart w:id="31"/>
      <w:r>
        <w:rPr>
          <w:rFonts w:ascii="Times New Roman" w:hAnsi="Times New Roman" w:cs="Times New Roman"/>
          <w:sz w:val="24"/>
          <w:szCs w:val="24"/>
        </w:rPr>
        <w:t>step</w:t>
      </w:r>
      <w:commentRangeEnd w:id="31"/>
      <w:r w:rsidR="003C0085">
        <w:rPr>
          <w:rStyle w:val="CommentReference"/>
        </w:rPr>
        <w:commentReference w:id="31"/>
      </w:r>
      <w:r>
        <w:rPr>
          <w:rFonts w:ascii="Times New Roman" w:hAnsi="Times New Roman" w:cs="Times New Roman"/>
          <w:sz w:val="24"/>
          <w:szCs w:val="24"/>
        </w:rPr>
        <w:t>.</w:t>
      </w:r>
    </w:p>
    <w:p w:rsidR="00DD5F59" w:rsidRDefault="009B749A" w:rsidP="008001FE">
      <w:pPr>
        <w:spacing w:line="360" w:lineRule="auto"/>
        <w:jc w:val="both"/>
        <w:rPr>
          <w:rFonts w:ascii="Times New Roman" w:hAnsi="Times New Roman" w:cs="Times New Roman"/>
          <w:sz w:val="24"/>
          <w:szCs w:val="24"/>
        </w:rPr>
      </w:pPr>
      <w:r>
        <w:rPr>
          <w:rFonts w:ascii="Times New Roman" w:hAnsi="Times New Roman" w:cs="Times New Roman"/>
          <w:sz w:val="24"/>
          <w:szCs w:val="24"/>
        </w:rPr>
        <w:t>The third step is to</w:t>
      </w:r>
      <w:r w:rsidR="00DD5F59">
        <w:rPr>
          <w:rFonts w:ascii="Times New Roman" w:hAnsi="Times New Roman" w:cs="Times New Roman"/>
          <w:sz w:val="24"/>
          <w:szCs w:val="24"/>
        </w:rPr>
        <w:t xml:space="preserve"> </w:t>
      </w:r>
      <w:r w:rsidR="006D799C">
        <w:rPr>
          <w:rFonts w:ascii="Times New Roman" w:hAnsi="Times New Roman" w:cs="Times New Roman"/>
          <w:sz w:val="24"/>
          <w:szCs w:val="24"/>
        </w:rPr>
        <w:t xml:space="preserve">estimate and </w:t>
      </w:r>
      <w:commentRangeStart w:id="32"/>
      <w:r w:rsidR="006D799C">
        <w:rPr>
          <w:rFonts w:ascii="Times New Roman" w:hAnsi="Times New Roman" w:cs="Times New Roman"/>
          <w:sz w:val="24"/>
          <w:szCs w:val="24"/>
        </w:rPr>
        <w:t>optimise</w:t>
      </w:r>
      <w:r w:rsidR="00DD5F59">
        <w:rPr>
          <w:rFonts w:ascii="Times New Roman" w:hAnsi="Times New Roman" w:cs="Times New Roman"/>
          <w:sz w:val="24"/>
          <w:szCs w:val="24"/>
        </w:rPr>
        <w:t xml:space="preserve"> </w:t>
      </w:r>
      <w:commentRangeEnd w:id="32"/>
      <w:r w:rsidR="003C0085">
        <w:rPr>
          <w:rStyle w:val="CommentReference"/>
        </w:rPr>
        <w:commentReference w:id="32"/>
      </w:r>
      <w:r w:rsidR="006D799C">
        <w:rPr>
          <w:rFonts w:ascii="Times New Roman" w:hAnsi="Times New Roman" w:cs="Times New Roman"/>
          <w:sz w:val="24"/>
          <w:szCs w:val="24"/>
        </w:rPr>
        <w:t xml:space="preserve">the </w:t>
      </w:r>
      <w:r w:rsidR="00DD5F59">
        <w:rPr>
          <w:rFonts w:ascii="Times New Roman" w:hAnsi="Times New Roman" w:cs="Times New Roman"/>
          <w:sz w:val="24"/>
          <w:szCs w:val="24"/>
        </w:rPr>
        <w:t xml:space="preserve">variance components and </w:t>
      </w:r>
      <w:r w:rsidR="006D799C">
        <w:rPr>
          <w:rFonts w:ascii="Times New Roman" w:hAnsi="Times New Roman" w:cs="Times New Roman"/>
          <w:sz w:val="24"/>
          <w:szCs w:val="24"/>
        </w:rPr>
        <w:t xml:space="preserve">compute </w:t>
      </w:r>
      <w:r w:rsidR="00DD5F59">
        <w:rPr>
          <w:rFonts w:ascii="Times New Roman" w:hAnsi="Times New Roman" w:cs="Times New Roman"/>
          <w:sz w:val="24"/>
          <w:szCs w:val="24"/>
        </w:rPr>
        <w:t xml:space="preserve">the </w:t>
      </w:r>
      <w:r w:rsidR="000C7685">
        <w:rPr>
          <w:rFonts w:ascii="Times New Roman" w:hAnsi="Times New Roman" w:cs="Times New Roman"/>
          <w:sz w:val="24"/>
          <w:szCs w:val="24"/>
        </w:rPr>
        <w:t>EDF</w:t>
      </w:r>
      <w:r w:rsidR="00DD5F59">
        <w:rPr>
          <w:rFonts w:ascii="Times New Roman" w:hAnsi="Times New Roman" w:cs="Times New Roman"/>
          <w:sz w:val="24"/>
          <w:szCs w:val="24"/>
        </w:rPr>
        <w:t>.</w:t>
      </w:r>
      <w:r w:rsidR="008001FE">
        <w:rPr>
          <w:rFonts w:ascii="Times New Roman" w:hAnsi="Times New Roman" w:cs="Times New Roman"/>
          <w:sz w:val="24"/>
          <w:szCs w:val="24"/>
        </w:rPr>
        <w:t xml:space="preserve"> </w:t>
      </w:r>
      <w:r w:rsidR="00AF32A3">
        <w:rPr>
          <w:rFonts w:ascii="Times New Roman" w:hAnsi="Times New Roman" w:cs="Times New Roman"/>
          <w:sz w:val="24"/>
          <w:szCs w:val="24"/>
        </w:rPr>
        <w:t xml:space="preserve">The </w:t>
      </w:r>
      <w:r w:rsidR="00897AE8">
        <w:rPr>
          <w:rFonts w:ascii="Times New Roman" w:hAnsi="Times New Roman" w:cs="Times New Roman"/>
          <w:sz w:val="24"/>
          <w:szCs w:val="24"/>
        </w:rPr>
        <w:t xml:space="preserve">variance components can be estimated based on the linear combination </w:t>
      </w:r>
      <w:del w:id="33" w:author="krug001" w:date="2012-04-02T20:20:00Z">
        <w:r w:rsidR="00897AE8" w:rsidDel="003C0085">
          <w:rPr>
            <w:rFonts w:ascii="Times New Roman" w:hAnsi="Times New Roman" w:cs="Times New Roman"/>
            <w:sz w:val="24"/>
            <w:szCs w:val="24"/>
          </w:rPr>
          <w:delText xml:space="preserve">structure </w:delText>
        </w:r>
      </w:del>
      <w:r w:rsidR="00897AE8">
        <w:rPr>
          <w:rFonts w:ascii="Times New Roman" w:hAnsi="Times New Roman" w:cs="Times New Roman"/>
          <w:sz w:val="24"/>
          <w:szCs w:val="24"/>
        </w:rPr>
        <w:t xml:space="preserve">of the </w:t>
      </w:r>
      <w:r w:rsidR="008001FE">
        <w:rPr>
          <w:rFonts w:ascii="Times New Roman" w:hAnsi="Times New Roman" w:cs="Times New Roman"/>
          <w:sz w:val="24"/>
          <w:szCs w:val="24"/>
        </w:rPr>
        <w:t>EMS</w:t>
      </w:r>
      <w:r w:rsidR="00897AE8">
        <w:rPr>
          <w:rFonts w:ascii="Times New Roman" w:hAnsi="Times New Roman" w:cs="Times New Roman"/>
          <w:sz w:val="24"/>
          <w:szCs w:val="24"/>
        </w:rPr>
        <w:t xml:space="preserve"> and the </w:t>
      </w:r>
      <w:r w:rsidR="0068777A">
        <w:rPr>
          <w:rFonts w:ascii="Times New Roman" w:hAnsi="Times New Roman" w:cs="Times New Roman"/>
          <w:sz w:val="24"/>
          <w:szCs w:val="24"/>
        </w:rPr>
        <w:t>experimental</w:t>
      </w:r>
      <w:r w:rsidR="00897AE8">
        <w:rPr>
          <w:rFonts w:ascii="Times New Roman" w:hAnsi="Times New Roman" w:cs="Times New Roman"/>
          <w:sz w:val="24"/>
          <w:szCs w:val="24"/>
        </w:rPr>
        <w:t xml:space="preserve"> mean square</w:t>
      </w:r>
      <w:r w:rsidR="0068777A">
        <w:rPr>
          <w:rFonts w:ascii="Times New Roman" w:hAnsi="Times New Roman" w:cs="Times New Roman"/>
          <w:sz w:val="24"/>
          <w:szCs w:val="24"/>
        </w:rPr>
        <w:t>s</w:t>
      </w:r>
      <w:r w:rsidR="00897AE8">
        <w:rPr>
          <w:rFonts w:ascii="Times New Roman" w:hAnsi="Times New Roman" w:cs="Times New Roman"/>
          <w:sz w:val="24"/>
          <w:szCs w:val="24"/>
        </w:rPr>
        <w:t xml:space="preserve"> based on given data. </w:t>
      </w:r>
      <w:r w:rsidR="00E073D3">
        <w:rPr>
          <w:rFonts w:ascii="Times New Roman" w:hAnsi="Times New Roman" w:cs="Times New Roman"/>
          <w:sz w:val="24"/>
          <w:szCs w:val="24"/>
        </w:rPr>
        <w:t>However, t</w:t>
      </w:r>
      <w:r w:rsidR="00467074">
        <w:rPr>
          <w:rFonts w:ascii="Times New Roman" w:hAnsi="Times New Roman" w:cs="Times New Roman"/>
          <w:sz w:val="24"/>
          <w:szCs w:val="24"/>
        </w:rPr>
        <w:t xml:space="preserve">he estimation of the variance components can be </w:t>
      </w:r>
      <w:commentRangeStart w:id="34"/>
      <w:r w:rsidR="00467074">
        <w:rPr>
          <w:rFonts w:ascii="Times New Roman" w:hAnsi="Times New Roman" w:cs="Times New Roman"/>
          <w:sz w:val="24"/>
          <w:szCs w:val="24"/>
        </w:rPr>
        <w:t xml:space="preserve">further improved using </w:t>
      </w:r>
      <w:r w:rsidR="00E073D3">
        <w:rPr>
          <w:rFonts w:ascii="Times New Roman" w:hAnsi="Times New Roman" w:cs="Times New Roman"/>
          <w:sz w:val="24"/>
          <w:szCs w:val="24"/>
        </w:rPr>
        <w:t xml:space="preserve">the </w:t>
      </w:r>
      <w:r w:rsidR="00467074">
        <w:rPr>
          <w:rFonts w:ascii="Times New Roman" w:hAnsi="Times New Roman" w:cs="Times New Roman"/>
          <w:sz w:val="24"/>
          <w:szCs w:val="24"/>
        </w:rPr>
        <w:t xml:space="preserve">REML </w:t>
      </w:r>
      <w:commentRangeEnd w:id="34"/>
      <w:r w:rsidR="003C0085">
        <w:rPr>
          <w:rStyle w:val="CommentReference"/>
        </w:rPr>
        <w:commentReference w:id="34"/>
      </w:r>
      <w:r w:rsidR="00467074">
        <w:rPr>
          <w:rFonts w:ascii="Times New Roman" w:hAnsi="Times New Roman" w:cs="Times New Roman"/>
          <w:sz w:val="24"/>
          <w:szCs w:val="24"/>
        </w:rPr>
        <w:t xml:space="preserve">which </w:t>
      </w:r>
      <w:commentRangeStart w:id="35"/>
      <w:r w:rsidR="00467074">
        <w:rPr>
          <w:rFonts w:ascii="Times New Roman" w:hAnsi="Times New Roman" w:cs="Times New Roman"/>
          <w:sz w:val="24"/>
          <w:szCs w:val="24"/>
        </w:rPr>
        <w:t xml:space="preserve">requires </w:t>
      </w:r>
      <w:commentRangeEnd w:id="35"/>
      <w:r w:rsidR="003C0085">
        <w:rPr>
          <w:rStyle w:val="CommentReference"/>
        </w:rPr>
        <w:commentReference w:id="35"/>
      </w:r>
      <w:r w:rsidR="00467074">
        <w:rPr>
          <w:rFonts w:ascii="Times New Roman" w:hAnsi="Times New Roman" w:cs="Times New Roman"/>
          <w:sz w:val="24"/>
          <w:szCs w:val="24"/>
        </w:rPr>
        <w:t>the construction of the Fisher’s information matrix and score function. The EDF can then be approximated as twice the square of the mean divided by the variance.</w:t>
      </w:r>
    </w:p>
    <w:p w:rsidR="00443EC9" w:rsidRDefault="00E073D3" w:rsidP="008001FE">
      <w:pPr>
        <w:spacing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We will show the mathematical procedure on </w:t>
      </w:r>
      <w:commentRangeStart w:id="36"/>
      <w:r>
        <w:rPr>
          <w:rFonts w:ascii="Times New Roman" w:eastAsiaTheme="minorEastAsia" w:hAnsi="Times New Roman" w:cs="Times New Roman"/>
          <w:sz w:val="24"/>
          <w:szCs w:val="24"/>
        </w:rPr>
        <w:t xml:space="preserve">improving </w:t>
      </w:r>
      <w:commentRangeEnd w:id="36"/>
      <w:r w:rsidR="003C0085">
        <w:rPr>
          <w:rStyle w:val="CommentReference"/>
        </w:rPr>
        <w:commentReference w:id="36"/>
      </w:r>
      <w:r>
        <w:rPr>
          <w:rFonts w:ascii="Times New Roman" w:eastAsiaTheme="minorEastAsia" w:hAnsi="Times New Roman" w:cs="Times New Roman"/>
          <w:sz w:val="24"/>
          <w:szCs w:val="24"/>
        </w:rPr>
        <w:t xml:space="preserve">the variance component estimates using </w:t>
      </w:r>
      <w:r>
        <w:rPr>
          <w:rFonts w:ascii="Times New Roman" w:hAnsi="Times New Roman" w:cs="Times New Roman"/>
          <w:sz w:val="24"/>
          <w:szCs w:val="24"/>
        </w:rPr>
        <w:t xml:space="preserve">the REML technique. </w:t>
      </w:r>
      <w:r w:rsidR="008001FE">
        <w:rPr>
          <w:rFonts w:ascii="Times New Roman" w:eastAsiaTheme="minorEastAsia" w:hAnsi="Times New Roman" w:cs="Times New Roman"/>
          <w:sz w:val="24"/>
          <w:szCs w:val="24"/>
        </w:rPr>
        <w:t>Note</w:t>
      </w:r>
      <w:r w:rsidR="00443EC9">
        <w:rPr>
          <w:rFonts w:ascii="Times New Roman" w:eastAsiaTheme="minorEastAsia" w:hAnsi="Times New Roman" w:cs="Times New Roman"/>
          <w:sz w:val="24"/>
          <w:szCs w:val="24"/>
        </w:rPr>
        <w:t xml:space="preserve"> the expected Fisher’s i</w:t>
      </w:r>
      <w:r w:rsidR="004025C4">
        <w:rPr>
          <w:rFonts w:ascii="Times New Roman" w:eastAsiaTheme="minorEastAsia" w:hAnsi="Times New Roman" w:cs="Times New Roman"/>
          <w:sz w:val="24"/>
          <w:szCs w:val="24"/>
        </w:rPr>
        <w:t>nformation matrix with respect</w:t>
      </w:r>
      <w:r w:rsidR="00443EC9">
        <w:rPr>
          <w:rFonts w:ascii="Times New Roman" w:eastAsiaTheme="minorEastAsia" w:hAnsi="Times New Roman" w:cs="Times New Roman"/>
          <w:sz w:val="24"/>
          <w:szCs w:val="24"/>
        </w:rPr>
        <w:t xml:space="preserve"> to</w:t>
      </w:r>
      <w:r w:rsidR="008001FE">
        <w:rPr>
          <w:rFonts w:ascii="Times New Roman" w:eastAsiaTheme="minorEastAsia" w:hAnsi="Times New Roman" w:cs="Times New Roman"/>
          <w:sz w:val="24"/>
          <w:szCs w:val="24"/>
        </w:rPr>
        <w:t xml:space="preserve"> the expected mean squares,</w:t>
      </w:r>
      <w:r w:rsidR="00443EC9">
        <w:rPr>
          <w:rFonts w:ascii="Times New Roman" w:eastAsiaTheme="minorEastAsia"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2</m:t>
            </m:r>
          </m:sup>
        </m:sSubSup>
      </m:oMath>
      <w:r w:rsidR="008001FE">
        <w:rPr>
          <w:rFonts w:ascii="Times New Roman" w:eastAsiaTheme="minorEastAsia" w:hAnsi="Times New Roman" w:cs="Times New Roman"/>
          <w:sz w:val="24"/>
          <w:szCs w:val="24"/>
        </w:rPr>
        <w:t xml:space="preserve">, </w:t>
      </w:r>
      <w:r w:rsidR="00443EC9">
        <w:rPr>
          <w:rFonts w:ascii="Times New Roman" w:eastAsiaTheme="minorEastAsia" w:hAnsi="Times New Roman" w:cs="Times New Roman"/>
          <w:sz w:val="24"/>
          <w:szCs w:val="24"/>
        </w:rPr>
        <w:t>can be written as</w:t>
      </w:r>
    </w:p>
    <w:p w:rsidR="00443EC9" w:rsidRDefault="00010642" w:rsidP="00443EC9">
      <w:pPr>
        <w:spacing w:line="360" w:lineRule="auto"/>
        <w:jc w:val="center"/>
        <w:rPr>
          <w:rFonts w:ascii="Times New Roman" w:hAnsi="Times New Roman" w:cs="Times New Roman"/>
          <w:sz w:val="24"/>
          <w:szCs w:val="24"/>
        </w:rPr>
      </w:pPr>
      <w:commentRangeStart w:id="37"/>
      <m:oMath>
        <m:r>
          <w:rPr>
            <w:rFonts w:ascii="Cambria Math" w:hAnsi="Cambria Math" w:cs="Times New Roman"/>
            <w:sz w:val="24"/>
            <w:szCs w:val="24"/>
          </w:rPr>
          <m:t>I</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d>
        <m:r>
          <w:rPr>
            <w:rFonts w:ascii="Cambria Math" w:hAnsi="Cambria Math" w:cs="Times New Roman"/>
            <w:sz w:val="24"/>
            <w:szCs w:val="24"/>
          </w:rPr>
          <m:t>=diag</m:t>
        </m:r>
        <m:d>
          <m:dPr>
            <m:ctrlPr>
              <w:rPr>
                <w:rFonts w:ascii="Cambria Math" w:hAnsi="Cambria Math" w:cs="Times New Roman"/>
                <w:i/>
                <w:sz w:val="24"/>
                <w:szCs w:val="24"/>
              </w:rPr>
            </m:ctrlPr>
          </m:dPr>
          <m:e>
            <m:r>
              <w:rPr>
                <w:rFonts w:ascii="Cambria Math" w:eastAsiaTheme="minorEastAsia"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L</m:t>
                    </m:r>
                  </m:num>
                  <m:den>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4</m:t>
                        </m:r>
                      </m:sup>
                    </m:sSubSup>
                  </m:den>
                </m:f>
              </m:e>
            </m:d>
          </m:e>
        </m:d>
        <m:r>
          <w:rPr>
            <w:rFonts w:ascii="Cambria Math" w:hAnsi="Cambria Math" w:cs="Times New Roman"/>
            <w:sz w:val="24"/>
            <w:szCs w:val="24"/>
          </w:rPr>
          <m:t>=diag</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num>
              <m:den>
                <m:sSubSup>
                  <m:sSubSupPr>
                    <m:ctrlPr>
                      <w:rPr>
                        <w:rFonts w:ascii="Cambria Math" w:hAnsi="Cambria Math" w:cs="Times New Roman"/>
                        <w:i/>
                        <w:sz w:val="24"/>
                        <w:szCs w:val="24"/>
                      </w:rPr>
                    </m:ctrlPr>
                  </m:sSubSupPr>
                  <m:e>
                    <m:r>
                      <w:rPr>
                        <w:rFonts w:ascii="Cambria Math" w:hAnsi="Cambria Math" w:cs="Times New Roman"/>
                        <w:sz w:val="24"/>
                        <w:szCs w:val="24"/>
                      </w:rPr>
                      <m:t>2σ</m:t>
                    </m:r>
                  </m:e>
                  <m:sub>
                    <m:r>
                      <w:rPr>
                        <w:rFonts w:ascii="Cambria Math" w:hAnsi="Cambria Math" w:cs="Times New Roman"/>
                        <w:sz w:val="24"/>
                        <w:szCs w:val="24"/>
                      </w:rPr>
                      <m:t>i</m:t>
                    </m:r>
                  </m:sub>
                  <m:sup>
                    <m:r>
                      <w:rPr>
                        <w:rFonts w:ascii="Cambria Math" w:hAnsi="Cambria Math" w:cs="Times New Roman"/>
                        <w:sz w:val="24"/>
                        <w:szCs w:val="24"/>
                      </w:rPr>
                      <m:t>4</m:t>
                    </m:r>
                  </m:sup>
                </m:sSubSup>
              </m:den>
            </m:f>
          </m:e>
        </m:d>
      </m:oMath>
      <w:r w:rsidR="00443EC9">
        <w:rPr>
          <w:rFonts w:ascii="Times New Roman" w:eastAsiaTheme="minorEastAsia" w:hAnsi="Times New Roman" w:cs="Times New Roman"/>
          <w:sz w:val="24"/>
          <w:szCs w:val="24"/>
        </w:rPr>
        <w:t>.</w:t>
      </w:r>
      <w:commentRangeEnd w:id="37"/>
      <w:r w:rsidR="003C0085">
        <w:rPr>
          <w:rStyle w:val="CommentReference"/>
        </w:rPr>
        <w:commentReference w:id="37"/>
      </w:r>
    </w:p>
    <w:p w:rsidR="00443EC9" w:rsidRDefault="00467074" w:rsidP="00E073D3">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Since</w:t>
      </w:r>
      <w:r>
        <w:rPr>
          <w:rFonts w:ascii="Times New Roman" w:eastAsiaTheme="minorEastAsia" w:hAnsi="Times New Roman" w:cs="Times New Roman"/>
          <w:sz w:val="24"/>
          <w:szCs w:val="24"/>
        </w:rPr>
        <w:t xml:space="preserve"> what we are interested in is the variance components, </w:t>
      </w:r>
      <m:oMath>
        <m:r>
          <w:rPr>
            <w:rFonts w:ascii="Cambria Math" w:hAnsi="Cambria Math" w:cs="Times New Roman"/>
            <w:sz w:val="24"/>
            <w:szCs w:val="24"/>
          </w:rPr>
          <m:t>θ</m:t>
        </m:r>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t</w:t>
      </w:r>
      <w:r w:rsidR="00443EC9">
        <w:rPr>
          <w:rFonts w:ascii="Times New Roman" w:hAnsi="Times New Roman" w:cs="Times New Roman"/>
          <w:sz w:val="24"/>
          <w:szCs w:val="24"/>
        </w:rPr>
        <w:t>he expected Fisher’s i</w:t>
      </w:r>
      <w:r w:rsidR="008001FE">
        <w:rPr>
          <w:rFonts w:ascii="Times New Roman" w:hAnsi="Times New Roman" w:cs="Times New Roman"/>
          <w:sz w:val="24"/>
          <w:szCs w:val="24"/>
        </w:rPr>
        <w:t>nformation matrix with respect</w:t>
      </w:r>
      <w:r w:rsidR="00443EC9">
        <w:rPr>
          <w:rFonts w:ascii="Times New Roman" w:hAnsi="Times New Roman" w:cs="Times New Roman"/>
          <w:sz w:val="24"/>
          <w:szCs w:val="24"/>
        </w:rPr>
        <w:t xml:space="preserve"> to </w:t>
      </w:r>
      <m:oMath>
        <m:r>
          <w:rPr>
            <w:rFonts w:ascii="Cambria Math" w:hAnsi="Cambria Math" w:cs="Times New Roman"/>
            <w:sz w:val="24"/>
            <w:szCs w:val="24"/>
          </w:rPr>
          <m:t>θ</m:t>
        </m:r>
      </m:oMath>
      <w:r w:rsidR="00443EC9">
        <w:rPr>
          <w:rFonts w:ascii="Times New Roman" w:eastAsiaTheme="minorEastAsia" w:hAnsi="Times New Roman" w:cs="Times New Roman"/>
          <w:sz w:val="24"/>
          <w:szCs w:val="24"/>
        </w:rPr>
        <w:t xml:space="preserve">, denoted by </w:t>
      </w:r>
      <m:oMath>
        <m:r>
          <w:rPr>
            <w:rFonts w:ascii="Cambria Math" w:hAnsi="Cambria Math" w:cs="Times New Roman"/>
            <w:sz w:val="24"/>
            <w:szCs w:val="24"/>
          </w:rPr>
          <m:t>I</m:t>
        </m:r>
        <m:d>
          <m:dPr>
            <m:ctrlPr>
              <w:rPr>
                <w:rFonts w:ascii="Cambria Math" w:hAnsi="Cambria Math" w:cs="Times New Roman"/>
                <w:sz w:val="24"/>
                <w:szCs w:val="24"/>
              </w:rPr>
            </m:ctrlPr>
          </m:dPr>
          <m:e>
            <m:r>
              <w:rPr>
                <w:rFonts w:ascii="Cambria Math" w:hAnsi="Cambria Math" w:cs="Times New Roman"/>
                <w:sz w:val="24"/>
                <w:szCs w:val="24"/>
              </w:rPr>
              <m:t>θ</m:t>
            </m:r>
          </m:e>
        </m:d>
      </m:oMath>
      <w:r w:rsidR="00443EC9">
        <w:rPr>
          <w:rFonts w:ascii="Times New Roman" w:eastAsiaTheme="minorEastAsia" w:hAnsi="Times New Roman" w:cs="Times New Roman"/>
          <w:sz w:val="24"/>
          <w:szCs w:val="24"/>
        </w:rPr>
        <w:t>,</w:t>
      </w:r>
      <w:r w:rsidR="00443EC9">
        <w:rPr>
          <w:rFonts w:ascii="Times New Roman" w:hAnsi="Times New Roman" w:cs="Times New Roman"/>
          <w:sz w:val="24"/>
          <w:szCs w:val="24"/>
        </w:rPr>
        <w:t xml:space="preserve"> can be generated from pre- and post-multiply</w:t>
      </w:r>
      <w:r w:rsidR="008001FE">
        <w:rPr>
          <w:rFonts w:ascii="Times New Roman" w:hAnsi="Times New Roman" w:cs="Times New Roman"/>
          <w:sz w:val="24"/>
          <w:szCs w:val="24"/>
        </w:rPr>
        <w:t>ing</w:t>
      </w:r>
      <w:r w:rsidR="00443EC9">
        <w:rPr>
          <w:rFonts w:ascii="Times New Roman" w:hAnsi="Times New Roman" w:cs="Times New Roman"/>
          <w:sz w:val="24"/>
          <w:szCs w:val="24"/>
        </w:rPr>
        <w:t xml:space="preserve"> the </w:t>
      </w:r>
      <m:oMath>
        <m:r>
          <w:rPr>
            <w:rFonts w:ascii="Cambria Math" w:hAnsi="Cambria Math" w:cs="Times New Roman"/>
            <w:sz w:val="24"/>
            <w:szCs w:val="24"/>
          </w:rPr>
          <m:t>I</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d>
      </m:oMath>
      <w:r w:rsidR="00443EC9">
        <w:rPr>
          <w:rFonts w:ascii="Times New Roman" w:hAnsi="Times New Roman" w:cs="Times New Roman"/>
          <w:sz w:val="24"/>
          <w:szCs w:val="24"/>
        </w:rPr>
        <w:t xml:space="preserve"> by the </w:t>
      </w:r>
      <w:commentRangeStart w:id="38"/>
      <w:r w:rsidR="00443EC9">
        <w:rPr>
          <w:rFonts w:ascii="Times New Roman" w:hAnsi="Times New Roman" w:cs="Times New Roman"/>
          <w:sz w:val="24"/>
          <w:szCs w:val="24"/>
        </w:rPr>
        <w:t>G</w:t>
      </w:r>
      <w:commentRangeEnd w:id="38"/>
      <w:r w:rsidR="00A426F7">
        <w:rPr>
          <w:rStyle w:val="CommentReference"/>
        </w:rPr>
        <w:commentReference w:id="38"/>
      </w:r>
      <w:r w:rsidR="00443EC9">
        <w:rPr>
          <w:rFonts w:ascii="Times New Roman" w:hAnsi="Times New Roman" w:cs="Times New Roman"/>
          <w:sz w:val="24"/>
          <w:szCs w:val="24"/>
        </w:rPr>
        <w:t xml:space="preserve"> matrix, i.e.</w:t>
      </w:r>
    </w:p>
    <w:p w:rsidR="00497FB8" w:rsidRDefault="00010642" w:rsidP="0040612B">
      <w:pPr>
        <w:spacing w:line="360" w:lineRule="auto"/>
        <w:rPr>
          <w:rFonts w:ascii="Times New Roman" w:hAnsi="Times New Roman" w:cs="Times New Roman"/>
          <w:sz w:val="24"/>
          <w:szCs w:val="24"/>
        </w:rPr>
      </w:pPr>
      <m:oMathPara>
        <m:oMath>
          <m:r>
            <w:rPr>
              <w:rFonts w:ascii="Cambria Math" w:hAnsi="Cambria Math" w:cs="Times New Roman"/>
              <w:sz w:val="24"/>
              <w:szCs w:val="24"/>
            </w:rPr>
            <m:t>I</m:t>
          </m:r>
          <m:d>
            <m:dPr>
              <m:ctrlPr>
                <w:rPr>
                  <w:rFonts w:ascii="Cambria Math" w:hAnsi="Cambria Math" w:cs="Times New Roman"/>
                  <w:sz w:val="24"/>
                  <w:szCs w:val="24"/>
                </w:rPr>
              </m:ctrlPr>
            </m:dPr>
            <m:e>
              <m:r>
                <w:rPr>
                  <w:rFonts w:ascii="Cambria Math" w:hAnsi="Cambria Math" w:cs="Times New Roman"/>
                  <w:sz w:val="24"/>
                  <w:szCs w:val="24"/>
                </w:rPr>
                <m:t>θ</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r>
            <w:rPr>
              <w:rFonts w:ascii="Cambria Math" w:hAnsi="Cambria Math" w:cs="Times New Roman"/>
              <w:sz w:val="24"/>
              <w:szCs w:val="24"/>
            </w:rPr>
            <m:t>I</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d>
          <m:r>
            <w:rPr>
              <w:rFonts w:ascii="Cambria Math" w:hAnsi="Cambria Math" w:cs="Times New Roman"/>
              <w:sz w:val="24"/>
              <w:szCs w:val="24"/>
            </w:rPr>
            <m:t>G</m:t>
          </m:r>
        </m:oMath>
      </m:oMathPara>
    </w:p>
    <w:p w:rsidR="00C131FC" w:rsidRDefault="00443EC9" w:rsidP="0040612B">
      <w:pPr>
        <w:spacing w:line="360" w:lineRule="auto"/>
        <w:rPr>
          <w:rFonts w:ascii="Times New Roman" w:hAnsi="Times New Roman" w:cs="Times New Roman"/>
          <w:sz w:val="24"/>
          <w:szCs w:val="24"/>
        </w:rPr>
      </w:pPr>
      <w:commentRangeStart w:id="39"/>
      <w:r>
        <w:rPr>
          <w:rFonts w:ascii="Times New Roman" w:hAnsi="Times New Roman" w:cs="Times New Roman"/>
          <w:sz w:val="24"/>
          <w:szCs w:val="24"/>
        </w:rPr>
        <w:t xml:space="preserve">The score function </w:t>
      </w:r>
      <w:r w:rsidR="00467074">
        <w:rPr>
          <w:rFonts w:ascii="Times New Roman" w:hAnsi="Times New Roman" w:cs="Times New Roman"/>
          <w:sz w:val="24"/>
          <w:szCs w:val="24"/>
        </w:rPr>
        <w:t>with respect</w:t>
      </w:r>
      <w:r w:rsidR="008D3AB1">
        <w:rPr>
          <w:rFonts w:ascii="Times New Roman" w:hAnsi="Times New Roman" w:cs="Times New Roman"/>
          <w:sz w:val="24"/>
          <w:szCs w:val="24"/>
        </w:rPr>
        <w:t xml:space="preserve"> to </w:t>
      </w:r>
      <m:oMath>
        <m:r>
          <w:rPr>
            <w:rFonts w:ascii="Cambria Math" w:hAnsi="Cambria Math" w:cs="Times New Roman"/>
            <w:sz w:val="24"/>
            <w:szCs w:val="24"/>
          </w:rPr>
          <m:t>θ</m:t>
        </m:r>
      </m:oMath>
      <w:r w:rsidR="008D3AB1">
        <w:rPr>
          <w:rFonts w:ascii="Times New Roman" w:hAnsi="Times New Roman" w:cs="Times New Roman"/>
          <w:sz w:val="24"/>
          <w:szCs w:val="24"/>
        </w:rPr>
        <w:t xml:space="preserve"> </w:t>
      </w:r>
      <w:r>
        <w:rPr>
          <w:rFonts w:ascii="Times New Roman" w:hAnsi="Times New Roman" w:cs="Times New Roman"/>
          <w:sz w:val="24"/>
          <w:szCs w:val="24"/>
        </w:rPr>
        <w:t xml:space="preserve">is obtained </w:t>
      </w:r>
      <w:r w:rsidR="00FC0877">
        <w:rPr>
          <w:rFonts w:ascii="Times New Roman" w:hAnsi="Times New Roman" w:cs="Times New Roman"/>
          <w:sz w:val="24"/>
          <w:szCs w:val="24"/>
        </w:rPr>
        <w:t>by</w:t>
      </w:r>
      <w:r>
        <w:rPr>
          <w:rFonts w:ascii="Times New Roman" w:hAnsi="Times New Roman" w:cs="Times New Roman"/>
          <w:sz w:val="24"/>
          <w:szCs w:val="24"/>
        </w:rPr>
        <w:t xml:space="preserve"> </w:t>
      </w:r>
      <w:r w:rsidR="00FC0877">
        <w:rPr>
          <w:rFonts w:ascii="Times New Roman" w:hAnsi="Times New Roman" w:cs="Times New Roman"/>
          <w:sz w:val="24"/>
          <w:szCs w:val="24"/>
        </w:rPr>
        <w:t>multiplying the</w:t>
      </w:r>
      <w:r w:rsidR="008D3AB1">
        <w:rPr>
          <w:rFonts w:ascii="Times New Roman" w:hAnsi="Times New Roman" w:cs="Times New Roman"/>
          <w:sz w:val="24"/>
          <w:szCs w:val="24"/>
        </w:rPr>
        <w:t xml:space="preserve"> transpose of the G matrix</w:t>
      </w:r>
      <w:r w:rsidR="00FC0877">
        <w:rPr>
          <w:rFonts w:ascii="Times New Roman" w:hAnsi="Times New Roman" w:cs="Times New Roman"/>
          <w:sz w:val="24"/>
          <w:szCs w:val="24"/>
        </w:rPr>
        <w:t xml:space="preserve"> by the first derivative of the likelihood function</w:t>
      </w:r>
      <w:r w:rsidR="008D3AB1">
        <w:rPr>
          <w:rFonts w:ascii="Times New Roman" w:hAnsi="Times New Roman" w:cs="Times New Roman"/>
          <w:sz w:val="24"/>
          <w:szCs w:val="24"/>
        </w:rPr>
        <w:t>, this can be written as</w:t>
      </w:r>
    </w:p>
    <w:p w:rsidR="00C131FC" w:rsidRDefault="002677E1" w:rsidP="0040612B">
      <w:pPr>
        <w:spacing w:line="36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∂θ</m:t>
              </m:r>
            </m:den>
          </m:f>
          <m:r>
            <w:rPr>
              <w:rFonts w:ascii="Cambria Math" w:hAnsi="Cambria Math" w:cs="Times New Roman"/>
              <w:sz w:val="24"/>
              <w:szCs w:val="24"/>
            </w:rPr>
            <m:t>=G'</m:t>
          </m:r>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2</m:t>
                  </m:r>
                </m:sup>
              </m:sSubSup>
            </m:den>
          </m:f>
          <m:r>
            <w:rPr>
              <w:rFonts w:ascii="Cambria Math" w:hAnsi="Cambria Math" w:cs="Times New Roman"/>
              <w:sz w:val="24"/>
              <w:szCs w:val="24"/>
            </w:rPr>
            <m:t xml:space="preserve"> =G'</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2</m:t>
                  </m:r>
                </m:sup>
              </m:sSubSup>
              <m:r>
                <w:rPr>
                  <w:rFonts w:ascii="Cambria Math" w:hAnsi="Cambria Math" w:cs="Times New Roman"/>
                  <w:sz w:val="24"/>
                  <w:szCs w:val="24"/>
                </w:rPr>
                <m:t>)</m:t>
              </m:r>
            </m:num>
            <m:den>
              <m:sSubSup>
                <m:sSubSupPr>
                  <m:ctrlPr>
                    <w:rPr>
                      <w:rFonts w:ascii="Cambria Math" w:hAnsi="Cambria Math" w:cs="Times New Roman"/>
                      <w:i/>
                      <w:sz w:val="24"/>
                      <w:szCs w:val="24"/>
                    </w:rPr>
                  </m:ctrlPr>
                </m:sSubSupPr>
                <m:e>
                  <m:r>
                    <w:rPr>
                      <w:rFonts w:ascii="Cambria Math" w:hAnsi="Cambria Math" w:cs="Times New Roman"/>
                      <w:sz w:val="24"/>
                      <w:szCs w:val="24"/>
                    </w:rPr>
                    <m:t>2σ</m:t>
                  </m:r>
                </m:e>
                <m:sub>
                  <m:r>
                    <w:rPr>
                      <w:rFonts w:ascii="Cambria Math" w:hAnsi="Cambria Math" w:cs="Times New Roman"/>
                      <w:sz w:val="24"/>
                      <w:szCs w:val="24"/>
                    </w:rPr>
                    <m:t>i</m:t>
                  </m:r>
                </m:sub>
                <m:sup>
                  <m:r>
                    <w:rPr>
                      <w:rFonts w:ascii="Cambria Math" w:hAnsi="Cambria Math" w:cs="Times New Roman"/>
                      <w:sz w:val="24"/>
                      <w:szCs w:val="24"/>
                    </w:rPr>
                    <m:t>4</m:t>
                  </m:r>
                </m:sup>
              </m:sSubSup>
            </m:den>
          </m:f>
          <w:commentRangeEnd w:id="39"/>
          <m:r>
            <m:rPr>
              <m:sty m:val="p"/>
            </m:rPr>
            <w:rPr>
              <w:rStyle w:val="CommentReference"/>
            </w:rPr>
            <w:commentReference w:id="39"/>
          </m:r>
        </m:oMath>
      </m:oMathPara>
    </w:p>
    <w:p w:rsidR="00443EC9" w:rsidRDefault="00656CA9" w:rsidP="0040612B">
      <w:pPr>
        <w:spacing w:line="360" w:lineRule="auto"/>
        <w:rPr>
          <w:rFonts w:ascii="Times New Roman" w:eastAsiaTheme="minorEastAsia" w:hAnsi="Times New Roman" w:cs="Times New Roman"/>
          <w:sz w:val="24"/>
          <w:szCs w:val="24"/>
        </w:rPr>
      </w:pPr>
      <w:commentRangeStart w:id="40"/>
      <w:r>
        <w:rPr>
          <w:rFonts w:ascii="Times New Roman" w:hAnsi="Times New Roman" w:cs="Times New Roman"/>
          <w:sz w:val="24"/>
          <w:szCs w:val="24"/>
        </w:rPr>
        <w:t xml:space="preserve">From this, the </w:t>
      </w:r>
      <w:r w:rsidR="00FC0877">
        <w:rPr>
          <w:rFonts w:ascii="Times New Roman" w:hAnsi="Times New Roman" w:cs="Times New Roman"/>
          <w:sz w:val="24"/>
          <w:szCs w:val="24"/>
        </w:rPr>
        <w:t>Fisher’s scoring algorithm in REML, which is a</w:t>
      </w:r>
      <w:ins w:id="41" w:author="krug001" w:date="2012-04-02T20:25:00Z">
        <w:r w:rsidR="003C0085">
          <w:rPr>
            <w:rFonts w:ascii="Times New Roman" w:hAnsi="Times New Roman" w:cs="Times New Roman"/>
            <w:sz w:val="24"/>
            <w:szCs w:val="24"/>
          </w:rPr>
          <w:t>n</w:t>
        </w:r>
      </w:ins>
      <w:r w:rsidR="00FC0877">
        <w:rPr>
          <w:rFonts w:ascii="Times New Roman" w:hAnsi="Times New Roman" w:cs="Times New Roman"/>
          <w:sz w:val="24"/>
          <w:szCs w:val="24"/>
        </w:rPr>
        <w:t xml:space="preserve"> </w:t>
      </w:r>
      <w:r>
        <w:rPr>
          <w:rFonts w:ascii="Times New Roman" w:hAnsi="Times New Roman" w:cs="Times New Roman"/>
          <w:sz w:val="24"/>
          <w:szCs w:val="24"/>
        </w:rPr>
        <w:t xml:space="preserve">iterative </w:t>
      </w:r>
      <w:r w:rsidR="00FC0877">
        <w:rPr>
          <w:rFonts w:ascii="Times New Roman" w:hAnsi="Times New Roman" w:cs="Times New Roman"/>
          <w:sz w:val="24"/>
          <w:szCs w:val="24"/>
        </w:rPr>
        <w:t>method</w:t>
      </w:r>
      <w:r>
        <w:rPr>
          <w:rFonts w:ascii="Times New Roman" w:hAnsi="Times New Roman" w:cs="Times New Roman"/>
          <w:sz w:val="24"/>
          <w:szCs w:val="24"/>
        </w:rPr>
        <w:t xml:space="preserve"> for estimating the </w:t>
      </w:r>
      <w:r w:rsidR="00564A20">
        <w:rPr>
          <w:rFonts w:ascii="Times New Roman" w:hAnsi="Times New Roman" w:cs="Times New Roman"/>
          <w:sz w:val="24"/>
          <w:szCs w:val="24"/>
        </w:rPr>
        <w:t>optimised variance components</w:t>
      </w:r>
      <w:commentRangeEnd w:id="40"/>
      <w:r w:rsidR="00A426F7">
        <w:rPr>
          <w:rStyle w:val="CommentReference"/>
        </w:rPr>
        <w:commentReference w:id="40"/>
      </w:r>
      <w:r w:rsidR="00564A20">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θ</m:t>
            </m:r>
          </m:e>
          <m:sup>
            <m:r>
              <w:rPr>
                <w:rFonts w:ascii="Cambria Math" w:hAnsi="Cambria Math" w:cs="Times New Roman"/>
                <w:sz w:val="24"/>
                <w:szCs w:val="24"/>
              </w:rPr>
              <m:t>*</m:t>
            </m:r>
          </m:sup>
        </m:sSup>
      </m:oMath>
      <w:r w:rsidR="00564A20">
        <w:rPr>
          <w:rFonts w:ascii="Times New Roman" w:eastAsiaTheme="minorEastAsia" w:hAnsi="Times New Roman" w:cs="Times New Roman"/>
          <w:sz w:val="24"/>
          <w:szCs w:val="24"/>
        </w:rPr>
        <w:t>,</w:t>
      </w:r>
      <w:r>
        <w:rPr>
          <w:rFonts w:ascii="Times New Roman" w:hAnsi="Times New Roman" w:cs="Times New Roman"/>
          <w:sz w:val="24"/>
          <w:szCs w:val="24"/>
        </w:rPr>
        <w:t xml:space="preserve"> can be derived </w:t>
      </w:r>
      <w:r w:rsidR="008001FE">
        <w:rPr>
          <w:rFonts w:ascii="Times New Roman" w:hAnsi="Times New Roman" w:cs="Times New Roman"/>
          <w:sz w:val="24"/>
          <w:szCs w:val="24"/>
        </w:rPr>
        <w:t>by</w:t>
      </w:r>
      <w:r>
        <w:rPr>
          <w:rFonts w:ascii="Times New Roman" w:hAnsi="Times New Roman" w:cs="Times New Roman"/>
          <w:sz w:val="24"/>
          <w:szCs w:val="24"/>
        </w:rPr>
        <w:t xml:space="preserve"> </w:t>
      </w:r>
    </w:p>
    <w:p w:rsidR="00C131FC" w:rsidRDefault="002677E1" w:rsidP="00656CA9">
      <w:pPr>
        <w:spacing w:line="360" w:lineRule="auto"/>
        <w:jc w:val="center"/>
        <w:rPr>
          <w:rFonts w:ascii="Times New Roman" w:eastAsiaTheme="minorEastAsia"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θ</m:t>
            </m:r>
          </m:e>
          <m:sup>
            <m:r>
              <w:rPr>
                <w:rFonts w:ascii="Cambria Math" w:hAnsi="Cambria Math" w:cs="Times New Roman"/>
                <w:sz w:val="24"/>
                <w:szCs w:val="24"/>
              </w:rPr>
              <m:t>*</m:t>
            </m:r>
          </m:sup>
        </m:sSup>
        <m:r>
          <w:rPr>
            <w:rFonts w:ascii="Cambria Math" w:hAnsi="Cambria Math" w:cs="Times New Roman"/>
            <w:sz w:val="24"/>
            <w:szCs w:val="24"/>
          </w:rPr>
          <m:t>=θ+</m:t>
        </m:r>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-1</m:t>
            </m:r>
          </m:sup>
        </m:sSup>
        <m:d>
          <m:dPr>
            <m:ctrlPr>
              <w:rPr>
                <w:rFonts w:ascii="Cambria Math" w:hAnsi="Cambria Math" w:cs="Times New Roman"/>
                <w:sz w:val="24"/>
                <w:szCs w:val="24"/>
              </w:rPr>
            </m:ctrlPr>
          </m:dPr>
          <m:e>
            <m:r>
              <w:rPr>
                <w:rFonts w:ascii="Cambria Math" w:hAnsi="Cambria Math" w:cs="Times New Roman"/>
                <w:sz w:val="24"/>
                <w:szCs w:val="24"/>
              </w:rPr>
              <m:t>θ</m:t>
            </m:r>
          </m:e>
        </m:d>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∂θ</m:t>
            </m:r>
          </m:den>
        </m:f>
      </m:oMath>
      <w:r w:rsidR="00656CA9">
        <w:rPr>
          <w:rFonts w:ascii="Times New Roman" w:eastAsiaTheme="minorEastAsia" w:hAnsi="Times New Roman" w:cs="Times New Roman"/>
          <w:sz w:val="24"/>
          <w:szCs w:val="24"/>
        </w:rPr>
        <w:t>.</w:t>
      </w:r>
    </w:p>
    <w:p w:rsidR="00F87D13" w:rsidRDefault="00443EC9" w:rsidP="00656CA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Fisher’s information matrix and score function are </w:t>
      </w:r>
      <w:del w:id="42" w:author="krug001" w:date="2012-04-02T20:42:00Z">
        <w:r w:rsidDel="00E3362D">
          <w:rPr>
            <w:rFonts w:ascii="Times New Roman" w:hAnsi="Times New Roman" w:cs="Times New Roman"/>
            <w:sz w:val="24"/>
            <w:szCs w:val="24"/>
          </w:rPr>
          <w:delText xml:space="preserve">continuously </w:delText>
        </w:r>
      </w:del>
      <w:ins w:id="43" w:author="krug001" w:date="2012-04-02T20:42:00Z">
        <w:r w:rsidR="00E3362D">
          <w:rPr>
            <w:rFonts w:ascii="Times New Roman" w:hAnsi="Times New Roman" w:cs="Times New Roman"/>
            <w:sz w:val="24"/>
            <w:szCs w:val="24"/>
          </w:rPr>
          <w:t>iteratively</w:t>
        </w:r>
        <w:r w:rsidR="00E3362D">
          <w:rPr>
            <w:rFonts w:ascii="Times New Roman" w:hAnsi="Times New Roman" w:cs="Times New Roman"/>
            <w:sz w:val="24"/>
            <w:szCs w:val="24"/>
          </w:rPr>
          <w:t xml:space="preserve"> </w:t>
        </w:r>
      </w:ins>
      <w:r>
        <w:rPr>
          <w:rFonts w:ascii="Times New Roman" w:hAnsi="Times New Roman" w:cs="Times New Roman"/>
          <w:sz w:val="24"/>
          <w:szCs w:val="24"/>
        </w:rPr>
        <w:t xml:space="preserve">updated using the </w:t>
      </w:r>
      <w:commentRangeStart w:id="44"/>
      <w:r>
        <w:rPr>
          <w:rFonts w:ascii="Times New Roman" w:hAnsi="Times New Roman" w:cs="Times New Roman"/>
          <w:sz w:val="24"/>
          <w:szCs w:val="24"/>
        </w:rPr>
        <w:t xml:space="preserve">newly optimised </w:t>
      </w:r>
      <w:r w:rsidR="00564A20">
        <w:rPr>
          <w:rFonts w:ascii="Times New Roman" w:hAnsi="Times New Roman" w:cs="Times New Roman"/>
          <w:sz w:val="24"/>
          <w:szCs w:val="24"/>
        </w:rPr>
        <w:t xml:space="preserve">variance components </w:t>
      </w:r>
      <m:oMath>
        <m:sSup>
          <m:sSupPr>
            <m:ctrlPr>
              <w:rPr>
                <w:rFonts w:ascii="Cambria Math" w:hAnsi="Cambria Math" w:cs="Times New Roman"/>
                <w:i/>
                <w:sz w:val="24"/>
                <w:szCs w:val="24"/>
              </w:rPr>
            </m:ctrlPr>
          </m:sSupPr>
          <m:e>
            <m:r>
              <w:rPr>
                <w:rFonts w:ascii="Cambria Math" w:hAnsi="Cambria Math" w:cs="Times New Roman"/>
                <w:sz w:val="24"/>
                <w:szCs w:val="24"/>
              </w:rPr>
              <m:t>θ</m:t>
            </m:r>
          </m:e>
          <m:sup>
            <m:r>
              <w:rPr>
                <w:rFonts w:ascii="Cambria Math" w:hAnsi="Cambria Math" w:cs="Times New Roman"/>
                <w:sz w:val="24"/>
                <w:szCs w:val="24"/>
              </w:rPr>
              <m:t>*</m:t>
            </m:r>
          </m:sup>
        </m:sSup>
        <w:commentRangeEnd w:id="44"/>
        <m:r>
          <m:rPr>
            <m:sty m:val="p"/>
          </m:rPr>
          <w:rPr>
            <w:rStyle w:val="CommentReference"/>
          </w:rPr>
          <w:commentReference w:id="44"/>
        </m:r>
      </m:oMath>
      <w:r>
        <w:rPr>
          <w:rFonts w:ascii="Times New Roman" w:hAnsi="Times New Roman" w:cs="Times New Roman"/>
          <w:sz w:val="24"/>
          <w:szCs w:val="24"/>
        </w:rPr>
        <w:t>.</w:t>
      </w:r>
      <w:r w:rsidR="00F87D13">
        <w:rPr>
          <w:rFonts w:ascii="Times New Roman" w:hAnsi="Times New Roman" w:cs="Times New Roman"/>
          <w:sz w:val="24"/>
          <w:szCs w:val="24"/>
        </w:rPr>
        <w:t xml:space="preserve"> Note that the expected mean squares</w:t>
      </w:r>
      <w:r w:rsidR="00467074">
        <w:rPr>
          <w:rFonts w:ascii="Times New Roman" w:hAnsi="Times New Roman" w:cs="Times New Roman"/>
          <w:sz w:val="24"/>
          <w:szCs w:val="24"/>
        </w:rPr>
        <w:t>,</w:t>
      </w:r>
      <w:r w:rsidR="00F87D13">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467074">
        <w:rPr>
          <w:rFonts w:ascii="Times New Roman" w:eastAsiaTheme="minorEastAsia" w:hAnsi="Times New Roman" w:cs="Times New Roman"/>
          <w:sz w:val="24"/>
          <w:szCs w:val="24"/>
        </w:rPr>
        <w:t>,</w:t>
      </w:r>
      <w:r w:rsidR="00F87D13">
        <w:rPr>
          <w:rFonts w:ascii="Times New Roman" w:eastAsiaTheme="minorEastAsia" w:hAnsi="Times New Roman" w:cs="Times New Roman"/>
          <w:sz w:val="24"/>
          <w:szCs w:val="24"/>
        </w:rPr>
        <w:t xml:space="preserve"> </w:t>
      </w:r>
      <w:r w:rsidR="00564A20">
        <w:rPr>
          <w:rFonts w:ascii="Times New Roman" w:hAnsi="Times New Roman" w:cs="Times New Roman"/>
          <w:sz w:val="24"/>
          <w:szCs w:val="24"/>
        </w:rPr>
        <w:t>are</w:t>
      </w:r>
      <w:r w:rsidR="00F87D13">
        <w:rPr>
          <w:rFonts w:ascii="Times New Roman" w:hAnsi="Times New Roman" w:cs="Times New Roman"/>
          <w:sz w:val="24"/>
          <w:szCs w:val="24"/>
        </w:rPr>
        <w:t xml:space="preserve"> also continuously updated </w:t>
      </w:r>
      <w:r w:rsidR="008001FE">
        <w:rPr>
          <w:rFonts w:ascii="Times New Roman" w:hAnsi="Times New Roman" w:cs="Times New Roman"/>
          <w:sz w:val="24"/>
          <w:szCs w:val="24"/>
        </w:rPr>
        <w:t>as</w:t>
      </w:r>
    </w:p>
    <w:p w:rsidR="00443EC9" w:rsidRDefault="002677E1" w:rsidP="00F87D13">
      <w:pPr>
        <w:spacing w:line="360" w:lineRule="auto"/>
        <w:jc w:val="center"/>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 xml:space="preserve">= </m:t>
        </m:r>
      </m:oMath>
      <w:r w:rsidR="00F87D13">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G</m:t>
            </m:r>
          </m:e>
          <m:sup>
            <m:r>
              <w:rPr>
                <w:rFonts w:ascii="Cambria Math" w:eastAsiaTheme="minorEastAsia" w:hAnsi="Cambria Math" w:cs="Times New Roman"/>
                <w:sz w:val="24"/>
                <w:szCs w:val="24"/>
              </w:rPr>
              <m:t>'</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m:t>
            </m:r>
          </m:sup>
        </m:sSup>
      </m:oMath>
      <w:r w:rsidR="00F87D13">
        <w:rPr>
          <w:rFonts w:ascii="Times New Roman" w:eastAsiaTheme="minorEastAsia" w:hAnsi="Times New Roman" w:cs="Times New Roman"/>
          <w:sz w:val="24"/>
          <w:szCs w:val="24"/>
        </w:rPr>
        <w:t>.</w:t>
      </w:r>
    </w:p>
    <w:p w:rsidR="00F87D13" w:rsidRDefault="00F87D13" w:rsidP="00F87D13">
      <w:pPr>
        <w:spacing w:line="360" w:lineRule="auto"/>
        <w:rPr>
          <w:rFonts w:ascii="Times New Roman" w:hAnsi="Times New Roman" w:cs="Times New Roman"/>
          <w:sz w:val="24"/>
          <w:szCs w:val="24"/>
        </w:rPr>
      </w:pPr>
      <w:r>
        <w:rPr>
          <w:rFonts w:ascii="Times New Roman" w:hAnsi="Times New Roman" w:cs="Times New Roman"/>
          <w:sz w:val="24"/>
          <w:szCs w:val="24"/>
        </w:rPr>
        <w:t>This iterati</w:t>
      </w:r>
      <w:r w:rsidR="008001FE">
        <w:rPr>
          <w:rFonts w:ascii="Times New Roman" w:hAnsi="Times New Roman" w:cs="Times New Roman"/>
          <w:sz w:val="24"/>
          <w:szCs w:val="24"/>
        </w:rPr>
        <w:t>ve</w:t>
      </w:r>
      <w:r>
        <w:rPr>
          <w:rFonts w:ascii="Times New Roman" w:hAnsi="Times New Roman" w:cs="Times New Roman"/>
          <w:sz w:val="24"/>
          <w:szCs w:val="24"/>
        </w:rPr>
        <w:t xml:space="preserve"> algorithm will stop when </w:t>
      </w:r>
      <w:del w:id="45" w:author="krug001" w:date="2012-04-02T20:43:00Z">
        <w:r w:rsidDel="00E3362D">
          <w:rPr>
            <w:rFonts w:ascii="Times New Roman" w:hAnsi="Times New Roman" w:cs="Times New Roman"/>
            <w:sz w:val="24"/>
            <w:szCs w:val="24"/>
          </w:rPr>
          <w:delText xml:space="preserve">the </w:delText>
        </w:r>
      </w:del>
      <m:oMath>
        <m:sSup>
          <m:sSupPr>
            <m:ctrlPr>
              <w:rPr>
                <w:rFonts w:ascii="Cambria Math" w:hAnsi="Cambria Math" w:cs="Times New Roman"/>
                <w:i/>
                <w:sz w:val="24"/>
                <w:szCs w:val="24"/>
              </w:rPr>
            </m:ctrlPr>
          </m:sSupPr>
          <m:e>
            <m:r>
              <w:rPr>
                <w:rFonts w:ascii="Cambria Math" w:hAnsi="Cambria Math" w:cs="Times New Roman"/>
                <w:sz w:val="24"/>
                <w:szCs w:val="24"/>
              </w:rPr>
              <m:t>θ</m:t>
            </m:r>
          </m:e>
          <m:sup>
            <m:r>
              <w:rPr>
                <w:rFonts w:ascii="Cambria Math" w:hAnsi="Cambria Math" w:cs="Times New Roman"/>
                <w:sz w:val="24"/>
                <w:szCs w:val="24"/>
              </w:rPr>
              <m:t>*</m:t>
            </m:r>
          </m:sup>
        </m:sSup>
      </m:oMath>
      <w:del w:id="46" w:author="krug001" w:date="2012-04-02T20:43:00Z">
        <w:r w:rsidR="008001FE" w:rsidDel="00E3362D">
          <w:rPr>
            <w:rFonts w:ascii="Times New Roman" w:hAnsi="Times New Roman" w:cs="Times New Roman"/>
            <w:sz w:val="24"/>
            <w:szCs w:val="24"/>
          </w:rPr>
          <w:delText>have</w:delText>
        </w:r>
        <w:r w:rsidDel="00E3362D">
          <w:rPr>
            <w:rFonts w:ascii="Times New Roman" w:hAnsi="Times New Roman" w:cs="Times New Roman"/>
            <w:sz w:val="24"/>
            <w:szCs w:val="24"/>
          </w:rPr>
          <w:delText xml:space="preserve"> </w:delText>
        </w:r>
      </w:del>
      <w:ins w:id="47" w:author="krug001" w:date="2012-04-02T20:43:00Z">
        <w:r w:rsidR="00E3362D">
          <w:rPr>
            <w:rFonts w:ascii="Times New Roman" w:hAnsi="Times New Roman" w:cs="Times New Roman"/>
            <w:sz w:val="24"/>
            <w:szCs w:val="24"/>
          </w:rPr>
          <w:t>has</w:t>
        </w:r>
        <w:r w:rsidR="00E3362D">
          <w:rPr>
            <w:rFonts w:ascii="Times New Roman" w:hAnsi="Times New Roman" w:cs="Times New Roman"/>
            <w:sz w:val="24"/>
            <w:szCs w:val="24"/>
          </w:rPr>
          <w:t xml:space="preserve"> </w:t>
        </w:r>
      </w:ins>
      <w:commentRangeStart w:id="48"/>
      <w:r w:rsidR="00564A20">
        <w:rPr>
          <w:rFonts w:ascii="Times New Roman" w:hAnsi="Times New Roman" w:cs="Times New Roman"/>
          <w:sz w:val="24"/>
          <w:szCs w:val="24"/>
        </w:rPr>
        <w:t>converged</w:t>
      </w:r>
      <w:commentRangeEnd w:id="48"/>
      <w:r w:rsidR="00E3362D">
        <w:rPr>
          <w:rStyle w:val="CommentReference"/>
        </w:rPr>
        <w:commentReference w:id="48"/>
      </w:r>
      <w:r>
        <w:rPr>
          <w:rFonts w:ascii="Times New Roman" w:hAnsi="Times New Roman" w:cs="Times New Roman"/>
          <w:sz w:val="24"/>
          <w:szCs w:val="24"/>
        </w:rPr>
        <w:t xml:space="preserve">. </w:t>
      </w:r>
    </w:p>
    <w:p w:rsidR="00F87D13" w:rsidRDefault="001978D8" w:rsidP="00F87D13">
      <w:pPr>
        <w:spacing w:line="360" w:lineRule="auto"/>
        <w:jc w:val="both"/>
        <w:rPr>
          <w:rFonts w:ascii="Times New Roman" w:hAnsi="Times New Roman" w:cs="Times New Roman"/>
          <w:sz w:val="24"/>
          <w:szCs w:val="24"/>
        </w:rPr>
      </w:pPr>
      <w:commentRangeStart w:id="49"/>
      <w:r>
        <w:rPr>
          <w:rFonts w:ascii="Times New Roman" w:hAnsi="Times New Roman" w:cs="Times New Roman"/>
          <w:sz w:val="24"/>
          <w:szCs w:val="24"/>
        </w:rPr>
        <w:t>T</w:t>
      </w:r>
      <w:r w:rsidRPr="002B0883">
        <w:rPr>
          <w:rFonts w:ascii="Times New Roman" w:hAnsi="Times New Roman" w:cs="Times New Roman"/>
          <w:sz w:val="24"/>
          <w:szCs w:val="24"/>
        </w:rPr>
        <w:t xml:space="preserve">he formula </w:t>
      </w:r>
      <w:r>
        <w:rPr>
          <w:rFonts w:ascii="Times New Roman" w:hAnsi="Times New Roman" w:cs="Times New Roman"/>
          <w:sz w:val="24"/>
          <w:szCs w:val="24"/>
        </w:rPr>
        <w:t xml:space="preserve">for computing the EDF from </w:t>
      </w:r>
      <w:r w:rsidRPr="003C0085">
        <w:rPr>
          <w:rFonts w:ascii="Times New Roman" w:hAnsi="Times New Roman" w:cs="Times New Roman"/>
          <w:sz w:val="24"/>
          <w:szCs w:val="24"/>
          <w:highlight w:val="yellow"/>
          <w:rPrChange w:id="50" w:author="krug001" w:date="2012-04-02T20:26:00Z">
            <w:rPr>
              <w:rFonts w:ascii="Times New Roman" w:hAnsi="Times New Roman" w:cs="Times New Roman"/>
              <w:sz w:val="24"/>
              <w:szCs w:val="24"/>
            </w:rPr>
          </w:rPrChange>
        </w:rPr>
        <w:t>Richard and Kathy (2008)</w:t>
      </w:r>
      <w:r>
        <w:rPr>
          <w:rFonts w:ascii="Times New Roman" w:hAnsi="Times New Roman" w:cs="Times New Roman"/>
          <w:sz w:val="24"/>
          <w:szCs w:val="24"/>
        </w:rPr>
        <w:t xml:space="preserve"> calculated as twice the square of the mean divided by the variance. </w:t>
      </w:r>
      <w:commentRangeEnd w:id="49"/>
      <w:r w:rsidR="003C0085">
        <w:rPr>
          <w:rStyle w:val="CommentReference"/>
        </w:rPr>
        <w:commentReference w:id="49"/>
      </w:r>
      <w:r w:rsidR="000D0DC7">
        <w:rPr>
          <w:rFonts w:ascii="Times New Roman" w:hAnsi="Times New Roman" w:cs="Times New Roman"/>
          <w:sz w:val="24"/>
          <w:szCs w:val="24"/>
        </w:rPr>
        <w:t xml:space="preserve">In order to calculate the EDF, </w:t>
      </w:r>
      <w:commentRangeStart w:id="51"/>
      <w:r w:rsidR="000D0DC7">
        <w:rPr>
          <w:rFonts w:ascii="Times New Roman" w:hAnsi="Times New Roman" w:cs="Times New Roman"/>
          <w:sz w:val="24"/>
          <w:szCs w:val="24"/>
        </w:rPr>
        <w:t>it is necessary to know the</w:t>
      </w:r>
      <w:r w:rsidR="00FC0877">
        <w:rPr>
          <w:rFonts w:ascii="Times New Roman" w:hAnsi="Times New Roman" w:cs="Times New Roman"/>
          <w:sz w:val="24"/>
          <w:szCs w:val="24"/>
        </w:rPr>
        <w:t xml:space="preserve"> variances of the parameters of </w:t>
      </w:r>
      <w:r w:rsidR="000D0DC7">
        <w:rPr>
          <w:rFonts w:ascii="Times New Roman" w:hAnsi="Times New Roman" w:cs="Times New Roman"/>
          <w:sz w:val="24"/>
          <w:szCs w:val="24"/>
        </w:rPr>
        <w:t>interest</w:t>
      </w:r>
      <w:commentRangeEnd w:id="51"/>
      <w:r w:rsidR="00E3362D">
        <w:rPr>
          <w:rStyle w:val="CommentReference"/>
        </w:rPr>
        <w:commentReference w:id="51"/>
      </w:r>
      <w:r w:rsidR="000D0DC7">
        <w:rPr>
          <w:rFonts w:ascii="Times New Roman" w:hAnsi="Times New Roman" w:cs="Times New Roman"/>
          <w:sz w:val="24"/>
          <w:szCs w:val="24"/>
        </w:rPr>
        <w:t xml:space="preserve">. </w:t>
      </w:r>
      <w:r w:rsidR="00F87D13">
        <w:rPr>
          <w:rFonts w:ascii="Times New Roman" w:hAnsi="Times New Roman" w:cs="Times New Roman"/>
          <w:sz w:val="24"/>
          <w:szCs w:val="24"/>
        </w:rPr>
        <w:t xml:space="preserve">The </w:t>
      </w:r>
      <w:commentRangeStart w:id="52"/>
      <w:r w:rsidR="00F87D13">
        <w:rPr>
          <w:rFonts w:ascii="Times New Roman" w:hAnsi="Times New Roman" w:cs="Times New Roman"/>
          <w:sz w:val="24"/>
          <w:szCs w:val="24"/>
        </w:rPr>
        <w:t xml:space="preserve">variances </w:t>
      </w:r>
      <w:commentRangeEnd w:id="52"/>
      <w:r w:rsidR="00E3362D">
        <w:rPr>
          <w:rStyle w:val="CommentReference"/>
        </w:rPr>
        <w:commentReference w:id="52"/>
      </w:r>
      <w:r w:rsidR="00F87D13" w:rsidRPr="00677011">
        <w:rPr>
          <w:rFonts w:ascii="Times New Roman" w:hAnsi="Times New Roman" w:cs="Times New Roman"/>
          <w:sz w:val="24"/>
          <w:szCs w:val="24"/>
        </w:rPr>
        <w:t xml:space="preserve">can be obtained by calculating the </w:t>
      </w:r>
      <w:commentRangeStart w:id="53"/>
      <w:r w:rsidR="00F87D13">
        <w:rPr>
          <w:rFonts w:ascii="Times New Roman" w:hAnsi="Times New Roman" w:cs="Times New Roman"/>
          <w:sz w:val="24"/>
          <w:szCs w:val="24"/>
        </w:rPr>
        <w:t xml:space="preserve">sum of the </w:t>
      </w:r>
      <w:r w:rsidR="00F87D13" w:rsidRPr="00677011">
        <w:rPr>
          <w:rFonts w:ascii="Times New Roman" w:hAnsi="Times New Roman" w:cs="Times New Roman"/>
          <w:sz w:val="24"/>
          <w:szCs w:val="24"/>
        </w:rPr>
        <w:t xml:space="preserve">elements of interest </w:t>
      </w:r>
      <w:commentRangeEnd w:id="53"/>
      <w:r w:rsidR="00E3362D">
        <w:rPr>
          <w:rStyle w:val="CommentReference"/>
        </w:rPr>
        <w:commentReference w:id="53"/>
      </w:r>
      <w:r w:rsidR="00F87D13" w:rsidRPr="00677011">
        <w:rPr>
          <w:rFonts w:ascii="Times New Roman" w:hAnsi="Times New Roman" w:cs="Times New Roman"/>
          <w:sz w:val="24"/>
          <w:szCs w:val="24"/>
        </w:rPr>
        <w:t xml:space="preserve">from the </w:t>
      </w:r>
      <w:del w:id="54" w:author="krug001" w:date="2012-04-02T20:45:00Z">
        <w:r w:rsidR="00F87D13" w:rsidRPr="00677011" w:rsidDel="00E3362D">
          <w:rPr>
            <w:rFonts w:ascii="Times New Roman" w:hAnsi="Times New Roman" w:cs="Times New Roman"/>
            <w:sz w:val="24"/>
            <w:szCs w:val="24"/>
          </w:rPr>
          <w:delText xml:space="preserve">variance </w:delText>
        </w:r>
      </w:del>
      <w:ins w:id="55" w:author="krug001" w:date="2012-04-02T20:45:00Z">
        <w:r w:rsidR="00E3362D" w:rsidRPr="00677011">
          <w:rPr>
            <w:rFonts w:ascii="Times New Roman" w:hAnsi="Times New Roman" w:cs="Times New Roman"/>
            <w:sz w:val="24"/>
            <w:szCs w:val="24"/>
          </w:rPr>
          <w:t>variance</w:t>
        </w:r>
        <w:r w:rsidR="00E3362D">
          <w:rPr>
            <w:rFonts w:ascii="Times New Roman" w:hAnsi="Times New Roman" w:cs="Times New Roman"/>
            <w:sz w:val="24"/>
            <w:szCs w:val="24"/>
          </w:rPr>
          <w:t>-</w:t>
        </w:r>
      </w:ins>
      <w:r w:rsidR="00F87D13" w:rsidRPr="00677011">
        <w:rPr>
          <w:rFonts w:ascii="Times New Roman" w:hAnsi="Times New Roman" w:cs="Times New Roman"/>
          <w:sz w:val="24"/>
          <w:szCs w:val="24"/>
        </w:rPr>
        <w:t xml:space="preserve">covariance matrix. </w:t>
      </w:r>
      <w:r w:rsidR="00F87D13">
        <w:rPr>
          <w:rFonts w:ascii="Times New Roman" w:hAnsi="Times New Roman" w:cs="Times New Roman"/>
          <w:sz w:val="24"/>
          <w:szCs w:val="24"/>
        </w:rPr>
        <w:t>T</w:t>
      </w:r>
      <w:r w:rsidR="00F87D13" w:rsidRPr="00677011">
        <w:rPr>
          <w:rFonts w:ascii="Times New Roman" w:hAnsi="Times New Roman" w:cs="Times New Roman"/>
          <w:sz w:val="24"/>
          <w:szCs w:val="24"/>
        </w:rPr>
        <w:t xml:space="preserve">he variance covariance matrix </w:t>
      </w:r>
      <w:r w:rsidR="00F87D13">
        <w:rPr>
          <w:rFonts w:ascii="Times New Roman" w:hAnsi="Times New Roman" w:cs="Times New Roman"/>
          <w:sz w:val="24"/>
          <w:szCs w:val="24"/>
        </w:rPr>
        <w:t>is generated from t</w:t>
      </w:r>
      <w:r w:rsidR="00F87D13" w:rsidRPr="00677011">
        <w:rPr>
          <w:rFonts w:ascii="Times New Roman" w:hAnsi="Times New Roman" w:cs="Times New Roman"/>
          <w:sz w:val="24"/>
          <w:szCs w:val="24"/>
        </w:rPr>
        <w:t>he inverse of the F</w:t>
      </w:r>
      <w:r w:rsidR="00F87D13">
        <w:rPr>
          <w:rFonts w:ascii="Times New Roman" w:hAnsi="Times New Roman" w:cs="Times New Roman"/>
          <w:sz w:val="24"/>
          <w:szCs w:val="24"/>
        </w:rPr>
        <w:t xml:space="preserve">isher’s information matrix.  However, since </w:t>
      </w:r>
      <w:r w:rsidR="00443EC9">
        <w:rPr>
          <w:rFonts w:ascii="Times New Roman" w:hAnsi="Times New Roman" w:cs="Times New Roman"/>
          <w:sz w:val="24"/>
          <w:szCs w:val="24"/>
        </w:rPr>
        <w:t xml:space="preserve">the </w:t>
      </w:r>
      <w:r w:rsidR="00564A20">
        <w:rPr>
          <w:rFonts w:ascii="Times New Roman" w:hAnsi="Times New Roman" w:cs="Times New Roman"/>
          <w:sz w:val="24"/>
          <w:szCs w:val="24"/>
        </w:rPr>
        <w:t>variance components</w:t>
      </w:r>
      <w:r w:rsidR="00443EC9">
        <w:rPr>
          <w:rFonts w:ascii="Times New Roman" w:hAnsi="Times New Roman" w:cs="Times New Roman"/>
          <w:sz w:val="24"/>
          <w:szCs w:val="24"/>
        </w:rPr>
        <w:t xml:space="preserve"> </w:t>
      </w:r>
      <w:r w:rsidR="00AD1D03">
        <w:rPr>
          <w:rFonts w:ascii="Times New Roman" w:hAnsi="Times New Roman" w:cs="Times New Roman"/>
          <w:sz w:val="24"/>
          <w:szCs w:val="24"/>
        </w:rPr>
        <w:t xml:space="preserve">in </w:t>
      </w:r>
      <m:oMath>
        <m:sSup>
          <m:sSupPr>
            <m:ctrlPr>
              <w:rPr>
                <w:rFonts w:ascii="Cambria Math" w:hAnsi="Cambria Math" w:cs="Times New Roman"/>
                <w:i/>
                <w:sz w:val="24"/>
                <w:szCs w:val="24"/>
              </w:rPr>
            </m:ctrlPr>
          </m:sSupPr>
          <m:e>
            <m:r>
              <w:rPr>
                <w:rFonts w:ascii="Cambria Math" w:hAnsi="Cambria Math" w:cs="Times New Roman"/>
                <w:sz w:val="24"/>
                <w:szCs w:val="24"/>
              </w:rPr>
              <m:t>θ</m:t>
            </m:r>
          </m:e>
          <m:sup>
            <m:r>
              <w:rPr>
                <w:rFonts w:ascii="Cambria Math" w:hAnsi="Cambria Math" w:cs="Times New Roman"/>
                <w:sz w:val="24"/>
                <w:szCs w:val="24"/>
              </w:rPr>
              <m:t>*</m:t>
            </m:r>
          </m:sup>
        </m:sSup>
      </m:oMath>
      <w:r w:rsidR="00443EC9">
        <w:rPr>
          <w:rFonts w:ascii="Times New Roman" w:hAnsi="Times New Roman" w:cs="Times New Roman"/>
          <w:sz w:val="24"/>
          <w:szCs w:val="24"/>
        </w:rPr>
        <w:t xml:space="preserve"> have coefficients of one, these coefficients have to be re-adjusted based on th</w:t>
      </w:r>
      <w:r w:rsidR="00F87D13">
        <w:rPr>
          <w:rFonts w:ascii="Times New Roman" w:hAnsi="Times New Roman" w:cs="Times New Roman"/>
          <w:sz w:val="24"/>
          <w:szCs w:val="24"/>
        </w:rPr>
        <w:t>e variance components structure</w:t>
      </w:r>
      <w:r w:rsidR="00AD6386">
        <w:rPr>
          <w:rFonts w:ascii="Times New Roman" w:hAnsi="Times New Roman" w:cs="Times New Roman"/>
          <w:sz w:val="24"/>
          <w:szCs w:val="24"/>
        </w:rPr>
        <w:t xml:space="preserve"> </w:t>
      </w:r>
      <w:r w:rsidR="00467074">
        <w:rPr>
          <w:rFonts w:ascii="Times New Roman" w:hAnsi="Times New Roman" w:cs="Times New Roman"/>
          <w:sz w:val="24"/>
          <w:szCs w:val="24"/>
        </w:rPr>
        <w:t>from</w:t>
      </w:r>
      <w:r w:rsidR="00AD6386">
        <w:rPr>
          <w:rFonts w:ascii="Times New Roman" w:hAnsi="Times New Roman" w:cs="Times New Roman"/>
          <w:sz w:val="24"/>
          <w:szCs w:val="24"/>
        </w:rPr>
        <w:t xml:space="preserve"> the ANOVA table. This adjustment is based on the idea for calculating the </w:t>
      </w:r>
      <w:del w:id="56" w:author="krug001" w:date="2012-04-02T20:48:00Z">
        <w:r w:rsidR="00AD6386" w:rsidDel="00E3362D">
          <w:rPr>
            <w:rFonts w:ascii="Times New Roman" w:hAnsi="Times New Roman" w:cs="Times New Roman"/>
            <w:sz w:val="24"/>
            <w:szCs w:val="24"/>
          </w:rPr>
          <w:delText xml:space="preserve">sum of the </w:delText>
        </w:r>
      </w:del>
      <w:r w:rsidR="00AD6386">
        <w:rPr>
          <w:rFonts w:ascii="Times New Roman" w:hAnsi="Times New Roman" w:cs="Times New Roman"/>
          <w:sz w:val="24"/>
          <w:szCs w:val="24"/>
        </w:rPr>
        <w:t>va</w:t>
      </w:r>
      <w:r w:rsidR="00A467D7">
        <w:rPr>
          <w:rFonts w:ascii="Times New Roman" w:hAnsi="Times New Roman" w:cs="Times New Roman"/>
          <w:sz w:val="24"/>
          <w:szCs w:val="24"/>
        </w:rPr>
        <w:t>riance</w:t>
      </w:r>
      <w:del w:id="57" w:author="krug001" w:date="2012-04-02T20:48:00Z">
        <w:r w:rsidR="00A467D7" w:rsidDel="00E3362D">
          <w:rPr>
            <w:rFonts w:ascii="Times New Roman" w:hAnsi="Times New Roman" w:cs="Times New Roman"/>
            <w:sz w:val="24"/>
            <w:szCs w:val="24"/>
          </w:rPr>
          <w:delText>s</w:delText>
        </w:r>
      </w:del>
      <w:ins w:id="58" w:author="krug001" w:date="2012-04-02T20:48:00Z">
        <w:r w:rsidR="00E3362D">
          <w:rPr>
            <w:rFonts w:ascii="Times New Roman" w:hAnsi="Times New Roman" w:cs="Times New Roman"/>
            <w:sz w:val="24"/>
            <w:szCs w:val="24"/>
          </w:rPr>
          <w:t xml:space="preserve"> of the linear combination of two random variables X and Y</w:t>
        </w:r>
      </w:ins>
      <w:del w:id="59" w:author="krug001" w:date="2012-04-02T20:49:00Z">
        <w:r w:rsidR="00A467D7" w:rsidDel="00E3362D">
          <w:rPr>
            <w:rFonts w:ascii="Times New Roman" w:hAnsi="Times New Roman" w:cs="Times New Roman"/>
            <w:sz w:val="24"/>
            <w:szCs w:val="24"/>
          </w:rPr>
          <w:delText xml:space="preserve"> with coefficients</w:delText>
        </w:r>
      </w:del>
      <w:r w:rsidR="00AD6386">
        <w:rPr>
          <w:rFonts w:ascii="Times New Roman" w:hAnsi="Times New Roman" w:cs="Times New Roman"/>
          <w:sz w:val="24"/>
          <w:szCs w:val="24"/>
        </w:rPr>
        <w:t xml:space="preserve">, </w:t>
      </w:r>
      <w:del w:id="60" w:author="krug001" w:date="2012-04-02T20:49:00Z">
        <w:r w:rsidR="00AD6386" w:rsidDel="00E3362D">
          <w:rPr>
            <w:rFonts w:ascii="Times New Roman" w:hAnsi="Times New Roman" w:cs="Times New Roman"/>
            <w:sz w:val="24"/>
            <w:szCs w:val="24"/>
          </w:rPr>
          <w:delText xml:space="preserve">which its formula can be written as  </w:delText>
        </w:r>
      </w:del>
      <w:ins w:id="61" w:author="krug001" w:date="2012-04-02T20:49:00Z">
        <w:r w:rsidR="00E3362D">
          <w:rPr>
            <w:rFonts w:ascii="Times New Roman" w:hAnsi="Times New Roman" w:cs="Times New Roman"/>
            <w:sz w:val="24"/>
            <w:szCs w:val="24"/>
          </w:rPr>
          <w:t>i.e.</w:t>
        </w:r>
      </w:ins>
    </w:p>
    <w:p w:rsidR="00443EC9" w:rsidRDefault="00F87D13" w:rsidP="00F87D13">
      <w:pPr>
        <w:spacing w:line="360" w:lineRule="auto"/>
        <w:jc w:val="center"/>
        <w:rPr>
          <w:rFonts w:ascii="Times New Roman" w:hAnsi="Times New Roman" w:cs="Times New Roman"/>
          <w:sz w:val="24"/>
          <w:szCs w:val="24"/>
        </w:rPr>
      </w:pPr>
      <w:commentRangeStart w:id="62"/>
      <m:oMath>
        <m:r>
          <w:rPr>
            <w:rFonts w:ascii="Cambria Math" w:hAnsi="Cambria Math" w:cs="Times New Roman"/>
            <w:sz w:val="24"/>
            <w:szCs w:val="24"/>
          </w:rPr>
          <m:t>Var</m:t>
        </m:r>
        <m:d>
          <m:dPr>
            <m:ctrlPr>
              <w:rPr>
                <w:rFonts w:ascii="Cambria Math" w:hAnsi="Cambria Math" w:cs="Times New Roman"/>
                <w:i/>
                <w:sz w:val="24"/>
                <w:szCs w:val="24"/>
              </w:rPr>
            </m:ctrlPr>
          </m:dPr>
          <m:e>
            <m:r>
              <w:rPr>
                <w:rFonts w:ascii="Cambria Math" w:hAnsi="Cambria Math" w:cs="Times New Roman"/>
                <w:sz w:val="24"/>
                <w:szCs w:val="24"/>
              </w:rPr>
              <m:t>aX+aY</m:t>
            </m:r>
          </m:e>
        </m:d>
        <w:commentRangeEnd w:id="62"/>
        <m:r>
          <m:rPr>
            <m:sty m:val="p"/>
          </m:rPr>
          <w:rPr>
            <w:rStyle w:val="CommentReference"/>
          </w:rPr>
          <w:commentReference w:id="62"/>
        </m:r>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2</m:t>
            </m:r>
          </m:sup>
        </m:sSup>
        <m:r>
          <w:rPr>
            <w:rFonts w:ascii="Cambria Math" w:hAnsi="Cambria Math" w:cs="Times New Roman"/>
            <w:sz w:val="24"/>
            <w:szCs w:val="24"/>
          </w:rPr>
          <m:t>Var</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p>
          <m:sSupPr>
            <m:ctrlPr>
              <w:rPr>
                <w:rFonts w:ascii="Cambria Math" w:hAnsi="Cambria Math" w:cs="Times New Roman"/>
                <w:sz w:val="24"/>
                <w:szCs w:val="24"/>
              </w:rPr>
            </m:ctrlPr>
          </m:sSupPr>
          <m:e>
            <m:r>
              <m:rPr>
                <m:sty m:val="p"/>
              </m:rPr>
              <w:rPr>
                <w:rFonts w:ascii="Cambria Math" w:hAnsi="Cambria Math" w:cs="Times New Roman"/>
                <w:sz w:val="24"/>
                <w:szCs w:val="24"/>
              </w:rPr>
              <m:t>b</m:t>
            </m:r>
          </m:e>
          <m:sup>
            <m:r>
              <w:rPr>
                <w:rFonts w:ascii="Cambria Math" w:hAnsi="Cambria Math" w:cs="Times New Roman"/>
                <w:sz w:val="24"/>
                <w:szCs w:val="24"/>
              </w:rPr>
              <m:t>2</m:t>
            </m:r>
          </m:sup>
        </m:sSup>
        <m:r>
          <w:rPr>
            <w:rFonts w:ascii="Cambria Math" w:hAnsi="Cambria Math" w:cs="Times New Roman"/>
            <w:sz w:val="24"/>
            <w:szCs w:val="24"/>
          </w:rPr>
          <m:t>Var</m:t>
        </m:r>
        <m:d>
          <m:dPr>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+2abCov</m:t>
        </m:r>
        <m:d>
          <m:dPr>
            <m:ctrlPr>
              <w:rPr>
                <w:rFonts w:ascii="Cambria Math" w:hAnsi="Cambria Math" w:cs="Times New Roman"/>
                <w:i/>
                <w:sz w:val="24"/>
                <w:szCs w:val="24"/>
              </w:rPr>
            </m:ctrlPr>
          </m:dPr>
          <m:e>
            <m:r>
              <w:rPr>
                <w:rFonts w:ascii="Cambria Math" w:hAnsi="Cambria Math" w:cs="Times New Roman"/>
                <w:sz w:val="24"/>
                <w:szCs w:val="24"/>
              </w:rPr>
              <m:t>X,Y</m:t>
            </m:r>
          </m:e>
        </m:d>
      </m:oMath>
      <w:r>
        <w:rPr>
          <w:rFonts w:ascii="Times New Roman" w:eastAsiaTheme="minorEastAsia" w:hAnsi="Times New Roman" w:cs="Times New Roman"/>
          <w:sz w:val="24"/>
          <w:szCs w:val="24"/>
        </w:rPr>
        <w:t>.</w:t>
      </w:r>
    </w:p>
    <w:p w:rsidR="002458E6" w:rsidRDefault="002458E6" w:rsidP="0040612B">
      <w:pPr>
        <w:spacing w:line="360" w:lineRule="auto"/>
        <w:rPr>
          <w:rFonts w:ascii="Times New Roman" w:hAnsi="Times New Roman" w:cs="Times New Roman"/>
          <w:sz w:val="24"/>
          <w:szCs w:val="24"/>
        </w:rPr>
      </w:pPr>
      <w:r w:rsidRPr="00F87D13">
        <w:rPr>
          <w:rFonts w:ascii="Times New Roman" w:hAnsi="Times New Roman" w:cs="Times New Roman"/>
          <w:sz w:val="24"/>
          <w:szCs w:val="24"/>
        </w:rPr>
        <w:t xml:space="preserve">The end </w:t>
      </w:r>
      <w:r w:rsidR="00721FC8">
        <w:rPr>
          <w:rFonts w:ascii="Times New Roman" w:hAnsi="Times New Roman" w:cs="Times New Roman"/>
          <w:sz w:val="24"/>
          <w:szCs w:val="24"/>
        </w:rPr>
        <w:t>result of this step</w:t>
      </w:r>
      <w:r w:rsidR="001A2EBB">
        <w:rPr>
          <w:rFonts w:ascii="Times New Roman" w:hAnsi="Times New Roman" w:cs="Times New Roman"/>
          <w:sz w:val="24"/>
          <w:szCs w:val="24"/>
        </w:rPr>
        <w:t xml:space="preserve"> and the function</w:t>
      </w:r>
      <w:r w:rsidR="00721FC8">
        <w:rPr>
          <w:rFonts w:ascii="Times New Roman" w:hAnsi="Times New Roman" w:cs="Times New Roman"/>
          <w:sz w:val="24"/>
          <w:szCs w:val="24"/>
        </w:rPr>
        <w:t xml:space="preserve"> </w:t>
      </w:r>
      <w:r w:rsidR="001A2EBB" w:rsidRPr="00560B31">
        <w:rPr>
          <w:rFonts w:ascii="Courier New" w:hAnsi="Courier New" w:cs="Courier New"/>
          <w:sz w:val="24"/>
          <w:szCs w:val="24"/>
        </w:rPr>
        <w:t>getVcEDF()</w:t>
      </w:r>
      <w:r w:rsidR="001A2EBB">
        <w:rPr>
          <w:rFonts w:ascii="Times New Roman" w:hAnsi="Times New Roman" w:cs="Times New Roman"/>
          <w:sz w:val="24"/>
          <w:szCs w:val="24"/>
        </w:rPr>
        <w:t xml:space="preserve"> </w:t>
      </w:r>
      <w:r w:rsidR="00721FC8">
        <w:rPr>
          <w:rFonts w:ascii="Times New Roman" w:hAnsi="Times New Roman" w:cs="Times New Roman"/>
          <w:sz w:val="24"/>
          <w:szCs w:val="24"/>
        </w:rPr>
        <w:t>is</w:t>
      </w:r>
      <w:r w:rsidRPr="00F87D13">
        <w:rPr>
          <w:rFonts w:ascii="Times New Roman" w:hAnsi="Times New Roman" w:cs="Times New Roman"/>
          <w:sz w:val="24"/>
          <w:szCs w:val="24"/>
        </w:rPr>
        <w:t xml:space="preserve"> the</w:t>
      </w:r>
      <w:commentRangeStart w:id="63"/>
      <w:r w:rsidRPr="00F87D13">
        <w:rPr>
          <w:rFonts w:ascii="Times New Roman" w:hAnsi="Times New Roman" w:cs="Times New Roman"/>
          <w:sz w:val="24"/>
          <w:szCs w:val="24"/>
        </w:rPr>
        <w:t xml:space="preserve"> EDF </w:t>
      </w:r>
      <w:r w:rsidR="00AD6386">
        <w:rPr>
          <w:rFonts w:ascii="Times New Roman" w:hAnsi="Times New Roman" w:cs="Times New Roman"/>
          <w:sz w:val="24"/>
          <w:szCs w:val="24"/>
        </w:rPr>
        <w:t>for every source</w:t>
      </w:r>
      <w:r w:rsidRPr="00F87D13">
        <w:rPr>
          <w:rFonts w:ascii="Times New Roman" w:hAnsi="Times New Roman" w:cs="Times New Roman"/>
          <w:sz w:val="24"/>
          <w:szCs w:val="24"/>
        </w:rPr>
        <w:t xml:space="preserve"> of variation</w:t>
      </w:r>
      <w:commentRangeEnd w:id="63"/>
      <w:r w:rsidR="00E3362D">
        <w:rPr>
          <w:rStyle w:val="CommentReference"/>
        </w:rPr>
        <w:commentReference w:id="63"/>
      </w:r>
      <w:r w:rsidRPr="00F87D13">
        <w:rPr>
          <w:rFonts w:ascii="Times New Roman" w:hAnsi="Times New Roman" w:cs="Times New Roman"/>
          <w:sz w:val="24"/>
          <w:szCs w:val="24"/>
        </w:rPr>
        <w:t xml:space="preserve"> </w:t>
      </w:r>
      <w:r w:rsidR="00AD6386">
        <w:rPr>
          <w:rFonts w:ascii="Times New Roman" w:hAnsi="Times New Roman" w:cs="Times New Roman"/>
          <w:sz w:val="24"/>
          <w:szCs w:val="24"/>
        </w:rPr>
        <w:t xml:space="preserve">without the treatment information </w:t>
      </w:r>
      <w:r w:rsidRPr="00F87D13">
        <w:rPr>
          <w:rFonts w:ascii="Times New Roman" w:hAnsi="Times New Roman" w:cs="Times New Roman"/>
          <w:sz w:val="24"/>
          <w:szCs w:val="24"/>
        </w:rPr>
        <w:t xml:space="preserve">and the </w:t>
      </w:r>
      <w:r w:rsidR="00AD6386">
        <w:rPr>
          <w:rFonts w:ascii="Times New Roman" w:hAnsi="Times New Roman" w:cs="Times New Roman"/>
          <w:sz w:val="24"/>
          <w:szCs w:val="24"/>
        </w:rPr>
        <w:t xml:space="preserve">newly </w:t>
      </w:r>
      <w:r w:rsidRPr="00F87D13">
        <w:rPr>
          <w:rFonts w:ascii="Times New Roman" w:hAnsi="Times New Roman" w:cs="Times New Roman"/>
          <w:sz w:val="24"/>
          <w:szCs w:val="24"/>
        </w:rPr>
        <w:t xml:space="preserve">optimised </w:t>
      </w:r>
      <w:r w:rsidR="00564A20">
        <w:rPr>
          <w:rFonts w:ascii="Times New Roman" w:hAnsi="Times New Roman" w:cs="Times New Roman"/>
          <w:sz w:val="24"/>
          <w:szCs w:val="24"/>
        </w:rPr>
        <w:t>variance components</w:t>
      </w:r>
      <w:r>
        <w:rPr>
          <w:rFonts w:ascii="Times New Roman" w:hAnsi="Times New Roman" w:cs="Times New Roman"/>
          <w:sz w:val="24"/>
          <w:szCs w:val="24"/>
        </w:rPr>
        <w:t xml:space="preserve">. </w:t>
      </w:r>
    </w:p>
    <w:p w:rsidR="00E43788" w:rsidRDefault="00E43788" w:rsidP="00EC446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addition, two further R functions </w:t>
      </w:r>
      <w:del w:id="64" w:author="krug001" w:date="2012-04-02T20:52:00Z">
        <w:r w:rsidDel="00A07854">
          <w:rPr>
            <w:rFonts w:ascii="Times New Roman" w:hAnsi="Times New Roman" w:cs="Times New Roman"/>
            <w:sz w:val="24"/>
            <w:szCs w:val="24"/>
          </w:rPr>
          <w:delText xml:space="preserve">have </w:delText>
        </w:r>
      </w:del>
      <w:ins w:id="65" w:author="krug001" w:date="2012-04-02T20:52:00Z">
        <w:r w:rsidR="00A07854">
          <w:rPr>
            <w:rFonts w:ascii="Times New Roman" w:hAnsi="Times New Roman" w:cs="Times New Roman"/>
            <w:sz w:val="24"/>
            <w:szCs w:val="24"/>
          </w:rPr>
          <w:t>were</w:t>
        </w:r>
        <w:r w:rsidR="00A07854">
          <w:rPr>
            <w:rFonts w:ascii="Times New Roman" w:hAnsi="Times New Roman" w:cs="Times New Roman"/>
            <w:sz w:val="24"/>
            <w:szCs w:val="24"/>
          </w:rPr>
          <w:t xml:space="preserve"> </w:t>
        </w:r>
      </w:ins>
      <w:r>
        <w:rPr>
          <w:rFonts w:ascii="Times New Roman" w:hAnsi="Times New Roman" w:cs="Times New Roman"/>
          <w:sz w:val="24"/>
          <w:szCs w:val="24"/>
        </w:rPr>
        <w:t>developed to aid our study for different experiment</w:t>
      </w:r>
      <w:ins w:id="66" w:author="krug001" w:date="2012-04-02T20:52:00Z">
        <w:r w:rsidR="00A07854">
          <w:rPr>
            <w:rFonts w:ascii="Times New Roman" w:hAnsi="Times New Roman" w:cs="Times New Roman"/>
            <w:sz w:val="24"/>
            <w:szCs w:val="24"/>
          </w:rPr>
          <w:t>al</w:t>
        </w:r>
      </w:ins>
      <w:r>
        <w:rPr>
          <w:rFonts w:ascii="Times New Roman" w:hAnsi="Times New Roman" w:cs="Times New Roman"/>
          <w:sz w:val="24"/>
          <w:szCs w:val="24"/>
        </w:rPr>
        <w:t xml:space="preserve"> designs. Since we </w:t>
      </w:r>
      <w:commentRangeStart w:id="67"/>
      <w:r>
        <w:rPr>
          <w:rFonts w:ascii="Times New Roman" w:hAnsi="Times New Roman" w:cs="Times New Roman"/>
          <w:sz w:val="24"/>
          <w:szCs w:val="24"/>
        </w:rPr>
        <w:t xml:space="preserve">cannot determine the variance component estimates </w:t>
      </w:r>
      <w:commentRangeEnd w:id="67"/>
      <w:r w:rsidR="00A07854">
        <w:rPr>
          <w:rStyle w:val="CommentReference"/>
        </w:rPr>
        <w:commentReference w:id="67"/>
      </w:r>
      <w:r>
        <w:rPr>
          <w:rFonts w:ascii="Times New Roman" w:hAnsi="Times New Roman" w:cs="Times New Roman"/>
          <w:sz w:val="24"/>
          <w:szCs w:val="24"/>
        </w:rPr>
        <w:t xml:space="preserve">and EDF based on one set of data, </w:t>
      </w:r>
      <w:r w:rsidRPr="009F66C6">
        <w:rPr>
          <w:rFonts w:ascii="Courier New" w:hAnsi="Courier New" w:cs="Courier New"/>
          <w:sz w:val="24"/>
          <w:szCs w:val="24"/>
        </w:rPr>
        <w:t>simData()</w:t>
      </w:r>
      <w:r>
        <w:rPr>
          <w:rFonts w:ascii="Times New Roman" w:hAnsi="Times New Roman" w:cs="Times New Roman"/>
          <w:sz w:val="24"/>
          <w:szCs w:val="24"/>
        </w:rPr>
        <w:t xml:space="preserve"> function is used to generate the simulated datasets</w:t>
      </w:r>
      <w:r w:rsidR="00EC4462">
        <w:rPr>
          <w:rFonts w:ascii="Times New Roman" w:hAnsi="Times New Roman" w:cs="Times New Roman"/>
          <w:sz w:val="24"/>
          <w:szCs w:val="24"/>
        </w:rPr>
        <w:t xml:space="preserve">. The </w:t>
      </w:r>
      <w:r w:rsidR="00EC4462" w:rsidRPr="009F66C6">
        <w:rPr>
          <w:rFonts w:ascii="Courier New" w:hAnsi="Courier New" w:cs="Courier New"/>
          <w:sz w:val="24"/>
          <w:szCs w:val="24"/>
        </w:rPr>
        <w:t>simData()</w:t>
      </w:r>
      <w:r w:rsidR="00EC4462">
        <w:rPr>
          <w:rFonts w:ascii="Times New Roman" w:hAnsi="Times New Roman" w:cs="Times New Roman"/>
          <w:sz w:val="24"/>
          <w:szCs w:val="24"/>
        </w:rPr>
        <w:t xml:space="preserve"> function t</w:t>
      </w:r>
      <w:r>
        <w:rPr>
          <w:rFonts w:ascii="Times New Roman" w:hAnsi="Times New Roman" w:cs="Times New Roman"/>
          <w:sz w:val="24"/>
          <w:szCs w:val="24"/>
        </w:rPr>
        <w:t>hen compute</w:t>
      </w:r>
      <w:r w:rsidR="000F6609">
        <w:rPr>
          <w:rFonts w:ascii="Times New Roman" w:hAnsi="Times New Roman" w:cs="Times New Roman"/>
          <w:sz w:val="24"/>
          <w:szCs w:val="24"/>
        </w:rPr>
        <w:t>s</w:t>
      </w:r>
      <w:r>
        <w:rPr>
          <w:rFonts w:ascii="Times New Roman" w:hAnsi="Times New Roman" w:cs="Times New Roman"/>
          <w:sz w:val="24"/>
          <w:szCs w:val="24"/>
        </w:rPr>
        <w:t xml:space="preserve"> </w:t>
      </w:r>
      <w:r w:rsidR="00EC4462">
        <w:rPr>
          <w:rFonts w:ascii="Times New Roman" w:hAnsi="Times New Roman" w:cs="Times New Roman"/>
          <w:sz w:val="24"/>
          <w:szCs w:val="24"/>
        </w:rPr>
        <w:t>the</w:t>
      </w:r>
      <w:r>
        <w:rPr>
          <w:rFonts w:ascii="Times New Roman" w:hAnsi="Times New Roman" w:cs="Times New Roman"/>
          <w:sz w:val="24"/>
          <w:szCs w:val="24"/>
        </w:rPr>
        <w:t xml:space="preserve"> variance component estimates and EDF which incorporate</w:t>
      </w:r>
      <w:r w:rsidR="00EC4462">
        <w:rPr>
          <w:rFonts w:ascii="Times New Roman" w:hAnsi="Times New Roman" w:cs="Times New Roman"/>
          <w:sz w:val="24"/>
          <w:szCs w:val="24"/>
        </w:rPr>
        <w:t>s</w:t>
      </w:r>
      <w:r>
        <w:rPr>
          <w:rFonts w:ascii="Times New Roman" w:hAnsi="Times New Roman" w:cs="Times New Roman"/>
          <w:sz w:val="24"/>
          <w:szCs w:val="24"/>
        </w:rPr>
        <w:t xml:space="preserve"> the </w:t>
      </w:r>
      <w:r w:rsidR="00EC4462" w:rsidRPr="00F40EF2">
        <w:rPr>
          <w:rFonts w:ascii="Courier New" w:hAnsi="Courier New" w:cs="Courier New"/>
          <w:sz w:val="24"/>
          <w:szCs w:val="24"/>
        </w:rPr>
        <w:t>summary.aov.twoPhase()</w:t>
      </w:r>
      <w:r w:rsidR="00EC4462">
        <w:rPr>
          <w:rFonts w:ascii="Times New Roman" w:hAnsi="Times New Roman" w:cs="Times New Roman"/>
          <w:sz w:val="24"/>
          <w:szCs w:val="24"/>
        </w:rPr>
        <w:t xml:space="preserve"> and </w:t>
      </w:r>
      <w:r w:rsidR="00EC4462" w:rsidRPr="00560B31">
        <w:rPr>
          <w:rFonts w:ascii="Courier New" w:hAnsi="Courier New" w:cs="Courier New"/>
          <w:sz w:val="24"/>
          <w:szCs w:val="24"/>
        </w:rPr>
        <w:t>getVcEDF()</w:t>
      </w:r>
      <w:r w:rsidR="00EC4462">
        <w:rPr>
          <w:rFonts w:ascii="Times New Roman" w:hAnsi="Times New Roman" w:cs="Times New Roman"/>
          <w:sz w:val="24"/>
          <w:szCs w:val="24"/>
        </w:rPr>
        <w:t xml:space="preserve"> functions</w:t>
      </w:r>
      <w:r>
        <w:rPr>
          <w:rFonts w:ascii="Times New Roman" w:hAnsi="Times New Roman" w:cs="Times New Roman"/>
          <w:sz w:val="24"/>
          <w:szCs w:val="24"/>
        </w:rPr>
        <w:t xml:space="preserve">. </w:t>
      </w:r>
      <w:r w:rsidR="00EC4462">
        <w:rPr>
          <w:rFonts w:ascii="Times New Roman" w:hAnsi="Times New Roman" w:cs="Times New Roman"/>
          <w:sz w:val="24"/>
          <w:szCs w:val="24"/>
        </w:rPr>
        <w:t xml:space="preserve">Another function </w:t>
      </w:r>
      <w:r w:rsidRPr="009F66C6">
        <w:rPr>
          <w:rFonts w:ascii="Courier New" w:hAnsi="Courier New" w:cs="Courier New"/>
          <w:sz w:val="24"/>
          <w:szCs w:val="24"/>
        </w:rPr>
        <w:t>plotEDF()</w:t>
      </w:r>
      <w:r>
        <w:rPr>
          <w:rFonts w:ascii="Times New Roman" w:hAnsi="Times New Roman" w:cs="Times New Roman"/>
          <w:sz w:val="24"/>
          <w:szCs w:val="24"/>
        </w:rPr>
        <w:t xml:space="preserve"> </w:t>
      </w:r>
      <w:del w:id="68" w:author="krug001" w:date="2012-04-02T20:53:00Z">
        <w:r w:rsidR="00EC4462" w:rsidDel="00A07854">
          <w:rPr>
            <w:rFonts w:ascii="Times New Roman" w:hAnsi="Times New Roman" w:cs="Times New Roman"/>
            <w:sz w:val="24"/>
            <w:szCs w:val="24"/>
          </w:rPr>
          <w:delText xml:space="preserve">have </w:delText>
        </w:r>
      </w:del>
      <w:ins w:id="69" w:author="krug001" w:date="2012-04-02T20:53:00Z">
        <w:r w:rsidR="00A07854">
          <w:rPr>
            <w:rFonts w:ascii="Times New Roman" w:hAnsi="Times New Roman" w:cs="Times New Roman"/>
            <w:sz w:val="24"/>
            <w:szCs w:val="24"/>
          </w:rPr>
          <w:t>was</w:t>
        </w:r>
        <w:r w:rsidR="00A07854">
          <w:rPr>
            <w:rFonts w:ascii="Times New Roman" w:hAnsi="Times New Roman" w:cs="Times New Roman"/>
            <w:sz w:val="24"/>
            <w:szCs w:val="24"/>
          </w:rPr>
          <w:t xml:space="preserve"> </w:t>
        </w:r>
      </w:ins>
      <w:r w:rsidR="00EC4462">
        <w:rPr>
          <w:rFonts w:ascii="Times New Roman" w:hAnsi="Times New Roman" w:cs="Times New Roman"/>
          <w:sz w:val="24"/>
          <w:szCs w:val="24"/>
        </w:rPr>
        <w:t>developed which generates</w:t>
      </w:r>
      <w:r>
        <w:rPr>
          <w:rFonts w:ascii="Times New Roman" w:hAnsi="Times New Roman" w:cs="Times New Roman"/>
          <w:sz w:val="24"/>
          <w:szCs w:val="24"/>
        </w:rPr>
        <w:t xml:space="preserve"> </w:t>
      </w:r>
      <w:r w:rsidR="00EC4462">
        <w:rPr>
          <w:rFonts w:ascii="Times New Roman" w:hAnsi="Times New Roman" w:cs="Times New Roman"/>
          <w:sz w:val="24"/>
          <w:szCs w:val="24"/>
        </w:rPr>
        <w:t xml:space="preserve">the line </w:t>
      </w:r>
      <w:r>
        <w:rPr>
          <w:rFonts w:ascii="Times New Roman" w:hAnsi="Times New Roman" w:cs="Times New Roman"/>
          <w:sz w:val="24"/>
          <w:szCs w:val="24"/>
        </w:rPr>
        <w:t xml:space="preserve">plots of </w:t>
      </w:r>
      <w:commentRangeStart w:id="70"/>
      <w:r>
        <w:rPr>
          <w:rFonts w:ascii="Times New Roman" w:hAnsi="Times New Roman" w:cs="Times New Roman"/>
          <w:sz w:val="24"/>
          <w:szCs w:val="24"/>
        </w:rPr>
        <w:t xml:space="preserve">EDF </w:t>
      </w:r>
      <w:r w:rsidR="00EC4462">
        <w:rPr>
          <w:rFonts w:ascii="Times New Roman" w:hAnsi="Times New Roman" w:cs="Times New Roman"/>
          <w:sz w:val="24"/>
          <w:szCs w:val="24"/>
        </w:rPr>
        <w:t xml:space="preserve">under </w:t>
      </w:r>
      <w:r>
        <w:rPr>
          <w:rFonts w:ascii="Times New Roman" w:hAnsi="Times New Roman" w:cs="Times New Roman"/>
          <w:sz w:val="24"/>
          <w:szCs w:val="24"/>
        </w:rPr>
        <w:t>different combinations of the variance components’ ratios.</w:t>
      </w:r>
      <w:commentRangeEnd w:id="70"/>
      <w:r w:rsidR="00A07854">
        <w:rPr>
          <w:rStyle w:val="CommentReference"/>
        </w:rPr>
        <w:commentReference w:id="70"/>
      </w:r>
      <w:r w:rsidR="004064F4">
        <w:rPr>
          <w:rFonts w:ascii="Times New Roman" w:hAnsi="Times New Roman" w:cs="Times New Roman"/>
          <w:sz w:val="24"/>
          <w:szCs w:val="24"/>
        </w:rPr>
        <w:t xml:space="preserve"> The examples of the EDF plots are presented in later part of this write-up.</w:t>
      </w:r>
    </w:p>
    <w:p w:rsidR="00F515B3" w:rsidRDefault="00F515B3" w:rsidP="0040612B">
      <w:pPr>
        <w:spacing w:line="360" w:lineRule="auto"/>
        <w:rPr>
          <w:rFonts w:ascii="Times New Roman" w:hAnsi="Times New Roman" w:cs="Times New Roman"/>
          <w:sz w:val="24"/>
          <w:szCs w:val="24"/>
        </w:rPr>
      </w:pPr>
    </w:p>
    <w:p w:rsidR="00F43CEC" w:rsidRDefault="00F43CEC">
      <w:pPr>
        <w:rPr>
          <w:rFonts w:ascii="Times New Roman" w:hAnsi="Times New Roman" w:cs="Times New Roman"/>
          <w:b/>
          <w:sz w:val="24"/>
          <w:szCs w:val="24"/>
        </w:rPr>
      </w:pPr>
      <w:r>
        <w:rPr>
          <w:rFonts w:ascii="Times New Roman" w:hAnsi="Times New Roman" w:cs="Times New Roman"/>
          <w:b/>
          <w:sz w:val="24"/>
          <w:szCs w:val="24"/>
        </w:rPr>
        <w:br w:type="page"/>
      </w:r>
    </w:p>
    <w:p w:rsidR="0003381C" w:rsidRPr="00CA3F3E" w:rsidRDefault="00D63374" w:rsidP="00D63374">
      <w:pPr>
        <w:spacing w:line="360" w:lineRule="auto"/>
        <w:jc w:val="both"/>
        <w:rPr>
          <w:rFonts w:ascii="Times New Roman" w:hAnsi="Times New Roman" w:cs="Times New Roman"/>
          <w:b/>
          <w:sz w:val="24"/>
          <w:szCs w:val="24"/>
        </w:rPr>
      </w:pPr>
      <w:r w:rsidRPr="00CA3F3E">
        <w:rPr>
          <w:rFonts w:ascii="Times New Roman" w:hAnsi="Times New Roman" w:cs="Times New Roman"/>
          <w:b/>
          <w:sz w:val="24"/>
          <w:szCs w:val="24"/>
        </w:rPr>
        <w:t>Example</w:t>
      </w:r>
    </w:p>
    <w:p w:rsidR="00FB5966" w:rsidRDefault="0068777A" w:rsidP="00D63374">
      <w:pPr>
        <w:spacing w:line="360" w:lineRule="auto"/>
        <w:jc w:val="both"/>
        <w:rPr>
          <w:rFonts w:ascii="Times New Roman" w:hAnsi="Times New Roman" w:cs="Times New Roman"/>
          <w:sz w:val="24"/>
          <w:szCs w:val="24"/>
        </w:rPr>
      </w:pPr>
      <w:del w:id="71" w:author="krug001" w:date="2012-04-02T20:55:00Z">
        <w:r w:rsidDel="00A07854">
          <w:rPr>
            <w:rFonts w:ascii="Times New Roman" w:hAnsi="Times New Roman" w:cs="Times New Roman"/>
            <w:sz w:val="24"/>
            <w:szCs w:val="24"/>
          </w:rPr>
          <w:delText>I started with a simple example consist</w:delText>
        </w:r>
        <w:r w:rsidR="00FB5966" w:rsidDel="00A07854">
          <w:rPr>
            <w:rFonts w:ascii="Times New Roman" w:hAnsi="Times New Roman" w:cs="Times New Roman"/>
            <w:sz w:val="24"/>
            <w:szCs w:val="24"/>
          </w:rPr>
          <w:delText>ing</w:delText>
        </w:r>
        <w:r w:rsidDel="00A07854">
          <w:rPr>
            <w:rFonts w:ascii="Times New Roman" w:hAnsi="Times New Roman" w:cs="Times New Roman"/>
            <w:sz w:val="24"/>
            <w:szCs w:val="24"/>
          </w:rPr>
          <w:delText xml:space="preserve"> of</w:delText>
        </w:r>
        <w:r w:rsidR="00FB5966" w:rsidDel="00A07854">
          <w:rPr>
            <w:rFonts w:ascii="Times New Roman" w:hAnsi="Times New Roman" w:cs="Times New Roman"/>
            <w:sz w:val="24"/>
            <w:szCs w:val="24"/>
          </w:rPr>
          <w:delText xml:space="preserve"> a </w:delText>
        </w:r>
      </w:del>
      <w:ins w:id="72" w:author="krug001" w:date="2012-04-02T20:55:00Z">
        <w:r w:rsidR="00A07854">
          <w:rPr>
            <w:rFonts w:ascii="Times New Roman" w:hAnsi="Times New Roman" w:cs="Times New Roman"/>
            <w:sz w:val="24"/>
            <w:szCs w:val="24"/>
          </w:rPr>
          <w:t xml:space="preserve">Consider a </w:t>
        </w:r>
      </w:ins>
      <w:r w:rsidR="00FB5966">
        <w:rPr>
          <w:rFonts w:ascii="Times New Roman" w:hAnsi="Times New Roman" w:cs="Times New Roman"/>
          <w:sz w:val="24"/>
          <w:szCs w:val="24"/>
        </w:rPr>
        <w:t xml:space="preserve">completely randomised design with 8 animals and 2 treatments for </w:t>
      </w:r>
      <w:ins w:id="73" w:author="krug001" w:date="2012-04-02T20:55:00Z">
        <w:r w:rsidR="00A07854">
          <w:rPr>
            <w:rFonts w:ascii="Times New Roman" w:hAnsi="Times New Roman" w:cs="Times New Roman"/>
            <w:sz w:val="24"/>
            <w:szCs w:val="24"/>
          </w:rPr>
          <w:t xml:space="preserve">the </w:t>
        </w:r>
      </w:ins>
      <w:r w:rsidR="00FB5966">
        <w:rPr>
          <w:rFonts w:ascii="Times New Roman" w:hAnsi="Times New Roman" w:cs="Times New Roman"/>
          <w:sz w:val="24"/>
          <w:szCs w:val="24"/>
        </w:rPr>
        <w:t>first phase</w:t>
      </w:r>
      <w:ins w:id="74" w:author="krug001" w:date="2012-04-02T20:55:00Z">
        <w:r w:rsidR="00A07854">
          <w:rPr>
            <w:rFonts w:ascii="Times New Roman" w:hAnsi="Times New Roman" w:cs="Times New Roman"/>
            <w:sz w:val="24"/>
            <w:szCs w:val="24"/>
          </w:rPr>
          <w:t xml:space="preserve"> experiment</w:t>
        </w:r>
      </w:ins>
      <w:r w:rsidR="00FB5966">
        <w:rPr>
          <w:rFonts w:ascii="Times New Roman" w:hAnsi="Times New Roman" w:cs="Times New Roman"/>
          <w:sz w:val="24"/>
          <w:szCs w:val="24"/>
        </w:rPr>
        <w:t>, and</w:t>
      </w:r>
      <w:del w:id="75" w:author="krug001" w:date="2012-04-02T20:55:00Z">
        <w:r w:rsidR="00FB5966" w:rsidDel="00A07854">
          <w:rPr>
            <w:rFonts w:ascii="Times New Roman" w:hAnsi="Times New Roman" w:cs="Times New Roman"/>
            <w:sz w:val="24"/>
            <w:szCs w:val="24"/>
          </w:rPr>
          <w:delText xml:space="preserve"> 4-by-4</w:delText>
        </w:r>
      </w:del>
      <w:ins w:id="76" w:author="krug001" w:date="2012-04-02T20:55:00Z">
        <w:r w:rsidR="00A07854">
          <w:rPr>
            <w:rFonts w:ascii="Times New Roman" w:hAnsi="Times New Roman" w:cs="Times New Roman"/>
            <w:sz w:val="24"/>
            <w:szCs w:val="24"/>
          </w:rPr>
          <w:t xml:space="preserve"> proteomics experiment using </w:t>
        </w:r>
      </w:ins>
      <w:del w:id="77" w:author="krug001" w:date="2012-04-02T20:55:00Z">
        <w:r w:rsidR="00FB5966" w:rsidDel="00A07854">
          <w:rPr>
            <w:rFonts w:ascii="Times New Roman" w:hAnsi="Times New Roman" w:cs="Times New Roman"/>
            <w:sz w:val="24"/>
            <w:szCs w:val="24"/>
          </w:rPr>
          <w:delText xml:space="preserve"> </w:delText>
        </w:r>
      </w:del>
      <w:r w:rsidR="00FB5966">
        <w:rPr>
          <w:rFonts w:ascii="Times New Roman" w:hAnsi="Times New Roman" w:cs="Times New Roman"/>
          <w:sz w:val="24"/>
          <w:szCs w:val="24"/>
        </w:rPr>
        <w:t xml:space="preserve">iTRAQ </w:t>
      </w:r>
      <w:ins w:id="78" w:author="krug001" w:date="2012-04-02T20:55:00Z">
        <w:r w:rsidR="00A07854">
          <w:rPr>
            <w:rFonts w:ascii="Times New Roman" w:hAnsi="Times New Roman" w:cs="Times New Roman"/>
            <w:sz w:val="24"/>
            <w:szCs w:val="24"/>
          </w:rPr>
          <w:t xml:space="preserve">labelled peptides </w:t>
        </w:r>
      </w:ins>
      <w:del w:id="79" w:author="krug001" w:date="2012-04-02T20:55:00Z">
        <w:r w:rsidR="00FB5966" w:rsidDel="00A07854">
          <w:rPr>
            <w:rFonts w:ascii="Times New Roman" w:hAnsi="Times New Roman" w:cs="Times New Roman"/>
            <w:sz w:val="24"/>
            <w:szCs w:val="24"/>
          </w:rPr>
          <w:delText xml:space="preserve">experiment </w:delText>
        </w:r>
      </w:del>
      <w:r w:rsidR="00FB5966">
        <w:rPr>
          <w:rFonts w:ascii="Times New Roman" w:hAnsi="Times New Roman" w:cs="Times New Roman"/>
          <w:sz w:val="24"/>
          <w:szCs w:val="24"/>
        </w:rPr>
        <w:t xml:space="preserve">for the second phase experiment. </w:t>
      </w:r>
      <w:ins w:id="80" w:author="krug001" w:date="2012-04-02T20:56:00Z">
        <w:r w:rsidR="00A07854">
          <w:rPr>
            <w:rFonts w:ascii="Times New Roman" w:hAnsi="Times New Roman" w:cs="Times New Roman"/>
            <w:sz w:val="24"/>
            <w:szCs w:val="24"/>
          </w:rPr>
          <w:t xml:space="preserve">In particular, consider the situation in which there are 4 proteomic samples simultaneously assayed in a single LC-MS run, and a total of 4 runs in this second phase. </w:t>
        </w:r>
      </w:ins>
      <w:commentRangeStart w:id="81"/>
      <w:r w:rsidR="009F66C6">
        <w:rPr>
          <w:rFonts w:ascii="Times New Roman" w:hAnsi="Times New Roman" w:cs="Times New Roman"/>
          <w:sz w:val="24"/>
          <w:szCs w:val="24"/>
        </w:rPr>
        <w:t>However, t</w:t>
      </w:r>
      <w:r w:rsidR="00FB5966">
        <w:rPr>
          <w:rFonts w:ascii="Times New Roman" w:hAnsi="Times New Roman" w:cs="Times New Roman"/>
          <w:sz w:val="24"/>
          <w:szCs w:val="24"/>
        </w:rPr>
        <w:t>he EDF stays constant with different variance component</w:t>
      </w:r>
      <w:r w:rsidR="009F66C6">
        <w:rPr>
          <w:rFonts w:ascii="Times New Roman" w:hAnsi="Times New Roman" w:cs="Times New Roman"/>
          <w:sz w:val="24"/>
          <w:szCs w:val="24"/>
        </w:rPr>
        <w:t>s’</w:t>
      </w:r>
      <w:r w:rsidR="00FB5966">
        <w:rPr>
          <w:rFonts w:ascii="Times New Roman" w:hAnsi="Times New Roman" w:cs="Times New Roman"/>
          <w:sz w:val="24"/>
          <w:szCs w:val="24"/>
        </w:rPr>
        <w:t xml:space="preserve"> ratios. </w:t>
      </w:r>
      <w:commentRangeEnd w:id="81"/>
      <w:r w:rsidR="00A07854">
        <w:rPr>
          <w:rStyle w:val="CommentReference"/>
        </w:rPr>
        <w:commentReference w:id="81"/>
      </w:r>
      <w:r w:rsidR="00FB5966">
        <w:rPr>
          <w:rFonts w:ascii="Times New Roman" w:hAnsi="Times New Roman" w:cs="Times New Roman"/>
          <w:sz w:val="24"/>
          <w:szCs w:val="24"/>
        </w:rPr>
        <w:t>This is because the runs and animal</w:t>
      </w:r>
      <w:r w:rsidR="00CE358A">
        <w:rPr>
          <w:rFonts w:ascii="Times New Roman" w:hAnsi="Times New Roman" w:cs="Times New Roman"/>
          <w:sz w:val="24"/>
          <w:szCs w:val="24"/>
        </w:rPr>
        <w:t>s</w:t>
      </w:r>
      <w:r w:rsidR="00FB5966">
        <w:rPr>
          <w:rFonts w:ascii="Times New Roman" w:hAnsi="Times New Roman" w:cs="Times New Roman"/>
          <w:sz w:val="24"/>
          <w:szCs w:val="24"/>
        </w:rPr>
        <w:t xml:space="preserve"> are orthogonal to each </w:t>
      </w:r>
      <w:r w:rsidR="003B2596">
        <w:rPr>
          <w:rFonts w:ascii="Times New Roman" w:hAnsi="Times New Roman" w:cs="Times New Roman"/>
          <w:sz w:val="24"/>
          <w:szCs w:val="24"/>
        </w:rPr>
        <w:t>other;</w:t>
      </w:r>
      <w:r w:rsidR="00FB5966">
        <w:rPr>
          <w:rFonts w:ascii="Times New Roman" w:hAnsi="Times New Roman" w:cs="Times New Roman"/>
          <w:sz w:val="24"/>
          <w:szCs w:val="24"/>
        </w:rPr>
        <w:t xml:space="preserve"> hence the information </w:t>
      </w:r>
      <w:r w:rsidR="003B2596">
        <w:rPr>
          <w:rFonts w:ascii="Times New Roman" w:hAnsi="Times New Roman" w:cs="Times New Roman"/>
          <w:sz w:val="24"/>
          <w:szCs w:val="24"/>
        </w:rPr>
        <w:t>of</w:t>
      </w:r>
      <w:r w:rsidR="00FB5966">
        <w:rPr>
          <w:rFonts w:ascii="Times New Roman" w:hAnsi="Times New Roman" w:cs="Times New Roman"/>
          <w:sz w:val="24"/>
          <w:szCs w:val="24"/>
        </w:rPr>
        <w:t xml:space="preserve"> either random effects stay</w:t>
      </w:r>
      <w:r w:rsidR="00EC2F26">
        <w:rPr>
          <w:rFonts w:ascii="Times New Roman" w:hAnsi="Times New Roman" w:cs="Times New Roman"/>
          <w:sz w:val="24"/>
          <w:szCs w:val="24"/>
        </w:rPr>
        <w:t>s</w:t>
      </w:r>
      <w:r w:rsidR="00FB5966">
        <w:rPr>
          <w:rFonts w:ascii="Times New Roman" w:hAnsi="Times New Roman" w:cs="Times New Roman"/>
          <w:sz w:val="24"/>
          <w:szCs w:val="24"/>
        </w:rPr>
        <w:t xml:space="preserve"> intact. </w:t>
      </w:r>
    </w:p>
    <w:p w:rsidR="000C614D" w:rsidRDefault="00FB5966" w:rsidP="00EC2F26">
      <w:pPr>
        <w:spacing w:line="360" w:lineRule="auto"/>
        <w:jc w:val="both"/>
        <w:rPr>
          <w:rFonts w:ascii="Times New Roman" w:hAnsi="Times New Roman" w:cs="Times New Roman"/>
          <w:sz w:val="24"/>
          <w:szCs w:val="24"/>
        </w:rPr>
      </w:pPr>
      <w:r>
        <w:rPr>
          <w:rFonts w:ascii="Times New Roman" w:hAnsi="Times New Roman" w:cs="Times New Roman"/>
          <w:sz w:val="24"/>
          <w:szCs w:val="24"/>
        </w:rPr>
        <w:t>The second</w:t>
      </w:r>
      <w:r w:rsidR="000C614D">
        <w:rPr>
          <w:rFonts w:ascii="Times New Roman" w:hAnsi="Times New Roman" w:cs="Times New Roman"/>
          <w:sz w:val="24"/>
          <w:szCs w:val="24"/>
        </w:rPr>
        <w:t xml:space="preserve"> example consist</w:t>
      </w:r>
      <w:r w:rsidR="00EC2F26">
        <w:rPr>
          <w:rFonts w:ascii="Times New Roman" w:hAnsi="Times New Roman" w:cs="Times New Roman"/>
          <w:sz w:val="24"/>
          <w:szCs w:val="24"/>
        </w:rPr>
        <w:t>s</w:t>
      </w:r>
      <w:r w:rsidR="000C614D">
        <w:rPr>
          <w:rFonts w:ascii="Times New Roman" w:hAnsi="Times New Roman" w:cs="Times New Roman"/>
          <w:sz w:val="24"/>
          <w:szCs w:val="24"/>
        </w:rPr>
        <w:t xml:space="preserve"> of a completely randomised design with 8 animals and 2 treatments for first phase</w:t>
      </w:r>
      <w:ins w:id="82" w:author="krug001" w:date="2012-04-02T20:58:00Z">
        <w:r w:rsidR="00A07854">
          <w:rPr>
            <w:rFonts w:ascii="Times New Roman" w:hAnsi="Times New Roman" w:cs="Times New Roman"/>
            <w:sz w:val="24"/>
            <w:szCs w:val="24"/>
          </w:rPr>
          <w:t xml:space="preserve"> experiment</w:t>
        </w:r>
      </w:ins>
      <w:r w:rsidR="000C614D">
        <w:rPr>
          <w:rFonts w:ascii="Times New Roman" w:hAnsi="Times New Roman" w:cs="Times New Roman"/>
          <w:sz w:val="24"/>
          <w:szCs w:val="24"/>
        </w:rPr>
        <w:t xml:space="preserve">, </w:t>
      </w:r>
      <w:del w:id="83" w:author="krug001" w:date="2012-04-02T20:58:00Z">
        <w:r w:rsidR="000C614D" w:rsidDel="00A07854">
          <w:rPr>
            <w:rFonts w:ascii="Times New Roman" w:hAnsi="Times New Roman" w:cs="Times New Roman"/>
            <w:sz w:val="24"/>
            <w:szCs w:val="24"/>
          </w:rPr>
          <w:delText>and 4-by-4</w:delText>
        </w:r>
      </w:del>
      <w:ins w:id="84" w:author="krug001" w:date="2012-04-02T20:58:00Z">
        <w:r w:rsidR="00A07854">
          <w:rPr>
            <w:rFonts w:ascii="Times New Roman" w:hAnsi="Times New Roman" w:cs="Times New Roman"/>
            <w:sz w:val="24"/>
            <w:szCs w:val="24"/>
          </w:rPr>
          <w:t xml:space="preserve">with these samples arranged in groups of 4 samples assayed across four runs </w:t>
        </w:r>
      </w:ins>
      <w:del w:id="85" w:author="krug001" w:date="2012-04-02T20:59:00Z">
        <w:r w:rsidR="000C614D" w:rsidDel="00A07854">
          <w:rPr>
            <w:rFonts w:ascii="Times New Roman" w:hAnsi="Times New Roman" w:cs="Times New Roman"/>
            <w:sz w:val="24"/>
            <w:szCs w:val="24"/>
          </w:rPr>
          <w:delText xml:space="preserve"> iTRAQ experiment for </w:delText>
        </w:r>
      </w:del>
      <w:ins w:id="86" w:author="krug001" w:date="2012-04-02T20:59:00Z">
        <w:r w:rsidR="00A07854">
          <w:rPr>
            <w:rFonts w:ascii="Times New Roman" w:hAnsi="Times New Roman" w:cs="Times New Roman"/>
            <w:sz w:val="24"/>
            <w:szCs w:val="24"/>
          </w:rPr>
          <w:t xml:space="preserve">in </w:t>
        </w:r>
      </w:ins>
      <w:r w:rsidR="000C614D">
        <w:rPr>
          <w:rFonts w:ascii="Times New Roman" w:hAnsi="Times New Roman" w:cs="Times New Roman"/>
          <w:sz w:val="24"/>
          <w:szCs w:val="24"/>
        </w:rPr>
        <w:t xml:space="preserve">the second phase experiment. </w:t>
      </w:r>
      <w:r w:rsidR="0003381C">
        <w:rPr>
          <w:rFonts w:ascii="Times New Roman" w:hAnsi="Times New Roman" w:cs="Times New Roman"/>
          <w:sz w:val="24"/>
          <w:szCs w:val="24"/>
        </w:rPr>
        <w:t xml:space="preserve"> The design of the experiment </w:t>
      </w:r>
      <w:del w:id="87" w:author="krug001" w:date="2012-04-02T20:59:00Z">
        <w:r w:rsidR="0003381C" w:rsidDel="00A07854">
          <w:rPr>
            <w:rFonts w:ascii="Times New Roman" w:hAnsi="Times New Roman" w:cs="Times New Roman"/>
            <w:sz w:val="24"/>
            <w:szCs w:val="24"/>
          </w:rPr>
          <w:delText>can be written as</w:delText>
        </w:r>
      </w:del>
      <w:ins w:id="88" w:author="krug001" w:date="2012-04-02T20:59:00Z">
        <w:r w:rsidR="00A07854">
          <w:rPr>
            <w:rFonts w:ascii="Times New Roman" w:hAnsi="Times New Roman" w:cs="Times New Roman"/>
            <w:sz w:val="24"/>
            <w:szCs w:val="24"/>
          </w:rPr>
          <w:t>is as shown in the following table:</w:t>
        </w:r>
      </w:ins>
    </w:p>
    <w:p w:rsidR="000C614D" w:rsidRPr="000C614D" w:rsidRDefault="000C614D" w:rsidP="000C614D">
      <w:pPr>
        <w:spacing w:after="0" w:line="240" w:lineRule="auto"/>
        <w:rPr>
          <w:rFonts w:ascii="Courier New" w:hAnsi="Courier New" w:cs="Courier New"/>
          <w:sz w:val="24"/>
          <w:szCs w:val="24"/>
        </w:rPr>
      </w:pPr>
      <w:commentRangeStart w:id="89"/>
      <w:r w:rsidRPr="000C614D">
        <w:rPr>
          <w:rFonts w:ascii="Courier New" w:hAnsi="Courier New" w:cs="Courier New"/>
          <w:sz w:val="24"/>
          <w:szCs w:val="24"/>
        </w:rPr>
        <w:t xml:space="preserve">   Run Ani Tag Trt</w:t>
      </w:r>
    </w:p>
    <w:p w:rsidR="000C614D" w:rsidRPr="000C614D" w:rsidRDefault="000C614D" w:rsidP="000C614D">
      <w:pPr>
        <w:spacing w:after="0" w:line="240" w:lineRule="auto"/>
        <w:rPr>
          <w:rFonts w:ascii="Courier New" w:hAnsi="Courier New" w:cs="Courier New"/>
          <w:sz w:val="24"/>
          <w:szCs w:val="24"/>
        </w:rPr>
      </w:pPr>
      <w:r w:rsidRPr="000C614D">
        <w:rPr>
          <w:rFonts w:ascii="Courier New" w:hAnsi="Courier New" w:cs="Courier New"/>
          <w:sz w:val="24"/>
          <w:szCs w:val="24"/>
        </w:rPr>
        <w:t>1    1   A 114 Con</w:t>
      </w:r>
    </w:p>
    <w:p w:rsidR="000C614D" w:rsidRPr="000C614D" w:rsidRDefault="000C614D" w:rsidP="000C614D">
      <w:pPr>
        <w:spacing w:after="0" w:line="240" w:lineRule="auto"/>
        <w:rPr>
          <w:rFonts w:ascii="Courier New" w:hAnsi="Courier New" w:cs="Courier New"/>
          <w:sz w:val="24"/>
          <w:szCs w:val="24"/>
        </w:rPr>
      </w:pPr>
      <w:r w:rsidRPr="000C614D">
        <w:rPr>
          <w:rFonts w:ascii="Courier New" w:hAnsi="Courier New" w:cs="Courier New"/>
          <w:sz w:val="24"/>
          <w:szCs w:val="24"/>
        </w:rPr>
        <w:t>2    1   B 115 Con</w:t>
      </w:r>
    </w:p>
    <w:p w:rsidR="000C614D" w:rsidRPr="000C614D" w:rsidRDefault="000C614D" w:rsidP="000C614D">
      <w:pPr>
        <w:spacing w:after="0" w:line="240" w:lineRule="auto"/>
        <w:rPr>
          <w:rFonts w:ascii="Courier New" w:hAnsi="Courier New" w:cs="Courier New"/>
          <w:sz w:val="24"/>
          <w:szCs w:val="24"/>
        </w:rPr>
      </w:pPr>
      <w:r w:rsidRPr="000C614D">
        <w:rPr>
          <w:rFonts w:ascii="Courier New" w:hAnsi="Courier New" w:cs="Courier New"/>
          <w:sz w:val="24"/>
          <w:szCs w:val="24"/>
        </w:rPr>
        <w:t>3    1   C 116 Dis</w:t>
      </w:r>
    </w:p>
    <w:p w:rsidR="000C614D" w:rsidRPr="000C614D" w:rsidRDefault="000C614D" w:rsidP="000C614D">
      <w:pPr>
        <w:spacing w:after="0" w:line="240" w:lineRule="auto"/>
        <w:rPr>
          <w:rFonts w:ascii="Courier New" w:hAnsi="Courier New" w:cs="Courier New"/>
          <w:sz w:val="24"/>
          <w:szCs w:val="24"/>
        </w:rPr>
      </w:pPr>
      <w:r w:rsidRPr="000C614D">
        <w:rPr>
          <w:rFonts w:ascii="Courier New" w:hAnsi="Courier New" w:cs="Courier New"/>
          <w:sz w:val="24"/>
          <w:szCs w:val="24"/>
        </w:rPr>
        <w:t>4    1   D 117 Dis</w:t>
      </w:r>
    </w:p>
    <w:p w:rsidR="000C614D" w:rsidRPr="000C614D" w:rsidRDefault="000C614D" w:rsidP="000C614D">
      <w:pPr>
        <w:spacing w:after="0" w:line="240" w:lineRule="auto"/>
        <w:rPr>
          <w:rFonts w:ascii="Courier New" w:hAnsi="Courier New" w:cs="Courier New"/>
          <w:sz w:val="24"/>
          <w:szCs w:val="24"/>
        </w:rPr>
      </w:pPr>
      <w:r w:rsidRPr="000C614D">
        <w:rPr>
          <w:rFonts w:ascii="Courier New" w:hAnsi="Courier New" w:cs="Courier New"/>
          <w:sz w:val="24"/>
          <w:szCs w:val="24"/>
        </w:rPr>
        <w:t>5    2   C 114 Dis</w:t>
      </w:r>
    </w:p>
    <w:p w:rsidR="000C614D" w:rsidRPr="000C614D" w:rsidRDefault="000C614D" w:rsidP="000C614D">
      <w:pPr>
        <w:spacing w:after="0" w:line="240" w:lineRule="auto"/>
        <w:rPr>
          <w:rFonts w:ascii="Courier New" w:hAnsi="Courier New" w:cs="Courier New"/>
          <w:sz w:val="24"/>
          <w:szCs w:val="24"/>
        </w:rPr>
      </w:pPr>
      <w:r w:rsidRPr="000C614D">
        <w:rPr>
          <w:rFonts w:ascii="Courier New" w:hAnsi="Courier New" w:cs="Courier New"/>
          <w:sz w:val="24"/>
          <w:szCs w:val="24"/>
        </w:rPr>
        <w:t>6    2   D 115 Dis</w:t>
      </w:r>
    </w:p>
    <w:p w:rsidR="000C614D" w:rsidRPr="000C614D" w:rsidRDefault="000C614D" w:rsidP="000C614D">
      <w:pPr>
        <w:spacing w:after="0" w:line="240" w:lineRule="auto"/>
        <w:rPr>
          <w:rFonts w:ascii="Courier New" w:hAnsi="Courier New" w:cs="Courier New"/>
          <w:sz w:val="24"/>
          <w:szCs w:val="24"/>
        </w:rPr>
      </w:pPr>
      <w:r w:rsidRPr="000C614D">
        <w:rPr>
          <w:rFonts w:ascii="Courier New" w:hAnsi="Courier New" w:cs="Courier New"/>
          <w:sz w:val="24"/>
          <w:szCs w:val="24"/>
        </w:rPr>
        <w:t>7    2   A 116 Con</w:t>
      </w:r>
    </w:p>
    <w:p w:rsidR="000C614D" w:rsidRPr="000C614D" w:rsidRDefault="000C614D" w:rsidP="000C614D">
      <w:pPr>
        <w:spacing w:after="0" w:line="240" w:lineRule="auto"/>
        <w:rPr>
          <w:rFonts w:ascii="Courier New" w:hAnsi="Courier New" w:cs="Courier New"/>
          <w:sz w:val="24"/>
          <w:szCs w:val="24"/>
        </w:rPr>
      </w:pPr>
      <w:r w:rsidRPr="000C614D">
        <w:rPr>
          <w:rFonts w:ascii="Courier New" w:hAnsi="Courier New" w:cs="Courier New"/>
          <w:sz w:val="24"/>
          <w:szCs w:val="24"/>
        </w:rPr>
        <w:t>8    2   B 117 Con</w:t>
      </w:r>
    </w:p>
    <w:p w:rsidR="000C614D" w:rsidRPr="000C614D" w:rsidRDefault="000C614D" w:rsidP="000C614D">
      <w:pPr>
        <w:spacing w:after="0" w:line="240" w:lineRule="auto"/>
        <w:rPr>
          <w:rFonts w:ascii="Courier New" w:hAnsi="Courier New" w:cs="Courier New"/>
          <w:sz w:val="24"/>
          <w:szCs w:val="24"/>
        </w:rPr>
      </w:pPr>
      <w:r w:rsidRPr="000C614D">
        <w:rPr>
          <w:rFonts w:ascii="Courier New" w:hAnsi="Courier New" w:cs="Courier New"/>
          <w:sz w:val="24"/>
          <w:szCs w:val="24"/>
        </w:rPr>
        <w:t>9    3   E 114 Dis</w:t>
      </w:r>
    </w:p>
    <w:p w:rsidR="000C614D" w:rsidRPr="000C614D" w:rsidRDefault="000C614D" w:rsidP="000C614D">
      <w:pPr>
        <w:spacing w:after="0" w:line="240" w:lineRule="auto"/>
        <w:rPr>
          <w:rFonts w:ascii="Courier New" w:hAnsi="Courier New" w:cs="Courier New"/>
          <w:sz w:val="24"/>
          <w:szCs w:val="24"/>
        </w:rPr>
      </w:pPr>
      <w:r w:rsidRPr="000C614D">
        <w:rPr>
          <w:rFonts w:ascii="Courier New" w:hAnsi="Courier New" w:cs="Courier New"/>
          <w:sz w:val="24"/>
          <w:szCs w:val="24"/>
        </w:rPr>
        <w:t>10   3   F 115 Dis</w:t>
      </w:r>
    </w:p>
    <w:p w:rsidR="000C614D" w:rsidRPr="000C614D" w:rsidRDefault="000C614D" w:rsidP="000C614D">
      <w:pPr>
        <w:spacing w:after="0" w:line="240" w:lineRule="auto"/>
        <w:rPr>
          <w:rFonts w:ascii="Courier New" w:hAnsi="Courier New" w:cs="Courier New"/>
          <w:sz w:val="24"/>
          <w:szCs w:val="24"/>
        </w:rPr>
      </w:pPr>
      <w:r w:rsidRPr="000C614D">
        <w:rPr>
          <w:rFonts w:ascii="Courier New" w:hAnsi="Courier New" w:cs="Courier New"/>
          <w:sz w:val="24"/>
          <w:szCs w:val="24"/>
        </w:rPr>
        <w:t>11   3   G 116 Con</w:t>
      </w:r>
    </w:p>
    <w:p w:rsidR="000C614D" w:rsidRPr="000C614D" w:rsidRDefault="000C614D" w:rsidP="000C614D">
      <w:pPr>
        <w:spacing w:after="0" w:line="240" w:lineRule="auto"/>
        <w:rPr>
          <w:rFonts w:ascii="Courier New" w:hAnsi="Courier New" w:cs="Courier New"/>
          <w:sz w:val="24"/>
          <w:szCs w:val="24"/>
        </w:rPr>
      </w:pPr>
      <w:r w:rsidRPr="000C614D">
        <w:rPr>
          <w:rFonts w:ascii="Courier New" w:hAnsi="Courier New" w:cs="Courier New"/>
          <w:sz w:val="24"/>
          <w:szCs w:val="24"/>
        </w:rPr>
        <w:t>12   3   H 117 Con</w:t>
      </w:r>
    </w:p>
    <w:p w:rsidR="000C614D" w:rsidRPr="000C614D" w:rsidRDefault="000C614D" w:rsidP="000C614D">
      <w:pPr>
        <w:spacing w:after="0" w:line="240" w:lineRule="auto"/>
        <w:rPr>
          <w:rFonts w:ascii="Courier New" w:hAnsi="Courier New" w:cs="Courier New"/>
          <w:sz w:val="24"/>
          <w:szCs w:val="24"/>
        </w:rPr>
      </w:pPr>
      <w:r w:rsidRPr="000C614D">
        <w:rPr>
          <w:rFonts w:ascii="Courier New" w:hAnsi="Courier New" w:cs="Courier New"/>
          <w:sz w:val="24"/>
          <w:szCs w:val="24"/>
        </w:rPr>
        <w:t>13   4   G 114 Con</w:t>
      </w:r>
    </w:p>
    <w:p w:rsidR="000C614D" w:rsidRPr="000C614D" w:rsidRDefault="000C614D" w:rsidP="000C614D">
      <w:pPr>
        <w:spacing w:after="0" w:line="240" w:lineRule="auto"/>
        <w:rPr>
          <w:rFonts w:ascii="Courier New" w:hAnsi="Courier New" w:cs="Courier New"/>
          <w:sz w:val="24"/>
          <w:szCs w:val="24"/>
        </w:rPr>
      </w:pPr>
      <w:r w:rsidRPr="000C614D">
        <w:rPr>
          <w:rFonts w:ascii="Courier New" w:hAnsi="Courier New" w:cs="Courier New"/>
          <w:sz w:val="24"/>
          <w:szCs w:val="24"/>
        </w:rPr>
        <w:t>14   4   H 115 Con</w:t>
      </w:r>
    </w:p>
    <w:p w:rsidR="000C614D" w:rsidRPr="000C614D" w:rsidRDefault="000C614D" w:rsidP="000C614D">
      <w:pPr>
        <w:spacing w:after="0" w:line="240" w:lineRule="auto"/>
        <w:rPr>
          <w:rFonts w:ascii="Courier New" w:hAnsi="Courier New" w:cs="Courier New"/>
          <w:sz w:val="24"/>
          <w:szCs w:val="24"/>
        </w:rPr>
      </w:pPr>
      <w:r w:rsidRPr="000C614D">
        <w:rPr>
          <w:rFonts w:ascii="Courier New" w:hAnsi="Courier New" w:cs="Courier New"/>
          <w:sz w:val="24"/>
          <w:szCs w:val="24"/>
        </w:rPr>
        <w:t>15   4   E 116 Dis</w:t>
      </w:r>
    </w:p>
    <w:p w:rsidR="00BF62CF" w:rsidRDefault="000C614D" w:rsidP="000C614D">
      <w:pPr>
        <w:spacing w:after="0" w:line="240" w:lineRule="auto"/>
        <w:rPr>
          <w:rFonts w:ascii="Courier New" w:hAnsi="Courier New" w:cs="Courier New"/>
          <w:sz w:val="24"/>
          <w:szCs w:val="24"/>
        </w:rPr>
      </w:pPr>
      <w:r w:rsidRPr="000C614D">
        <w:rPr>
          <w:rFonts w:ascii="Courier New" w:hAnsi="Courier New" w:cs="Courier New"/>
          <w:sz w:val="24"/>
          <w:szCs w:val="24"/>
        </w:rPr>
        <w:t>16   4   F 117 Dis</w:t>
      </w:r>
      <w:commentRangeEnd w:id="89"/>
      <w:r w:rsidR="00A07854">
        <w:rPr>
          <w:rStyle w:val="CommentReference"/>
        </w:rPr>
        <w:commentReference w:id="89"/>
      </w:r>
    </w:p>
    <w:p w:rsidR="0007306A" w:rsidRDefault="0007306A" w:rsidP="000C614D">
      <w:pPr>
        <w:spacing w:after="0" w:line="240" w:lineRule="auto"/>
        <w:rPr>
          <w:rFonts w:ascii="Courier New" w:hAnsi="Courier New" w:cs="Courier New"/>
          <w:sz w:val="24"/>
          <w:szCs w:val="24"/>
        </w:rPr>
      </w:pPr>
    </w:p>
    <w:p w:rsidR="00562B2E" w:rsidRDefault="00562B2E" w:rsidP="000C614D">
      <w:pPr>
        <w:spacing w:after="0" w:line="240" w:lineRule="auto"/>
        <w:rPr>
          <w:rFonts w:ascii="Times New Roman" w:hAnsi="Times New Roman" w:cs="Times New Roman"/>
          <w:sz w:val="24"/>
          <w:szCs w:val="24"/>
        </w:rPr>
      </w:pPr>
    </w:p>
    <w:p w:rsidR="009F66C6" w:rsidRDefault="009F66C6">
      <w:pPr>
        <w:rPr>
          <w:rFonts w:ascii="Times New Roman" w:hAnsi="Times New Roman" w:cs="Times New Roman"/>
          <w:sz w:val="24"/>
          <w:szCs w:val="24"/>
        </w:rPr>
      </w:pPr>
      <w:r>
        <w:rPr>
          <w:rFonts w:ascii="Times New Roman" w:hAnsi="Times New Roman" w:cs="Times New Roman"/>
          <w:sz w:val="24"/>
          <w:szCs w:val="24"/>
        </w:rPr>
        <w:br w:type="page"/>
      </w:r>
    </w:p>
    <w:p w:rsidR="00562B2E" w:rsidRDefault="00562B2E" w:rsidP="000C614D">
      <w:pPr>
        <w:spacing w:after="0" w:line="240" w:lineRule="auto"/>
        <w:rPr>
          <w:rFonts w:ascii="Times New Roman" w:hAnsi="Times New Roman" w:cs="Times New Roman"/>
          <w:sz w:val="24"/>
          <w:szCs w:val="24"/>
        </w:rPr>
      </w:pPr>
      <w:commentRangeStart w:id="90"/>
      <w:r>
        <w:rPr>
          <w:rFonts w:ascii="Times New Roman" w:hAnsi="Times New Roman" w:cs="Times New Roman"/>
          <w:sz w:val="24"/>
          <w:szCs w:val="24"/>
        </w:rPr>
        <w:t xml:space="preserve">The allocation of the disease statuses </w:t>
      </w:r>
      <w:del w:id="91" w:author="krug001" w:date="2012-04-02T21:00:00Z">
        <w:r w:rsidDel="00A07854">
          <w:rPr>
            <w:rFonts w:ascii="Times New Roman" w:hAnsi="Times New Roman" w:cs="Times New Roman"/>
            <w:sz w:val="24"/>
            <w:szCs w:val="24"/>
          </w:rPr>
          <w:delText>on</w:delText>
        </w:r>
      </w:del>
      <w:r>
        <w:rPr>
          <w:rFonts w:ascii="Times New Roman" w:hAnsi="Times New Roman" w:cs="Times New Roman"/>
          <w:sz w:val="24"/>
          <w:szCs w:val="24"/>
        </w:rPr>
        <w:t xml:space="preserve">to the run and tag is </w:t>
      </w:r>
      <w:del w:id="92" w:author="krug001" w:date="2012-04-02T21:00:00Z">
        <w:r w:rsidDel="00A07854">
          <w:rPr>
            <w:rFonts w:ascii="Times New Roman" w:hAnsi="Times New Roman" w:cs="Times New Roman"/>
            <w:sz w:val="24"/>
            <w:szCs w:val="24"/>
          </w:rPr>
          <w:delText xml:space="preserve">written </w:delText>
        </w:r>
      </w:del>
      <w:ins w:id="93" w:author="krug001" w:date="2012-04-02T21:00:00Z">
        <w:r w:rsidR="00A07854">
          <w:rPr>
            <w:rFonts w:ascii="Times New Roman" w:hAnsi="Times New Roman" w:cs="Times New Roman"/>
            <w:sz w:val="24"/>
            <w:szCs w:val="24"/>
          </w:rPr>
          <w:t xml:space="preserve">shown </w:t>
        </w:r>
      </w:ins>
      <w:r>
        <w:rPr>
          <w:rFonts w:ascii="Times New Roman" w:hAnsi="Times New Roman" w:cs="Times New Roman"/>
          <w:sz w:val="24"/>
          <w:szCs w:val="24"/>
        </w:rPr>
        <w:t xml:space="preserve">in </w:t>
      </w:r>
      <w:ins w:id="94" w:author="krug001" w:date="2012-04-02T21:00:00Z">
        <w:r w:rsidR="00A07854">
          <w:rPr>
            <w:rFonts w:ascii="Times New Roman" w:hAnsi="Times New Roman" w:cs="Times New Roman"/>
            <w:sz w:val="24"/>
            <w:szCs w:val="24"/>
          </w:rPr>
          <w:t xml:space="preserve">the following </w:t>
        </w:r>
      </w:ins>
      <w:r>
        <w:rPr>
          <w:rFonts w:ascii="Times New Roman" w:hAnsi="Times New Roman" w:cs="Times New Roman"/>
          <w:sz w:val="24"/>
          <w:szCs w:val="24"/>
        </w:rPr>
        <w:t>table</w:t>
      </w:r>
      <w:del w:id="95" w:author="krug001" w:date="2012-04-02T21:00:00Z">
        <w:r w:rsidDel="00A07854">
          <w:rPr>
            <w:rFonts w:ascii="Times New Roman" w:hAnsi="Times New Roman" w:cs="Times New Roman"/>
            <w:sz w:val="24"/>
            <w:szCs w:val="24"/>
          </w:rPr>
          <w:delText xml:space="preserve"> below</w:delText>
        </w:r>
      </w:del>
      <w:ins w:id="96" w:author="krug001" w:date="2012-04-02T21:00:00Z">
        <w:r w:rsidR="00A07854">
          <w:rPr>
            <w:rFonts w:ascii="Times New Roman" w:hAnsi="Times New Roman" w:cs="Times New Roman"/>
            <w:sz w:val="24"/>
            <w:szCs w:val="24"/>
          </w:rPr>
          <w:t>.</w:t>
        </w:r>
      </w:ins>
    </w:p>
    <w:commentRangeEnd w:id="90"/>
    <w:p w:rsidR="00562B2E" w:rsidRPr="00562B2E" w:rsidRDefault="00A07854" w:rsidP="000C614D">
      <w:pPr>
        <w:spacing w:after="0" w:line="240" w:lineRule="auto"/>
        <w:rPr>
          <w:rFonts w:ascii="Times New Roman" w:hAnsi="Times New Roman" w:cs="Times New Roman"/>
          <w:sz w:val="24"/>
          <w:szCs w:val="24"/>
        </w:rPr>
      </w:pPr>
      <w:r>
        <w:rPr>
          <w:rStyle w:val="CommentReference"/>
        </w:rPr>
        <w:commentReference w:id="90"/>
      </w:r>
    </w:p>
    <w:p w:rsidR="0007306A" w:rsidRDefault="0007306A" w:rsidP="000C614D">
      <w:pPr>
        <w:spacing w:after="0" w:line="240" w:lineRule="auto"/>
        <w:rPr>
          <w:rFonts w:ascii="Courier New" w:hAnsi="Courier New" w:cs="Courier New"/>
          <w:sz w:val="24"/>
          <w:szCs w:val="24"/>
        </w:rPr>
      </w:pPr>
    </w:p>
    <w:tbl>
      <w:tblPr>
        <w:tblStyle w:val="TableGrid"/>
        <w:tblW w:w="0" w:type="auto"/>
        <w:tblLook w:val="04A0" w:firstRow="1" w:lastRow="0" w:firstColumn="1" w:lastColumn="0" w:noHBand="0" w:noVBand="1"/>
      </w:tblPr>
      <w:tblGrid>
        <w:gridCol w:w="737"/>
        <w:gridCol w:w="696"/>
        <w:gridCol w:w="696"/>
        <w:gridCol w:w="696"/>
        <w:gridCol w:w="696"/>
      </w:tblGrid>
      <w:tr w:rsidR="0007306A" w:rsidTr="00CA3F3E">
        <w:tc>
          <w:tcPr>
            <w:tcW w:w="737" w:type="dxa"/>
            <w:vMerge w:val="restart"/>
          </w:tcPr>
          <w:p w:rsidR="0007306A" w:rsidRDefault="0007306A" w:rsidP="00CA3F3E">
            <w:pPr>
              <w:spacing w:line="360" w:lineRule="auto"/>
              <w:rPr>
                <w:rFonts w:ascii="Times New Roman" w:hAnsi="Times New Roman" w:cs="Times New Roman"/>
                <w:sz w:val="24"/>
                <w:szCs w:val="24"/>
              </w:rPr>
            </w:pPr>
            <w:r>
              <w:rPr>
                <w:rFonts w:ascii="Times New Roman" w:hAnsi="Times New Roman" w:cs="Times New Roman"/>
                <w:sz w:val="24"/>
                <w:szCs w:val="24"/>
              </w:rPr>
              <w:t>Run</w:t>
            </w:r>
          </w:p>
        </w:tc>
        <w:tc>
          <w:tcPr>
            <w:tcW w:w="2784" w:type="dxa"/>
            <w:gridSpan w:val="4"/>
          </w:tcPr>
          <w:p w:rsidR="0007306A" w:rsidRDefault="0007306A" w:rsidP="00CA3F3E">
            <w:pPr>
              <w:spacing w:line="360" w:lineRule="auto"/>
              <w:jc w:val="center"/>
              <w:rPr>
                <w:rFonts w:ascii="Times New Roman" w:hAnsi="Times New Roman" w:cs="Times New Roman"/>
                <w:sz w:val="24"/>
                <w:szCs w:val="24"/>
              </w:rPr>
            </w:pPr>
            <w:r>
              <w:rPr>
                <w:rFonts w:ascii="Times New Roman" w:hAnsi="Times New Roman" w:cs="Times New Roman"/>
                <w:sz w:val="24"/>
                <w:szCs w:val="24"/>
              </w:rPr>
              <w:t>Tag</w:t>
            </w:r>
          </w:p>
        </w:tc>
      </w:tr>
      <w:tr w:rsidR="0007306A" w:rsidTr="00CA3F3E">
        <w:tc>
          <w:tcPr>
            <w:tcW w:w="737" w:type="dxa"/>
            <w:vMerge/>
          </w:tcPr>
          <w:p w:rsidR="0007306A" w:rsidRDefault="0007306A" w:rsidP="00CA3F3E">
            <w:pPr>
              <w:spacing w:line="360" w:lineRule="auto"/>
              <w:rPr>
                <w:rFonts w:ascii="Times New Roman" w:hAnsi="Times New Roman" w:cs="Times New Roman"/>
                <w:sz w:val="24"/>
                <w:szCs w:val="24"/>
              </w:rPr>
            </w:pPr>
          </w:p>
        </w:tc>
        <w:tc>
          <w:tcPr>
            <w:tcW w:w="696" w:type="dxa"/>
          </w:tcPr>
          <w:p w:rsidR="0007306A" w:rsidRDefault="0007306A" w:rsidP="00CA3F3E">
            <w:pPr>
              <w:spacing w:line="360" w:lineRule="auto"/>
              <w:rPr>
                <w:rFonts w:ascii="Times New Roman" w:hAnsi="Times New Roman" w:cs="Times New Roman"/>
                <w:sz w:val="24"/>
                <w:szCs w:val="24"/>
              </w:rPr>
            </w:pPr>
            <w:r>
              <w:rPr>
                <w:rFonts w:ascii="Times New Roman" w:hAnsi="Times New Roman" w:cs="Times New Roman"/>
                <w:sz w:val="24"/>
                <w:szCs w:val="24"/>
              </w:rPr>
              <w:t>114</w:t>
            </w:r>
          </w:p>
        </w:tc>
        <w:tc>
          <w:tcPr>
            <w:tcW w:w="696" w:type="dxa"/>
          </w:tcPr>
          <w:p w:rsidR="0007306A" w:rsidRDefault="0007306A" w:rsidP="00CA3F3E">
            <w:pPr>
              <w:spacing w:line="360" w:lineRule="auto"/>
              <w:rPr>
                <w:rFonts w:ascii="Times New Roman" w:hAnsi="Times New Roman" w:cs="Times New Roman"/>
                <w:sz w:val="24"/>
                <w:szCs w:val="24"/>
              </w:rPr>
            </w:pPr>
            <w:r>
              <w:rPr>
                <w:rFonts w:ascii="Times New Roman" w:hAnsi="Times New Roman" w:cs="Times New Roman"/>
                <w:sz w:val="24"/>
                <w:szCs w:val="24"/>
              </w:rPr>
              <w:t>115</w:t>
            </w:r>
          </w:p>
        </w:tc>
        <w:tc>
          <w:tcPr>
            <w:tcW w:w="696" w:type="dxa"/>
          </w:tcPr>
          <w:p w:rsidR="0007306A" w:rsidRDefault="0007306A" w:rsidP="00CA3F3E">
            <w:pPr>
              <w:spacing w:line="360" w:lineRule="auto"/>
              <w:rPr>
                <w:rFonts w:ascii="Times New Roman" w:hAnsi="Times New Roman" w:cs="Times New Roman"/>
                <w:sz w:val="24"/>
                <w:szCs w:val="24"/>
              </w:rPr>
            </w:pPr>
            <w:r>
              <w:rPr>
                <w:rFonts w:ascii="Times New Roman" w:hAnsi="Times New Roman" w:cs="Times New Roman"/>
                <w:sz w:val="24"/>
                <w:szCs w:val="24"/>
              </w:rPr>
              <w:t>116</w:t>
            </w:r>
          </w:p>
        </w:tc>
        <w:tc>
          <w:tcPr>
            <w:tcW w:w="696" w:type="dxa"/>
          </w:tcPr>
          <w:p w:rsidR="0007306A" w:rsidRDefault="0007306A" w:rsidP="00CA3F3E">
            <w:pPr>
              <w:spacing w:line="360" w:lineRule="auto"/>
              <w:rPr>
                <w:rFonts w:ascii="Times New Roman" w:hAnsi="Times New Roman" w:cs="Times New Roman"/>
                <w:sz w:val="24"/>
                <w:szCs w:val="24"/>
              </w:rPr>
            </w:pPr>
            <w:r>
              <w:rPr>
                <w:rFonts w:ascii="Times New Roman" w:hAnsi="Times New Roman" w:cs="Times New Roman"/>
                <w:sz w:val="24"/>
                <w:szCs w:val="24"/>
              </w:rPr>
              <w:t>117</w:t>
            </w:r>
          </w:p>
        </w:tc>
      </w:tr>
      <w:tr w:rsidR="0007306A" w:rsidTr="00CA3F3E">
        <w:tc>
          <w:tcPr>
            <w:tcW w:w="737" w:type="dxa"/>
          </w:tcPr>
          <w:p w:rsidR="0007306A" w:rsidRDefault="0007306A" w:rsidP="00CA3F3E">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696" w:type="dxa"/>
          </w:tcPr>
          <w:p w:rsidR="0007306A" w:rsidRDefault="0007306A" w:rsidP="00CA3F3E">
            <w:pPr>
              <w:spacing w:line="360" w:lineRule="auto"/>
              <w:rPr>
                <w:rFonts w:ascii="Times New Roman" w:hAnsi="Times New Roman" w:cs="Times New Roman"/>
                <w:sz w:val="24"/>
                <w:szCs w:val="24"/>
              </w:rPr>
            </w:pPr>
            <w:r>
              <w:rPr>
                <w:rFonts w:ascii="Times New Roman" w:hAnsi="Times New Roman" w:cs="Times New Roman"/>
                <w:sz w:val="24"/>
                <w:szCs w:val="24"/>
              </w:rPr>
              <w:t>Con</w:t>
            </w:r>
          </w:p>
        </w:tc>
        <w:tc>
          <w:tcPr>
            <w:tcW w:w="696" w:type="dxa"/>
          </w:tcPr>
          <w:p w:rsidR="0007306A" w:rsidRDefault="0007306A" w:rsidP="00CA3F3E">
            <w:pPr>
              <w:spacing w:line="360" w:lineRule="auto"/>
              <w:rPr>
                <w:rFonts w:ascii="Times New Roman" w:hAnsi="Times New Roman" w:cs="Times New Roman"/>
                <w:sz w:val="24"/>
                <w:szCs w:val="24"/>
              </w:rPr>
            </w:pPr>
            <w:r>
              <w:rPr>
                <w:rFonts w:ascii="Times New Roman" w:hAnsi="Times New Roman" w:cs="Times New Roman"/>
                <w:sz w:val="24"/>
                <w:szCs w:val="24"/>
              </w:rPr>
              <w:t>Con</w:t>
            </w:r>
          </w:p>
        </w:tc>
        <w:tc>
          <w:tcPr>
            <w:tcW w:w="696" w:type="dxa"/>
          </w:tcPr>
          <w:p w:rsidR="0007306A" w:rsidRDefault="0007306A" w:rsidP="00CA3F3E">
            <w:pPr>
              <w:spacing w:line="360" w:lineRule="auto"/>
              <w:rPr>
                <w:rFonts w:ascii="Times New Roman" w:hAnsi="Times New Roman" w:cs="Times New Roman"/>
                <w:sz w:val="24"/>
                <w:szCs w:val="24"/>
              </w:rPr>
            </w:pPr>
            <w:r>
              <w:rPr>
                <w:rFonts w:ascii="Times New Roman" w:hAnsi="Times New Roman" w:cs="Times New Roman"/>
                <w:sz w:val="24"/>
                <w:szCs w:val="24"/>
              </w:rPr>
              <w:t>Dis</w:t>
            </w:r>
          </w:p>
        </w:tc>
        <w:tc>
          <w:tcPr>
            <w:tcW w:w="696" w:type="dxa"/>
          </w:tcPr>
          <w:p w:rsidR="0007306A" w:rsidRDefault="0007306A" w:rsidP="00CA3F3E">
            <w:pPr>
              <w:spacing w:line="360" w:lineRule="auto"/>
              <w:rPr>
                <w:rFonts w:ascii="Times New Roman" w:hAnsi="Times New Roman" w:cs="Times New Roman"/>
                <w:sz w:val="24"/>
                <w:szCs w:val="24"/>
              </w:rPr>
            </w:pPr>
            <w:r>
              <w:rPr>
                <w:rFonts w:ascii="Times New Roman" w:hAnsi="Times New Roman" w:cs="Times New Roman"/>
                <w:sz w:val="24"/>
                <w:szCs w:val="24"/>
              </w:rPr>
              <w:t>Dis</w:t>
            </w:r>
          </w:p>
        </w:tc>
      </w:tr>
      <w:tr w:rsidR="0007306A" w:rsidTr="00CA3F3E">
        <w:tc>
          <w:tcPr>
            <w:tcW w:w="737" w:type="dxa"/>
          </w:tcPr>
          <w:p w:rsidR="0007306A" w:rsidRDefault="0007306A" w:rsidP="00CA3F3E">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696" w:type="dxa"/>
          </w:tcPr>
          <w:p w:rsidR="0007306A" w:rsidRDefault="0007306A" w:rsidP="00CA3F3E">
            <w:pPr>
              <w:spacing w:line="360" w:lineRule="auto"/>
              <w:rPr>
                <w:rFonts w:ascii="Times New Roman" w:hAnsi="Times New Roman" w:cs="Times New Roman"/>
                <w:sz w:val="24"/>
                <w:szCs w:val="24"/>
              </w:rPr>
            </w:pPr>
            <w:r>
              <w:rPr>
                <w:rFonts w:ascii="Times New Roman" w:hAnsi="Times New Roman" w:cs="Times New Roman"/>
                <w:sz w:val="24"/>
                <w:szCs w:val="24"/>
              </w:rPr>
              <w:t>Dis</w:t>
            </w:r>
          </w:p>
        </w:tc>
        <w:tc>
          <w:tcPr>
            <w:tcW w:w="696" w:type="dxa"/>
          </w:tcPr>
          <w:p w:rsidR="0007306A" w:rsidRDefault="0007306A" w:rsidP="00CA3F3E">
            <w:pPr>
              <w:spacing w:line="360" w:lineRule="auto"/>
              <w:rPr>
                <w:rFonts w:ascii="Times New Roman" w:hAnsi="Times New Roman" w:cs="Times New Roman"/>
                <w:sz w:val="24"/>
                <w:szCs w:val="24"/>
              </w:rPr>
            </w:pPr>
            <w:r>
              <w:rPr>
                <w:rFonts w:ascii="Times New Roman" w:hAnsi="Times New Roman" w:cs="Times New Roman"/>
                <w:sz w:val="24"/>
                <w:szCs w:val="24"/>
              </w:rPr>
              <w:t>Dis</w:t>
            </w:r>
          </w:p>
        </w:tc>
        <w:tc>
          <w:tcPr>
            <w:tcW w:w="696" w:type="dxa"/>
          </w:tcPr>
          <w:p w:rsidR="0007306A" w:rsidRDefault="0007306A" w:rsidP="00CA3F3E">
            <w:pPr>
              <w:spacing w:line="360" w:lineRule="auto"/>
              <w:rPr>
                <w:rFonts w:ascii="Times New Roman" w:hAnsi="Times New Roman" w:cs="Times New Roman"/>
                <w:sz w:val="24"/>
                <w:szCs w:val="24"/>
              </w:rPr>
            </w:pPr>
            <w:r>
              <w:rPr>
                <w:rFonts w:ascii="Times New Roman" w:hAnsi="Times New Roman" w:cs="Times New Roman"/>
                <w:sz w:val="24"/>
                <w:szCs w:val="24"/>
              </w:rPr>
              <w:t>Con</w:t>
            </w:r>
          </w:p>
        </w:tc>
        <w:tc>
          <w:tcPr>
            <w:tcW w:w="696" w:type="dxa"/>
          </w:tcPr>
          <w:p w:rsidR="0007306A" w:rsidRDefault="0007306A" w:rsidP="00CA3F3E">
            <w:pPr>
              <w:spacing w:line="360" w:lineRule="auto"/>
              <w:rPr>
                <w:rFonts w:ascii="Times New Roman" w:hAnsi="Times New Roman" w:cs="Times New Roman"/>
                <w:sz w:val="24"/>
                <w:szCs w:val="24"/>
              </w:rPr>
            </w:pPr>
            <w:r>
              <w:rPr>
                <w:rFonts w:ascii="Times New Roman" w:hAnsi="Times New Roman" w:cs="Times New Roman"/>
                <w:sz w:val="24"/>
                <w:szCs w:val="24"/>
              </w:rPr>
              <w:t>Con</w:t>
            </w:r>
          </w:p>
        </w:tc>
      </w:tr>
      <w:tr w:rsidR="0007306A" w:rsidTr="00CA3F3E">
        <w:tc>
          <w:tcPr>
            <w:tcW w:w="737" w:type="dxa"/>
          </w:tcPr>
          <w:p w:rsidR="0007306A" w:rsidRDefault="0007306A" w:rsidP="00CA3F3E">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696" w:type="dxa"/>
          </w:tcPr>
          <w:p w:rsidR="0007306A" w:rsidRDefault="0007306A" w:rsidP="00CA3F3E">
            <w:pPr>
              <w:spacing w:line="360" w:lineRule="auto"/>
              <w:rPr>
                <w:rFonts w:ascii="Times New Roman" w:hAnsi="Times New Roman" w:cs="Times New Roman"/>
                <w:sz w:val="24"/>
                <w:szCs w:val="24"/>
              </w:rPr>
            </w:pPr>
            <w:r>
              <w:rPr>
                <w:rFonts w:ascii="Times New Roman" w:hAnsi="Times New Roman" w:cs="Times New Roman"/>
                <w:sz w:val="24"/>
                <w:szCs w:val="24"/>
              </w:rPr>
              <w:t>Dis</w:t>
            </w:r>
          </w:p>
        </w:tc>
        <w:tc>
          <w:tcPr>
            <w:tcW w:w="696" w:type="dxa"/>
          </w:tcPr>
          <w:p w:rsidR="0007306A" w:rsidRDefault="0007306A" w:rsidP="00CA3F3E">
            <w:pPr>
              <w:spacing w:line="360" w:lineRule="auto"/>
              <w:rPr>
                <w:rFonts w:ascii="Times New Roman" w:hAnsi="Times New Roman" w:cs="Times New Roman"/>
                <w:sz w:val="24"/>
                <w:szCs w:val="24"/>
              </w:rPr>
            </w:pPr>
            <w:r>
              <w:rPr>
                <w:rFonts w:ascii="Times New Roman" w:hAnsi="Times New Roman" w:cs="Times New Roman"/>
                <w:sz w:val="24"/>
                <w:szCs w:val="24"/>
              </w:rPr>
              <w:t>Dis</w:t>
            </w:r>
          </w:p>
        </w:tc>
        <w:tc>
          <w:tcPr>
            <w:tcW w:w="696" w:type="dxa"/>
          </w:tcPr>
          <w:p w:rsidR="0007306A" w:rsidRDefault="0007306A" w:rsidP="00CA3F3E">
            <w:pPr>
              <w:spacing w:line="360" w:lineRule="auto"/>
              <w:rPr>
                <w:rFonts w:ascii="Times New Roman" w:hAnsi="Times New Roman" w:cs="Times New Roman"/>
                <w:sz w:val="24"/>
                <w:szCs w:val="24"/>
              </w:rPr>
            </w:pPr>
            <w:r>
              <w:rPr>
                <w:rFonts w:ascii="Times New Roman" w:hAnsi="Times New Roman" w:cs="Times New Roman"/>
                <w:sz w:val="24"/>
                <w:szCs w:val="24"/>
              </w:rPr>
              <w:t>Con</w:t>
            </w:r>
          </w:p>
        </w:tc>
        <w:tc>
          <w:tcPr>
            <w:tcW w:w="696" w:type="dxa"/>
          </w:tcPr>
          <w:p w:rsidR="0007306A" w:rsidRDefault="0007306A" w:rsidP="00CA3F3E">
            <w:pPr>
              <w:spacing w:line="360" w:lineRule="auto"/>
              <w:rPr>
                <w:rFonts w:ascii="Times New Roman" w:hAnsi="Times New Roman" w:cs="Times New Roman"/>
                <w:sz w:val="24"/>
                <w:szCs w:val="24"/>
              </w:rPr>
            </w:pPr>
            <w:r>
              <w:rPr>
                <w:rFonts w:ascii="Times New Roman" w:hAnsi="Times New Roman" w:cs="Times New Roman"/>
                <w:sz w:val="24"/>
                <w:szCs w:val="24"/>
              </w:rPr>
              <w:t>Con</w:t>
            </w:r>
          </w:p>
        </w:tc>
      </w:tr>
      <w:tr w:rsidR="0007306A" w:rsidTr="00CA3F3E">
        <w:tc>
          <w:tcPr>
            <w:tcW w:w="737" w:type="dxa"/>
          </w:tcPr>
          <w:p w:rsidR="0007306A" w:rsidRDefault="0007306A" w:rsidP="00CA3F3E">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696" w:type="dxa"/>
          </w:tcPr>
          <w:p w:rsidR="0007306A" w:rsidRDefault="0007306A" w:rsidP="00CA3F3E">
            <w:pPr>
              <w:spacing w:line="360" w:lineRule="auto"/>
              <w:rPr>
                <w:rFonts w:ascii="Times New Roman" w:hAnsi="Times New Roman" w:cs="Times New Roman"/>
                <w:sz w:val="24"/>
                <w:szCs w:val="24"/>
              </w:rPr>
            </w:pPr>
            <w:r>
              <w:rPr>
                <w:rFonts w:ascii="Times New Roman" w:hAnsi="Times New Roman" w:cs="Times New Roman"/>
                <w:sz w:val="24"/>
                <w:szCs w:val="24"/>
              </w:rPr>
              <w:t>Con</w:t>
            </w:r>
          </w:p>
        </w:tc>
        <w:tc>
          <w:tcPr>
            <w:tcW w:w="696" w:type="dxa"/>
          </w:tcPr>
          <w:p w:rsidR="0007306A" w:rsidRDefault="0007306A" w:rsidP="00CA3F3E">
            <w:pPr>
              <w:spacing w:line="360" w:lineRule="auto"/>
              <w:rPr>
                <w:rFonts w:ascii="Times New Roman" w:hAnsi="Times New Roman" w:cs="Times New Roman"/>
                <w:sz w:val="24"/>
                <w:szCs w:val="24"/>
              </w:rPr>
            </w:pPr>
            <w:r>
              <w:rPr>
                <w:rFonts w:ascii="Times New Roman" w:hAnsi="Times New Roman" w:cs="Times New Roman"/>
                <w:sz w:val="24"/>
                <w:szCs w:val="24"/>
              </w:rPr>
              <w:t>Con</w:t>
            </w:r>
          </w:p>
        </w:tc>
        <w:tc>
          <w:tcPr>
            <w:tcW w:w="696" w:type="dxa"/>
          </w:tcPr>
          <w:p w:rsidR="0007306A" w:rsidRDefault="0007306A" w:rsidP="00CA3F3E">
            <w:pPr>
              <w:spacing w:line="360" w:lineRule="auto"/>
              <w:rPr>
                <w:rFonts w:ascii="Times New Roman" w:hAnsi="Times New Roman" w:cs="Times New Roman"/>
                <w:sz w:val="24"/>
                <w:szCs w:val="24"/>
              </w:rPr>
            </w:pPr>
            <w:r>
              <w:rPr>
                <w:rFonts w:ascii="Times New Roman" w:hAnsi="Times New Roman" w:cs="Times New Roman"/>
                <w:sz w:val="24"/>
                <w:szCs w:val="24"/>
              </w:rPr>
              <w:t>Dis</w:t>
            </w:r>
          </w:p>
        </w:tc>
        <w:tc>
          <w:tcPr>
            <w:tcW w:w="696" w:type="dxa"/>
          </w:tcPr>
          <w:p w:rsidR="0007306A" w:rsidRDefault="0007306A" w:rsidP="00CA3F3E">
            <w:pPr>
              <w:spacing w:line="360" w:lineRule="auto"/>
              <w:rPr>
                <w:rFonts w:ascii="Times New Roman" w:hAnsi="Times New Roman" w:cs="Times New Roman"/>
                <w:sz w:val="24"/>
                <w:szCs w:val="24"/>
              </w:rPr>
            </w:pPr>
            <w:r>
              <w:rPr>
                <w:rFonts w:ascii="Times New Roman" w:hAnsi="Times New Roman" w:cs="Times New Roman"/>
                <w:sz w:val="24"/>
                <w:szCs w:val="24"/>
              </w:rPr>
              <w:t>Dis</w:t>
            </w:r>
          </w:p>
        </w:tc>
      </w:tr>
    </w:tbl>
    <w:p w:rsidR="0007306A" w:rsidRDefault="0007306A" w:rsidP="000C614D">
      <w:pPr>
        <w:spacing w:after="0" w:line="240" w:lineRule="auto"/>
        <w:rPr>
          <w:rFonts w:ascii="Courier New" w:hAnsi="Courier New" w:cs="Courier New"/>
          <w:sz w:val="24"/>
          <w:szCs w:val="24"/>
        </w:rPr>
      </w:pPr>
    </w:p>
    <w:p w:rsidR="0007306A" w:rsidRDefault="0007306A" w:rsidP="000C614D">
      <w:pPr>
        <w:spacing w:after="0" w:line="240" w:lineRule="auto"/>
        <w:rPr>
          <w:rFonts w:ascii="Courier New" w:hAnsi="Courier New" w:cs="Courier New"/>
          <w:sz w:val="24"/>
          <w:szCs w:val="24"/>
        </w:rPr>
      </w:pPr>
    </w:p>
    <w:p w:rsidR="00562B2E" w:rsidRDefault="00562B2E" w:rsidP="00562B2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allocation of the animals </w:t>
      </w:r>
      <w:del w:id="97" w:author="krug001" w:date="2012-04-02T21:00:00Z">
        <w:r w:rsidDel="00A07854">
          <w:rPr>
            <w:rFonts w:ascii="Times New Roman" w:hAnsi="Times New Roman" w:cs="Times New Roman"/>
            <w:sz w:val="24"/>
            <w:szCs w:val="24"/>
          </w:rPr>
          <w:delText>on</w:delText>
        </w:r>
      </w:del>
      <w:r>
        <w:rPr>
          <w:rFonts w:ascii="Times New Roman" w:hAnsi="Times New Roman" w:cs="Times New Roman"/>
          <w:sz w:val="24"/>
          <w:szCs w:val="24"/>
        </w:rPr>
        <w:t>to the run and tag is written in table below</w:t>
      </w:r>
    </w:p>
    <w:p w:rsidR="0007306A" w:rsidRPr="000C614D" w:rsidRDefault="0007306A" w:rsidP="000C614D">
      <w:pPr>
        <w:spacing w:after="0" w:line="240" w:lineRule="auto"/>
        <w:rPr>
          <w:rFonts w:ascii="Courier New" w:hAnsi="Courier New" w:cs="Courier New"/>
          <w:sz w:val="24"/>
          <w:szCs w:val="24"/>
        </w:rPr>
      </w:pPr>
    </w:p>
    <w:tbl>
      <w:tblPr>
        <w:tblStyle w:val="TableGrid"/>
        <w:tblW w:w="0" w:type="auto"/>
        <w:tblLook w:val="04A0" w:firstRow="1" w:lastRow="0" w:firstColumn="1" w:lastColumn="0" w:noHBand="0" w:noVBand="1"/>
      </w:tblPr>
      <w:tblGrid>
        <w:gridCol w:w="737"/>
        <w:gridCol w:w="696"/>
        <w:gridCol w:w="696"/>
        <w:gridCol w:w="696"/>
        <w:gridCol w:w="696"/>
      </w:tblGrid>
      <w:tr w:rsidR="0007306A" w:rsidTr="00CA3F3E">
        <w:tc>
          <w:tcPr>
            <w:tcW w:w="737" w:type="dxa"/>
            <w:vMerge w:val="restart"/>
          </w:tcPr>
          <w:p w:rsidR="0007306A" w:rsidRDefault="0007306A" w:rsidP="00E149EB">
            <w:pPr>
              <w:spacing w:line="360" w:lineRule="auto"/>
              <w:rPr>
                <w:rFonts w:ascii="Times New Roman" w:hAnsi="Times New Roman" w:cs="Times New Roman"/>
                <w:sz w:val="24"/>
                <w:szCs w:val="24"/>
              </w:rPr>
            </w:pPr>
            <w:r>
              <w:rPr>
                <w:rFonts w:ascii="Times New Roman" w:hAnsi="Times New Roman" w:cs="Times New Roman"/>
                <w:sz w:val="24"/>
                <w:szCs w:val="24"/>
              </w:rPr>
              <w:t>Run</w:t>
            </w:r>
          </w:p>
        </w:tc>
        <w:tc>
          <w:tcPr>
            <w:tcW w:w="2784" w:type="dxa"/>
            <w:gridSpan w:val="4"/>
          </w:tcPr>
          <w:p w:rsidR="0007306A" w:rsidRDefault="0007306A" w:rsidP="0007306A">
            <w:pPr>
              <w:spacing w:line="360" w:lineRule="auto"/>
              <w:jc w:val="center"/>
              <w:rPr>
                <w:rFonts w:ascii="Times New Roman" w:hAnsi="Times New Roman" w:cs="Times New Roman"/>
                <w:sz w:val="24"/>
                <w:szCs w:val="24"/>
              </w:rPr>
            </w:pPr>
            <w:r>
              <w:rPr>
                <w:rFonts w:ascii="Times New Roman" w:hAnsi="Times New Roman" w:cs="Times New Roman"/>
                <w:sz w:val="24"/>
                <w:szCs w:val="24"/>
              </w:rPr>
              <w:t>Tag</w:t>
            </w:r>
          </w:p>
        </w:tc>
      </w:tr>
      <w:tr w:rsidR="0007306A" w:rsidTr="0007306A">
        <w:tc>
          <w:tcPr>
            <w:tcW w:w="737" w:type="dxa"/>
            <w:vMerge/>
          </w:tcPr>
          <w:p w:rsidR="0007306A" w:rsidRDefault="0007306A" w:rsidP="00E149EB">
            <w:pPr>
              <w:spacing w:line="360" w:lineRule="auto"/>
              <w:rPr>
                <w:rFonts w:ascii="Times New Roman" w:hAnsi="Times New Roman" w:cs="Times New Roman"/>
                <w:sz w:val="24"/>
                <w:szCs w:val="24"/>
              </w:rPr>
            </w:pPr>
          </w:p>
        </w:tc>
        <w:tc>
          <w:tcPr>
            <w:tcW w:w="696" w:type="dxa"/>
          </w:tcPr>
          <w:p w:rsidR="0007306A" w:rsidRDefault="0007306A" w:rsidP="00E149EB">
            <w:pPr>
              <w:spacing w:line="360" w:lineRule="auto"/>
              <w:rPr>
                <w:rFonts w:ascii="Times New Roman" w:hAnsi="Times New Roman" w:cs="Times New Roman"/>
                <w:sz w:val="24"/>
                <w:szCs w:val="24"/>
              </w:rPr>
            </w:pPr>
            <w:r>
              <w:rPr>
                <w:rFonts w:ascii="Times New Roman" w:hAnsi="Times New Roman" w:cs="Times New Roman"/>
                <w:sz w:val="24"/>
                <w:szCs w:val="24"/>
              </w:rPr>
              <w:t>114</w:t>
            </w:r>
          </w:p>
        </w:tc>
        <w:tc>
          <w:tcPr>
            <w:tcW w:w="696" w:type="dxa"/>
          </w:tcPr>
          <w:p w:rsidR="0007306A" w:rsidRDefault="0007306A" w:rsidP="00E149EB">
            <w:pPr>
              <w:spacing w:line="360" w:lineRule="auto"/>
              <w:rPr>
                <w:rFonts w:ascii="Times New Roman" w:hAnsi="Times New Roman" w:cs="Times New Roman"/>
                <w:sz w:val="24"/>
                <w:szCs w:val="24"/>
              </w:rPr>
            </w:pPr>
            <w:r>
              <w:rPr>
                <w:rFonts w:ascii="Times New Roman" w:hAnsi="Times New Roman" w:cs="Times New Roman"/>
                <w:sz w:val="24"/>
                <w:szCs w:val="24"/>
              </w:rPr>
              <w:t>115</w:t>
            </w:r>
          </w:p>
        </w:tc>
        <w:tc>
          <w:tcPr>
            <w:tcW w:w="696" w:type="dxa"/>
          </w:tcPr>
          <w:p w:rsidR="0007306A" w:rsidRDefault="0007306A" w:rsidP="00E149EB">
            <w:pPr>
              <w:spacing w:line="360" w:lineRule="auto"/>
              <w:rPr>
                <w:rFonts w:ascii="Times New Roman" w:hAnsi="Times New Roman" w:cs="Times New Roman"/>
                <w:sz w:val="24"/>
                <w:szCs w:val="24"/>
              </w:rPr>
            </w:pPr>
            <w:r>
              <w:rPr>
                <w:rFonts w:ascii="Times New Roman" w:hAnsi="Times New Roman" w:cs="Times New Roman"/>
                <w:sz w:val="24"/>
                <w:szCs w:val="24"/>
              </w:rPr>
              <w:t>116</w:t>
            </w:r>
          </w:p>
        </w:tc>
        <w:tc>
          <w:tcPr>
            <w:tcW w:w="696" w:type="dxa"/>
          </w:tcPr>
          <w:p w:rsidR="0007306A" w:rsidRDefault="0007306A" w:rsidP="00E149EB">
            <w:pPr>
              <w:spacing w:line="360" w:lineRule="auto"/>
              <w:rPr>
                <w:rFonts w:ascii="Times New Roman" w:hAnsi="Times New Roman" w:cs="Times New Roman"/>
                <w:sz w:val="24"/>
                <w:szCs w:val="24"/>
              </w:rPr>
            </w:pPr>
            <w:r>
              <w:rPr>
                <w:rFonts w:ascii="Times New Roman" w:hAnsi="Times New Roman" w:cs="Times New Roman"/>
                <w:sz w:val="24"/>
                <w:szCs w:val="24"/>
              </w:rPr>
              <w:t>117</w:t>
            </w:r>
          </w:p>
        </w:tc>
      </w:tr>
      <w:tr w:rsidR="0007306A" w:rsidTr="0007306A">
        <w:tc>
          <w:tcPr>
            <w:tcW w:w="737" w:type="dxa"/>
          </w:tcPr>
          <w:p w:rsidR="0007306A" w:rsidRDefault="0007306A" w:rsidP="00E149EB">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696" w:type="dxa"/>
          </w:tcPr>
          <w:p w:rsidR="0007306A" w:rsidRDefault="0007306A" w:rsidP="00E149EB">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696" w:type="dxa"/>
          </w:tcPr>
          <w:p w:rsidR="0007306A" w:rsidRDefault="0007306A" w:rsidP="00E149EB">
            <w:pPr>
              <w:spacing w:line="360" w:lineRule="auto"/>
              <w:rPr>
                <w:rFonts w:ascii="Times New Roman" w:hAnsi="Times New Roman" w:cs="Times New Roman"/>
                <w:sz w:val="24"/>
                <w:szCs w:val="24"/>
              </w:rPr>
            </w:pPr>
            <w:r>
              <w:rPr>
                <w:rFonts w:ascii="Times New Roman" w:hAnsi="Times New Roman" w:cs="Times New Roman"/>
                <w:sz w:val="24"/>
                <w:szCs w:val="24"/>
              </w:rPr>
              <w:t>B</w:t>
            </w:r>
          </w:p>
        </w:tc>
        <w:tc>
          <w:tcPr>
            <w:tcW w:w="696" w:type="dxa"/>
          </w:tcPr>
          <w:p w:rsidR="0007306A" w:rsidRDefault="0007306A" w:rsidP="00E149EB">
            <w:pPr>
              <w:spacing w:line="360" w:lineRule="auto"/>
              <w:rPr>
                <w:rFonts w:ascii="Times New Roman" w:hAnsi="Times New Roman" w:cs="Times New Roman"/>
                <w:sz w:val="24"/>
                <w:szCs w:val="24"/>
              </w:rPr>
            </w:pPr>
            <w:r>
              <w:rPr>
                <w:rFonts w:ascii="Times New Roman" w:hAnsi="Times New Roman" w:cs="Times New Roman"/>
                <w:sz w:val="24"/>
                <w:szCs w:val="24"/>
              </w:rPr>
              <w:t>C</w:t>
            </w:r>
          </w:p>
        </w:tc>
        <w:tc>
          <w:tcPr>
            <w:tcW w:w="696" w:type="dxa"/>
          </w:tcPr>
          <w:p w:rsidR="0007306A" w:rsidRDefault="0007306A" w:rsidP="00E149EB">
            <w:pPr>
              <w:spacing w:line="360" w:lineRule="auto"/>
              <w:rPr>
                <w:rFonts w:ascii="Times New Roman" w:hAnsi="Times New Roman" w:cs="Times New Roman"/>
                <w:sz w:val="24"/>
                <w:szCs w:val="24"/>
              </w:rPr>
            </w:pPr>
            <w:r>
              <w:rPr>
                <w:rFonts w:ascii="Times New Roman" w:hAnsi="Times New Roman" w:cs="Times New Roman"/>
                <w:sz w:val="24"/>
                <w:szCs w:val="24"/>
              </w:rPr>
              <w:t>D</w:t>
            </w:r>
          </w:p>
        </w:tc>
      </w:tr>
      <w:tr w:rsidR="0007306A" w:rsidTr="0007306A">
        <w:tc>
          <w:tcPr>
            <w:tcW w:w="737" w:type="dxa"/>
          </w:tcPr>
          <w:p w:rsidR="0007306A" w:rsidRDefault="0007306A" w:rsidP="00E149EB">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696" w:type="dxa"/>
          </w:tcPr>
          <w:p w:rsidR="0007306A" w:rsidRDefault="0007306A" w:rsidP="00E149EB">
            <w:pPr>
              <w:spacing w:line="360" w:lineRule="auto"/>
              <w:rPr>
                <w:rFonts w:ascii="Times New Roman" w:hAnsi="Times New Roman" w:cs="Times New Roman"/>
                <w:sz w:val="24"/>
                <w:szCs w:val="24"/>
              </w:rPr>
            </w:pPr>
            <w:r>
              <w:rPr>
                <w:rFonts w:ascii="Times New Roman" w:hAnsi="Times New Roman" w:cs="Times New Roman"/>
                <w:sz w:val="24"/>
                <w:szCs w:val="24"/>
              </w:rPr>
              <w:t>C</w:t>
            </w:r>
          </w:p>
        </w:tc>
        <w:tc>
          <w:tcPr>
            <w:tcW w:w="696" w:type="dxa"/>
          </w:tcPr>
          <w:p w:rsidR="0007306A" w:rsidRDefault="0007306A" w:rsidP="00E149EB">
            <w:pPr>
              <w:spacing w:line="360" w:lineRule="auto"/>
              <w:rPr>
                <w:rFonts w:ascii="Times New Roman" w:hAnsi="Times New Roman" w:cs="Times New Roman"/>
                <w:sz w:val="24"/>
                <w:szCs w:val="24"/>
              </w:rPr>
            </w:pPr>
            <w:r>
              <w:rPr>
                <w:rFonts w:ascii="Times New Roman" w:hAnsi="Times New Roman" w:cs="Times New Roman"/>
                <w:sz w:val="24"/>
                <w:szCs w:val="24"/>
              </w:rPr>
              <w:t>D</w:t>
            </w:r>
          </w:p>
        </w:tc>
        <w:tc>
          <w:tcPr>
            <w:tcW w:w="696" w:type="dxa"/>
          </w:tcPr>
          <w:p w:rsidR="0007306A" w:rsidRDefault="0007306A" w:rsidP="00E149EB">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696" w:type="dxa"/>
          </w:tcPr>
          <w:p w:rsidR="0007306A" w:rsidRDefault="0007306A" w:rsidP="00E149EB">
            <w:pPr>
              <w:spacing w:line="360" w:lineRule="auto"/>
              <w:rPr>
                <w:rFonts w:ascii="Times New Roman" w:hAnsi="Times New Roman" w:cs="Times New Roman"/>
                <w:sz w:val="24"/>
                <w:szCs w:val="24"/>
              </w:rPr>
            </w:pPr>
            <w:r>
              <w:rPr>
                <w:rFonts w:ascii="Times New Roman" w:hAnsi="Times New Roman" w:cs="Times New Roman"/>
                <w:sz w:val="24"/>
                <w:szCs w:val="24"/>
              </w:rPr>
              <w:t>B</w:t>
            </w:r>
          </w:p>
        </w:tc>
      </w:tr>
      <w:tr w:rsidR="0007306A" w:rsidTr="0007306A">
        <w:tc>
          <w:tcPr>
            <w:tcW w:w="737" w:type="dxa"/>
          </w:tcPr>
          <w:p w:rsidR="0007306A" w:rsidRDefault="0007306A" w:rsidP="00E149EB">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696" w:type="dxa"/>
          </w:tcPr>
          <w:p w:rsidR="0007306A" w:rsidRDefault="0007306A" w:rsidP="00E149EB">
            <w:pPr>
              <w:spacing w:line="360" w:lineRule="auto"/>
              <w:rPr>
                <w:rFonts w:ascii="Times New Roman" w:hAnsi="Times New Roman" w:cs="Times New Roman"/>
                <w:sz w:val="24"/>
                <w:szCs w:val="24"/>
              </w:rPr>
            </w:pPr>
            <w:r>
              <w:rPr>
                <w:rFonts w:ascii="Times New Roman" w:hAnsi="Times New Roman" w:cs="Times New Roman"/>
                <w:sz w:val="24"/>
                <w:szCs w:val="24"/>
              </w:rPr>
              <w:t>E</w:t>
            </w:r>
          </w:p>
        </w:tc>
        <w:tc>
          <w:tcPr>
            <w:tcW w:w="696" w:type="dxa"/>
          </w:tcPr>
          <w:p w:rsidR="0007306A" w:rsidRDefault="0007306A" w:rsidP="00E149EB">
            <w:pPr>
              <w:spacing w:line="360" w:lineRule="auto"/>
              <w:rPr>
                <w:rFonts w:ascii="Times New Roman" w:hAnsi="Times New Roman" w:cs="Times New Roman"/>
                <w:sz w:val="24"/>
                <w:szCs w:val="24"/>
              </w:rPr>
            </w:pPr>
            <w:r>
              <w:rPr>
                <w:rFonts w:ascii="Times New Roman" w:hAnsi="Times New Roman" w:cs="Times New Roman"/>
                <w:sz w:val="24"/>
                <w:szCs w:val="24"/>
              </w:rPr>
              <w:t>F</w:t>
            </w:r>
          </w:p>
        </w:tc>
        <w:tc>
          <w:tcPr>
            <w:tcW w:w="696" w:type="dxa"/>
          </w:tcPr>
          <w:p w:rsidR="0007306A" w:rsidRDefault="0007306A" w:rsidP="00E149EB">
            <w:pPr>
              <w:spacing w:line="360" w:lineRule="auto"/>
              <w:rPr>
                <w:rFonts w:ascii="Times New Roman" w:hAnsi="Times New Roman" w:cs="Times New Roman"/>
                <w:sz w:val="24"/>
                <w:szCs w:val="24"/>
              </w:rPr>
            </w:pPr>
            <w:r>
              <w:rPr>
                <w:rFonts w:ascii="Times New Roman" w:hAnsi="Times New Roman" w:cs="Times New Roman"/>
                <w:sz w:val="24"/>
                <w:szCs w:val="24"/>
              </w:rPr>
              <w:t>G</w:t>
            </w:r>
          </w:p>
        </w:tc>
        <w:tc>
          <w:tcPr>
            <w:tcW w:w="696" w:type="dxa"/>
          </w:tcPr>
          <w:p w:rsidR="0007306A" w:rsidRDefault="0007306A" w:rsidP="00E149EB">
            <w:pPr>
              <w:spacing w:line="360" w:lineRule="auto"/>
              <w:rPr>
                <w:rFonts w:ascii="Times New Roman" w:hAnsi="Times New Roman" w:cs="Times New Roman"/>
                <w:sz w:val="24"/>
                <w:szCs w:val="24"/>
              </w:rPr>
            </w:pPr>
            <w:r>
              <w:rPr>
                <w:rFonts w:ascii="Times New Roman" w:hAnsi="Times New Roman" w:cs="Times New Roman"/>
                <w:sz w:val="24"/>
                <w:szCs w:val="24"/>
              </w:rPr>
              <w:t>H</w:t>
            </w:r>
          </w:p>
        </w:tc>
      </w:tr>
      <w:tr w:rsidR="0007306A" w:rsidTr="0007306A">
        <w:tc>
          <w:tcPr>
            <w:tcW w:w="737" w:type="dxa"/>
          </w:tcPr>
          <w:p w:rsidR="0007306A" w:rsidRDefault="0007306A" w:rsidP="00E149EB">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696" w:type="dxa"/>
          </w:tcPr>
          <w:p w:rsidR="0007306A" w:rsidRDefault="0007306A" w:rsidP="00E149EB">
            <w:pPr>
              <w:spacing w:line="360" w:lineRule="auto"/>
              <w:rPr>
                <w:rFonts w:ascii="Times New Roman" w:hAnsi="Times New Roman" w:cs="Times New Roman"/>
                <w:sz w:val="24"/>
                <w:szCs w:val="24"/>
              </w:rPr>
            </w:pPr>
            <w:r>
              <w:rPr>
                <w:rFonts w:ascii="Times New Roman" w:hAnsi="Times New Roman" w:cs="Times New Roman"/>
                <w:sz w:val="24"/>
                <w:szCs w:val="24"/>
              </w:rPr>
              <w:t>G</w:t>
            </w:r>
          </w:p>
        </w:tc>
        <w:tc>
          <w:tcPr>
            <w:tcW w:w="696" w:type="dxa"/>
          </w:tcPr>
          <w:p w:rsidR="0007306A" w:rsidRDefault="0007306A" w:rsidP="00E149EB">
            <w:pPr>
              <w:spacing w:line="360" w:lineRule="auto"/>
              <w:rPr>
                <w:rFonts w:ascii="Times New Roman" w:hAnsi="Times New Roman" w:cs="Times New Roman"/>
                <w:sz w:val="24"/>
                <w:szCs w:val="24"/>
              </w:rPr>
            </w:pPr>
            <w:r>
              <w:rPr>
                <w:rFonts w:ascii="Times New Roman" w:hAnsi="Times New Roman" w:cs="Times New Roman"/>
                <w:sz w:val="24"/>
                <w:szCs w:val="24"/>
              </w:rPr>
              <w:t>H</w:t>
            </w:r>
          </w:p>
        </w:tc>
        <w:tc>
          <w:tcPr>
            <w:tcW w:w="696" w:type="dxa"/>
          </w:tcPr>
          <w:p w:rsidR="0007306A" w:rsidRDefault="0007306A" w:rsidP="00E149EB">
            <w:pPr>
              <w:spacing w:line="360" w:lineRule="auto"/>
              <w:rPr>
                <w:rFonts w:ascii="Times New Roman" w:hAnsi="Times New Roman" w:cs="Times New Roman"/>
                <w:sz w:val="24"/>
                <w:szCs w:val="24"/>
              </w:rPr>
            </w:pPr>
            <w:r>
              <w:rPr>
                <w:rFonts w:ascii="Times New Roman" w:hAnsi="Times New Roman" w:cs="Times New Roman"/>
                <w:sz w:val="24"/>
                <w:szCs w:val="24"/>
              </w:rPr>
              <w:t>E</w:t>
            </w:r>
          </w:p>
        </w:tc>
        <w:tc>
          <w:tcPr>
            <w:tcW w:w="696" w:type="dxa"/>
          </w:tcPr>
          <w:p w:rsidR="0007306A" w:rsidRDefault="0007306A" w:rsidP="0007306A">
            <w:pPr>
              <w:spacing w:line="360" w:lineRule="auto"/>
              <w:rPr>
                <w:rFonts w:ascii="Times New Roman" w:hAnsi="Times New Roman" w:cs="Times New Roman"/>
                <w:sz w:val="24"/>
                <w:szCs w:val="24"/>
              </w:rPr>
            </w:pPr>
            <w:r>
              <w:rPr>
                <w:rFonts w:ascii="Times New Roman" w:hAnsi="Times New Roman" w:cs="Times New Roman"/>
                <w:sz w:val="24"/>
                <w:szCs w:val="24"/>
              </w:rPr>
              <w:t>F</w:t>
            </w:r>
          </w:p>
        </w:tc>
      </w:tr>
    </w:tbl>
    <w:p w:rsidR="00CA3F3E" w:rsidRDefault="00CA3F3E" w:rsidP="00562B2E">
      <w:pPr>
        <w:spacing w:after="0" w:line="360" w:lineRule="auto"/>
        <w:jc w:val="both"/>
        <w:rPr>
          <w:rFonts w:ascii="Times New Roman" w:hAnsi="Times New Roman" w:cs="Times New Roman"/>
          <w:sz w:val="24"/>
          <w:szCs w:val="24"/>
        </w:rPr>
      </w:pPr>
    </w:p>
    <w:p w:rsidR="00562B2E" w:rsidRDefault="00562B2E" w:rsidP="00562B2E">
      <w:pPr>
        <w:spacing w:after="0" w:line="360" w:lineRule="auto"/>
        <w:jc w:val="both"/>
        <w:rPr>
          <w:rFonts w:ascii="Times New Roman" w:hAnsi="Times New Roman" w:cs="Times New Roman"/>
          <w:sz w:val="24"/>
          <w:szCs w:val="24"/>
        </w:rPr>
      </w:pPr>
      <w:commentRangeStart w:id="98"/>
      <w:r>
        <w:rPr>
          <w:rFonts w:ascii="Times New Roman" w:hAnsi="Times New Roman" w:cs="Times New Roman"/>
          <w:sz w:val="24"/>
          <w:szCs w:val="24"/>
        </w:rPr>
        <w:t>The following code is for generating the simulated data,</w:t>
      </w:r>
      <w:commentRangeEnd w:id="98"/>
      <w:r w:rsidR="00297A07">
        <w:rPr>
          <w:rStyle w:val="CommentReference"/>
        </w:rPr>
        <w:commentReference w:id="98"/>
      </w:r>
    </w:p>
    <w:p w:rsidR="00562B2E" w:rsidRDefault="00562B2E" w:rsidP="00562B2E">
      <w:pPr>
        <w:spacing w:after="0" w:line="240" w:lineRule="auto"/>
        <w:jc w:val="both"/>
        <w:rPr>
          <w:rFonts w:ascii="Courier New" w:hAnsi="Courier New" w:cs="Courier New"/>
          <w:sz w:val="20"/>
          <w:szCs w:val="24"/>
        </w:rPr>
      </w:pPr>
      <w:r w:rsidRPr="00562B2E">
        <w:rPr>
          <w:rFonts w:ascii="Courier New" w:hAnsi="Courier New" w:cs="Courier New"/>
          <w:sz w:val="20"/>
          <w:szCs w:val="24"/>
        </w:rPr>
        <w:t>run.eff = rnorm(nlevels(design$Run), mean = 0, sd = sqrt(gamma.run * 1))</w:t>
      </w:r>
    </w:p>
    <w:p w:rsidR="00562B2E" w:rsidRPr="00562B2E" w:rsidRDefault="00562B2E" w:rsidP="00562B2E">
      <w:pPr>
        <w:spacing w:after="0" w:line="240" w:lineRule="auto"/>
        <w:jc w:val="both"/>
        <w:rPr>
          <w:rFonts w:ascii="Courier New" w:hAnsi="Courier New" w:cs="Courier New"/>
          <w:sz w:val="20"/>
          <w:szCs w:val="24"/>
        </w:rPr>
      </w:pPr>
      <w:r w:rsidRPr="00562B2E">
        <w:rPr>
          <w:rFonts w:ascii="Courier New" w:hAnsi="Courier New" w:cs="Courier New"/>
          <w:sz w:val="20"/>
          <w:szCs w:val="24"/>
        </w:rPr>
        <w:t>ani.eff = rnorm(nlevels(design$Ani), mean = 0, sd = sqrt(gamma.ani * 1))</w:t>
      </w:r>
    </w:p>
    <w:p w:rsidR="00562B2E" w:rsidRPr="00562B2E" w:rsidRDefault="00562B2E" w:rsidP="00562B2E">
      <w:pPr>
        <w:spacing w:after="0" w:line="240" w:lineRule="auto"/>
        <w:jc w:val="both"/>
        <w:rPr>
          <w:rFonts w:ascii="Courier New" w:hAnsi="Courier New" w:cs="Courier New"/>
          <w:sz w:val="20"/>
          <w:szCs w:val="24"/>
        </w:rPr>
      </w:pPr>
      <w:r w:rsidRPr="00562B2E">
        <w:rPr>
          <w:rFonts w:ascii="Courier New" w:hAnsi="Courier New" w:cs="Courier New"/>
          <w:sz w:val="20"/>
          <w:szCs w:val="24"/>
        </w:rPr>
        <w:t>trt.eff = runif(nlevels(design$Trt), 0, 2)</w:t>
      </w:r>
    </w:p>
    <w:p w:rsidR="00562B2E" w:rsidRPr="00562B2E" w:rsidRDefault="00562B2E" w:rsidP="00562B2E">
      <w:pPr>
        <w:spacing w:after="0" w:line="240" w:lineRule="auto"/>
        <w:jc w:val="both"/>
        <w:rPr>
          <w:rFonts w:ascii="Courier New" w:hAnsi="Courier New" w:cs="Courier New"/>
          <w:sz w:val="20"/>
          <w:szCs w:val="24"/>
        </w:rPr>
      </w:pPr>
      <w:r w:rsidRPr="00562B2E">
        <w:rPr>
          <w:rFonts w:ascii="Courier New" w:hAnsi="Courier New" w:cs="Courier New"/>
          <w:sz w:val="20"/>
          <w:szCs w:val="24"/>
        </w:rPr>
        <w:t>tag.eff = runif(nlevels(design$Tag), 0, 1)</w:t>
      </w:r>
    </w:p>
    <w:p w:rsidR="00562B2E" w:rsidRPr="00562B2E" w:rsidRDefault="00562B2E" w:rsidP="00562B2E">
      <w:pPr>
        <w:spacing w:after="0" w:line="240" w:lineRule="auto"/>
        <w:jc w:val="both"/>
        <w:rPr>
          <w:rFonts w:ascii="Courier New" w:hAnsi="Courier New" w:cs="Courier New"/>
          <w:sz w:val="20"/>
          <w:szCs w:val="24"/>
        </w:rPr>
      </w:pPr>
      <w:r w:rsidRPr="00562B2E">
        <w:rPr>
          <w:rFonts w:ascii="Courier New" w:hAnsi="Courier New" w:cs="Courier New"/>
          <w:sz w:val="20"/>
          <w:szCs w:val="24"/>
        </w:rPr>
        <w:t>res.eff = rnorm(nrow(design), mean = 0, sd = 1)</w:t>
      </w:r>
    </w:p>
    <w:p w:rsidR="00562B2E" w:rsidRPr="00562B2E" w:rsidRDefault="00562B2E" w:rsidP="00562B2E">
      <w:pPr>
        <w:spacing w:after="0" w:line="240" w:lineRule="auto"/>
        <w:jc w:val="both"/>
        <w:rPr>
          <w:rFonts w:ascii="Courier New" w:hAnsi="Courier New" w:cs="Courier New"/>
          <w:sz w:val="20"/>
          <w:szCs w:val="24"/>
        </w:rPr>
      </w:pPr>
      <w:r w:rsidRPr="00562B2E">
        <w:rPr>
          <w:rFonts w:ascii="Courier New" w:hAnsi="Courier New" w:cs="Courier New"/>
          <w:sz w:val="20"/>
          <w:szCs w:val="24"/>
        </w:rPr>
        <w:t>gm = 10</w:t>
      </w:r>
    </w:p>
    <w:p w:rsidR="00562B2E" w:rsidRPr="00562B2E" w:rsidRDefault="00562B2E" w:rsidP="00562B2E">
      <w:pPr>
        <w:spacing w:after="0" w:line="240" w:lineRule="auto"/>
        <w:jc w:val="both"/>
        <w:rPr>
          <w:rFonts w:ascii="Courier New" w:hAnsi="Courier New" w:cs="Courier New"/>
          <w:sz w:val="20"/>
          <w:szCs w:val="24"/>
        </w:rPr>
      </w:pPr>
      <w:r w:rsidRPr="00562B2E">
        <w:rPr>
          <w:rFonts w:ascii="Courier New" w:hAnsi="Courier New" w:cs="Courier New"/>
          <w:sz w:val="20"/>
          <w:szCs w:val="24"/>
        </w:rPr>
        <w:t>y = gm + with(design, run.eff[Run] + ani.eff[Ani] + tag.eff[Tag] + trt.eff[Trt]) + res.eff</w:t>
      </w:r>
    </w:p>
    <w:p w:rsidR="00562B2E" w:rsidRDefault="00562B2E" w:rsidP="00562B2E">
      <w:pPr>
        <w:spacing w:after="0" w:line="360" w:lineRule="auto"/>
        <w:jc w:val="both"/>
        <w:rPr>
          <w:rFonts w:ascii="Times New Roman" w:hAnsi="Times New Roman" w:cs="Times New Roman"/>
          <w:sz w:val="24"/>
          <w:szCs w:val="24"/>
        </w:rPr>
      </w:pPr>
    </w:p>
    <w:p w:rsidR="00562B2E" w:rsidRDefault="00562B2E" w:rsidP="00562B2E">
      <w:pPr>
        <w:spacing w:after="0" w:line="360" w:lineRule="auto"/>
        <w:jc w:val="both"/>
        <w:rPr>
          <w:rFonts w:ascii="Times New Roman" w:hAnsi="Times New Roman" w:cs="Times New Roman"/>
          <w:sz w:val="24"/>
          <w:szCs w:val="24"/>
        </w:rPr>
      </w:pPr>
      <w:commentRangeStart w:id="99"/>
      <w:r>
        <w:rPr>
          <w:rFonts w:ascii="Times New Roman" w:hAnsi="Times New Roman" w:cs="Times New Roman"/>
          <w:sz w:val="24"/>
          <w:szCs w:val="24"/>
        </w:rPr>
        <w:t xml:space="preserve">The </w:t>
      </w:r>
      <w:r w:rsidRPr="003E0550">
        <w:rPr>
          <w:rFonts w:ascii="Courier New" w:hAnsi="Courier New" w:cs="Courier New"/>
          <w:sz w:val="24"/>
          <w:szCs w:val="24"/>
        </w:rPr>
        <w:t>gamma.run</w:t>
      </w:r>
      <w:r>
        <w:rPr>
          <w:rFonts w:ascii="Times New Roman" w:hAnsi="Times New Roman" w:cs="Times New Roman"/>
          <w:sz w:val="24"/>
          <w:szCs w:val="24"/>
        </w:rPr>
        <w:t xml:space="preserve"> and </w:t>
      </w:r>
      <w:r w:rsidRPr="003E0550">
        <w:rPr>
          <w:rFonts w:ascii="Courier New" w:hAnsi="Courier New" w:cs="Courier New"/>
          <w:sz w:val="24"/>
          <w:szCs w:val="24"/>
        </w:rPr>
        <w:t>gamma.ani</w:t>
      </w:r>
      <w:r>
        <w:rPr>
          <w:rFonts w:ascii="Times New Roman" w:hAnsi="Times New Roman" w:cs="Times New Roman"/>
          <w:sz w:val="24"/>
          <w:szCs w:val="24"/>
        </w:rPr>
        <w:t xml:space="preserve"> are the variance component</w:t>
      </w:r>
      <w:r w:rsidR="009F66C6">
        <w:rPr>
          <w:rFonts w:ascii="Times New Roman" w:hAnsi="Times New Roman" w:cs="Times New Roman"/>
          <w:sz w:val="24"/>
          <w:szCs w:val="24"/>
        </w:rPr>
        <w:t>s’</w:t>
      </w:r>
      <w:r>
        <w:rPr>
          <w:rFonts w:ascii="Times New Roman" w:hAnsi="Times New Roman" w:cs="Times New Roman"/>
          <w:sz w:val="24"/>
          <w:szCs w:val="24"/>
        </w:rPr>
        <w:t xml:space="preserve"> ratios of the runs and animals to the measurement error, respectively. Some disease status and tag effects have been include</w:t>
      </w:r>
      <w:r w:rsidR="009F66C6">
        <w:rPr>
          <w:rFonts w:ascii="Times New Roman" w:hAnsi="Times New Roman" w:cs="Times New Roman"/>
          <w:sz w:val="24"/>
          <w:szCs w:val="24"/>
        </w:rPr>
        <w:t>d</w:t>
      </w:r>
      <w:r>
        <w:rPr>
          <w:rFonts w:ascii="Times New Roman" w:hAnsi="Times New Roman" w:cs="Times New Roman"/>
          <w:sz w:val="24"/>
          <w:szCs w:val="24"/>
        </w:rPr>
        <w:t xml:space="preserve"> </w:t>
      </w:r>
      <w:r w:rsidR="008120A4">
        <w:rPr>
          <w:rFonts w:ascii="Times New Roman" w:hAnsi="Times New Roman" w:cs="Times New Roman"/>
          <w:sz w:val="24"/>
          <w:szCs w:val="24"/>
        </w:rPr>
        <w:t>which allows</w:t>
      </w:r>
      <w:r>
        <w:rPr>
          <w:rFonts w:ascii="Times New Roman" w:hAnsi="Times New Roman" w:cs="Times New Roman"/>
          <w:sz w:val="24"/>
          <w:szCs w:val="24"/>
        </w:rPr>
        <w:t xml:space="preserve"> the simul</w:t>
      </w:r>
      <w:r w:rsidR="00D63374">
        <w:rPr>
          <w:rFonts w:ascii="Times New Roman" w:hAnsi="Times New Roman" w:cs="Times New Roman"/>
          <w:sz w:val="24"/>
          <w:szCs w:val="24"/>
        </w:rPr>
        <w:t>ated data</w:t>
      </w:r>
      <w:r w:rsidR="009F66C6">
        <w:rPr>
          <w:rFonts w:ascii="Times New Roman" w:hAnsi="Times New Roman" w:cs="Times New Roman"/>
          <w:sz w:val="24"/>
          <w:szCs w:val="24"/>
        </w:rPr>
        <w:t>set</w:t>
      </w:r>
      <w:r w:rsidR="00D63374">
        <w:rPr>
          <w:rFonts w:ascii="Times New Roman" w:hAnsi="Times New Roman" w:cs="Times New Roman"/>
          <w:sz w:val="24"/>
          <w:szCs w:val="24"/>
        </w:rPr>
        <w:t xml:space="preserve"> to be more realistic.  </w:t>
      </w:r>
      <w:commentRangeEnd w:id="99"/>
      <w:r w:rsidR="00297A07">
        <w:rPr>
          <w:rStyle w:val="CommentReference"/>
        </w:rPr>
        <w:commentReference w:id="99"/>
      </w:r>
    </w:p>
    <w:p w:rsidR="000E3FD7" w:rsidRDefault="000E3FD7" w:rsidP="00562B2E">
      <w:pPr>
        <w:spacing w:after="0" w:line="360" w:lineRule="auto"/>
        <w:jc w:val="both"/>
        <w:rPr>
          <w:rFonts w:ascii="Times New Roman" w:hAnsi="Times New Roman" w:cs="Times New Roman"/>
          <w:sz w:val="24"/>
          <w:szCs w:val="24"/>
        </w:rPr>
      </w:pPr>
    </w:p>
    <w:p w:rsidR="00562B2E" w:rsidRPr="00E86B8D" w:rsidRDefault="00562B2E" w:rsidP="00562B2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First function </w:t>
      </w:r>
      <w:r w:rsidR="009F66C6">
        <w:rPr>
          <w:rFonts w:ascii="Times New Roman" w:hAnsi="Times New Roman" w:cs="Times New Roman"/>
          <w:sz w:val="24"/>
          <w:szCs w:val="24"/>
        </w:rPr>
        <w:t>that was applyi</w:t>
      </w:r>
      <w:ins w:id="100" w:author="krug001" w:date="2012-04-02T21:02:00Z">
        <w:r w:rsidR="00A07854">
          <w:rPr>
            <w:rFonts w:ascii="Times New Roman" w:hAnsi="Times New Roman" w:cs="Times New Roman"/>
            <w:sz w:val="24"/>
            <w:szCs w:val="24"/>
          </w:rPr>
          <w:t>ed</w:t>
        </w:r>
      </w:ins>
      <w:del w:id="101" w:author="krug001" w:date="2012-04-02T21:02:00Z">
        <w:r w:rsidR="009F66C6" w:rsidDel="00A07854">
          <w:rPr>
            <w:rFonts w:ascii="Times New Roman" w:hAnsi="Times New Roman" w:cs="Times New Roman"/>
            <w:sz w:val="24"/>
            <w:szCs w:val="24"/>
          </w:rPr>
          <w:delText>ng</w:delText>
        </w:r>
      </w:del>
      <w:r w:rsidR="009F66C6">
        <w:rPr>
          <w:rFonts w:ascii="Times New Roman" w:hAnsi="Times New Roman" w:cs="Times New Roman"/>
          <w:sz w:val="24"/>
          <w:szCs w:val="24"/>
        </w:rPr>
        <w:t xml:space="preserve"> to the</w:t>
      </w:r>
      <w:r w:rsidR="00D63374">
        <w:rPr>
          <w:rFonts w:ascii="Times New Roman" w:hAnsi="Times New Roman" w:cs="Times New Roman"/>
          <w:sz w:val="24"/>
          <w:szCs w:val="24"/>
        </w:rPr>
        <w:t xml:space="preserve"> simulated data</w:t>
      </w:r>
      <w:r w:rsidR="009F66C6">
        <w:rPr>
          <w:rFonts w:ascii="Times New Roman" w:hAnsi="Times New Roman" w:cs="Times New Roman"/>
          <w:sz w:val="24"/>
          <w:szCs w:val="24"/>
        </w:rPr>
        <w:t>sets</w:t>
      </w:r>
      <w:r w:rsidR="00D63374">
        <w:rPr>
          <w:rFonts w:ascii="Times New Roman" w:hAnsi="Times New Roman" w:cs="Times New Roman"/>
          <w:sz w:val="24"/>
          <w:szCs w:val="24"/>
        </w:rPr>
        <w:t xml:space="preserve"> and design </w:t>
      </w:r>
      <w:r>
        <w:rPr>
          <w:rFonts w:ascii="Times New Roman" w:hAnsi="Times New Roman" w:cs="Times New Roman"/>
          <w:sz w:val="24"/>
          <w:szCs w:val="24"/>
        </w:rPr>
        <w:t xml:space="preserve">is </w:t>
      </w:r>
      <w:r w:rsidRPr="00E86B8D">
        <w:rPr>
          <w:rFonts w:ascii="Courier New" w:hAnsi="Courier New" w:cs="Courier New"/>
          <w:sz w:val="24"/>
          <w:szCs w:val="24"/>
        </w:rPr>
        <w:t>summary.aov.twoPhase()</w:t>
      </w:r>
      <w:r>
        <w:rPr>
          <w:rFonts w:ascii="Times New Roman" w:hAnsi="Times New Roman" w:cs="Times New Roman"/>
          <w:sz w:val="24"/>
          <w:szCs w:val="24"/>
        </w:rPr>
        <w:t>. The i</w:t>
      </w:r>
      <w:r w:rsidR="00D63374">
        <w:rPr>
          <w:rFonts w:ascii="Times New Roman" w:hAnsi="Times New Roman" w:cs="Times New Roman"/>
          <w:sz w:val="24"/>
          <w:szCs w:val="24"/>
        </w:rPr>
        <w:t xml:space="preserve">nputs </w:t>
      </w:r>
      <w:commentRangeStart w:id="102"/>
      <w:r w:rsidR="00D63374">
        <w:rPr>
          <w:rFonts w:ascii="Times New Roman" w:hAnsi="Times New Roman" w:cs="Times New Roman"/>
          <w:sz w:val="24"/>
          <w:szCs w:val="24"/>
        </w:rPr>
        <w:t xml:space="preserve">of </w:t>
      </w:r>
      <w:commentRangeEnd w:id="102"/>
      <w:r w:rsidR="00A07854">
        <w:rPr>
          <w:rStyle w:val="CommentReference"/>
        </w:rPr>
        <w:commentReference w:id="102"/>
      </w:r>
      <w:r w:rsidR="00D63374">
        <w:rPr>
          <w:rFonts w:ascii="Times New Roman" w:hAnsi="Times New Roman" w:cs="Times New Roman"/>
          <w:sz w:val="24"/>
          <w:szCs w:val="24"/>
        </w:rPr>
        <w:t xml:space="preserve">this function </w:t>
      </w:r>
      <w:r w:rsidR="003E0550">
        <w:rPr>
          <w:rFonts w:ascii="Times New Roman" w:hAnsi="Times New Roman" w:cs="Times New Roman"/>
          <w:sz w:val="24"/>
          <w:szCs w:val="24"/>
        </w:rPr>
        <w:t>are</w:t>
      </w:r>
      <w:r w:rsidR="00D63374">
        <w:rPr>
          <w:rFonts w:ascii="Times New Roman" w:hAnsi="Times New Roman" w:cs="Times New Roman"/>
          <w:sz w:val="24"/>
          <w:szCs w:val="24"/>
        </w:rPr>
        <w:t xml:space="preserve"> the simulated dataset mentioned above and</w:t>
      </w:r>
      <w:r>
        <w:rPr>
          <w:rFonts w:ascii="Times New Roman" w:hAnsi="Times New Roman" w:cs="Times New Roman"/>
          <w:sz w:val="24"/>
          <w:szCs w:val="24"/>
        </w:rPr>
        <w:t xml:space="preserve"> </w:t>
      </w:r>
      <w:r w:rsidR="003E0550">
        <w:rPr>
          <w:rFonts w:ascii="Times New Roman" w:hAnsi="Times New Roman" w:cs="Times New Roman"/>
          <w:sz w:val="24"/>
          <w:szCs w:val="24"/>
        </w:rPr>
        <w:t>the block and treatment structures</w:t>
      </w:r>
      <w:r>
        <w:rPr>
          <w:rFonts w:ascii="Times New Roman" w:hAnsi="Times New Roman" w:cs="Times New Roman"/>
          <w:sz w:val="24"/>
          <w:szCs w:val="24"/>
        </w:rPr>
        <w:t xml:space="preserve">. The output </w:t>
      </w:r>
      <w:del w:id="103" w:author="krug001" w:date="2012-04-02T21:02:00Z">
        <w:r w:rsidDel="00A07854">
          <w:rPr>
            <w:rFonts w:ascii="Times New Roman" w:hAnsi="Times New Roman" w:cs="Times New Roman"/>
            <w:sz w:val="24"/>
            <w:szCs w:val="24"/>
          </w:rPr>
          <w:delText xml:space="preserve">of </w:delText>
        </w:r>
      </w:del>
      <w:ins w:id="104" w:author="krug001" w:date="2012-04-02T21:02:00Z">
        <w:r w:rsidR="00A07854">
          <w:rPr>
            <w:rFonts w:ascii="Times New Roman" w:hAnsi="Times New Roman" w:cs="Times New Roman"/>
            <w:sz w:val="24"/>
            <w:szCs w:val="24"/>
          </w:rPr>
          <w:t>from</w:t>
        </w:r>
        <w:r w:rsidR="00A07854">
          <w:rPr>
            <w:rFonts w:ascii="Times New Roman" w:hAnsi="Times New Roman" w:cs="Times New Roman"/>
            <w:sz w:val="24"/>
            <w:szCs w:val="24"/>
          </w:rPr>
          <w:t xml:space="preserve"> </w:t>
        </w:r>
      </w:ins>
      <w:r>
        <w:rPr>
          <w:rFonts w:ascii="Times New Roman" w:hAnsi="Times New Roman" w:cs="Times New Roman"/>
          <w:sz w:val="24"/>
          <w:szCs w:val="24"/>
        </w:rPr>
        <w:t xml:space="preserve">the </w:t>
      </w:r>
      <w:r w:rsidRPr="00E86B8D">
        <w:rPr>
          <w:rFonts w:ascii="Courier New" w:hAnsi="Courier New" w:cs="Courier New"/>
          <w:sz w:val="24"/>
          <w:szCs w:val="24"/>
        </w:rPr>
        <w:t>summary.aov.twoPhase()</w:t>
      </w:r>
      <w:r>
        <w:rPr>
          <w:rFonts w:ascii="Times New Roman" w:hAnsi="Times New Roman" w:cs="Times New Roman"/>
          <w:sz w:val="24"/>
          <w:szCs w:val="24"/>
        </w:rPr>
        <w:t xml:space="preserve"> function contains the mean squares in the last column of the  random effects table with the variance component structu</w:t>
      </w:r>
      <w:r w:rsidR="00D63374">
        <w:rPr>
          <w:rFonts w:ascii="Times New Roman" w:hAnsi="Times New Roman" w:cs="Times New Roman"/>
          <w:sz w:val="24"/>
          <w:szCs w:val="24"/>
        </w:rPr>
        <w:t xml:space="preserve">re of the expected mean squares. An example of the output from one dataset can be written as </w:t>
      </w:r>
    </w:p>
    <w:p w:rsidR="00562B2E" w:rsidRPr="00E86B8D" w:rsidRDefault="00562B2E" w:rsidP="00562B2E">
      <w:pPr>
        <w:spacing w:after="0" w:line="360" w:lineRule="auto"/>
        <w:jc w:val="both"/>
        <w:rPr>
          <w:rFonts w:ascii="Courier New" w:hAnsi="Courier New" w:cs="Courier New"/>
          <w:sz w:val="20"/>
          <w:szCs w:val="20"/>
        </w:rPr>
      </w:pPr>
    </w:p>
    <w:p w:rsidR="000C614D" w:rsidRPr="000E3FD7" w:rsidRDefault="000C614D" w:rsidP="000C614D">
      <w:pPr>
        <w:spacing w:after="0" w:line="240" w:lineRule="auto"/>
        <w:rPr>
          <w:rFonts w:ascii="Courier New" w:hAnsi="Courier New" w:cs="Courier New"/>
          <w:szCs w:val="24"/>
        </w:rPr>
      </w:pPr>
      <w:r w:rsidRPr="000E3FD7">
        <w:rPr>
          <w:rFonts w:ascii="Courier New" w:hAnsi="Courier New" w:cs="Courier New"/>
          <w:szCs w:val="24"/>
        </w:rPr>
        <w:t xml:space="preserve">               DF e Ani Run MS     </w:t>
      </w:r>
    </w:p>
    <w:p w:rsidR="000C614D" w:rsidRPr="000E3FD7" w:rsidRDefault="000C614D" w:rsidP="000C614D">
      <w:pPr>
        <w:spacing w:after="0" w:line="240" w:lineRule="auto"/>
        <w:rPr>
          <w:rFonts w:ascii="Courier New" w:hAnsi="Courier New" w:cs="Courier New"/>
          <w:szCs w:val="24"/>
        </w:rPr>
      </w:pPr>
      <w:r w:rsidRPr="000E3FD7">
        <w:rPr>
          <w:rFonts w:ascii="Courier New" w:hAnsi="Courier New" w:cs="Courier New"/>
          <w:szCs w:val="24"/>
        </w:rPr>
        <w:t xml:space="preserve">Between Run                        </w:t>
      </w:r>
    </w:p>
    <w:p w:rsidR="000C614D" w:rsidRPr="000E3FD7" w:rsidRDefault="000C614D" w:rsidP="000C614D">
      <w:pPr>
        <w:spacing w:after="0" w:line="240" w:lineRule="auto"/>
        <w:rPr>
          <w:rFonts w:ascii="Courier New" w:hAnsi="Courier New" w:cs="Courier New"/>
          <w:szCs w:val="24"/>
        </w:rPr>
      </w:pPr>
      <w:r w:rsidRPr="000E3FD7">
        <w:rPr>
          <w:rFonts w:ascii="Courier New" w:hAnsi="Courier New" w:cs="Courier New"/>
          <w:szCs w:val="24"/>
        </w:rPr>
        <w:t xml:space="preserve">   Between Ani 1  1 2   4   2.83229</w:t>
      </w:r>
    </w:p>
    <w:p w:rsidR="000C614D" w:rsidRPr="000E3FD7" w:rsidRDefault="000C614D" w:rsidP="000C614D">
      <w:pPr>
        <w:spacing w:after="0" w:line="240" w:lineRule="auto"/>
        <w:rPr>
          <w:rFonts w:ascii="Courier New" w:hAnsi="Courier New" w:cs="Courier New"/>
          <w:szCs w:val="24"/>
        </w:rPr>
      </w:pPr>
      <w:r w:rsidRPr="000E3FD7">
        <w:rPr>
          <w:rFonts w:ascii="Courier New" w:hAnsi="Courier New" w:cs="Courier New"/>
          <w:szCs w:val="24"/>
        </w:rPr>
        <w:t xml:space="preserve">   Residual    2  1 0   4   1.41482</w:t>
      </w:r>
    </w:p>
    <w:p w:rsidR="000C614D" w:rsidRPr="000E3FD7" w:rsidRDefault="000C614D" w:rsidP="000C614D">
      <w:pPr>
        <w:spacing w:after="0" w:line="240" w:lineRule="auto"/>
        <w:rPr>
          <w:rFonts w:ascii="Courier New" w:hAnsi="Courier New" w:cs="Courier New"/>
          <w:szCs w:val="24"/>
        </w:rPr>
      </w:pPr>
      <w:r w:rsidRPr="000E3FD7">
        <w:rPr>
          <w:rFonts w:ascii="Courier New" w:hAnsi="Courier New" w:cs="Courier New"/>
          <w:szCs w:val="24"/>
        </w:rPr>
        <w:t xml:space="preserve">Within                             </w:t>
      </w:r>
    </w:p>
    <w:p w:rsidR="000C614D" w:rsidRPr="000E3FD7" w:rsidRDefault="000C614D" w:rsidP="000C614D">
      <w:pPr>
        <w:spacing w:after="0" w:line="240" w:lineRule="auto"/>
        <w:rPr>
          <w:rFonts w:ascii="Courier New" w:hAnsi="Courier New" w:cs="Courier New"/>
          <w:szCs w:val="24"/>
        </w:rPr>
      </w:pPr>
      <w:r w:rsidRPr="000E3FD7">
        <w:rPr>
          <w:rFonts w:ascii="Courier New" w:hAnsi="Courier New" w:cs="Courier New"/>
          <w:szCs w:val="24"/>
        </w:rPr>
        <w:t xml:space="preserve">   Between Ani                     </w:t>
      </w:r>
    </w:p>
    <w:p w:rsidR="000C614D" w:rsidRPr="000E3FD7" w:rsidRDefault="000C614D" w:rsidP="000C614D">
      <w:pPr>
        <w:spacing w:after="0" w:line="240" w:lineRule="auto"/>
        <w:rPr>
          <w:rFonts w:ascii="Courier New" w:hAnsi="Courier New" w:cs="Courier New"/>
          <w:szCs w:val="24"/>
        </w:rPr>
      </w:pPr>
      <w:r w:rsidRPr="000E3FD7">
        <w:rPr>
          <w:rFonts w:ascii="Courier New" w:hAnsi="Courier New" w:cs="Courier New"/>
          <w:szCs w:val="24"/>
        </w:rPr>
        <w:t xml:space="preserve">      Trt      1  1 2   0   5.67374</w:t>
      </w:r>
    </w:p>
    <w:p w:rsidR="000C614D" w:rsidRPr="000E3FD7" w:rsidRDefault="000C614D" w:rsidP="000C614D">
      <w:pPr>
        <w:spacing w:after="0" w:line="240" w:lineRule="auto"/>
        <w:rPr>
          <w:rFonts w:ascii="Courier New" w:hAnsi="Courier New" w:cs="Courier New"/>
          <w:szCs w:val="24"/>
        </w:rPr>
      </w:pPr>
      <w:r w:rsidRPr="000E3FD7">
        <w:rPr>
          <w:rFonts w:ascii="Courier New" w:hAnsi="Courier New" w:cs="Courier New"/>
          <w:szCs w:val="24"/>
        </w:rPr>
        <w:t xml:space="preserve">      Tag      1  1 2   0   0.011  </w:t>
      </w:r>
    </w:p>
    <w:p w:rsidR="000C614D" w:rsidRPr="000E3FD7" w:rsidRDefault="000C614D" w:rsidP="000C614D">
      <w:pPr>
        <w:spacing w:after="0" w:line="240" w:lineRule="auto"/>
        <w:rPr>
          <w:rFonts w:ascii="Courier New" w:hAnsi="Courier New" w:cs="Courier New"/>
          <w:szCs w:val="24"/>
        </w:rPr>
      </w:pPr>
      <w:r w:rsidRPr="000E3FD7">
        <w:rPr>
          <w:rFonts w:ascii="Courier New" w:hAnsi="Courier New" w:cs="Courier New"/>
          <w:szCs w:val="24"/>
        </w:rPr>
        <w:t xml:space="preserve">      Residual 4  1 2   0   1.48418</w:t>
      </w:r>
    </w:p>
    <w:p w:rsidR="000C614D" w:rsidRPr="000E3FD7" w:rsidRDefault="000C614D" w:rsidP="000C614D">
      <w:pPr>
        <w:spacing w:after="0" w:line="240" w:lineRule="auto"/>
        <w:rPr>
          <w:rFonts w:ascii="Courier New" w:hAnsi="Courier New" w:cs="Courier New"/>
          <w:szCs w:val="24"/>
        </w:rPr>
      </w:pPr>
      <w:r w:rsidRPr="000E3FD7">
        <w:rPr>
          <w:rFonts w:ascii="Courier New" w:hAnsi="Courier New" w:cs="Courier New"/>
          <w:szCs w:val="24"/>
        </w:rPr>
        <w:t xml:space="preserve">   Residual                        </w:t>
      </w:r>
    </w:p>
    <w:p w:rsidR="000C614D" w:rsidRPr="000E3FD7" w:rsidRDefault="000C614D" w:rsidP="000C614D">
      <w:pPr>
        <w:spacing w:after="0" w:line="240" w:lineRule="auto"/>
        <w:rPr>
          <w:rFonts w:ascii="Courier New" w:hAnsi="Courier New" w:cs="Courier New"/>
          <w:szCs w:val="24"/>
        </w:rPr>
      </w:pPr>
      <w:r w:rsidRPr="000E3FD7">
        <w:rPr>
          <w:rFonts w:ascii="Courier New" w:hAnsi="Courier New" w:cs="Courier New"/>
          <w:szCs w:val="24"/>
        </w:rPr>
        <w:t xml:space="preserve">      Tag      2  1 0   0   0.70796</w:t>
      </w:r>
    </w:p>
    <w:p w:rsidR="000C614D" w:rsidRPr="000E3FD7" w:rsidRDefault="000C614D" w:rsidP="000C614D">
      <w:pPr>
        <w:spacing w:after="0" w:line="240" w:lineRule="auto"/>
        <w:rPr>
          <w:rFonts w:ascii="Courier New" w:hAnsi="Courier New" w:cs="Courier New"/>
          <w:szCs w:val="24"/>
        </w:rPr>
      </w:pPr>
      <w:r w:rsidRPr="000E3FD7">
        <w:rPr>
          <w:rFonts w:ascii="Courier New" w:hAnsi="Courier New" w:cs="Courier New"/>
          <w:szCs w:val="24"/>
        </w:rPr>
        <w:t xml:space="preserve">      Residual 4  1 0   0   0.56889</w:t>
      </w:r>
    </w:p>
    <w:p w:rsidR="00CA3F3E" w:rsidRDefault="00CA3F3E" w:rsidP="00D67CC8">
      <w:pPr>
        <w:spacing w:after="0" w:line="360" w:lineRule="auto"/>
        <w:jc w:val="both"/>
        <w:rPr>
          <w:rFonts w:ascii="Times New Roman" w:hAnsi="Times New Roman" w:cs="Times New Roman"/>
          <w:sz w:val="24"/>
          <w:szCs w:val="24"/>
        </w:rPr>
      </w:pPr>
    </w:p>
    <w:p w:rsidR="00D67CC8" w:rsidRPr="00161284" w:rsidRDefault="00D67CC8" w:rsidP="00D67CC8">
      <w:pPr>
        <w:spacing w:after="0" w:line="360" w:lineRule="auto"/>
        <w:jc w:val="both"/>
        <w:rPr>
          <w:rFonts w:ascii="Times New Roman" w:hAnsi="Times New Roman" w:cs="Times New Roman"/>
          <w:sz w:val="24"/>
          <w:szCs w:val="24"/>
        </w:rPr>
      </w:pPr>
      <w:r w:rsidRPr="00E86B8D">
        <w:rPr>
          <w:rFonts w:ascii="Times New Roman" w:hAnsi="Times New Roman" w:cs="Times New Roman"/>
          <w:sz w:val="24"/>
          <w:szCs w:val="24"/>
        </w:rPr>
        <w:t xml:space="preserve">The </w:t>
      </w:r>
      <w:r>
        <w:rPr>
          <w:rFonts w:ascii="Times New Roman" w:hAnsi="Times New Roman" w:cs="Times New Roman"/>
          <w:sz w:val="24"/>
          <w:szCs w:val="24"/>
        </w:rPr>
        <w:t>second function is</w:t>
      </w:r>
      <w:r w:rsidRPr="00E86B8D">
        <w:rPr>
          <w:rFonts w:ascii="Courier New" w:hAnsi="Courier New" w:cs="Courier New"/>
          <w:sz w:val="20"/>
          <w:szCs w:val="20"/>
        </w:rPr>
        <w:t xml:space="preserve"> </w:t>
      </w:r>
      <w:r w:rsidRPr="008120A4">
        <w:rPr>
          <w:rFonts w:ascii="Courier New" w:hAnsi="Courier New" w:cs="Courier New"/>
          <w:sz w:val="24"/>
          <w:szCs w:val="20"/>
        </w:rPr>
        <w:t>getVcEDF()</w:t>
      </w:r>
      <w:r>
        <w:rPr>
          <w:rFonts w:ascii="Courier New" w:hAnsi="Courier New" w:cs="Courier New"/>
          <w:sz w:val="20"/>
          <w:szCs w:val="20"/>
        </w:rPr>
        <w:t xml:space="preserve">. </w:t>
      </w:r>
      <w:r>
        <w:rPr>
          <w:rFonts w:ascii="Times New Roman" w:hAnsi="Times New Roman" w:cs="Times New Roman"/>
          <w:sz w:val="24"/>
          <w:szCs w:val="24"/>
        </w:rPr>
        <w:t xml:space="preserve">This function takes the ANOVA table </w:t>
      </w:r>
      <w:del w:id="105" w:author="krug001" w:date="2012-04-02T21:08:00Z">
        <w:r w:rsidDel="00297A07">
          <w:rPr>
            <w:rFonts w:ascii="Times New Roman" w:hAnsi="Times New Roman" w:cs="Times New Roman"/>
            <w:sz w:val="24"/>
            <w:szCs w:val="24"/>
          </w:rPr>
          <w:delText xml:space="preserve">from </w:delText>
        </w:r>
      </w:del>
      <w:ins w:id="106" w:author="krug001" w:date="2012-04-02T21:08:00Z">
        <w:r w:rsidR="00297A07">
          <w:rPr>
            <w:rFonts w:ascii="Times New Roman" w:hAnsi="Times New Roman" w:cs="Times New Roman"/>
            <w:sz w:val="24"/>
            <w:szCs w:val="24"/>
          </w:rPr>
          <w:t>generated by</w:t>
        </w:r>
        <w:r w:rsidR="00297A07">
          <w:rPr>
            <w:rFonts w:ascii="Times New Roman" w:hAnsi="Times New Roman" w:cs="Times New Roman"/>
            <w:sz w:val="24"/>
            <w:szCs w:val="24"/>
          </w:rPr>
          <w:t xml:space="preserve"> </w:t>
        </w:r>
      </w:ins>
      <w:r>
        <w:rPr>
          <w:rFonts w:ascii="Times New Roman" w:hAnsi="Times New Roman" w:cs="Times New Roman"/>
          <w:sz w:val="24"/>
          <w:szCs w:val="24"/>
        </w:rPr>
        <w:t xml:space="preserve">the previous function and </w:t>
      </w:r>
      <w:r w:rsidR="00D63374">
        <w:rPr>
          <w:rFonts w:ascii="Times New Roman" w:hAnsi="Times New Roman" w:cs="Times New Roman"/>
          <w:sz w:val="24"/>
          <w:szCs w:val="24"/>
        </w:rPr>
        <w:t xml:space="preserve">then </w:t>
      </w:r>
      <w:r>
        <w:rPr>
          <w:rFonts w:ascii="Times New Roman" w:hAnsi="Times New Roman" w:cs="Times New Roman"/>
          <w:sz w:val="24"/>
          <w:szCs w:val="24"/>
        </w:rPr>
        <w:t xml:space="preserve">generates </w:t>
      </w:r>
      <w:r w:rsidR="00D63374">
        <w:rPr>
          <w:rFonts w:ascii="Times New Roman" w:hAnsi="Times New Roman" w:cs="Times New Roman"/>
          <w:sz w:val="24"/>
          <w:szCs w:val="24"/>
        </w:rPr>
        <w:t>two tables</w:t>
      </w:r>
      <w:ins w:id="107" w:author="krug001" w:date="2012-04-02T21:08:00Z">
        <w:r w:rsidR="00297A07">
          <w:rPr>
            <w:rFonts w:ascii="Times New Roman" w:hAnsi="Times New Roman" w:cs="Times New Roman"/>
            <w:sz w:val="24"/>
            <w:szCs w:val="24"/>
          </w:rPr>
          <w:t>:</w:t>
        </w:r>
      </w:ins>
      <w:del w:id="108" w:author="krug001" w:date="2012-04-02T21:08:00Z">
        <w:r w:rsidR="00D63374" w:rsidDel="00297A07">
          <w:rPr>
            <w:rFonts w:ascii="Times New Roman" w:hAnsi="Times New Roman" w:cs="Times New Roman"/>
            <w:sz w:val="24"/>
            <w:szCs w:val="24"/>
          </w:rPr>
          <w:delText xml:space="preserve"> where</w:delText>
        </w:r>
      </w:del>
      <w:r w:rsidR="00D63374">
        <w:rPr>
          <w:rFonts w:ascii="Times New Roman" w:hAnsi="Times New Roman" w:cs="Times New Roman"/>
          <w:sz w:val="24"/>
          <w:szCs w:val="24"/>
        </w:rPr>
        <w:t xml:space="preserve"> one table consists of </w:t>
      </w:r>
      <w:r>
        <w:rPr>
          <w:rFonts w:ascii="Times New Roman" w:hAnsi="Times New Roman" w:cs="Times New Roman"/>
          <w:sz w:val="24"/>
          <w:szCs w:val="24"/>
        </w:rPr>
        <w:t xml:space="preserve">effective degrees of freedom and the </w:t>
      </w:r>
      <w:r w:rsidR="00820C6F">
        <w:rPr>
          <w:rFonts w:ascii="Times New Roman" w:hAnsi="Times New Roman" w:cs="Times New Roman"/>
          <w:sz w:val="24"/>
          <w:szCs w:val="24"/>
        </w:rPr>
        <w:t xml:space="preserve">other table contains the </w:t>
      </w:r>
      <w:r>
        <w:rPr>
          <w:rFonts w:ascii="Times New Roman" w:hAnsi="Times New Roman" w:cs="Times New Roman"/>
          <w:sz w:val="24"/>
          <w:szCs w:val="24"/>
        </w:rPr>
        <w:t xml:space="preserve">variance component estimates. </w:t>
      </w:r>
      <w:r w:rsidR="00820C6F">
        <w:rPr>
          <w:rFonts w:ascii="Times New Roman" w:hAnsi="Times New Roman" w:cs="Times New Roman"/>
          <w:sz w:val="24"/>
          <w:szCs w:val="24"/>
        </w:rPr>
        <w:t xml:space="preserve">Three types of variance component estimates </w:t>
      </w:r>
      <w:del w:id="109" w:author="krug001" w:date="2012-04-02T21:09:00Z">
        <w:r w:rsidR="009F66C6" w:rsidDel="00297A07">
          <w:rPr>
            <w:rFonts w:ascii="Times New Roman" w:hAnsi="Times New Roman" w:cs="Times New Roman"/>
            <w:sz w:val="24"/>
            <w:szCs w:val="24"/>
          </w:rPr>
          <w:delText xml:space="preserve">have </w:delText>
        </w:r>
      </w:del>
      <w:ins w:id="110" w:author="krug001" w:date="2012-04-02T21:09:00Z">
        <w:r w:rsidR="00297A07">
          <w:rPr>
            <w:rFonts w:ascii="Times New Roman" w:hAnsi="Times New Roman" w:cs="Times New Roman"/>
            <w:sz w:val="24"/>
            <w:szCs w:val="24"/>
          </w:rPr>
          <w:t>are</w:t>
        </w:r>
        <w:r w:rsidR="00297A07">
          <w:rPr>
            <w:rFonts w:ascii="Times New Roman" w:hAnsi="Times New Roman" w:cs="Times New Roman"/>
            <w:sz w:val="24"/>
            <w:szCs w:val="24"/>
          </w:rPr>
          <w:t xml:space="preserve"> </w:t>
        </w:r>
      </w:ins>
      <w:r w:rsidR="009F66C6">
        <w:rPr>
          <w:rFonts w:ascii="Times New Roman" w:hAnsi="Times New Roman" w:cs="Times New Roman"/>
          <w:sz w:val="24"/>
          <w:szCs w:val="24"/>
        </w:rPr>
        <w:t>produced;</w:t>
      </w:r>
      <w:r w:rsidR="00820C6F">
        <w:rPr>
          <w:rFonts w:ascii="Times New Roman" w:hAnsi="Times New Roman" w:cs="Times New Roman"/>
          <w:sz w:val="24"/>
          <w:szCs w:val="24"/>
        </w:rPr>
        <w:t xml:space="preserve"> these are </w:t>
      </w:r>
      <w:r w:rsidR="00820C6F" w:rsidRPr="00297A07">
        <w:rPr>
          <w:rFonts w:ascii="Courier New" w:hAnsi="Courier New" w:cs="Courier New"/>
          <w:sz w:val="24"/>
          <w:szCs w:val="20"/>
          <w:rPrChange w:id="111" w:author="krug001" w:date="2012-04-02T21:09:00Z">
            <w:rPr>
              <w:rFonts w:ascii="Times New Roman" w:hAnsi="Times New Roman" w:cs="Times New Roman"/>
              <w:sz w:val="24"/>
              <w:szCs w:val="24"/>
            </w:rPr>
          </w:rPrChange>
        </w:rPr>
        <w:t>REML.var.comp</w:t>
      </w:r>
      <w:r w:rsidR="009F66C6">
        <w:rPr>
          <w:rFonts w:ascii="Times New Roman" w:hAnsi="Times New Roman" w:cs="Times New Roman"/>
          <w:sz w:val="24"/>
          <w:szCs w:val="24"/>
        </w:rPr>
        <w:t>, which</w:t>
      </w:r>
      <w:r w:rsidR="00820C6F">
        <w:rPr>
          <w:rFonts w:ascii="Times New Roman" w:hAnsi="Times New Roman" w:cs="Times New Roman"/>
          <w:sz w:val="24"/>
          <w:szCs w:val="24"/>
        </w:rPr>
        <w:t xml:space="preserve"> </w:t>
      </w:r>
      <w:del w:id="112" w:author="krug001" w:date="2012-04-02T21:09:00Z">
        <w:r w:rsidR="00820C6F" w:rsidDel="00297A07">
          <w:rPr>
            <w:rFonts w:ascii="Times New Roman" w:hAnsi="Times New Roman" w:cs="Times New Roman"/>
            <w:sz w:val="24"/>
            <w:szCs w:val="24"/>
          </w:rPr>
          <w:delText xml:space="preserve">is </w:delText>
        </w:r>
      </w:del>
      <w:ins w:id="113" w:author="krug001" w:date="2012-04-02T21:09:00Z">
        <w:r w:rsidR="00297A07">
          <w:rPr>
            <w:rFonts w:ascii="Times New Roman" w:hAnsi="Times New Roman" w:cs="Times New Roman"/>
            <w:sz w:val="24"/>
            <w:szCs w:val="24"/>
          </w:rPr>
          <w:t>are</w:t>
        </w:r>
        <w:r w:rsidR="00297A07">
          <w:rPr>
            <w:rFonts w:ascii="Times New Roman" w:hAnsi="Times New Roman" w:cs="Times New Roman"/>
            <w:sz w:val="24"/>
            <w:szCs w:val="24"/>
          </w:rPr>
          <w:t xml:space="preserve"> </w:t>
        </w:r>
      </w:ins>
      <w:r w:rsidR="00820C6F">
        <w:rPr>
          <w:rFonts w:ascii="Times New Roman" w:hAnsi="Times New Roman" w:cs="Times New Roman"/>
          <w:sz w:val="24"/>
          <w:szCs w:val="24"/>
        </w:rPr>
        <w:t xml:space="preserve">the </w:t>
      </w:r>
      <w:ins w:id="114" w:author="krug001" w:date="2012-04-02T21:09:00Z">
        <w:r w:rsidR="00297A07">
          <w:rPr>
            <w:rFonts w:ascii="Times New Roman" w:hAnsi="Times New Roman" w:cs="Times New Roman"/>
            <w:sz w:val="24"/>
            <w:szCs w:val="24"/>
          </w:rPr>
          <w:t xml:space="preserve">REML-based </w:t>
        </w:r>
      </w:ins>
      <w:r w:rsidR="00820C6F">
        <w:rPr>
          <w:rFonts w:ascii="Times New Roman" w:hAnsi="Times New Roman" w:cs="Times New Roman"/>
          <w:sz w:val="24"/>
          <w:szCs w:val="24"/>
        </w:rPr>
        <w:t>variance component estimates</w:t>
      </w:r>
      <w:del w:id="115" w:author="krug001" w:date="2012-04-02T21:09:00Z">
        <w:r w:rsidR="00820C6F" w:rsidDel="00297A07">
          <w:rPr>
            <w:rFonts w:ascii="Times New Roman" w:hAnsi="Times New Roman" w:cs="Times New Roman"/>
            <w:sz w:val="24"/>
            <w:szCs w:val="24"/>
          </w:rPr>
          <w:delText xml:space="preserve"> from REML</w:delText>
        </w:r>
      </w:del>
      <w:r w:rsidR="00820C6F">
        <w:rPr>
          <w:rFonts w:ascii="Times New Roman" w:hAnsi="Times New Roman" w:cs="Times New Roman"/>
          <w:sz w:val="24"/>
          <w:szCs w:val="24"/>
        </w:rPr>
        <w:t xml:space="preserve">, </w:t>
      </w:r>
      <w:r w:rsidR="00820C6F" w:rsidRPr="00297A07">
        <w:rPr>
          <w:rFonts w:ascii="Courier New" w:hAnsi="Courier New" w:cs="Courier New"/>
          <w:sz w:val="24"/>
          <w:szCs w:val="20"/>
          <w:rPrChange w:id="116" w:author="krug001" w:date="2012-04-02T21:10:00Z">
            <w:rPr>
              <w:rFonts w:ascii="Times New Roman" w:hAnsi="Times New Roman" w:cs="Times New Roman"/>
              <w:sz w:val="24"/>
              <w:szCs w:val="24"/>
            </w:rPr>
          </w:rPrChange>
        </w:rPr>
        <w:t>LC.var.comp</w:t>
      </w:r>
      <w:r w:rsidR="009F66C6">
        <w:rPr>
          <w:rFonts w:ascii="Times New Roman" w:hAnsi="Times New Roman" w:cs="Times New Roman"/>
          <w:sz w:val="24"/>
          <w:szCs w:val="24"/>
        </w:rPr>
        <w:t>, which</w:t>
      </w:r>
      <w:r w:rsidR="00820C6F">
        <w:rPr>
          <w:rFonts w:ascii="Times New Roman" w:hAnsi="Times New Roman" w:cs="Times New Roman"/>
          <w:sz w:val="24"/>
          <w:szCs w:val="24"/>
        </w:rPr>
        <w:t xml:space="preserve"> </w:t>
      </w:r>
      <w:del w:id="117" w:author="krug001" w:date="2012-04-02T21:10:00Z">
        <w:r w:rsidR="00820C6F" w:rsidDel="00297A07">
          <w:rPr>
            <w:rFonts w:ascii="Times New Roman" w:hAnsi="Times New Roman" w:cs="Times New Roman"/>
            <w:sz w:val="24"/>
            <w:szCs w:val="24"/>
          </w:rPr>
          <w:delText xml:space="preserve">is </w:delText>
        </w:r>
      </w:del>
      <w:ins w:id="118" w:author="krug001" w:date="2012-04-02T21:10:00Z">
        <w:r w:rsidR="00297A07">
          <w:rPr>
            <w:rFonts w:ascii="Times New Roman" w:hAnsi="Times New Roman" w:cs="Times New Roman"/>
            <w:sz w:val="24"/>
            <w:szCs w:val="24"/>
          </w:rPr>
          <w:t>are</w:t>
        </w:r>
        <w:r w:rsidR="00297A07">
          <w:rPr>
            <w:rFonts w:ascii="Times New Roman" w:hAnsi="Times New Roman" w:cs="Times New Roman"/>
            <w:sz w:val="24"/>
            <w:szCs w:val="24"/>
          </w:rPr>
          <w:t xml:space="preserve"> </w:t>
        </w:r>
      </w:ins>
      <w:r w:rsidR="00820C6F">
        <w:rPr>
          <w:rFonts w:ascii="Times New Roman" w:hAnsi="Times New Roman" w:cs="Times New Roman"/>
          <w:sz w:val="24"/>
          <w:szCs w:val="24"/>
        </w:rPr>
        <w:t xml:space="preserve">the variance component estimates computed from the linear combination of the expected mean squares, </w:t>
      </w:r>
      <w:r w:rsidR="0006086B" w:rsidRPr="00297A07">
        <w:rPr>
          <w:rFonts w:ascii="Courier New" w:hAnsi="Courier New" w:cs="Courier New"/>
          <w:sz w:val="24"/>
          <w:szCs w:val="24"/>
          <w:rPrChange w:id="119" w:author="krug001" w:date="2012-04-02T21:10:00Z">
            <w:rPr>
              <w:rFonts w:ascii="Times New Roman" w:hAnsi="Times New Roman" w:cs="Times New Roman"/>
              <w:sz w:val="24"/>
              <w:szCs w:val="24"/>
            </w:rPr>
          </w:rPrChange>
        </w:rPr>
        <w:t>REAL</w:t>
      </w:r>
      <w:r w:rsidR="00820C6F" w:rsidRPr="00297A07">
        <w:rPr>
          <w:rFonts w:ascii="Courier New" w:hAnsi="Courier New" w:cs="Courier New"/>
          <w:sz w:val="24"/>
          <w:szCs w:val="24"/>
          <w:rPrChange w:id="120" w:author="krug001" w:date="2012-04-02T21:10:00Z">
            <w:rPr>
              <w:rFonts w:ascii="Times New Roman" w:hAnsi="Times New Roman" w:cs="Times New Roman"/>
              <w:sz w:val="24"/>
              <w:szCs w:val="24"/>
            </w:rPr>
          </w:rPrChange>
        </w:rPr>
        <w:t>.var.comp</w:t>
      </w:r>
      <w:r w:rsidR="009F66C6">
        <w:rPr>
          <w:rFonts w:ascii="Times New Roman" w:hAnsi="Times New Roman" w:cs="Times New Roman"/>
          <w:sz w:val="24"/>
          <w:szCs w:val="24"/>
        </w:rPr>
        <w:t>, which</w:t>
      </w:r>
      <w:r w:rsidR="00820C6F">
        <w:rPr>
          <w:rFonts w:ascii="Times New Roman" w:hAnsi="Times New Roman" w:cs="Times New Roman"/>
          <w:sz w:val="24"/>
          <w:szCs w:val="24"/>
        </w:rPr>
        <w:t xml:space="preserve"> </w:t>
      </w:r>
      <w:r w:rsidR="0006086B">
        <w:rPr>
          <w:rFonts w:ascii="Times New Roman" w:hAnsi="Times New Roman" w:cs="Times New Roman"/>
          <w:sz w:val="24"/>
          <w:szCs w:val="24"/>
        </w:rPr>
        <w:t>are the expected variance components</w:t>
      </w:r>
      <w:r w:rsidR="00820C6F">
        <w:rPr>
          <w:rFonts w:ascii="Times New Roman" w:hAnsi="Times New Roman" w:cs="Times New Roman"/>
          <w:sz w:val="24"/>
          <w:szCs w:val="24"/>
        </w:rPr>
        <w:t xml:space="preserve">. The </w:t>
      </w:r>
      <w:r w:rsidR="00820C6F" w:rsidRPr="00297A07">
        <w:rPr>
          <w:rFonts w:ascii="Courier New" w:hAnsi="Courier New" w:cs="Courier New"/>
          <w:sz w:val="24"/>
          <w:szCs w:val="24"/>
          <w:rPrChange w:id="121" w:author="krug001" w:date="2012-04-02T21:10:00Z">
            <w:rPr>
              <w:rFonts w:ascii="Times New Roman" w:hAnsi="Times New Roman" w:cs="Times New Roman"/>
              <w:sz w:val="24"/>
              <w:szCs w:val="24"/>
            </w:rPr>
          </w:rPrChange>
        </w:rPr>
        <w:t>REML.EDF</w:t>
      </w:r>
      <w:r w:rsidR="00820C6F">
        <w:rPr>
          <w:rFonts w:ascii="Times New Roman" w:hAnsi="Times New Roman" w:cs="Times New Roman"/>
          <w:sz w:val="24"/>
          <w:szCs w:val="24"/>
        </w:rPr>
        <w:t xml:space="preserve">, </w:t>
      </w:r>
      <w:r w:rsidR="00820C6F" w:rsidRPr="00297A07">
        <w:rPr>
          <w:rFonts w:ascii="Courier New" w:hAnsi="Courier New" w:cs="Courier New"/>
          <w:sz w:val="24"/>
          <w:szCs w:val="24"/>
          <w:rPrChange w:id="122" w:author="krug001" w:date="2012-04-02T21:10:00Z">
            <w:rPr>
              <w:rFonts w:ascii="Times New Roman" w:hAnsi="Times New Roman" w:cs="Times New Roman"/>
              <w:sz w:val="24"/>
              <w:szCs w:val="24"/>
            </w:rPr>
          </w:rPrChange>
        </w:rPr>
        <w:t>LC.EDF</w:t>
      </w:r>
      <w:r w:rsidR="00820C6F">
        <w:rPr>
          <w:rFonts w:ascii="Times New Roman" w:hAnsi="Times New Roman" w:cs="Times New Roman"/>
          <w:sz w:val="24"/>
          <w:szCs w:val="24"/>
        </w:rPr>
        <w:t xml:space="preserve"> and </w:t>
      </w:r>
      <w:r w:rsidR="00820C6F" w:rsidRPr="00297A07">
        <w:rPr>
          <w:rFonts w:ascii="Courier New" w:hAnsi="Courier New" w:cs="Courier New"/>
          <w:sz w:val="24"/>
          <w:szCs w:val="24"/>
          <w:rPrChange w:id="123" w:author="krug001" w:date="2012-04-02T21:10:00Z">
            <w:rPr>
              <w:rFonts w:ascii="Times New Roman" w:hAnsi="Times New Roman" w:cs="Times New Roman"/>
              <w:sz w:val="24"/>
              <w:szCs w:val="24"/>
            </w:rPr>
          </w:rPrChange>
        </w:rPr>
        <w:t>REAL.EDF</w:t>
      </w:r>
      <w:r w:rsidR="00820C6F">
        <w:rPr>
          <w:rFonts w:ascii="Times New Roman" w:hAnsi="Times New Roman" w:cs="Times New Roman"/>
          <w:sz w:val="24"/>
          <w:szCs w:val="24"/>
        </w:rPr>
        <w:t xml:space="preserve"> are the effective degrees of freedom calculated based on the Satterthwaite</w:t>
      </w:r>
      <w:ins w:id="124" w:author="krug001" w:date="2012-04-02T21:10:00Z">
        <w:r w:rsidR="00297A07">
          <w:rPr>
            <w:rFonts w:ascii="Times New Roman" w:hAnsi="Times New Roman" w:cs="Times New Roman"/>
            <w:sz w:val="24"/>
            <w:szCs w:val="24"/>
          </w:rPr>
          <w:t>’s</w:t>
        </w:r>
      </w:ins>
      <w:r w:rsidR="00820C6F">
        <w:rPr>
          <w:rFonts w:ascii="Times New Roman" w:hAnsi="Times New Roman" w:cs="Times New Roman"/>
          <w:sz w:val="24"/>
          <w:szCs w:val="24"/>
        </w:rPr>
        <w:t xml:space="preserve"> approximation using</w:t>
      </w:r>
      <w:ins w:id="125" w:author="krug001" w:date="2012-04-02T21:11:00Z">
        <w:r w:rsidR="00297A07">
          <w:rPr>
            <w:rFonts w:ascii="Times New Roman" w:hAnsi="Times New Roman" w:cs="Times New Roman"/>
            <w:sz w:val="24"/>
            <w:szCs w:val="24"/>
          </w:rPr>
          <w:t xml:space="preserve"> the</w:t>
        </w:r>
      </w:ins>
      <w:r w:rsidR="00820C6F">
        <w:rPr>
          <w:rFonts w:ascii="Times New Roman" w:hAnsi="Times New Roman" w:cs="Times New Roman"/>
          <w:sz w:val="24"/>
          <w:szCs w:val="24"/>
        </w:rPr>
        <w:t xml:space="preserve"> thr</w:t>
      </w:r>
      <w:r w:rsidR="009F66C6">
        <w:rPr>
          <w:rFonts w:ascii="Times New Roman" w:hAnsi="Times New Roman" w:cs="Times New Roman"/>
          <w:sz w:val="24"/>
          <w:szCs w:val="24"/>
        </w:rPr>
        <w:t xml:space="preserve">ee different variance component estimates </w:t>
      </w:r>
      <w:r w:rsidR="00820C6F">
        <w:rPr>
          <w:rFonts w:ascii="Times New Roman" w:hAnsi="Times New Roman" w:cs="Times New Roman"/>
          <w:sz w:val="24"/>
          <w:szCs w:val="24"/>
        </w:rPr>
        <w:t xml:space="preserve">mentioned.  </w:t>
      </w:r>
    </w:p>
    <w:p w:rsidR="009021EC" w:rsidRDefault="009021EC" w:rsidP="009021EC">
      <w:pPr>
        <w:spacing w:line="360" w:lineRule="auto"/>
        <w:rPr>
          <w:rFonts w:ascii="Courier New" w:hAnsi="Courier New" w:cs="Courier New"/>
          <w:sz w:val="24"/>
          <w:szCs w:val="24"/>
        </w:rPr>
      </w:pPr>
      <w:r>
        <w:rPr>
          <w:rFonts w:ascii="Times New Roman" w:hAnsi="Times New Roman" w:cs="Times New Roman"/>
          <w:sz w:val="24"/>
          <w:szCs w:val="24"/>
        </w:rPr>
        <w:t xml:space="preserve">An example of the output table </w:t>
      </w:r>
      <w:r w:rsidR="009F66C6">
        <w:rPr>
          <w:rFonts w:ascii="Times New Roman" w:hAnsi="Times New Roman" w:cs="Times New Roman"/>
          <w:sz w:val="24"/>
          <w:szCs w:val="24"/>
        </w:rPr>
        <w:t xml:space="preserve">from </w:t>
      </w:r>
      <w:r w:rsidR="009F66C6" w:rsidRPr="00E86B8D">
        <w:rPr>
          <w:rFonts w:ascii="Courier New" w:hAnsi="Courier New" w:cs="Courier New"/>
          <w:sz w:val="20"/>
          <w:szCs w:val="20"/>
        </w:rPr>
        <w:t>getVcEDF(</w:t>
      </w:r>
      <w:r w:rsidR="009F66C6">
        <w:rPr>
          <w:rFonts w:ascii="Courier New" w:hAnsi="Courier New" w:cs="Courier New"/>
          <w:sz w:val="20"/>
          <w:szCs w:val="20"/>
        </w:rPr>
        <w:t>)</w:t>
      </w:r>
      <w:r w:rsidR="009F66C6">
        <w:rPr>
          <w:rFonts w:ascii="Times New Roman" w:hAnsi="Times New Roman" w:cs="Times New Roman"/>
          <w:sz w:val="24"/>
          <w:szCs w:val="24"/>
        </w:rPr>
        <w:t xml:space="preserve"> function </w:t>
      </w:r>
      <w:r w:rsidR="003E0550">
        <w:rPr>
          <w:rFonts w:ascii="Times New Roman" w:hAnsi="Times New Roman" w:cs="Times New Roman"/>
          <w:sz w:val="24"/>
          <w:szCs w:val="24"/>
        </w:rPr>
        <w:t xml:space="preserve">from one dataset </w:t>
      </w:r>
      <w:r w:rsidR="009F66C6">
        <w:rPr>
          <w:rFonts w:ascii="Times New Roman" w:hAnsi="Times New Roman" w:cs="Times New Roman"/>
          <w:sz w:val="24"/>
          <w:szCs w:val="24"/>
        </w:rPr>
        <w:t>c</w:t>
      </w:r>
      <w:r>
        <w:rPr>
          <w:rFonts w:ascii="Times New Roman" w:hAnsi="Times New Roman" w:cs="Times New Roman"/>
          <w:sz w:val="24"/>
          <w:szCs w:val="24"/>
        </w:rPr>
        <w:t xml:space="preserve">an be shown as </w:t>
      </w:r>
    </w:p>
    <w:p w:rsidR="000C614D" w:rsidRPr="000C614D" w:rsidRDefault="000C614D" w:rsidP="000C614D">
      <w:pPr>
        <w:spacing w:after="0" w:line="240" w:lineRule="auto"/>
        <w:rPr>
          <w:rFonts w:ascii="Courier New" w:hAnsi="Courier New" w:cs="Courier New"/>
          <w:sz w:val="24"/>
          <w:szCs w:val="24"/>
        </w:rPr>
      </w:pPr>
      <w:r>
        <w:rPr>
          <w:rFonts w:ascii="Courier New" w:hAnsi="Courier New" w:cs="Courier New"/>
          <w:sz w:val="24"/>
          <w:szCs w:val="24"/>
        </w:rPr>
        <w:br/>
      </w:r>
      <w:r w:rsidRPr="000C614D">
        <w:rPr>
          <w:rFonts w:ascii="Courier New" w:hAnsi="Courier New" w:cs="Courier New"/>
          <w:sz w:val="24"/>
          <w:szCs w:val="24"/>
        </w:rPr>
        <w:t>$Stratum</w:t>
      </w:r>
    </w:p>
    <w:p w:rsidR="000C614D" w:rsidRPr="000C614D" w:rsidRDefault="000C614D" w:rsidP="000C614D">
      <w:pPr>
        <w:spacing w:after="0" w:line="240" w:lineRule="auto"/>
        <w:rPr>
          <w:rFonts w:ascii="Courier New" w:hAnsi="Courier New" w:cs="Courier New"/>
          <w:sz w:val="20"/>
          <w:szCs w:val="24"/>
        </w:rPr>
      </w:pPr>
      <w:r w:rsidRPr="000C614D">
        <w:rPr>
          <w:rFonts w:ascii="Courier New" w:hAnsi="Courier New" w:cs="Courier New"/>
          <w:sz w:val="20"/>
          <w:szCs w:val="24"/>
        </w:rPr>
        <w:t xml:space="preserve">                         DF e Ani Run      MS REML.EDF   LC.EDF REAL.EDF</w:t>
      </w:r>
    </w:p>
    <w:p w:rsidR="000C614D" w:rsidRPr="000C614D" w:rsidRDefault="000C614D" w:rsidP="000C614D">
      <w:pPr>
        <w:spacing w:after="0" w:line="240" w:lineRule="auto"/>
        <w:rPr>
          <w:rFonts w:ascii="Courier New" w:hAnsi="Courier New" w:cs="Courier New"/>
          <w:sz w:val="20"/>
          <w:szCs w:val="24"/>
        </w:rPr>
      </w:pPr>
      <w:r w:rsidRPr="000C614D">
        <w:rPr>
          <w:rFonts w:ascii="Courier New" w:hAnsi="Courier New" w:cs="Courier New"/>
          <w:sz w:val="20"/>
          <w:szCs w:val="24"/>
        </w:rPr>
        <w:t>Between RunBetweenAni     1 1   2   4 2.83229 4.389051 4.325900 2.000000</w:t>
      </w:r>
    </w:p>
    <w:p w:rsidR="000C614D" w:rsidRPr="000C614D" w:rsidRDefault="000C614D" w:rsidP="000C614D">
      <w:pPr>
        <w:spacing w:after="0" w:line="240" w:lineRule="auto"/>
        <w:rPr>
          <w:rFonts w:ascii="Courier New" w:hAnsi="Courier New" w:cs="Courier New"/>
          <w:sz w:val="20"/>
          <w:szCs w:val="24"/>
        </w:rPr>
      </w:pPr>
      <w:r w:rsidRPr="000C614D">
        <w:rPr>
          <w:rFonts w:ascii="Courier New" w:hAnsi="Courier New" w:cs="Courier New"/>
          <w:sz w:val="20"/>
          <w:szCs w:val="24"/>
        </w:rPr>
        <w:t>Between RunResidual       2 1   0   4 1.41482 2.333087 2.330261 2.666667</w:t>
      </w:r>
    </w:p>
    <w:p w:rsidR="000C614D" w:rsidRPr="000C614D" w:rsidRDefault="000C614D" w:rsidP="000C614D">
      <w:pPr>
        <w:spacing w:after="0" w:line="240" w:lineRule="auto"/>
        <w:rPr>
          <w:rFonts w:ascii="Courier New" w:hAnsi="Courier New" w:cs="Courier New"/>
          <w:sz w:val="20"/>
          <w:szCs w:val="24"/>
        </w:rPr>
      </w:pPr>
      <w:r w:rsidRPr="000C614D">
        <w:rPr>
          <w:rFonts w:ascii="Courier New" w:hAnsi="Courier New" w:cs="Courier New"/>
          <w:sz w:val="20"/>
          <w:szCs w:val="24"/>
        </w:rPr>
        <w:t>WithinBetweenAniResidual  4 1   2   0 1.48418 4.323423 4.338309 4.571429</w:t>
      </w:r>
    </w:p>
    <w:p w:rsidR="000C614D" w:rsidRPr="000C614D" w:rsidRDefault="000C614D" w:rsidP="000C614D">
      <w:pPr>
        <w:spacing w:after="0" w:line="240" w:lineRule="auto"/>
        <w:rPr>
          <w:rFonts w:ascii="Courier New" w:hAnsi="Courier New" w:cs="Courier New"/>
          <w:sz w:val="20"/>
          <w:szCs w:val="24"/>
        </w:rPr>
      </w:pPr>
      <w:r w:rsidRPr="000C614D">
        <w:rPr>
          <w:rFonts w:ascii="Courier New" w:hAnsi="Courier New" w:cs="Courier New"/>
          <w:sz w:val="20"/>
          <w:szCs w:val="24"/>
        </w:rPr>
        <w:t>WithinResidualResidual    4 1   0   0 0.56889 4.041491 4.046360 4.571429</w:t>
      </w:r>
    </w:p>
    <w:p w:rsidR="000C614D" w:rsidRPr="000C614D" w:rsidRDefault="000C614D" w:rsidP="000C614D">
      <w:pPr>
        <w:spacing w:after="0" w:line="240" w:lineRule="auto"/>
        <w:rPr>
          <w:rFonts w:ascii="Courier New" w:hAnsi="Courier New" w:cs="Courier New"/>
          <w:sz w:val="24"/>
          <w:szCs w:val="24"/>
        </w:rPr>
      </w:pPr>
    </w:p>
    <w:p w:rsidR="000C614D" w:rsidRPr="000C614D" w:rsidRDefault="000C614D" w:rsidP="000C614D">
      <w:pPr>
        <w:spacing w:after="0" w:line="240" w:lineRule="auto"/>
        <w:rPr>
          <w:rFonts w:ascii="Courier New" w:hAnsi="Courier New" w:cs="Courier New"/>
          <w:sz w:val="24"/>
          <w:szCs w:val="24"/>
        </w:rPr>
      </w:pPr>
      <w:r w:rsidRPr="000C614D">
        <w:rPr>
          <w:rFonts w:ascii="Courier New" w:hAnsi="Courier New" w:cs="Courier New"/>
          <w:sz w:val="24"/>
          <w:szCs w:val="24"/>
        </w:rPr>
        <w:t>$Var.comp</w:t>
      </w:r>
    </w:p>
    <w:p w:rsidR="000C614D" w:rsidRPr="000C614D" w:rsidRDefault="000C614D" w:rsidP="000C614D">
      <w:pPr>
        <w:spacing w:after="0" w:line="240" w:lineRule="auto"/>
        <w:rPr>
          <w:rFonts w:ascii="Courier New" w:hAnsi="Courier New" w:cs="Courier New"/>
          <w:sz w:val="24"/>
          <w:szCs w:val="24"/>
        </w:rPr>
      </w:pPr>
      <w:r w:rsidRPr="000C614D">
        <w:rPr>
          <w:rFonts w:ascii="Courier New" w:hAnsi="Courier New" w:cs="Courier New"/>
          <w:sz w:val="24"/>
          <w:szCs w:val="24"/>
        </w:rPr>
        <w:t xml:space="preserve">    LC.var.comp REML.var.comp REAL.var.comp</w:t>
      </w:r>
    </w:p>
    <w:p w:rsidR="000C614D" w:rsidRPr="000C614D" w:rsidRDefault="000C614D" w:rsidP="000C614D">
      <w:pPr>
        <w:spacing w:after="0" w:line="240" w:lineRule="auto"/>
        <w:rPr>
          <w:rFonts w:ascii="Courier New" w:hAnsi="Courier New" w:cs="Courier New"/>
          <w:sz w:val="24"/>
          <w:szCs w:val="24"/>
        </w:rPr>
      </w:pPr>
      <w:r w:rsidRPr="000C614D">
        <w:rPr>
          <w:rFonts w:ascii="Courier New" w:hAnsi="Courier New" w:cs="Courier New"/>
          <w:sz w:val="24"/>
          <w:szCs w:val="24"/>
        </w:rPr>
        <w:t>e     0.5688900     0.5637345             1</w:t>
      </w:r>
    </w:p>
    <w:p w:rsidR="000C614D" w:rsidRPr="000C614D" w:rsidRDefault="000C614D" w:rsidP="000C614D">
      <w:pPr>
        <w:spacing w:after="0" w:line="240" w:lineRule="auto"/>
        <w:rPr>
          <w:rFonts w:ascii="Courier New" w:hAnsi="Courier New" w:cs="Courier New"/>
          <w:sz w:val="24"/>
          <w:szCs w:val="24"/>
        </w:rPr>
      </w:pPr>
      <w:r w:rsidRPr="000C614D">
        <w:rPr>
          <w:rFonts w:ascii="Courier New" w:hAnsi="Courier New" w:cs="Courier New"/>
          <w:sz w:val="24"/>
          <w:szCs w:val="24"/>
        </w:rPr>
        <w:t xml:space="preserve">Ani   0.4576450     0.4790060             </w:t>
      </w:r>
      <w:commentRangeStart w:id="126"/>
      <w:r w:rsidRPr="000C614D">
        <w:rPr>
          <w:rFonts w:ascii="Courier New" w:hAnsi="Courier New" w:cs="Courier New"/>
          <w:sz w:val="24"/>
          <w:szCs w:val="24"/>
        </w:rPr>
        <w:t>0</w:t>
      </w:r>
      <w:commentRangeEnd w:id="126"/>
      <w:r w:rsidR="00453244">
        <w:rPr>
          <w:rStyle w:val="CommentReference"/>
        </w:rPr>
        <w:commentReference w:id="126"/>
      </w:r>
    </w:p>
    <w:p w:rsidR="000C614D" w:rsidRPr="000C614D" w:rsidRDefault="000C614D" w:rsidP="000C614D">
      <w:pPr>
        <w:spacing w:after="0" w:line="240" w:lineRule="auto"/>
        <w:rPr>
          <w:rFonts w:ascii="Courier New" w:hAnsi="Courier New" w:cs="Courier New"/>
          <w:sz w:val="24"/>
          <w:szCs w:val="24"/>
        </w:rPr>
      </w:pPr>
      <w:r w:rsidRPr="000C614D">
        <w:rPr>
          <w:rFonts w:ascii="Courier New" w:hAnsi="Courier New" w:cs="Courier New"/>
          <w:sz w:val="24"/>
          <w:szCs w:val="24"/>
        </w:rPr>
        <w:t>Run   0.2114825     0.2306950             0</w:t>
      </w:r>
    </w:p>
    <w:p w:rsidR="00204238" w:rsidRDefault="00204238" w:rsidP="006F0CA0">
      <w:pPr>
        <w:spacing w:line="360" w:lineRule="auto"/>
        <w:rPr>
          <w:rFonts w:ascii="Times New Roman" w:hAnsi="Times New Roman" w:cs="Times New Roman"/>
          <w:sz w:val="24"/>
          <w:szCs w:val="24"/>
        </w:rPr>
      </w:pPr>
    </w:p>
    <w:p w:rsidR="000B5BCF" w:rsidRDefault="0023756F" w:rsidP="006F0CA0">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rsidR="003A72D8" w:rsidRDefault="00D856B1" w:rsidP="00414E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following </w:t>
      </w:r>
      <w:r w:rsidR="00010C0E">
        <w:rPr>
          <w:rFonts w:ascii="Times New Roman" w:hAnsi="Times New Roman" w:cs="Times New Roman"/>
          <w:sz w:val="24"/>
          <w:szCs w:val="24"/>
        </w:rPr>
        <w:t xml:space="preserve">figure </w:t>
      </w:r>
      <w:r>
        <w:rPr>
          <w:rFonts w:ascii="Times New Roman" w:hAnsi="Times New Roman" w:cs="Times New Roman"/>
          <w:sz w:val="24"/>
          <w:szCs w:val="24"/>
        </w:rPr>
        <w:t xml:space="preserve">plots the </w:t>
      </w:r>
      <w:ins w:id="127" w:author="krug001" w:date="2012-04-02T21:14:00Z">
        <w:r w:rsidR="00453244">
          <w:rPr>
            <w:rFonts w:ascii="Times New Roman" w:hAnsi="Times New Roman" w:cs="Times New Roman"/>
            <w:sz w:val="24"/>
            <w:szCs w:val="24"/>
          </w:rPr>
          <w:t xml:space="preserve">residual </w:t>
        </w:r>
      </w:ins>
      <w:r>
        <w:rPr>
          <w:rFonts w:ascii="Times New Roman" w:hAnsi="Times New Roman" w:cs="Times New Roman"/>
          <w:sz w:val="24"/>
          <w:szCs w:val="24"/>
        </w:rPr>
        <w:t xml:space="preserve">EDF </w:t>
      </w:r>
      <w:del w:id="128" w:author="krug001" w:date="2012-04-02T21:14:00Z">
        <w:r w:rsidDel="00453244">
          <w:rPr>
            <w:rFonts w:ascii="Times New Roman" w:hAnsi="Times New Roman" w:cs="Times New Roman"/>
            <w:sz w:val="24"/>
            <w:szCs w:val="24"/>
          </w:rPr>
          <w:delText xml:space="preserve">of the residual </w:delText>
        </w:r>
      </w:del>
      <w:r>
        <w:rPr>
          <w:rFonts w:ascii="Times New Roman" w:hAnsi="Times New Roman" w:cs="Times New Roman"/>
          <w:sz w:val="24"/>
          <w:szCs w:val="24"/>
        </w:rPr>
        <w:t>in the between animals</w:t>
      </w:r>
      <w:r w:rsidR="0031258A">
        <w:rPr>
          <w:rFonts w:ascii="Times New Roman" w:hAnsi="Times New Roman" w:cs="Times New Roman"/>
          <w:sz w:val="24"/>
          <w:szCs w:val="24"/>
        </w:rPr>
        <w:t xml:space="preserve"> stratum</w:t>
      </w:r>
      <w:r w:rsidR="00B017E9">
        <w:rPr>
          <w:rFonts w:ascii="Times New Roman" w:hAnsi="Times New Roman" w:cs="Times New Roman"/>
          <w:sz w:val="24"/>
          <w:szCs w:val="24"/>
        </w:rPr>
        <w:t xml:space="preserve"> based on the 1000</w:t>
      </w:r>
      <w:ins w:id="129" w:author="krug001" w:date="2012-04-02T21:14:00Z">
        <w:r w:rsidR="00453244">
          <w:rPr>
            <w:rFonts w:ascii="Times New Roman" w:hAnsi="Times New Roman" w:cs="Times New Roman"/>
            <w:sz w:val="24"/>
            <w:szCs w:val="24"/>
          </w:rPr>
          <w:t xml:space="preserve"> simulated</w:t>
        </w:r>
      </w:ins>
      <w:r w:rsidR="00B017E9">
        <w:rPr>
          <w:rFonts w:ascii="Times New Roman" w:hAnsi="Times New Roman" w:cs="Times New Roman"/>
          <w:sz w:val="24"/>
          <w:szCs w:val="24"/>
        </w:rPr>
        <w:t xml:space="preserve"> datasets</w:t>
      </w:r>
      <w:r w:rsidR="00E43788">
        <w:rPr>
          <w:rFonts w:ascii="Times New Roman" w:hAnsi="Times New Roman" w:cs="Times New Roman"/>
          <w:sz w:val="24"/>
          <w:szCs w:val="24"/>
        </w:rPr>
        <w:t xml:space="preserve"> from the </w:t>
      </w:r>
      <w:r w:rsidR="00E43788" w:rsidRPr="009F66C6">
        <w:rPr>
          <w:rFonts w:ascii="Courier New" w:hAnsi="Courier New" w:cs="Courier New"/>
          <w:sz w:val="24"/>
          <w:szCs w:val="24"/>
        </w:rPr>
        <w:t>plotEDF()</w:t>
      </w:r>
      <w:r w:rsidR="00E43788">
        <w:rPr>
          <w:rFonts w:ascii="Times New Roman" w:hAnsi="Times New Roman" w:cs="Times New Roman"/>
          <w:sz w:val="24"/>
          <w:szCs w:val="24"/>
        </w:rPr>
        <w:t xml:space="preserve"> function</w:t>
      </w:r>
      <w:r>
        <w:rPr>
          <w:rFonts w:ascii="Times New Roman" w:hAnsi="Times New Roman" w:cs="Times New Roman"/>
          <w:sz w:val="24"/>
          <w:szCs w:val="24"/>
        </w:rPr>
        <w:t xml:space="preserve">. </w:t>
      </w:r>
      <w:del w:id="130" w:author="krug001" w:date="2012-04-02T21:14:00Z">
        <w:r w:rsidR="003A72D8" w:rsidDel="00453244">
          <w:rPr>
            <w:rFonts w:ascii="Times New Roman" w:hAnsi="Times New Roman" w:cs="Times New Roman"/>
            <w:sz w:val="24"/>
            <w:szCs w:val="24"/>
          </w:rPr>
          <w:delText xml:space="preserve">The </w:delText>
        </w:r>
      </w:del>
      <w:ins w:id="131" w:author="krug001" w:date="2012-04-02T21:14:00Z">
        <w:r w:rsidR="00453244">
          <w:rPr>
            <w:rFonts w:ascii="Times New Roman" w:hAnsi="Times New Roman" w:cs="Times New Roman"/>
            <w:sz w:val="24"/>
            <w:szCs w:val="24"/>
          </w:rPr>
          <w:t>In t</w:t>
        </w:r>
        <w:r w:rsidR="00453244">
          <w:rPr>
            <w:rFonts w:ascii="Times New Roman" w:hAnsi="Times New Roman" w:cs="Times New Roman"/>
            <w:sz w:val="24"/>
            <w:szCs w:val="24"/>
          </w:rPr>
          <w:t xml:space="preserve">he </w:t>
        </w:r>
      </w:ins>
      <w:r w:rsidR="003A72D8">
        <w:rPr>
          <w:rFonts w:ascii="Times New Roman" w:hAnsi="Times New Roman" w:cs="Times New Roman"/>
          <w:sz w:val="24"/>
          <w:szCs w:val="24"/>
        </w:rPr>
        <w:t>following plot</w:t>
      </w:r>
      <w:del w:id="132" w:author="krug001" w:date="2012-04-02T21:15:00Z">
        <w:r w:rsidR="003A72D8" w:rsidDel="00453244">
          <w:rPr>
            <w:rFonts w:ascii="Times New Roman" w:hAnsi="Times New Roman" w:cs="Times New Roman"/>
            <w:sz w:val="24"/>
            <w:szCs w:val="24"/>
          </w:rPr>
          <w:delText>s consist of nine panels</w:delText>
        </w:r>
      </w:del>
      <w:r w:rsidR="003A72D8">
        <w:rPr>
          <w:rFonts w:ascii="Times New Roman" w:hAnsi="Times New Roman" w:cs="Times New Roman"/>
          <w:sz w:val="24"/>
          <w:szCs w:val="24"/>
        </w:rPr>
        <w:t xml:space="preserve">, </w:t>
      </w:r>
      <w:del w:id="133" w:author="krug001" w:date="2012-04-02T21:15:00Z">
        <w:r w:rsidR="003A72D8" w:rsidDel="00453244">
          <w:rPr>
            <w:rFonts w:ascii="Times New Roman" w:hAnsi="Times New Roman" w:cs="Times New Roman"/>
            <w:sz w:val="24"/>
            <w:szCs w:val="24"/>
          </w:rPr>
          <w:delText xml:space="preserve">where </w:delText>
        </w:r>
      </w:del>
      <w:r w:rsidR="003A72D8">
        <w:rPr>
          <w:rFonts w:ascii="Times New Roman" w:hAnsi="Times New Roman" w:cs="Times New Roman"/>
          <w:sz w:val="24"/>
          <w:szCs w:val="24"/>
        </w:rPr>
        <w:t xml:space="preserve">each panel </w:t>
      </w:r>
      <w:del w:id="134" w:author="krug001" w:date="2012-04-02T21:15:00Z">
        <w:r w:rsidR="003A72D8" w:rsidDel="00453244">
          <w:rPr>
            <w:rFonts w:ascii="Times New Roman" w:hAnsi="Times New Roman" w:cs="Times New Roman"/>
            <w:sz w:val="24"/>
            <w:szCs w:val="24"/>
          </w:rPr>
          <w:delText xml:space="preserve">contain </w:delText>
        </w:r>
      </w:del>
      <w:ins w:id="135" w:author="krug001" w:date="2012-04-02T21:15:00Z">
        <w:r w:rsidR="00453244">
          <w:rPr>
            <w:rFonts w:ascii="Times New Roman" w:hAnsi="Times New Roman" w:cs="Times New Roman"/>
            <w:sz w:val="24"/>
            <w:szCs w:val="24"/>
          </w:rPr>
          <w:t>shows</w:t>
        </w:r>
        <w:r w:rsidR="00453244">
          <w:rPr>
            <w:rFonts w:ascii="Times New Roman" w:hAnsi="Times New Roman" w:cs="Times New Roman"/>
            <w:sz w:val="24"/>
            <w:szCs w:val="24"/>
          </w:rPr>
          <w:t xml:space="preserve"> </w:t>
        </w:r>
      </w:ins>
      <w:r w:rsidR="003A72D8">
        <w:rPr>
          <w:rFonts w:ascii="Times New Roman" w:hAnsi="Times New Roman" w:cs="Times New Roman"/>
          <w:sz w:val="24"/>
          <w:szCs w:val="24"/>
        </w:rPr>
        <w:t xml:space="preserve">the EDF </w:t>
      </w:r>
      <w:del w:id="136" w:author="krug001" w:date="2012-04-02T21:16:00Z">
        <w:r w:rsidR="003A72D8" w:rsidDel="00453244">
          <w:rPr>
            <w:rFonts w:ascii="Times New Roman" w:hAnsi="Times New Roman" w:cs="Times New Roman"/>
            <w:sz w:val="24"/>
            <w:szCs w:val="24"/>
          </w:rPr>
          <w:delText xml:space="preserve">plot from </w:delText>
        </w:r>
        <w:r w:rsidR="00925761" w:rsidDel="00453244">
          <w:rPr>
            <w:rFonts w:ascii="Times New Roman" w:hAnsi="Times New Roman" w:cs="Times New Roman"/>
            <w:sz w:val="24"/>
            <w:szCs w:val="24"/>
          </w:rPr>
          <w:delText xml:space="preserve">variance </w:delText>
        </w:r>
      </w:del>
      <w:ins w:id="137" w:author="krug001" w:date="2012-04-02T21:16:00Z">
        <w:r w:rsidR="00453244">
          <w:rPr>
            <w:rFonts w:ascii="Times New Roman" w:hAnsi="Times New Roman" w:cs="Times New Roman"/>
            <w:sz w:val="24"/>
            <w:szCs w:val="24"/>
          </w:rPr>
          <w:t>for a fixed ratio of the between runs variance component relative to the between measurement variance component</w:t>
        </w:r>
      </w:ins>
      <w:del w:id="138" w:author="krug001" w:date="2012-04-02T21:17:00Z">
        <w:r w:rsidR="00925761" w:rsidDel="00453244">
          <w:rPr>
            <w:rFonts w:ascii="Times New Roman" w:hAnsi="Times New Roman" w:cs="Times New Roman"/>
            <w:sz w:val="24"/>
            <w:szCs w:val="24"/>
          </w:rPr>
          <w:delText xml:space="preserve">components (VC) </w:delText>
        </w:r>
        <w:r w:rsidR="003A72D8" w:rsidDel="00453244">
          <w:rPr>
            <w:rFonts w:ascii="Times New Roman" w:hAnsi="Times New Roman" w:cs="Times New Roman"/>
            <w:sz w:val="24"/>
            <w:szCs w:val="24"/>
          </w:rPr>
          <w:delText>ratio of between the runs and measurement errors</w:delText>
        </w:r>
        <w:r w:rsidR="0031258A" w:rsidDel="00453244">
          <w:rPr>
            <w:rFonts w:ascii="Times New Roman" w:hAnsi="Times New Roman" w:cs="Times New Roman"/>
            <w:sz w:val="24"/>
            <w:szCs w:val="24"/>
          </w:rPr>
          <w:delText xml:space="preserve"> (ME)</w:delText>
        </w:r>
      </w:del>
      <w:r w:rsidR="003A72D8">
        <w:rPr>
          <w:rFonts w:ascii="Times New Roman" w:hAnsi="Times New Roman" w:cs="Times New Roman"/>
          <w:sz w:val="24"/>
          <w:szCs w:val="24"/>
        </w:rPr>
        <w:t>.</w:t>
      </w:r>
      <w:r w:rsidR="00010C0E">
        <w:rPr>
          <w:rFonts w:ascii="Times New Roman" w:hAnsi="Times New Roman" w:cs="Times New Roman"/>
          <w:sz w:val="24"/>
          <w:szCs w:val="24"/>
        </w:rPr>
        <w:t xml:space="preserve"> The x-axis</w:t>
      </w:r>
      <w:ins w:id="139" w:author="krug001" w:date="2012-04-02T21:17:00Z">
        <w:r w:rsidR="00453244">
          <w:rPr>
            <w:rFonts w:ascii="Times New Roman" w:hAnsi="Times New Roman" w:cs="Times New Roman"/>
            <w:sz w:val="24"/>
            <w:szCs w:val="24"/>
          </w:rPr>
          <w:t>, within a panel,</w:t>
        </w:r>
      </w:ins>
      <w:r w:rsidR="00010C0E">
        <w:rPr>
          <w:rFonts w:ascii="Times New Roman" w:hAnsi="Times New Roman" w:cs="Times New Roman"/>
          <w:sz w:val="24"/>
          <w:szCs w:val="24"/>
        </w:rPr>
        <w:t xml:space="preserve"> </w:t>
      </w:r>
      <w:del w:id="140" w:author="krug001" w:date="2012-04-02T21:17:00Z">
        <w:r w:rsidR="00010C0E" w:rsidDel="00453244">
          <w:rPr>
            <w:rFonts w:ascii="Times New Roman" w:hAnsi="Times New Roman" w:cs="Times New Roman"/>
            <w:sz w:val="24"/>
            <w:szCs w:val="24"/>
          </w:rPr>
          <w:delText xml:space="preserve">shows </w:delText>
        </w:r>
      </w:del>
      <w:ins w:id="141" w:author="krug001" w:date="2012-04-02T21:17:00Z">
        <w:r w:rsidR="00453244">
          <w:rPr>
            <w:rFonts w:ascii="Times New Roman" w:hAnsi="Times New Roman" w:cs="Times New Roman"/>
            <w:sz w:val="24"/>
            <w:szCs w:val="24"/>
          </w:rPr>
          <w:t>corresponds to</w:t>
        </w:r>
        <w:r w:rsidR="00453244">
          <w:rPr>
            <w:rFonts w:ascii="Times New Roman" w:hAnsi="Times New Roman" w:cs="Times New Roman"/>
            <w:sz w:val="24"/>
            <w:szCs w:val="24"/>
          </w:rPr>
          <w:t xml:space="preserve"> </w:t>
        </w:r>
      </w:ins>
      <w:r w:rsidR="00010C0E">
        <w:rPr>
          <w:rFonts w:ascii="Times New Roman" w:hAnsi="Times New Roman" w:cs="Times New Roman"/>
          <w:sz w:val="24"/>
          <w:szCs w:val="24"/>
        </w:rPr>
        <w:t>the VC ratios of</w:t>
      </w:r>
      <w:r w:rsidR="003A72D8">
        <w:rPr>
          <w:rFonts w:ascii="Times New Roman" w:hAnsi="Times New Roman" w:cs="Times New Roman"/>
          <w:sz w:val="24"/>
          <w:szCs w:val="24"/>
        </w:rPr>
        <w:t xml:space="preserve"> between animals and </w:t>
      </w:r>
      <w:r w:rsidR="00010C0E">
        <w:rPr>
          <w:rFonts w:ascii="Times New Roman" w:hAnsi="Times New Roman" w:cs="Times New Roman"/>
          <w:sz w:val="24"/>
          <w:szCs w:val="24"/>
        </w:rPr>
        <w:t>ME and the y-axis denotes the EDF</w:t>
      </w:r>
      <w:r w:rsidR="003A72D8">
        <w:rPr>
          <w:rFonts w:ascii="Times New Roman" w:hAnsi="Times New Roman" w:cs="Times New Roman"/>
          <w:sz w:val="24"/>
          <w:szCs w:val="24"/>
        </w:rPr>
        <w:t>. Th</w:t>
      </w:r>
      <w:ins w:id="142" w:author="krug001" w:date="2012-04-02T21:18:00Z">
        <w:r w:rsidR="00453244">
          <w:rPr>
            <w:rFonts w:ascii="Times New Roman" w:hAnsi="Times New Roman" w:cs="Times New Roman"/>
            <w:sz w:val="24"/>
            <w:szCs w:val="24"/>
          </w:rPr>
          <w:t>e th</w:t>
        </w:r>
      </w:ins>
      <w:r w:rsidR="003A72D8">
        <w:rPr>
          <w:rFonts w:ascii="Times New Roman" w:hAnsi="Times New Roman" w:cs="Times New Roman"/>
          <w:sz w:val="24"/>
          <w:szCs w:val="24"/>
        </w:rPr>
        <w:t>ree methods</w:t>
      </w:r>
      <w:ins w:id="143" w:author="krug001" w:date="2012-04-02T21:18:00Z">
        <w:r w:rsidR="00453244">
          <w:rPr>
            <w:rFonts w:ascii="Times New Roman" w:hAnsi="Times New Roman" w:cs="Times New Roman"/>
            <w:sz w:val="24"/>
            <w:szCs w:val="24"/>
          </w:rPr>
          <w:t xml:space="preserve"> of calculating the VCs, namely </w:t>
        </w:r>
      </w:ins>
      <w:del w:id="144" w:author="krug001" w:date="2012-04-02T21:18:00Z">
        <w:r w:rsidR="003A72D8" w:rsidDel="00453244">
          <w:rPr>
            <w:rFonts w:ascii="Times New Roman" w:hAnsi="Times New Roman" w:cs="Times New Roman"/>
            <w:sz w:val="24"/>
            <w:szCs w:val="24"/>
          </w:rPr>
          <w:delText xml:space="preserve">, i.e. </w:delText>
        </w:r>
      </w:del>
      <w:r w:rsidR="003A72D8">
        <w:rPr>
          <w:rFonts w:ascii="Times New Roman" w:hAnsi="Times New Roman" w:cs="Times New Roman"/>
          <w:sz w:val="24"/>
          <w:szCs w:val="24"/>
        </w:rPr>
        <w:t xml:space="preserve">REML, linear combination </w:t>
      </w:r>
      <w:r w:rsidR="00294410">
        <w:rPr>
          <w:rFonts w:ascii="Times New Roman" w:hAnsi="Times New Roman" w:cs="Times New Roman"/>
          <w:sz w:val="24"/>
          <w:szCs w:val="24"/>
        </w:rPr>
        <w:t xml:space="preserve">(LC) </w:t>
      </w:r>
      <w:r w:rsidR="003A72D8">
        <w:rPr>
          <w:rFonts w:ascii="Times New Roman" w:hAnsi="Times New Roman" w:cs="Times New Roman"/>
          <w:sz w:val="24"/>
          <w:szCs w:val="24"/>
        </w:rPr>
        <w:t xml:space="preserve">and </w:t>
      </w:r>
      <w:r w:rsidR="0006086B">
        <w:rPr>
          <w:rFonts w:ascii="Times New Roman" w:hAnsi="Times New Roman" w:cs="Times New Roman"/>
          <w:sz w:val="24"/>
          <w:szCs w:val="24"/>
        </w:rPr>
        <w:t>expected</w:t>
      </w:r>
      <w:r w:rsidR="003A72D8">
        <w:rPr>
          <w:rFonts w:ascii="Times New Roman" w:hAnsi="Times New Roman" w:cs="Times New Roman"/>
          <w:sz w:val="24"/>
          <w:szCs w:val="24"/>
        </w:rPr>
        <w:t xml:space="preserve"> VC, </w:t>
      </w:r>
      <w:r w:rsidR="0006086B">
        <w:rPr>
          <w:rFonts w:ascii="Times New Roman" w:hAnsi="Times New Roman" w:cs="Times New Roman"/>
          <w:sz w:val="24"/>
          <w:szCs w:val="24"/>
        </w:rPr>
        <w:t xml:space="preserve">are </w:t>
      </w:r>
      <w:r w:rsidR="003A72D8">
        <w:rPr>
          <w:rFonts w:ascii="Times New Roman" w:hAnsi="Times New Roman" w:cs="Times New Roman"/>
          <w:sz w:val="24"/>
          <w:szCs w:val="24"/>
        </w:rPr>
        <w:t xml:space="preserve">colour coded </w:t>
      </w:r>
      <w:del w:id="145" w:author="krug001" w:date="2012-04-02T21:18:00Z">
        <w:r w:rsidR="003A72D8" w:rsidDel="00453244">
          <w:rPr>
            <w:rFonts w:ascii="Times New Roman" w:hAnsi="Times New Roman" w:cs="Times New Roman"/>
            <w:sz w:val="24"/>
            <w:szCs w:val="24"/>
          </w:rPr>
          <w:delText xml:space="preserve">by </w:delText>
        </w:r>
      </w:del>
      <w:r w:rsidR="0006086B">
        <w:rPr>
          <w:rFonts w:ascii="Times New Roman" w:hAnsi="Times New Roman" w:cs="Times New Roman"/>
          <w:sz w:val="24"/>
          <w:szCs w:val="24"/>
        </w:rPr>
        <w:t>black, red and blue, respectively.</w:t>
      </w:r>
      <w:r w:rsidR="00010C0E" w:rsidRPr="00010C0E">
        <w:rPr>
          <w:rFonts w:ascii="Times New Roman" w:hAnsi="Times New Roman" w:cs="Times New Roman"/>
          <w:sz w:val="24"/>
          <w:szCs w:val="24"/>
        </w:rPr>
        <w:t xml:space="preserve"> </w:t>
      </w:r>
      <w:r w:rsidR="00010C0E">
        <w:rPr>
          <w:rFonts w:ascii="Times New Roman" w:hAnsi="Times New Roman" w:cs="Times New Roman"/>
          <w:sz w:val="24"/>
          <w:szCs w:val="24"/>
        </w:rPr>
        <w:t>In this set o</w:t>
      </w:r>
      <w:r w:rsidR="00925761">
        <w:rPr>
          <w:rFonts w:ascii="Times New Roman" w:hAnsi="Times New Roman" w:cs="Times New Roman"/>
          <w:sz w:val="24"/>
          <w:szCs w:val="24"/>
        </w:rPr>
        <w:t xml:space="preserve">f plots, </w:t>
      </w:r>
      <w:del w:id="146" w:author="krug001" w:date="2012-04-02T21:19:00Z">
        <w:r w:rsidR="00925761" w:rsidDel="00453244">
          <w:rPr>
            <w:rFonts w:ascii="Times New Roman" w:hAnsi="Times New Roman" w:cs="Times New Roman"/>
            <w:sz w:val="24"/>
            <w:szCs w:val="24"/>
          </w:rPr>
          <w:delText xml:space="preserve">if </w:delText>
        </w:r>
      </w:del>
      <w:ins w:id="147" w:author="krug001" w:date="2012-04-02T21:19:00Z">
        <w:r w:rsidR="00453244">
          <w:rPr>
            <w:rFonts w:ascii="Times New Roman" w:hAnsi="Times New Roman" w:cs="Times New Roman"/>
            <w:sz w:val="24"/>
            <w:szCs w:val="24"/>
          </w:rPr>
          <w:t>no adjustment is made to</w:t>
        </w:r>
        <w:r w:rsidR="00453244">
          <w:rPr>
            <w:rFonts w:ascii="Times New Roman" w:hAnsi="Times New Roman" w:cs="Times New Roman"/>
            <w:sz w:val="24"/>
            <w:szCs w:val="24"/>
          </w:rPr>
          <w:t xml:space="preserve"> </w:t>
        </w:r>
      </w:ins>
      <w:del w:id="148" w:author="krug001" w:date="2012-04-02T21:19:00Z">
        <w:r w:rsidR="00925761" w:rsidDel="00453244">
          <w:rPr>
            <w:rFonts w:ascii="Times New Roman" w:hAnsi="Times New Roman" w:cs="Times New Roman"/>
            <w:sz w:val="24"/>
            <w:szCs w:val="24"/>
          </w:rPr>
          <w:delText xml:space="preserve">the </w:delText>
        </w:r>
      </w:del>
      <w:ins w:id="149" w:author="krug001" w:date="2012-04-02T21:19:00Z">
        <w:r w:rsidR="00453244">
          <w:rPr>
            <w:rFonts w:ascii="Times New Roman" w:hAnsi="Times New Roman" w:cs="Times New Roman"/>
            <w:sz w:val="24"/>
            <w:szCs w:val="24"/>
          </w:rPr>
          <w:t xml:space="preserve">estimated </w:t>
        </w:r>
        <w:r w:rsidR="00453244">
          <w:rPr>
            <w:rFonts w:ascii="Times New Roman" w:hAnsi="Times New Roman" w:cs="Times New Roman"/>
            <w:sz w:val="24"/>
            <w:szCs w:val="24"/>
          </w:rPr>
          <w:t xml:space="preserve">VCs </w:t>
        </w:r>
      </w:ins>
      <w:del w:id="150" w:author="krug001" w:date="2012-04-02T21:19:00Z">
        <w:r w:rsidR="00925761" w:rsidDel="00453244">
          <w:rPr>
            <w:rFonts w:ascii="Times New Roman" w:hAnsi="Times New Roman" w:cs="Times New Roman"/>
            <w:sz w:val="24"/>
            <w:szCs w:val="24"/>
          </w:rPr>
          <w:delText>estimated VC</w:delText>
        </w:r>
        <w:r w:rsidR="00010C0E" w:rsidDel="00453244">
          <w:rPr>
            <w:rFonts w:ascii="Times New Roman" w:hAnsi="Times New Roman" w:cs="Times New Roman"/>
            <w:sz w:val="24"/>
            <w:szCs w:val="24"/>
          </w:rPr>
          <w:delText xml:space="preserve"> are </w:delText>
        </w:r>
      </w:del>
      <w:ins w:id="151" w:author="krug001" w:date="2012-04-02T21:19:00Z">
        <w:r w:rsidR="00453244">
          <w:rPr>
            <w:rFonts w:ascii="Times New Roman" w:hAnsi="Times New Roman" w:cs="Times New Roman"/>
            <w:sz w:val="24"/>
            <w:szCs w:val="24"/>
          </w:rPr>
          <w:t xml:space="preserve">which are </w:t>
        </w:r>
      </w:ins>
      <w:r w:rsidR="00010C0E">
        <w:rPr>
          <w:rFonts w:ascii="Times New Roman" w:hAnsi="Times New Roman" w:cs="Times New Roman"/>
          <w:sz w:val="24"/>
          <w:szCs w:val="24"/>
        </w:rPr>
        <w:t>negative</w:t>
      </w:r>
      <w:del w:id="152" w:author="krug001" w:date="2012-04-02T21:19:00Z">
        <w:r w:rsidR="00010C0E" w:rsidDel="00453244">
          <w:rPr>
            <w:rFonts w:ascii="Times New Roman" w:hAnsi="Times New Roman" w:cs="Times New Roman"/>
            <w:sz w:val="24"/>
            <w:szCs w:val="24"/>
          </w:rPr>
          <w:delText>, the negative VC stays unadjusted</w:delText>
        </w:r>
      </w:del>
      <w:r w:rsidR="00010C0E">
        <w:rPr>
          <w:rFonts w:ascii="Times New Roman" w:hAnsi="Times New Roman" w:cs="Times New Roman"/>
          <w:sz w:val="24"/>
          <w:szCs w:val="24"/>
        </w:rPr>
        <w:t>.</w:t>
      </w:r>
    </w:p>
    <w:p w:rsidR="00473B23" w:rsidRDefault="007F45A9" w:rsidP="00C31E0B">
      <w:pPr>
        <w:jc w:val="both"/>
        <w:rPr>
          <w:rFonts w:ascii="Times New Roman" w:hAnsi="Times New Roman" w:cs="Times New Roman"/>
          <w:sz w:val="24"/>
          <w:szCs w:val="24"/>
        </w:rPr>
      </w:pPr>
      <w:r>
        <w:rPr>
          <w:rFonts w:ascii="Times New Roman" w:hAnsi="Times New Roman" w:cs="Times New Roman"/>
          <w:noProof/>
          <w:sz w:val="24"/>
          <w:szCs w:val="24"/>
          <w:lang w:eastAsia="en-NZ"/>
        </w:rPr>
        <w:drawing>
          <wp:inline distT="0" distB="0" distL="0" distR="0" wp14:anchorId="22BAB387" wp14:editId="6F85FA3D">
            <wp:extent cx="5731510" cy="3895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895801"/>
                    </a:xfrm>
                    <a:prstGeom prst="rect">
                      <a:avLst/>
                    </a:prstGeom>
                    <a:noFill/>
                    <a:ln>
                      <a:noFill/>
                    </a:ln>
                  </pic:spPr>
                </pic:pic>
              </a:graphicData>
            </a:graphic>
          </wp:inline>
        </w:drawing>
      </w:r>
    </w:p>
    <w:p w:rsidR="00B65D0C" w:rsidRPr="000E44E0" w:rsidRDefault="00B65D0C" w:rsidP="00007D49">
      <w:pPr>
        <w:spacing w:line="360" w:lineRule="auto"/>
        <w:jc w:val="both"/>
        <w:rPr>
          <w:rFonts w:ascii="Times New Roman" w:hAnsi="Times New Roman" w:cs="Times New Roman"/>
          <w:b/>
          <w:sz w:val="24"/>
          <w:szCs w:val="24"/>
        </w:rPr>
      </w:pPr>
      <w:r w:rsidRPr="000E44E0">
        <w:rPr>
          <w:rFonts w:ascii="Times New Roman" w:hAnsi="Times New Roman" w:cs="Times New Roman"/>
          <w:b/>
          <w:sz w:val="24"/>
          <w:szCs w:val="24"/>
        </w:rPr>
        <w:t xml:space="preserve">Comparing </w:t>
      </w:r>
      <w:r w:rsidR="00007D49">
        <w:rPr>
          <w:rFonts w:ascii="Times New Roman" w:hAnsi="Times New Roman" w:cs="Times New Roman"/>
          <w:b/>
          <w:sz w:val="24"/>
          <w:szCs w:val="24"/>
        </w:rPr>
        <w:t xml:space="preserve">the </w:t>
      </w:r>
      <w:r w:rsidRPr="000E44E0">
        <w:rPr>
          <w:rFonts w:ascii="Times New Roman" w:hAnsi="Times New Roman" w:cs="Times New Roman"/>
          <w:b/>
          <w:sz w:val="24"/>
          <w:szCs w:val="24"/>
        </w:rPr>
        <w:t>three methods:</w:t>
      </w:r>
    </w:p>
    <w:p w:rsidR="00D856B1" w:rsidRDefault="007579FC" w:rsidP="00007D49">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AF0553">
        <w:rPr>
          <w:rFonts w:ascii="Times New Roman" w:hAnsi="Times New Roman" w:cs="Times New Roman"/>
          <w:sz w:val="24"/>
          <w:szCs w:val="24"/>
        </w:rPr>
        <w:t xml:space="preserve">he EDF </w:t>
      </w:r>
      <w:r>
        <w:rPr>
          <w:rFonts w:ascii="Times New Roman" w:hAnsi="Times New Roman" w:cs="Times New Roman"/>
          <w:sz w:val="24"/>
          <w:szCs w:val="24"/>
        </w:rPr>
        <w:t xml:space="preserve">generated </w:t>
      </w:r>
      <w:r w:rsidR="00AF0553">
        <w:rPr>
          <w:rFonts w:ascii="Times New Roman" w:hAnsi="Times New Roman" w:cs="Times New Roman"/>
          <w:sz w:val="24"/>
          <w:szCs w:val="24"/>
        </w:rPr>
        <w:t xml:space="preserve">from </w:t>
      </w:r>
      <w:r>
        <w:rPr>
          <w:rFonts w:ascii="Times New Roman" w:hAnsi="Times New Roman" w:cs="Times New Roman"/>
          <w:sz w:val="24"/>
          <w:szCs w:val="24"/>
        </w:rPr>
        <w:t xml:space="preserve">the </w:t>
      </w:r>
      <w:r w:rsidR="00294410">
        <w:rPr>
          <w:rFonts w:ascii="Times New Roman" w:hAnsi="Times New Roman" w:cs="Times New Roman"/>
          <w:sz w:val="24"/>
          <w:szCs w:val="24"/>
        </w:rPr>
        <w:t>VC</w:t>
      </w:r>
      <w:r w:rsidR="00AF0553">
        <w:rPr>
          <w:rFonts w:ascii="Times New Roman" w:hAnsi="Times New Roman" w:cs="Times New Roman"/>
          <w:sz w:val="24"/>
          <w:szCs w:val="24"/>
        </w:rPr>
        <w:t xml:space="preserve"> estimates </w:t>
      </w:r>
      <w:r>
        <w:rPr>
          <w:rFonts w:ascii="Times New Roman" w:hAnsi="Times New Roman" w:cs="Times New Roman"/>
          <w:sz w:val="24"/>
          <w:szCs w:val="24"/>
        </w:rPr>
        <w:t>of REML and linear combinations are</w:t>
      </w:r>
      <w:r w:rsidR="00AF0553">
        <w:rPr>
          <w:rFonts w:ascii="Times New Roman" w:hAnsi="Times New Roman" w:cs="Times New Roman"/>
          <w:sz w:val="24"/>
          <w:szCs w:val="24"/>
        </w:rPr>
        <w:t xml:space="preserve"> only similar when the </w:t>
      </w:r>
      <w:r w:rsidR="00007D49">
        <w:rPr>
          <w:rFonts w:ascii="Times New Roman" w:hAnsi="Times New Roman" w:cs="Times New Roman"/>
          <w:sz w:val="24"/>
          <w:szCs w:val="24"/>
        </w:rPr>
        <w:t>VC</w:t>
      </w:r>
      <w:r w:rsidR="00AF0553">
        <w:rPr>
          <w:rFonts w:ascii="Times New Roman" w:hAnsi="Times New Roman" w:cs="Times New Roman"/>
          <w:sz w:val="24"/>
          <w:szCs w:val="24"/>
        </w:rPr>
        <w:t xml:space="preserve"> ratios of run and </w:t>
      </w:r>
      <w:r w:rsidR="0031258A">
        <w:rPr>
          <w:rFonts w:ascii="Times New Roman" w:hAnsi="Times New Roman" w:cs="Times New Roman"/>
          <w:sz w:val="24"/>
          <w:szCs w:val="24"/>
        </w:rPr>
        <w:t xml:space="preserve">ME </w:t>
      </w:r>
      <w:r w:rsidR="00AF0553">
        <w:rPr>
          <w:rFonts w:ascii="Times New Roman" w:hAnsi="Times New Roman" w:cs="Times New Roman"/>
          <w:sz w:val="24"/>
          <w:szCs w:val="24"/>
        </w:rPr>
        <w:t xml:space="preserve">are larger </w:t>
      </w:r>
      <w:r w:rsidR="00007D49">
        <w:rPr>
          <w:rFonts w:ascii="Times New Roman" w:hAnsi="Times New Roman" w:cs="Times New Roman"/>
          <w:sz w:val="24"/>
          <w:szCs w:val="24"/>
        </w:rPr>
        <w:t>than</w:t>
      </w:r>
      <w:r w:rsidR="00AF0553">
        <w:rPr>
          <w:rFonts w:ascii="Times New Roman" w:hAnsi="Times New Roman" w:cs="Times New Roman"/>
          <w:sz w:val="24"/>
          <w:szCs w:val="24"/>
        </w:rPr>
        <w:t xml:space="preserve"> </w:t>
      </w:r>
      <w:commentRangeStart w:id="153"/>
      <w:r w:rsidR="00007D49">
        <w:rPr>
          <w:rFonts w:ascii="Times New Roman" w:hAnsi="Times New Roman" w:cs="Times New Roman"/>
          <w:sz w:val="24"/>
          <w:szCs w:val="24"/>
        </w:rPr>
        <w:t>1</w:t>
      </w:r>
      <w:commentRangeEnd w:id="153"/>
      <w:r w:rsidR="00453244">
        <w:rPr>
          <w:rStyle w:val="CommentReference"/>
        </w:rPr>
        <w:commentReference w:id="153"/>
      </w:r>
      <w:r w:rsidR="00AF0553">
        <w:rPr>
          <w:rFonts w:ascii="Times New Roman" w:hAnsi="Times New Roman" w:cs="Times New Roman"/>
          <w:sz w:val="24"/>
          <w:szCs w:val="24"/>
        </w:rPr>
        <w:t xml:space="preserve"> </w:t>
      </w:r>
    </w:p>
    <w:p w:rsidR="007579FC" w:rsidRDefault="007579FC" w:rsidP="00007D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When the </w:t>
      </w:r>
      <w:r w:rsidR="00007D49">
        <w:rPr>
          <w:rFonts w:ascii="Times New Roman" w:hAnsi="Times New Roman" w:cs="Times New Roman"/>
          <w:sz w:val="24"/>
          <w:szCs w:val="24"/>
        </w:rPr>
        <w:t>VC</w:t>
      </w:r>
      <w:r>
        <w:rPr>
          <w:rFonts w:ascii="Times New Roman" w:hAnsi="Times New Roman" w:cs="Times New Roman"/>
          <w:sz w:val="24"/>
          <w:szCs w:val="24"/>
        </w:rPr>
        <w:t xml:space="preserve"> ratios of run and </w:t>
      </w:r>
      <w:r w:rsidR="0031258A">
        <w:rPr>
          <w:rFonts w:ascii="Times New Roman" w:hAnsi="Times New Roman" w:cs="Times New Roman"/>
          <w:sz w:val="24"/>
          <w:szCs w:val="24"/>
        </w:rPr>
        <w:t xml:space="preserve">ME </w:t>
      </w:r>
      <w:r>
        <w:rPr>
          <w:rFonts w:ascii="Times New Roman" w:hAnsi="Times New Roman" w:cs="Times New Roman"/>
          <w:sz w:val="24"/>
          <w:szCs w:val="24"/>
        </w:rPr>
        <w:t xml:space="preserve">are smaller than </w:t>
      </w:r>
      <w:r w:rsidR="00007D49">
        <w:rPr>
          <w:rFonts w:ascii="Times New Roman" w:hAnsi="Times New Roman" w:cs="Times New Roman"/>
          <w:sz w:val="24"/>
          <w:szCs w:val="24"/>
        </w:rPr>
        <w:t>1</w:t>
      </w:r>
      <w:r>
        <w:rPr>
          <w:rFonts w:ascii="Times New Roman" w:hAnsi="Times New Roman" w:cs="Times New Roman"/>
          <w:sz w:val="24"/>
          <w:szCs w:val="24"/>
        </w:rPr>
        <w:t xml:space="preserve">, REML produced the highest EDF, </w:t>
      </w:r>
      <w:r w:rsidR="00007D49">
        <w:rPr>
          <w:rFonts w:ascii="Times New Roman" w:hAnsi="Times New Roman" w:cs="Times New Roman"/>
          <w:sz w:val="24"/>
          <w:szCs w:val="24"/>
        </w:rPr>
        <w:t>the LC</w:t>
      </w:r>
      <w:r>
        <w:rPr>
          <w:rFonts w:ascii="Times New Roman" w:hAnsi="Times New Roman" w:cs="Times New Roman"/>
          <w:sz w:val="24"/>
          <w:szCs w:val="24"/>
        </w:rPr>
        <w:t xml:space="preserve"> produced the second highest EDF </w:t>
      </w:r>
      <w:r w:rsidR="00A154C9">
        <w:rPr>
          <w:rFonts w:ascii="Times New Roman" w:hAnsi="Times New Roman" w:cs="Times New Roman"/>
          <w:sz w:val="24"/>
          <w:szCs w:val="24"/>
        </w:rPr>
        <w:t xml:space="preserve">and </w:t>
      </w:r>
      <w:r w:rsidR="00007D49">
        <w:rPr>
          <w:rFonts w:ascii="Times New Roman" w:hAnsi="Times New Roman" w:cs="Times New Roman"/>
          <w:sz w:val="24"/>
          <w:szCs w:val="24"/>
        </w:rPr>
        <w:t xml:space="preserve">expected VC </w:t>
      </w:r>
      <w:r>
        <w:rPr>
          <w:rFonts w:ascii="Times New Roman" w:hAnsi="Times New Roman" w:cs="Times New Roman"/>
          <w:sz w:val="24"/>
          <w:szCs w:val="24"/>
        </w:rPr>
        <w:t xml:space="preserve">produced the lowest EDF.  </w:t>
      </w:r>
    </w:p>
    <w:p w:rsidR="006878BD" w:rsidRDefault="006878BD" w:rsidP="00007D49">
      <w:pPr>
        <w:spacing w:line="360" w:lineRule="auto"/>
        <w:jc w:val="both"/>
        <w:rPr>
          <w:rFonts w:ascii="Times New Roman" w:hAnsi="Times New Roman" w:cs="Times New Roman"/>
          <w:sz w:val="24"/>
          <w:szCs w:val="24"/>
        </w:rPr>
      </w:pPr>
      <w:commentRangeStart w:id="154"/>
      <w:r>
        <w:rPr>
          <w:rFonts w:ascii="Times New Roman" w:hAnsi="Times New Roman" w:cs="Times New Roman"/>
          <w:sz w:val="24"/>
          <w:szCs w:val="24"/>
        </w:rPr>
        <w:t xml:space="preserve">When the </w:t>
      </w:r>
      <w:r w:rsidR="00007D49">
        <w:rPr>
          <w:rFonts w:ascii="Times New Roman" w:hAnsi="Times New Roman" w:cs="Times New Roman"/>
          <w:sz w:val="24"/>
          <w:szCs w:val="24"/>
        </w:rPr>
        <w:t>VC</w:t>
      </w:r>
      <w:r>
        <w:rPr>
          <w:rFonts w:ascii="Times New Roman" w:hAnsi="Times New Roman" w:cs="Times New Roman"/>
          <w:sz w:val="24"/>
          <w:szCs w:val="24"/>
        </w:rPr>
        <w:t xml:space="preserve"> ratios of run and </w:t>
      </w:r>
      <w:r w:rsidR="0031258A">
        <w:rPr>
          <w:rFonts w:ascii="Times New Roman" w:hAnsi="Times New Roman" w:cs="Times New Roman"/>
          <w:sz w:val="24"/>
          <w:szCs w:val="24"/>
        </w:rPr>
        <w:t xml:space="preserve">ME </w:t>
      </w:r>
      <w:r>
        <w:rPr>
          <w:rFonts w:ascii="Times New Roman" w:hAnsi="Times New Roman" w:cs="Times New Roman"/>
          <w:sz w:val="24"/>
          <w:szCs w:val="24"/>
        </w:rPr>
        <w:t xml:space="preserve">are </w:t>
      </w:r>
      <w:r w:rsidR="00007D49">
        <w:rPr>
          <w:rFonts w:ascii="Times New Roman" w:hAnsi="Times New Roman" w:cs="Times New Roman"/>
          <w:sz w:val="24"/>
          <w:szCs w:val="24"/>
        </w:rPr>
        <w:t>greater than or equal to 1</w:t>
      </w:r>
      <w:r>
        <w:rPr>
          <w:rFonts w:ascii="Times New Roman" w:hAnsi="Times New Roman" w:cs="Times New Roman"/>
          <w:sz w:val="24"/>
          <w:szCs w:val="24"/>
        </w:rPr>
        <w:t xml:space="preserve">, the REML and </w:t>
      </w:r>
      <w:r w:rsidR="00007D49">
        <w:rPr>
          <w:rFonts w:ascii="Times New Roman" w:hAnsi="Times New Roman" w:cs="Times New Roman"/>
          <w:sz w:val="24"/>
          <w:szCs w:val="24"/>
        </w:rPr>
        <w:t>LC</w:t>
      </w:r>
      <w:r>
        <w:rPr>
          <w:rFonts w:ascii="Times New Roman" w:hAnsi="Times New Roman" w:cs="Times New Roman"/>
          <w:sz w:val="24"/>
          <w:szCs w:val="24"/>
        </w:rPr>
        <w:t xml:space="preserve"> me</w:t>
      </w:r>
      <w:r w:rsidR="00007D49">
        <w:rPr>
          <w:rFonts w:ascii="Times New Roman" w:hAnsi="Times New Roman" w:cs="Times New Roman"/>
          <w:sz w:val="24"/>
          <w:szCs w:val="24"/>
        </w:rPr>
        <w:t xml:space="preserve">thods produced higher </w:t>
      </w:r>
      <w:r>
        <w:rPr>
          <w:rFonts w:ascii="Times New Roman" w:hAnsi="Times New Roman" w:cs="Times New Roman"/>
          <w:sz w:val="24"/>
          <w:szCs w:val="24"/>
        </w:rPr>
        <w:t>EDF compare</w:t>
      </w:r>
      <w:r w:rsidR="00010C0E">
        <w:rPr>
          <w:rFonts w:ascii="Times New Roman" w:hAnsi="Times New Roman" w:cs="Times New Roman"/>
          <w:sz w:val="24"/>
          <w:szCs w:val="24"/>
        </w:rPr>
        <w:t>d</w:t>
      </w:r>
      <w:r>
        <w:rPr>
          <w:rFonts w:ascii="Times New Roman" w:hAnsi="Times New Roman" w:cs="Times New Roman"/>
          <w:sz w:val="24"/>
          <w:szCs w:val="24"/>
        </w:rPr>
        <w:t xml:space="preserve"> to </w:t>
      </w:r>
      <w:r w:rsidR="00A8484F">
        <w:rPr>
          <w:rFonts w:ascii="Times New Roman" w:hAnsi="Times New Roman" w:cs="Times New Roman"/>
          <w:sz w:val="24"/>
          <w:szCs w:val="24"/>
        </w:rPr>
        <w:t xml:space="preserve">the </w:t>
      </w:r>
      <w:r w:rsidR="00007D49">
        <w:rPr>
          <w:rFonts w:ascii="Times New Roman" w:hAnsi="Times New Roman" w:cs="Times New Roman"/>
          <w:sz w:val="24"/>
          <w:szCs w:val="24"/>
        </w:rPr>
        <w:t>expected VC</w:t>
      </w:r>
      <w:r>
        <w:rPr>
          <w:rFonts w:ascii="Times New Roman" w:hAnsi="Times New Roman" w:cs="Times New Roman"/>
          <w:sz w:val="24"/>
          <w:szCs w:val="24"/>
        </w:rPr>
        <w:t xml:space="preserve">. </w:t>
      </w:r>
      <w:commentRangeEnd w:id="154"/>
      <w:r w:rsidR="00453244">
        <w:rPr>
          <w:rStyle w:val="CommentReference"/>
        </w:rPr>
        <w:commentReference w:id="154"/>
      </w:r>
    </w:p>
    <w:p w:rsidR="0031258A" w:rsidRDefault="0031258A">
      <w:pPr>
        <w:rPr>
          <w:rFonts w:ascii="Times New Roman" w:hAnsi="Times New Roman" w:cs="Times New Roman"/>
          <w:b/>
          <w:sz w:val="24"/>
          <w:szCs w:val="24"/>
        </w:rPr>
      </w:pPr>
      <w:r>
        <w:rPr>
          <w:rFonts w:ascii="Times New Roman" w:hAnsi="Times New Roman" w:cs="Times New Roman"/>
          <w:b/>
          <w:sz w:val="24"/>
          <w:szCs w:val="24"/>
        </w:rPr>
        <w:br w:type="page"/>
      </w:r>
    </w:p>
    <w:p w:rsidR="00B65D0C" w:rsidRPr="000E44E0" w:rsidRDefault="00B65D0C" w:rsidP="00007D49">
      <w:pPr>
        <w:spacing w:line="360" w:lineRule="auto"/>
        <w:jc w:val="both"/>
        <w:rPr>
          <w:rFonts w:ascii="Times New Roman" w:hAnsi="Times New Roman" w:cs="Times New Roman"/>
          <w:b/>
          <w:sz w:val="24"/>
          <w:szCs w:val="24"/>
        </w:rPr>
      </w:pPr>
      <w:r w:rsidRPr="000E44E0">
        <w:rPr>
          <w:rFonts w:ascii="Times New Roman" w:hAnsi="Times New Roman" w:cs="Times New Roman"/>
          <w:b/>
          <w:sz w:val="24"/>
          <w:szCs w:val="24"/>
        </w:rPr>
        <w:t xml:space="preserve">EDF </w:t>
      </w:r>
      <w:r w:rsidR="000E44E0" w:rsidRPr="000E44E0">
        <w:rPr>
          <w:rFonts w:ascii="Times New Roman" w:hAnsi="Times New Roman" w:cs="Times New Roman"/>
          <w:b/>
          <w:sz w:val="24"/>
          <w:szCs w:val="24"/>
        </w:rPr>
        <w:t>convergence</w:t>
      </w:r>
      <w:r w:rsidRPr="000E44E0">
        <w:rPr>
          <w:rFonts w:ascii="Times New Roman" w:hAnsi="Times New Roman" w:cs="Times New Roman"/>
          <w:b/>
          <w:sz w:val="24"/>
          <w:szCs w:val="24"/>
        </w:rPr>
        <w:t>:</w:t>
      </w:r>
    </w:p>
    <w:p w:rsidR="007579FC" w:rsidRDefault="004F1B24" w:rsidP="00007D49">
      <w:pPr>
        <w:spacing w:line="360" w:lineRule="auto"/>
        <w:jc w:val="both"/>
        <w:rPr>
          <w:rFonts w:ascii="Times New Roman" w:hAnsi="Times New Roman" w:cs="Times New Roman"/>
          <w:sz w:val="24"/>
          <w:szCs w:val="24"/>
        </w:rPr>
      </w:pPr>
      <w:commentRangeStart w:id="155"/>
      <w:r>
        <w:rPr>
          <w:rFonts w:ascii="Times New Roman" w:hAnsi="Times New Roman" w:cs="Times New Roman"/>
          <w:sz w:val="24"/>
          <w:szCs w:val="24"/>
        </w:rPr>
        <w:t xml:space="preserve">The EDF converged </w:t>
      </w:r>
      <w:r w:rsidR="00412467">
        <w:rPr>
          <w:rFonts w:ascii="Times New Roman" w:hAnsi="Times New Roman" w:cs="Times New Roman"/>
          <w:sz w:val="24"/>
          <w:szCs w:val="24"/>
        </w:rPr>
        <w:t xml:space="preserve">at </w:t>
      </w:r>
      <w:r>
        <w:rPr>
          <w:rFonts w:ascii="Times New Roman" w:hAnsi="Times New Roman" w:cs="Times New Roman"/>
          <w:sz w:val="24"/>
          <w:szCs w:val="24"/>
        </w:rPr>
        <w:t xml:space="preserve">5 as the </w:t>
      </w:r>
      <w:r w:rsidR="0031258A">
        <w:rPr>
          <w:rFonts w:ascii="Times New Roman" w:hAnsi="Times New Roman" w:cs="Times New Roman"/>
          <w:sz w:val="24"/>
          <w:szCs w:val="24"/>
        </w:rPr>
        <w:t>VC</w:t>
      </w:r>
      <w:r>
        <w:rPr>
          <w:rFonts w:ascii="Times New Roman" w:hAnsi="Times New Roman" w:cs="Times New Roman"/>
          <w:sz w:val="24"/>
          <w:szCs w:val="24"/>
        </w:rPr>
        <w:t xml:space="preserve"> ratio between animals and </w:t>
      </w:r>
      <w:r w:rsidR="0031258A">
        <w:rPr>
          <w:rFonts w:ascii="Times New Roman" w:hAnsi="Times New Roman" w:cs="Times New Roman"/>
          <w:sz w:val="24"/>
          <w:szCs w:val="24"/>
        </w:rPr>
        <w:t xml:space="preserve">ME </w:t>
      </w:r>
      <w:r>
        <w:rPr>
          <w:rFonts w:ascii="Times New Roman" w:hAnsi="Times New Roman" w:cs="Times New Roman"/>
          <w:sz w:val="24"/>
          <w:szCs w:val="24"/>
        </w:rPr>
        <w:t>increases to infinity</w:t>
      </w:r>
      <w:commentRangeEnd w:id="155"/>
      <w:r w:rsidR="00D426B3">
        <w:rPr>
          <w:rStyle w:val="CommentReference"/>
        </w:rPr>
        <w:commentReference w:id="155"/>
      </w:r>
      <w:r w:rsidR="006B2B31">
        <w:rPr>
          <w:rFonts w:ascii="Times New Roman" w:hAnsi="Times New Roman" w:cs="Times New Roman"/>
          <w:sz w:val="24"/>
          <w:szCs w:val="24"/>
        </w:rPr>
        <w:t xml:space="preserve">. For the plots with the </w:t>
      </w:r>
      <w:r w:rsidR="0031258A">
        <w:rPr>
          <w:rFonts w:ascii="Times New Roman" w:hAnsi="Times New Roman" w:cs="Times New Roman"/>
          <w:sz w:val="24"/>
          <w:szCs w:val="24"/>
        </w:rPr>
        <w:t>VC</w:t>
      </w:r>
      <w:r w:rsidR="006B2B31">
        <w:rPr>
          <w:rFonts w:ascii="Times New Roman" w:hAnsi="Times New Roman" w:cs="Times New Roman"/>
          <w:sz w:val="24"/>
          <w:szCs w:val="24"/>
        </w:rPr>
        <w:t xml:space="preserve"> ratios of run and </w:t>
      </w:r>
      <w:r w:rsidR="0031258A">
        <w:rPr>
          <w:rFonts w:ascii="Times New Roman" w:hAnsi="Times New Roman" w:cs="Times New Roman"/>
          <w:sz w:val="24"/>
          <w:szCs w:val="24"/>
        </w:rPr>
        <w:t xml:space="preserve">ME </w:t>
      </w:r>
      <w:r w:rsidR="006B2B31">
        <w:rPr>
          <w:rFonts w:ascii="Times New Roman" w:hAnsi="Times New Roman" w:cs="Times New Roman"/>
          <w:sz w:val="24"/>
          <w:szCs w:val="24"/>
        </w:rPr>
        <w:t xml:space="preserve">are larger </w:t>
      </w:r>
      <w:r w:rsidR="00F27614">
        <w:rPr>
          <w:rFonts w:ascii="Times New Roman" w:hAnsi="Times New Roman" w:cs="Times New Roman"/>
          <w:sz w:val="24"/>
          <w:szCs w:val="24"/>
        </w:rPr>
        <w:t>than or equal</w:t>
      </w:r>
      <w:r w:rsidR="006B2B31">
        <w:rPr>
          <w:rFonts w:ascii="Times New Roman" w:hAnsi="Times New Roman" w:cs="Times New Roman"/>
          <w:sz w:val="24"/>
          <w:szCs w:val="24"/>
        </w:rPr>
        <w:t xml:space="preserve"> to 10, the </w:t>
      </w:r>
      <w:r w:rsidR="00B214E7">
        <w:rPr>
          <w:rFonts w:ascii="Times New Roman" w:hAnsi="Times New Roman" w:cs="Times New Roman"/>
          <w:sz w:val="24"/>
          <w:szCs w:val="24"/>
        </w:rPr>
        <w:t xml:space="preserve">convergence </w:t>
      </w:r>
      <w:r w:rsidR="006B2B31">
        <w:rPr>
          <w:rFonts w:ascii="Times New Roman" w:hAnsi="Times New Roman" w:cs="Times New Roman"/>
          <w:sz w:val="24"/>
          <w:szCs w:val="24"/>
        </w:rPr>
        <w:t xml:space="preserve">was not shown because the </w:t>
      </w:r>
      <w:r w:rsidR="0031258A">
        <w:rPr>
          <w:rFonts w:ascii="Times New Roman" w:hAnsi="Times New Roman" w:cs="Times New Roman"/>
          <w:sz w:val="24"/>
          <w:szCs w:val="24"/>
        </w:rPr>
        <w:t>VC</w:t>
      </w:r>
      <w:r w:rsidR="006B2B31">
        <w:rPr>
          <w:rFonts w:ascii="Times New Roman" w:hAnsi="Times New Roman" w:cs="Times New Roman"/>
          <w:sz w:val="24"/>
          <w:szCs w:val="24"/>
        </w:rPr>
        <w:t xml:space="preserve"> ratio</w:t>
      </w:r>
      <w:r w:rsidR="002C0E29">
        <w:rPr>
          <w:rFonts w:ascii="Times New Roman" w:hAnsi="Times New Roman" w:cs="Times New Roman"/>
          <w:sz w:val="24"/>
          <w:szCs w:val="24"/>
        </w:rPr>
        <w:t>s</w:t>
      </w:r>
      <w:r w:rsidR="006B2B31">
        <w:rPr>
          <w:rFonts w:ascii="Times New Roman" w:hAnsi="Times New Roman" w:cs="Times New Roman"/>
          <w:sz w:val="24"/>
          <w:szCs w:val="24"/>
        </w:rPr>
        <w:t xml:space="preserve"> between animals and </w:t>
      </w:r>
      <w:commentRangeStart w:id="156"/>
      <w:r w:rsidR="0031258A">
        <w:rPr>
          <w:rFonts w:ascii="Times New Roman" w:hAnsi="Times New Roman" w:cs="Times New Roman"/>
          <w:sz w:val="24"/>
          <w:szCs w:val="24"/>
        </w:rPr>
        <w:t xml:space="preserve">ME </w:t>
      </w:r>
      <w:r w:rsidR="006B2B31">
        <w:rPr>
          <w:rFonts w:ascii="Times New Roman" w:hAnsi="Times New Roman" w:cs="Times New Roman"/>
          <w:sz w:val="24"/>
          <w:szCs w:val="24"/>
        </w:rPr>
        <w:t xml:space="preserve">used here </w:t>
      </w:r>
      <w:r w:rsidR="002C0E29">
        <w:rPr>
          <w:rFonts w:ascii="Times New Roman" w:hAnsi="Times New Roman" w:cs="Times New Roman"/>
          <w:sz w:val="24"/>
          <w:szCs w:val="24"/>
        </w:rPr>
        <w:t>are not large enough.</w:t>
      </w:r>
      <w:commentRangeEnd w:id="156"/>
      <w:r w:rsidR="00D426B3">
        <w:rPr>
          <w:rStyle w:val="CommentReference"/>
        </w:rPr>
        <w:commentReference w:id="156"/>
      </w:r>
    </w:p>
    <w:p w:rsidR="004F1B24" w:rsidRDefault="004F1B24" w:rsidP="00007D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When the </w:t>
      </w:r>
      <w:del w:id="157" w:author="krug001" w:date="2012-04-02T22:09:00Z">
        <w:r w:rsidR="0031258A" w:rsidDel="00D426B3">
          <w:rPr>
            <w:rFonts w:ascii="Times New Roman" w:hAnsi="Times New Roman" w:cs="Times New Roman"/>
            <w:sz w:val="24"/>
            <w:szCs w:val="24"/>
          </w:rPr>
          <w:delText>VC</w:delText>
        </w:r>
        <w:r w:rsidDel="00D426B3">
          <w:rPr>
            <w:rFonts w:ascii="Times New Roman" w:hAnsi="Times New Roman" w:cs="Times New Roman"/>
            <w:sz w:val="24"/>
            <w:szCs w:val="24"/>
          </w:rPr>
          <w:delText xml:space="preserve"> </w:delText>
        </w:r>
      </w:del>
      <w:r>
        <w:rPr>
          <w:rFonts w:ascii="Times New Roman" w:hAnsi="Times New Roman" w:cs="Times New Roman"/>
          <w:sz w:val="24"/>
          <w:szCs w:val="24"/>
        </w:rPr>
        <w:t>ratio</w:t>
      </w:r>
      <w:del w:id="158" w:author="krug001" w:date="2012-04-02T22:09:00Z">
        <w:r w:rsidDel="00D426B3">
          <w:rPr>
            <w:rFonts w:ascii="Times New Roman" w:hAnsi="Times New Roman" w:cs="Times New Roman"/>
            <w:sz w:val="24"/>
            <w:szCs w:val="24"/>
          </w:rPr>
          <w:delText>s</w:delText>
        </w:r>
      </w:del>
      <w:r>
        <w:rPr>
          <w:rFonts w:ascii="Times New Roman" w:hAnsi="Times New Roman" w:cs="Times New Roman"/>
          <w:sz w:val="24"/>
          <w:szCs w:val="24"/>
        </w:rPr>
        <w:t xml:space="preserve"> of </w:t>
      </w:r>
      <w:ins w:id="159" w:author="krug001" w:date="2012-04-02T22:09:00Z">
        <w:r w:rsidR="00D426B3">
          <w:rPr>
            <w:rFonts w:ascii="Times New Roman" w:hAnsi="Times New Roman" w:cs="Times New Roman"/>
            <w:sz w:val="24"/>
            <w:szCs w:val="24"/>
          </w:rPr>
          <w:t xml:space="preserve">the </w:t>
        </w:r>
      </w:ins>
      <w:r>
        <w:rPr>
          <w:rFonts w:ascii="Times New Roman" w:hAnsi="Times New Roman" w:cs="Times New Roman"/>
          <w:sz w:val="24"/>
          <w:szCs w:val="24"/>
        </w:rPr>
        <w:t xml:space="preserve">run </w:t>
      </w:r>
      <w:ins w:id="160" w:author="krug001" w:date="2012-04-02T22:09:00Z">
        <w:r w:rsidR="00D426B3">
          <w:rPr>
            <w:rFonts w:ascii="Times New Roman" w:hAnsi="Times New Roman" w:cs="Times New Roman"/>
            <w:sz w:val="24"/>
            <w:szCs w:val="24"/>
          </w:rPr>
          <w:t xml:space="preserve">VC </w:t>
        </w:r>
      </w:ins>
      <w:del w:id="161" w:author="krug001" w:date="2012-04-02T22:09:00Z">
        <w:r w:rsidDel="00D426B3">
          <w:rPr>
            <w:rFonts w:ascii="Times New Roman" w:hAnsi="Times New Roman" w:cs="Times New Roman"/>
            <w:sz w:val="24"/>
            <w:szCs w:val="24"/>
          </w:rPr>
          <w:delText xml:space="preserve">and </w:delText>
        </w:r>
      </w:del>
      <w:ins w:id="162" w:author="krug001" w:date="2012-04-02T22:09:00Z">
        <w:r w:rsidR="00D426B3">
          <w:rPr>
            <w:rFonts w:ascii="Times New Roman" w:hAnsi="Times New Roman" w:cs="Times New Roman"/>
            <w:sz w:val="24"/>
            <w:szCs w:val="24"/>
          </w:rPr>
          <w:t xml:space="preserve">relative to the </w:t>
        </w:r>
      </w:ins>
      <w:r w:rsidR="0031258A">
        <w:rPr>
          <w:rFonts w:ascii="Times New Roman" w:hAnsi="Times New Roman" w:cs="Times New Roman"/>
          <w:sz w:val="24"/>
          <w:szCs w:val="24"/>
        </w:rPr>
        <w:t xml:space="preserve">ME </w:t>
      </w:r>
      <w:ins w:id="163" w:author="krug001" w:date="2012-04-02T22:09:00Z">
        <w:r w:rsidR="00D426B3">
          <w:rPr>
            <w:rFonts w:ascii="Times New Roman" w:hAnsi="Times New Roman" w:cs="Times New Roman"/>
            <w:sz w:val="24"/>
            <w:szCs w:val="24"/>
          </w:rPr>
          <w:t xml:space="preserve">VC </w:t>
        </w:r>
      </w:ins>
      <w:del w:id="164" w:author="krug001" w:date="2012-04-02T22:09:00Z">
        <w:r w:rsidDel="00D426B3">
          <w:rPr>
            <w:rFonts w:ascii="Times New Roman" w:hAnsi="Times New Roman" w:cs="Times New Roman"/>
            <w:sz w:val="24"/>
            <w:szCs w:val="24"/>
          </w:rPr>
          <w:delText xml:space="preserve">are </w:delText>
        </w:r>
      </w:del>
      <w:ins w:id="165" w:author="krug001" w:date="2012-04-02T22:09:00Z">
        <w:r w:rsidR="00D426B3">
          <w:rPr>
            <w:rFonts w:ascii="Times New Roman" w:hAnsi="Times New Roman" w:cs="Times New Roman"/>
            <w:sz w:val="24"/>
            <w:szCs w:val="24"/>
          </w:rPr>
          <w:t>is</w:t>
        </w:r>
        <w:r w:rsidR="00D426B3">
          <w:rPr>
            <w:rFonts w:ascii="Times New Roman" w:hAnsi="Times New Roman" w:cs="Times New Roman"/>
            <w:sz w:val="24"/>
            <w:szCs w:val="24"/>
          </w:rPr>
          <w:t xml:space="preserve"> </w:t>
        </w:r>
      </w:ins>
      <w:r>
        <w:rPr>
          <w:rFonts w:ascii="Times New Roman" w:hAnsi="Times New Roman" w:cs="Times New Roman"/>
          <w:sz w:val="24"/>
          <w:szCs w:val="24"/>
        </w:rPr>
        <w:t xml:space="preserve">larger </w:t>
      </w:r>
      <w:r w:rsidR="00B017E9">
        <w:rPr>
          <w:rFonts w:ascii="Times New Roman" w:hAnsi="Times New Roman" w:cs="Times New Roman"/>
          <w:sz w:val="24"/>
          <w:szCs w:val="24"/>
        </w:rPr>
        <w:t xml:space="preserve">than </w:t>
      </w:r>
      <w:r w:rsidR="00F27614">
        <w:rPr>
          <w:rFonts w:ascii="Times New Roman" w:hAnsi="Times New Roman" w:cs="Times New Roman"/>
          <w:sz w:val="24"/>
          <w:szCs w:val="24"/>
        </w:rPr>
        <w:t>or equal</w:t>
      </w:r>
      <w:r>
        <w:rPr>
          <w:rFonts w:ascii="Times New Roman" w:hAnsi="Times New Roman" w:cs="Times New Roman"/>
          <w:sz w:val="24"/>
          <w:szCs w:val="24"/>
        </w:rPr>
        <w:t xml:space="preserve"> to 10, the EDF </w:t>
      </w:r>
      <w:commentRangeStart w:id="166"/>
      <w:r>
        <w:rPr>
          <w:rFonts w:ascii="Times New Roman" w:hAnsi="Times New Roman" w:cs="Times New Roman"/>
          <w:sz w:val="24"/>
          <w:szCs w:val="24"/>
        </w:rPr>
        <w:t>converge</w:t>
      </w:r>
      <w:r w:rsidR="00F27614">
        <w:rPr>
          <w:rFonts w:ascii="Times New Roman" w:hAnsi="Times New Roman" w:cs="Times New Roman"/>
          <w:sz w:val="24"/>
          <w:szCs w:val="24"/>
        </w:rPr>
        <w:t>s</w:t>
      </w:r>
      <w:r>
        <w:rPr>
          <w:rFonts w:ascii="Times New Roman" w:hAnsi="Times New Roman" w:cs="Times New Roman"/>
          <w:sz w:val="24"/>
          <w:szCs w:val="24"/>
        </w:rPr>
        <w:t xml:space="preserve"> </w:t>
      </w:r>
      <w:r w:rsidR="005D29D3">
        <w:rPr>
          <w:rFonts w:ascii="Times New Roman" w:hAnsi="Times New Roman" w:cs="Times New Roman"/>
          <w:sz w:val="24"/>
          <w:szCs w:val="24"/>
        </w:rPr>
        <w:t>at</w:t>
      </w:r>
      <w:r>
        <w:rPr>
          <w:rFonts w:ascii="Times New Roman" w:hAnsi="Times New Roman" w:cs="Times New Roman"/>
          <w:sz w:val="24"/>
          <w:szCs w:val="24"/>
        </w:rPr>
        <w:t xml:space="preserve"> 4 </w:t>
      </w:r>
      <w:commentRangeEnd w:id="166"/>
      <w:r w:rsidR="00D426B3">
        <w:rPr>
          <w:rStyle w:val="CommentReference"/>
        </w:rPr>
        <w:commentReference w:id="166"/>
      </w:r>
      <w:r>
        <w:rPr>
          <w:rFonts w:ascii="Times New Roman" w:hAnsi="Times New Roman" w:cs="Times New Roman"/>
          <w:sz w:val="24"/>
          <w:szCs w:val="24"/>
        </w:rPr>
        <w:t xml:space="preserve">as the as the </w:t>
      </w:r>
      <w:r w:rsidR="0031258A">
        <w:rPr>
          <w:rFonts w:ascii="Times New Roman" w:hAnsi="Times New Roman" w:cs="Times New Roman"/>
          <w:sz w:val="24"/>
          <w:szCs w:val="24"/>
        </w:rPr>
        <w:t>VC</w:t>
      </w:r>
      <w:r>
        <w:rPr>
          <w:rFonts w:ascii="Times New Roman" w:hAnsi="Times New Roman" w:cs="Times New Roman"/>
          <w:sz w:val="24"/>
          <w:szCs w:val="24"/>
        </w:rPr>
        <w:t xml:space="preserve"> ratio between animals and </w:t>
      </w:r>
      <w:r w:rsidR="0031258A">
        <w:rPr>
          <w:rFonts w:ascii="Times New Roman" w:hAnsi="Times New Roman" w:cs="Times New Roman"/>
          <w:sz w:val="24"/>
          <w:szCs w:val="24"/>
        </w:rPr>
        <w:t xml:space="preserve">ME </w:t>
      </w:r>
      <w:r w:rsidR="00F27614">
        <w:rPr>
          <w:rFonts w:ascii="Times New Roman" w:hAnsi="Times New Roman" w:cs="Times New Roman"/>
          <w:sz w:val="24"/>
          <w:szCs w:val="24"/>
        </w:rPr>
        <w:t>tend</w:t>
      </w:r>
      <w:r>
        <w:rPr>
          <w:rFonts w:ascii="Times New Roman" w:hAnsi="Times New Roman" w:cs="Times New Roman"/>
          <w:sz w:val="24"/>
          <w:szCs w:val="24"/>
        </w:rPr>
        <w:t xml:space="preserve"> to almost zero.</w:t>
      </w:r>
    </w:p>
    <w:p w:rsidR="006B2B31" w:rsidRDefault="004F1B24" w:rsidP="00007D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When the </w:t>
      </w:r>
      <w:r w:rsidR="0031258A">
        <w:rPr>
          <w:rFonts w:ascii="Times New Roman" w:hAnsi="Times New Roman" w:cs="Times New Roman"/>
          <w:sz w:val="24"/>
          <w:szCs w:val="24"/>
        </w:rPr>
        <w:t>VC</w:t>
      </w:r>
      <w:r>
        <w:rPr>
          <w:rFonts w:ascii="Times New Roman" w:hAnsi="Times New Roman" w:cs="Times New Roman"/>
          <w:sz w:val="24"/>
          <w:szCs w:val="24"/>
        </w:rPr>
        <w:t xml:space="preserve"> ratio of run an</w:t>
      </w:r>
      <w:r w:rsidR="000E44E0">
        <w:rPr>
          <w:rFonts w:ascii="Times New Roman" w:hAnsi="Times New Roman" w:cs="Times New Roman"/>
          <w:sz w:val="24"/>
          <w:szCs w:val="24"/>
        </w:rPr>
        <w:t xml:space="preserve">d </w:t>
      </w:r>
      <w:r w:rsidR="00F27614">
        <w:rPr>
          <w:rFonts w:ascii="Times New Roman" w:hAnsi="Times New Roman" w:cs="Times New Roman"/>
          <w:sz w:val="24"/>
          <w:szCs w:val="24"/>
        </w:rPr>
        <w:t>ME</w:t>
      </w:r>
      <w:r w:rsidR="000E44E0">
        <w:rPr>
          <w:rFonts w:ascii="Times New Roman" w:hAnsi="Times New Roman" w:cs="Times New Roman"/>
          <w:sz w:val="24"/>
          <w:szCs w:val="24"/>
        </w:rPr>
        <w:t xml:space="preserve"> equals </w:t>
      </w:r>
      <w:del w:id="167" w:author="krug001" w:date="2012-04-02T22:10:00Z">
        <w:r w:rsidR="000E44E0" w:rsidDel="00D426B3">
          <w:rPr>
            <w:rFonts w:ascii="Times New Roman" w:hAnsi="Times New Roman" w:cs="Times New Roman"/>
            <w:sz w:val="24"/>
            <w:szCs w:val="24"/>
          </w:rPr>
          <w:delText xml:space="preserve">to </w:delText>
        </w:r>
      </w:del>
      <w:r w:rsidR="000E44E0">
        <w:rPr>
          <w:rFonts w:ascii="Times New Roman" w:hAnsi="Times New Roman" w:cs="Times New Roman"/>
          <w:sz w:val="24"/>
          <w:szCs w:val="24"/>
        </w:rPr>
        <w:t>1</w:t>
      </w:r>
      <w:r w:rsidR="006B2B31">
        <w:rPr>
          <w:rFonts w:ascii="Times New Roman" w:hAnsi="Times New Roman" w:cs="Times New Roman"/>
          <w:sz w:val="24"/>
          <w:szCs w:val="24"/>
        </w:rPr>
        <w:t xml:space="preserve">, the EDF </w:t>
      </w:r>
      <w:r w:rsidR="00F27614">
        <w:rPr>
          <w:rFonts w:ascii="Times New Roman" w:hAnsi="Times New Roman" w:cs="Times New Roman"/>
          <w:sz w:val="24"/>
          <w:szCs w:val="24"/>
        </w:rPr>
        <w:t>converges</w:t>
      </w:r>
      <w:r w:rsidR="006B2B31">
        <w:rPr>
          <w:rFonts w:ascii="Times New Roman" w:hAnsi="Times New Roman" w:cs="Times New Roman"/>
          <w:sz w:val="24"/>
          <w:szCs w:val="24"/>
        </w:rPr>
        <w:t xml:space="preserve"> at 4.2 for the REML and </w:t>
      </w:r>
      <w:r w:rsidR="0031258A">
        <w:rPr>
          <w:rFonts w:ascii="Times New Roman" w:hAnsi="Times New Roman" w:cs="Times New Roman"/>
          <w:sz w:val="24"/>
          <w:szCs w:val="24"/>
        </w:rPr>
        <w:t>LC</w:t>
      </w:r>
      <w:r w:rsidR="006B2B31">
        <w:rPr>
          <w:rFonts w:ascii="Times New Roman" w:hAnsi="Times New Roman" w:cs="Times New Roman"/>
          <w:sz w:val="24"/>
          <w:szCs w:val="24"/>
        </w:rPr>
        <w:t xml:space="preserve"> methods and 4 </w:t>
      </w:r>
      <w:r w:rsidR="00F27614">
        <w:rPr>
          <w:rFonts w:ascii="Times New Roman" w:hAnsi="Times New Roman" w:cs="Times New Roman"/>
          <w:sz w:val="24"/>
          <w:szCs w:val="24"/>
        </w:rPr>
        <w:t>as</w:t>
      </w:r>
      <w:r w:rsidR="006B2B31">
        <w:rPr>
          <w:rFonts w:ascii="Times New Roman" w:hAnsi="Times New Roman" w:cs="Times New Roman"/>
          <w:sz w:val="24"/>
          <w:szCs w:val="24"/>
        </w:rPr>
        <w:t xml:space="preserve"> the </w:t>
      </w:r>
      <w:r w:rsidR="0031258A">
        <w:rPr>
          <w:rFonts w:ascii="Times New Roman" w:hAnsi="Times New Roman" w:cs="Times New Roman"/>
          <w:sz w:val="24"/>
          <w:szCs w:val="24"/>
        </w:rPr>
        <w:t>expected VC</w:t>
      </w:r>
      <w:r w:rsidR="006B2B31">
        <w:rPr>
          <w:rFonts w:ascii="Times New Roman" w:hAnsi="Times New Roman" w:cs="Times New Roman"/>
          <w:sz w:val="24"/>
          <w:szCs w:val="24"/>
        </w:rPr>
        <w:t xml:space="preserve"> ratio between animals and </w:t>
      </w:r>
      <w:r w:rsidR="00B017E9">
        <w:rPr>
          <w:rFonts w:ascii="Times New Roman" w:hAnsi="Times New Roman" w:cs="Times New Roman"/>
          <w:sz w:val="24"/>
          <w:szCs w:val="24"/>
        </w:rPr>
        <w:t>ME</w:t>
      </w:r>
      <w:r w:rsidR="006B2B31">
        <w:rPr>
          <w:rFonts w:ascii="Times New Roman" w:hAnsi="Times New Roman" w:cs="Times New Roman"/>
          <w:sz w:val="24"/>
          <w:szCs w:val="24"/>
        </w:rPr>
        <w:t xml:space="preserve"> </w:t>
      </w:r>
      <w:r w:rsidR="00F27614">
        <w:rPr>
          <w:rFonts w:ascii="Times New Roman" w:hAnsi="Times New Roman" w:cs="Times New Roman"/>
          <w:sz w:val="24"/>
          <w:szCs w:val="24"/>
        </w:rPr>
        <w:t xml:space="preserve">tend </w:t>
      </w:r>
      <w:r w:rsidR="006B2B31">
        <w:rPr>
          <w:rFonts w:ascii="Times New Roman" w:hAnsi="Times New Roman" w:cs="Times New Roman"/>
          <w:sz w:val="24"/>
          <w:szCs w:val="24"/>
        </w:rPr>
        <w:t>to almost zero.</w:t>
      </w:r>
    </w:p>
    <w:p w:rsidR="006B2B31" w:rsidRDefault="006B2B31" w:rsidP="00007D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When the </w:t>
      </w:r>
      <w:r w:rsidR="00B017E9">
        <w:rPr>
          <w:rFonts w:ascii="Times New Roman" w:hAnsi="Times New Roman" w:cs="Times New Roman"/>
          <w:sz w:val="24"/>
          <w:szCs w:val="24"/>
        </w:rPr>
        <w:t>VC</w:t>
      </w:r>
      <w:r>
        <w:rPr>
          <w:rFonts w:ascii="Times New Roman" w:hAnsi="Times New Roman" w:cs="Times New Roman"/>
          <w:sz w:val="24"/>
          <w:szCs w:val="24"/>
        </w:rPr>
        <w:t xml:space="preserve"> ratio of run and </w:t>
      </w:r>
      <w:r w:rsidR="00B017E9">
        <w:rPr>
          <w:rFonts w:ascii="Times New Roman" w:hAnsi="Times New Roman" w:cs="Times New Roman"/>
          <w:sz w:val="24"/>
          <w:szCs w:val="24"/>
        </w:rPr>
        <w:t>ME</w:t>
      </w:r>
      <w:r>
        <w:rPr>
          <w:rFonts w:ascii="Times New Roman" w:hAnsi="Times New Roman" w:cs="Times New Roman"/>
          <w:sz w:val="24"/>
          <w:szCs w:val="24"/>
        </w:rPr>
        <w:t xml:space="preserve"> equals to 0.1, the EDF converge</w:t>
      </w:r>
      <w:r w:rsidR="00F27614">
        <w:rPr>
          <w:rFonts w:ascii="Times New Roman" w:hAnsi="Times New Roman" w:cs="Times New Roman"/>
          <w:sz w:val="24"/>
          <w:szCs w:val="24"/>
        </w:rPr>
        <w:t>s</w:t>
      </w:r>
      <w:r>
        <w:rPr>
          <w:rFonts w:ascii="Times New Roman" w:hAnsi="Times New Roman" w:cs="Times New Roman"/>
          <w:sz w:val="24"/>
          <w:szCs w:val="24"/>
        </w:rPr>
        <w:t xml:space="preserve"> at 4.3 </w:t>
      </w:r>
      <w:r w:rsidR="00F27614">
        <w:rPr>
          <w:rFonts w:ascii="Times New Roman" w:hAnsi="Times New Roman" w:cs="Times New Roman"/>
          <w:sz w:val="24"/>
          <w:szCs w:val="24"/>
        </w:rPr>
        <w:t>as</w:t>
      </w:r>
      <w:r w:rsidR="00B017E9">
        <w:rPr>
          <w:rFonts w:ascii="Times New Roman" w:hAnsi="Times New Roman" w:cs="Times New Roman"/>
          <w:sz w:val="24"/>
          <w:szCs w:val="24"/>
        </w:rPr>
        <w:t xml:space="preserve"> the expected VC</w:t>
      </w:r>
      <w:r>
        <w:rPr>
          <w:rFonts w:ascii="Times New Roman" w:hAnsi="Times New Roman" w:cs="Times New Roman"/>
          <w:sz w:val="24"/>
          <w:szCs w:val="24"/>
        </w:rPr>
        <w:t xml:space="preserve"> ratio between animals and </w:t>
      </w:r>
      <w:r w:rsidR="00B017E9">
        <w:rPr>
          <w:rFonts w:ascii="Times New Roman" w:hAnsi="Times New Roman" w:cs="Times New Roman"/>
          <w:sz w:val="24"/>
          <w:szCs w:val="24"/>
        </w:rPr>
        <w:t>ME</w:t>
      </w:r>
      <w:r>
        <w:rPr>
          <w:rFonts w:ascii="Times New Roman" w:hAnsi="Times New Roman" w:cs="Times New Roman"/>
          <w:sz w:val="24"/>
          <w:szCs w:val="24"/>
        </w:rPr>
        <w:t xml:space="preserve"> </w:t>
      </w:r>
      <w:r w:rsidR="00F27614">
        <w:rPr>
          <w:rFonts w:ascii="Times New Roman" w:hAnsi="Times New Roman" w:cs="Times New Roman"/>
          <w:sz w:val="24"/>
          <w:szCs w:val="24"/>
        </w:rPr>
        <w:t xml:space="preserve">tend </w:t>
      </w:r>
      <w:r>
        <w:rPr>
          <w:rFonts w:ascii="Times New Roman" w:hAnsi="Times New Roman" w:cs="Times New Roman"/>
          <w:sz w:val="24"/>
          <w:szCs w:val="24"/>
        </w:rPr>
        <w:t>to almost zero.</w:t>
      </w:r>
    </w:p>
    <w:p w:rsidR="006B2B31" w:rsidRDefault="006B2B31" w:rsidP="00007D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When the </w:t>
      </w:r>
      <w:r w:rsidR="00B017E9">
        <w:rPr>
          <w:rFonts w:ascii="Times New Roman" w:hAnsi="Times New Roman" w:cs="Times New Roman"/>
          <w:sz w:val="24"/>
          <w:szCs w:val="24"/>
        </w:rPr>
        <w:t>VC</w:t>
      </w:r>
      <w:r>
        <w:rPr>
          <w:rFonts w:ascii="Times New Roman" w:hAnsi="Times New Roman" w:cs="Times New Roman"/>
          <w:sz w:val="24"/>
          <w:szCs w:val="24"/>
        </w:rPr>
        <w:t xml:space="preserve"> ratio</w:t>
      </w:r>
      <w:r w:rsidR="00B017E9">
        <w:rPr>
          <w:rFonts w:ascii="Times New Roman" w:hAnsi="Times New Roman" w:cs="Times New Roman"/>
          <w:sz w:val="24"/>
          <w:szCs w:val="24"/>
        </w:rPr>
        <w:t>s</w:t>
      </w:r>
      <w:r>
        <w:rPr>
          <w:rFonts w:ascii="Times New Roman" w:hAnsi="Times New Roman" w:cs="Times New Roman"/>
          <w:sz w:val="24"/>
          <w:szCs w:val="24"/>
        </w:rPr>
        <w:t xml:space="preserve"> of run and </w:t>
      </w:r>
      <w:r w:rsidR="00B017E9">
        <w:rPr>
          <w:rFonts w:ascii="Times New Roman" w:hAnsi="Times New Roman" w:cs="Times New Roman"/>
          <w:sz w:val="24"/>
          <w:szCs w:val="24"/>
        </w:rPr>
        <w:t>ME are</w:t>
      </w:r>
      <w:r>
        <w:rPr>
          <w:rFonts w:ascii="Times New Roman" w:hAnsi="Times New Roman" w:cs="Times New Roman"/>
          <w:sz w:val="24"/>
          <w:szCs w:val="24"/>
        </w:rPr>
        <w:t xml:space="preserve"> smaller </w:t>
      </w:r>
      <w:r w:rsidR="00B017E9">
        <w:rPr>
          <w:rFonts w:ascii="Times New Roman" w:hAnsi="Times New Roman" w:cs="Times New Roman"/>
          <w:sz w:val="24"/>
          <w:szCs w:val="24"/>
        </w:rPr>
        <w:t>than or</w:t>
      </w:r>
      <w:r w:rsidR="00F27614">
        <w:rPr>
          <w:rFonts w:ascii="Times New Roman" w:hAnsi="Times New Roman" w:cs="Times New Roman"/>
          <w:sz w:val="24"/>
          <w:szCs w:val="24"/>
        </w:rPr>
        <w:t xml:space="preserve"> equal</w:t>
      </w:r>
      <w:r>
        <w:rPr>
          <w:rFonts w:ascii="Times New Roman" w:hAnsi="Times New Roman" w:cs="Times New Roman"/>
          <w:sz w:val="24"/>
          <w:szCs w:val="24"/>
        </w:rPr>
        <w:t xml:space="preserve"> to 0.01, the EDF converge</w:t>
      </w:r>
      <w:r w:rsidR="00F27614">
        <w:rPr>
          <w:rFonts w:ascii="Times New Roman" w:hAnsi="Times New Roman" w:cs="Times New Roman"/>
          <w:sz w:val="24"/>
          <w:szCs w:val="24"/>
        </w:rPr>
        <w:t>s</w:t>
      </w:r>
      <w:r>
        <w:rPr>
          <w:rFonts w:ascii="Times New Roman" w:hAnsi="Times New Roman" w:cs="Times New Roman"/>
          <w:sz w:val="24"/>
          <w:szCs w:val="24"/>
        </w:rPr>
        <w:t xml:space="preserve"> at 4.6 </w:t>
      </w:r>
      <w:r w:rsidR="00F27614">
        <w:rPr>
          <w:rFonts w:ascii="Times New Roman" w:hAnsi="Times New Roman" w:cs="Times New Roman"/>
          <w:sz w:val="24"/>
          <w:szCs w:val="24"/>
        </w:rPr>
        <w:t>as</w:t>
      </w:r>
      <w:r w:rsidR="00B017E9">
        <w:rPr>
          <w:rFonts w:ascii="Times New Roman" w:hAnsi="Times New Roman" w:cs="Times New Roman"/>
          <w:sz w:val="24"/>
          <w:szCs w:val="24"/>
        </w:rPr>
        <w:t xml:space="preserve"> the expected VC</w:t>
      </w:r>
      <w:r>
        <w:rPr>
          <w:rFonts w:ascii="Times New Roman" w:hAnsi="Times New Roman" w:cs="Times New Roman"/>
          <w:sz w:val="24"/>
          <w:szCs w:val="24"/>
        </w:rPr>
        <w:t xml:space="preserve"> ratio between animals and </w:t>
      </w:r>
      <w:r w:rsidR="00B017E9">
        <w:rPr>
          <w:rFonts w:ascii="Times New Roman" w:hAnsi="Times New Roman" w:cs="Times New Roman"/>
          <w:sz w:val="24"/>
          <w:szCs w:val="24"/>
        </w:rPr>
        <w:t>ME</w:t>
      </w:r>
      <w:r>
        <w:rPr>
          <w:rFonts w:ascii="Times New Roman" w:hAnsi="Times New Roman" w:cs="Times New Roman"/>
          <w:sz w:val="24"/>
          <w:szCs w:val="24"/>
        </w:rPr>
        <w:t xml:space="preserve"> </w:t>
      </w:r>
      <w:r w:rsidR="00F27614">
        <w:rPr>
          <w:rFonts w:ascii="Times New Roman" w:hAnsi="Times New Roman" w:cs="Times New Roman"/>
          <w:sz w:val="24"/>
          <w:szCs w:val="24"/>
        </w:rPr>
        <w:t xml:space="preserve">tend </w:t>
      </w:r>
      <w:r>
        <w:rPr>
          <w:rFonts w:ascii="Times New Roman" w:hAnsi="Times New Roman" w:cs="Times New Roman"/>
          <w:sz w:val="24"/>
          <w:szCs w:val="24"/>
        </w:rPr>
        <w:t>to almost zero.</w:t>
      </w:r>
    </w:p>
    <w:p w:rsidR="000E44E0" w:rsidRDefault="000E44E0" w:rsidP="00007D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When the </w:t>
      </w:r>
      <w:r w:rsidR="00B017E9">
        <w:rPr>
          <w:rFonts w:ascii="Times New Roman" w:hAnsi="Times New Roman" w:cs="Times New Roman"/>
          <w:sz w:val="24"/>
          <w:szCs w:val="24"/>
        </w:rPr>
        <w:t>VC</w:t>
      </w:r>
      <w:r>
        <w:rPr>
          <w:rFonts w:ascii="Times New Roman" w:hAnsi="Times New Roman" w:cs="Times New Roman"/>
          <w:sz w:val="24"/>
          <w:szCs w:val="24"/>
        </w:rPr>
        <w:t xml:space="preserve"> ratio</w:t>
      </w:r>
      <w:r w:rsidR="005F1FED">
        <w:rPr>
          <w:rFonts w:ascii="Times New Roman" w:hAnsi="Times New Roman" w:cs="Times New Roman"/>
          <w:sz w:val="24"/>
          <w:szCs w:val="24"/>
        </w:rPr>
        <w:t>s</w:t>
      </w:r>
      <w:r>
        <w:rPr>
          <w:rFonts w:ascii="Times New Roman" w:hAnsi="Times New Roman" w:cs="Times New Roman"/>
          <w:sz w:val="24"/>
          <w:szCs w:val="24"/>
        </w:rPr>
        <w:t xml:space="preserve"> of run and </w:t>
      </w:r>
      <w:r w:rsidR="00B017E9">
        <w:rPr>
          <w:rFonts w:ascii="Times New Roman" w:hAnsi="Times New Roman" w:cs="Times New Roman"/>
          <w:sz w:val="24"/>
          <w:szCs w:val="24"/>
        </w:rPr>
        <w:t>ME</w:t>
      </w:r>
      <w:r>
        <w:rPr>
          <w:rFonts w:ascii="Times New Roman" w:hAnsi="Times New Roman" w:cs="Times New Roman"/>
          <w:sz w:val="24"/>
          <w:szCs w:val="24"/>
        </w:rPr>
        <w:t xml:space="preserve"> </w:t>
      </w:r>
      <w:r w:rsidR="005F1FED">
        <w:rPr>
          <w:rFonts w:ascii="Times New Roman" w:hAnsi="Times New Roman" w:cs="Times New Roman"/>
          <w:sz w:val="24"/>
          <w:szCs w:val="24"/>
        </w:rPr>
        <w:t>are</w:t>
      </w:r>
      <w:r>
        <w:rPr>
          <w:rFonts w:ascii="Times New Roman" w:hAnsi="Times New Roman" w:cs="Times New Roman"/>
          <w:sz w:val="24"/>
          <w:szCs w:val="24"/>
        </w:rPr>
        <w:t xml:space="preserve"> </w:t>
      </w:r>
      <w:r w:rsidR="005F1FED">
        <w:rPr>
          <w:rFonts w:ascii="Times New Roman" w:hAnsi="Times New Roman" w:cs="Times New Roman"/>
          <w:sz w:val="24"/>
          <w:szCs w:val="24"/>
        </w:rPr>
        <w:t>smaller</w:t>
      </w:r>
      <w:r w:rsidR="00B017E9">
        <w:rPr>
          <w:rFonts w:ascii="Times New Roman" w:hAnsi="Times New Roman" w:cs="Times New Roman"/>
          <w:sz w:val="24"/>
          <w:szCs w:val="24"/>
        </w:rPr>
        <w:t xml:space="preserve"> than</w:t>
      </w:r>
      <w:r w:rsidR="005F1FED">
        <w:rPr>
          <w:rFonts w:ascii="Times New Roman" w:hAnsi="Times New Roman" w:cs="Times New Roman"/>
          <w:sz w:val="24"/>
          <w:szCs w:val="24"/>
        </w:rPr>
        <w:t xml:space="preserve"> or </w:t>
      </w:r>
      <w:r w:rsidR="005F4FC8">
        <w:rPr>
          <w:rFonts w:ascii="Times New Roman" w:hAnsi="Times New Roman" w:cs="Times New Roman"/>
          <w:sz w:val="24"/>
          <w:szCs w:val="24"/>
        </w:rPr>
        <w:t>equal</w:t>
      </w:r>
      <w:r>
        <w:rPr>
          <w:rFonts w:ascii="Times New Roman" w:hAnsi="Times New Roman" w:cs="Times New Roman"/>
          <w:sz w:val="24"/>
          <w:szCs w:val="24"/>
        </w:rPr>
        <w:t xml:space="preserve"> to 0.1, the convergences of EDF from REML and </w:t>
      </w:r>
      <w:r w:rsidR="00B017E9">
        <w:rPr>
          <w:rFonts w:ascii="Times New Roman" w:hAnsi="Times New Roman" w:cs="Times New Roman"/>
          <w:sz w:val="24"/>
          <w:szCs w:val="24"/>
        </w:rPr>
        <w:t>LC</w:t>
      </w:r>
      <w:r>
        <w:rPr>
          <w:rFonts w:ascii="Times New Roman" w:hAnsi="Times New Roman" w:cs="Times New Roman"/>
          <w:sz w:val="24"/>
          <w:szCs w:val="24"/>
        </w:rPr>
        <w:t xml:space="preserve"> methods are not very obvious as the </w:t>
      </w:r>
      <w:r w:rsidR="00B017E9">
        <w:rPr>
          <w:rFonts w:ascii="Times New Roman" w:hAnsi="Times New Roman" w:cs="Times New Roman"/>
          <w:sz w:val="24"/>
          <w:szCs w:val="24"/>
        </w:rPr>
        <w:t>VC</w:t>
      </w:r>
      <w:r>
        <w:rPr>
          <w:rFonts w:ascii="Times New Roman" w:hAnsi="Times New Roman" w:cs="Times New Roman"/>
          <w:sz w:val="24"/>
          <w:szCs w:val="24"/>
        </w:rPr>
        <w:t xml:space="preserve"> ratio between animals and </w:t>
      </w:r>
      <w:r w:rsidR="00B017E9">
        <w:rPr>
          <w:rFonts w:ascii="Times New Roman" w:hAnsi="Times New Roman" w:cs="Times New Roman"/>
          <w:sz w:val="24"/>
          <w:szCs w:val="24"/>
        </w:rPr>
        <w:t>ME</w:t>
      </w:r>
      <w:r>
        <w:rPr>
          <w:rFonts w:ascii="Times New Roman" w:hAnsi="Times New Roman" w:cs="Times New Roman"/>
          <w:sz w:val="24"/>
          <w:szCs w:val="24"/>
        </w:rPr>
        <w:t xml:space="preserve"> </w:t>
      </w:r>
      <w:r w:rsidR="005F4FC8">
        <w:rPr>
          <w:rFonts w:ascii="Times New Roman" w:hAnsi="Times New Roman" w:cs="Times New Roman"/>
          <w:sz w:val="24"/>
          <w:szCs w:val="24"/>
        </w:rPr>
        <w:t>tend</w:t>
      </w:r>
      <w:r>
        <w:rPr>
          <w:rFonts w:ascii="Times New Roman" w:hAnsi="Times New Roman" w:cs="Times New Roman"/>
          <w:sz w:val="24"/>
          <w:szCs w:val="24"/>
        </w:rPr>
        <w:t xml:space="preserve"> to almost zero. This is likely due to the negative </w:t>
      </w:r>
      <w:r w:rsidR="00B017E9">
        <w:rPr>
          <w:rFonts w:ascii="Times New Roman" w:hAnsi="Times New Roman" w:cs="Times New Roman"/>
          <w:sz w:val="24"/>
          <w:szCs w:val="24"/>
        </w:rPr>
        <w:t>VC</w:t>
      </w:r>
      <w:r w:rsidR="007968C3">
        <w:rPr>
          <w:rFonts w:ascii="Times New Roman" w:hAnsi="Times New Roman" w:cs="Times New Roman"/>
          <w:sz w:val="24"/>
          <w:szCs w:val="24"/>
        </w:rPr>
        <w:t xml:space="preserve"> </w:t>
      </w:r>
      <w:r>
        <w:rPr>
          <w:rFonts w:ascii="Times New Roman" w:hAnsi="Times New Roman" w:cs="Times New Roman"/>
          <w:sz w:val="24"/>
          <w:szCs w:val="24"/>
        </w:rPr>
        <w:t xml:space="preserve">that </w:t>
      </w:r>
      <w:r w:rsidR="005F4FC8">
        <w:rPr>
          <w:rFonts w:ascii="Times New Roman" w:hAnsi="Times New Roman" w:cs="Times New Roman"/>
          <w:sz w:val="24"/>
          <w:szCs w:val="24"/>
        </w:rPr>
        <w:t>is</w:t>
      </w:r>
      <w:r w:rsidR="007968C3">
        <w:rPr>
          <w:rFonts w:ascii="Times New Roman" w:hAnsi="Times New Roman" w:cs="Times New Roman"/>
          <w:sz w:val="24"/>
          <w:szCs w:val="24"/>
        </w:rPr>
        <w:t xml:space="preserve"> </w:t>
      </w:r>
      <w:r w:rsidR="00B017E9">
        <w:rPr>
          <w:rFonts w:ascii="Times New Roman" w:hAnsi="Times New Roman" w:cs="Times New Roman"/>
          <w:sz w:val="24"/>
          <w:szCs w:val="24"/>
        </w:rPr>
        <w:t xml:space="preserve">estimated </w:t>
      </w:r>
      <w:r w:rsidR="007968C3">
        <w:rPr>
          <w:rFonts w:ascii="Times New Roman" w:hAnsi="Times New Roman" w:cs="Times New Roman"/>
          <w:sz w:val="24"/>
          <w:szCs w:val="24"/>
        </w:rPr>
        <w:t xml:space="preserve">when </w:t>
      </w:r>
      <w:r w:rsidR="00B017E9">
        <w:rPr>
          <w:rFonts w:ascii="Times New Roman" w:hAnsi="Times New Roman" w:cs="Times New Roman"/>
          <w:sz w:val="24"/>
          <w:szCs w:val="24"/>
        </w:rPr>
        <w:t xml:space="preserve">VC </w:t>
      </w:r>
      <w:r w:rsidR="007968C3">
        <w:rPr>
          <w:rFonts w:ascii="Times New Roman" w:hAnsi="Times New Roman" w:cs="Times New Roman"/>
          <w:sz w:val="24"/>
          <w:szCs w:val="24"/>
        </w:rPr>
        <w:t xml:space="preserve">ratios are extremely low using the REML and </w:t>
      </w:r>
      <w:r w:rsidR="00B017E9">
        <w:rPr>
          <w:rFonts w:ascii="Times New Roman" w:hAnsi="Times New Roman" w:cs="Times New Roman"/>
          <w:sz w:val="24"/>
          <w:szCs w:val="24"/>
        </w:rPr>
        <w:t xml:space="preserve">LC </w:t>
      </w:r>
      <w:r w:rsidR="007968C3">
        <w:rPr>
          <w:rFonts w:ascii="Times New Roman" w:hAnsi="Times New Roman" w:cs="Times New Roman"/>
          <w:sz w:val="24"/>
          <w:szCs w:val="24"/>
        </w:rPr>
        <w:t xml:space="preserve">methods.   </w:t>
      </w:r>
    </w:p>
    <w:p w:rsidR="000E44E0" w:rsidRDefault="000E44E0" w:rsidP="006B2B31">
      <w:pPr>
        <w:jc w:val="both"/>
        <w:rPr>
          <w:rFonts w:ascii="Times New Roman" w:hAnsi="Times New Roman" w:cs="Times New Roman"/>
          <w:sz w:val="24"/>
          <w:szCs w:val="24"/>
        </w:rPr>
      </w:pPr>
    </w:p>
    <w:p w:rsidR="007579FC" w:rsidRDefault="007579FC" w:rsidP="00086336">
      <w:pPr>
        <w:jc w:val="both"/>
        <w:rPr>
          <w:rFonts w:ascii="Times New Roman" w:hAnsi="Times New Roman" w:cs="Times New Roman"/>
          <w:sz w:val="24"/>
          <w:szCs w:val="24"/>
        </w:rPr>
      </w:pPr>
    </w:p>
    <w:p w:rsidR="007579FC" w:rsidRDefault="007579FC" w:rsidP="00086336">
      <w:pPr>
        <w:jc w:val="both"/>
        <w:rPr>
          <w:rFonts w:ascii="Times New Roman" w:hAnsi="Times New Roman" w:cs="Times New Roman"/>
          <w:sz w:val="24"/>
          <w:szCs w:val="24"/>
        </w:rPr>
      </w:pPr>
    </w:p>
    <w:p w:rsidR="004F1B24" w:rsidRDefault="004F1B24">
      <w:pPr>
        <w:rPr>
          <w:rFonts w:ascii="Times New Roman" w:hAnsi="Times New Roman" w:cs="Times New Roman"/>
          <w:sz w:val="24"/>
          <w:szCs w:val="24"/>
        </w:rPr>
      </w:pPr>
      <w:r>
        <w:rPr>
          <w:rFonts w:ascii="Times New Roman" w:hAnsi="Times New Roman" w:cs="Times New Roman"/>
          <w:sz w:val="24"/>
          <w:szCs w:val="24"/>
        </w:rPr>
        <w:br w:type="page"/>
      </w:r>
    </w:p>
    <w:p w:rsidR="00AC7D55" w:rsidRDefault="00AC7D55" w:rsidP="00AC7D55">
      <w:pPr>
        <w:spacing w:line="360" w:lineRule="auto"/>
        <w:jc w:val="both"/>
        <w:rPr>
          <w:rFonts w:ascii="Times New Roman" w:hAnsi="Times New Roman" w:cs="Times New Roman"/>
          <w:sz w:val="24"/>
          <w:szCs w:val="24"/>
        </w:rPr>
      </w:pPr>
      <w:r>
        <w:rPr>
          <w:rFonts w:ascii="Times New Roman" w:hAnsi="Times New Roman" w:cs="Times New Roman"/>
          <w:sz w:val="24"/>
          <w:szCs w:val="24"/>
        </w:rPr>
        <w:t>The following figure plots the EDF of the residual in the between animals stratum based on the 1000 datasets</w:t>
      </w:r>
      <w:r w:rsidR="00E43788">
        <w:rPr>
          <w:rFonts w:ascii="Times New Roman" w:hAnsi="Times New Roman" w:cs="Times New Roman"/>
          <w:sz w:val="24"/>
          <w:szCs w:val="24"/>
        </w:rPr>
        <w:t xml:space="preserve"> from the </w:t>
      </w:r>
      <w:r w:rsidR="00E43788" w:rsidRPr="009F66C6">
        <w:rPr>
          <w:rFonts w:ascii="Courier New" w:hAnsi="Courier New" w:cs="Courier New"/>
          <w:sz w:val="24"/>
          <w:szCs w:val="24"/>
        </w:rPr>
        <w:t>plotEDF()</w:t>
      </w:r>
      <w:r w:rsidR="00E43788">
        <w:rPr>
          <w:rFonts w:ascii="Times New Roman" w:hAnsi="Times New Roman" w:cs="Times New Roman"/>
          <w:sz w:val="24"/>
          <w:szCs w:val="24"/>
        </w:rPr>
        <w:t xml:space="preserve"> function</w:t>
      </w:r>
      <w:r>
        <w:rPr>
          <w:rFonts w:ascii="Times New Roman" w:hAnsi="Times New Roman" w:cs="Times New Roman"/>
          <w:sz w:val="24"/>
          <w:szCs w:val="24"/>
        </w:rPr>
        <w:t xml:space="preserve">. The following plots consist of nine panels, where each panel contain the EDF plot from </w:t>
      </w:r>
      <w:r w:rsidR="00925761">
        <w:rPr>
          <w:rFonts w:ascii="Times New Roman" w:hAnsi="Times New Roman" w:cs="Times New Roman"/>
          <w:sz w:val="24"/>
          <w:szCs w:val="24"/>
        </w:rPr>
        <w:t xml:space="preserve">variance components (VC) </w:t>
      </w:r>
      <w:r>
        <w:rPr>
          <w:rFonts w:ascii="Times New Roman" w:hAnsi="Times New Roman" w:cs="Times New Roman"/>
          <w:sz w:val="24"/>
          <w:szCs w:val="24"/>
        </w:rPr>
        <w:t>ratio of between the runs and measurement errors (ME). The x-axis shows the VC ratios of between animals and ME and the y-axis denotes the EDF. Three methods, i.e. REML, linear combination (LC) and expected VC, are colour coded by black, red and blue, respectively.</w:t>
      </w:r>
      <w:r w:rsidRPr="00010C0E">
        <w:rPr>
          <w:rFonts w:ascii="Times New Roman" w:hAnsi="Times New Roman" w:cs="Times New Roman"/>
          <w:sz w:val="24"/>
          <w:szCs w:val="24"/>
        </w:rPr>
        <w:t xml:space="preserve"> </w:t>
      </w:r>
      <w:r>
        <w:rPr>
          <w:rFonts w:ascii="Times New Roman" w:hAnsi="Times New Roman" w:cs="Times New Roman"/>
          <w:sz w:val="24"/>
          <w:szCs w:val="24"/>
        </w:rPr>
        <w:t>In this set of plots, if the estimated</w:t>
      </w:r>
      <w:r w:rsidR="00925761">
        <w:rPr>
          <w:rFonts w:ascii="Times New Roman" w:hAnsi="Times New Roman" w:cs="Times New Roman"/>
          <w:sz w:val="24"/>
          <w:szCs w:val="24"/>
        </w:rPr>
        <w:t xml:space="preserve"> VC</w:t>
      </w:r>
      <w:r>
        <w:rPr>
          <w:rFonts w:ascii="Times New Roman" w:hAnsi="Times New Roman" w:cs="Times New Roman"/>
          <w:sz w:val="24"/>
          <w:szCs w:val="24"/>
        </w:rPr>
        <w:t xml:space="preserve"> are negative, the negative VC are adjusted to zero.</w:t>
      </w:r>
    </w:p>
    <w:p w:rsidR="00C31E0B" w:rsidRDefault="00C31E0B" w:rsidP="00C31E0B">
      <w:pPr>
        <w:spacing w:line="360" w:lineRule="auto"/>
        <w:rPr>
          <w:rFonts w:ascii="Times New Roman" w:hAnsi="Times New Roman" w:cs="Times New Roman"/>
          <w:sz w:val="24"/>
          <w:szCs w:val="24"/>
        </w:rPr>
      </w:pPr>
      <w:r>
        <w:rPr>
          <w:rFonts w:ascii="Times New Roman" w:hAnsi="Times New Roman" w:cs="Times New Roman"/>
          <w:noProof/>
          <w:sz w:val="24"/>
          <w:szCs w:val="24"/>
          <w:lang w:eastAsia="en-NZ"/>
        </w:rPr>
        <w:drawing>
          <wp:inline distT="0" distB="0" distL="0" distR="0" wp14:anchorId="6A00B969" wp14:editId="38D5E270">
            <wp:extent cx="5731510" cy="3927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927240"/>
                    </a:xfrm>
                    <a:prstGeom prst="rect">
                      <a:avLst/>
                    </a:prstGeom>
                    <a:noFill/>
                    <a:ln>
                      <a:noFill/>
                    </a:ln>
                  </pic:spPr>
                </pic:pic>
              </a:graphicData>
            </a:graphic>
          </wp:inline>
        </w:drawing>
      </w:r>
    </w:p>
    <w:p w:rsidR="000E44E0" w:rsidRPr="000E44E0" w:rsidRDefault="000E44E0" w:rsidP="000E44E0">
      <w:pPr>
        <w:jc w:val="both"/>
        <w:rPr>
          <w:rFonts w:ascii="Times New Roman" w:hAnsi="Times New Roman" w:cs="Times New Roman"/>
          <w:b/>
          <w:sz w:val="24"/>
          <w:szCs w:val="24"/>
        </w:rPr>
      </w:pPr>
      <w:r w:rsidRPr="000E44E0">
        <w:rPr>
          <w:rFonts w:ascii="Times New Roman" w:hAnsi="Times New Roman" w:cs="Times New Roman"/>
          <w:b/>
          <w:sz w:val="24"/>
          <w:szCs w:val="24"/>
        </w:rPr>
        <w:t>Comparing three methods:</w:t>
      </w:r>
    </w:p>
    <w:p w:rsidR="00C31E0B" w:rsidRDefault="00866939" w:rsidP="006F0CA0">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C31E0B">
        <w:rPr>
          <w:rFonts w:ascii="Times New Roman" w:hAnsi="Times New Roman" w:cs="Times New Roman"/>
          <w:sz w:val="24"/>
          <w:szCs w:val="24"/>
        </w:rPr>
        <w:t xml:space="preserve">he EDF from REML and </w:t>
      </w:r>
      <w:r>
        <w:rPr>
          <w:rFonts w:ascii="Times New Roman" w:hAnsi="Times New Roman" w:cs="Times New Roman"/>
          <w:sz w:val="24"/>
          <w:szCs w:val="24"/>
        </w:rPr>
        <w:t xml:space="preserve">LC </w:t>
      </w:r>
      <w:r w:rsidR="00C31E0B">
        <w:rPr>
          <w:rFonts w:ascii="Times New Roman" w:hAnsi="Times New Roman" w:cs="Times New Roman"/>
          <w:sz w:val="24"/>
          <w:szCs w:val="24"/>
        </w:rPr>
        <w:t xml:space="preserve">are very similar. </w:t>
      </w:r>
      <w:r w:rsidR="00A154C9">
        <w:rPr>
          <w:rFonts w:ascii="Times New Roman" w:hAnsi="Times New Roman" w:cs="Times New Roman"/>
          <w:sz w:val="24"/>
          <w:szCs w:val="24"/>
        </w:rPr>
        <w:t xml:space="preserve">The only exception is that the EDF of </w:t>
      </w:r>
      <w:r>
        <w:rPr>
          <w:rFonts w:ascii="Times New Roman" w:hAnsi="Times New Roman" w:cs="Times New Roman"/>
          <w:sz w:val="24"/>
          <w:szCs w:val="24"/>
        </w:rPr>
        <w:t>LC</w:t>
      </w:r>
      <w:r w:rsidR="00A154C9">
        <w:rPr>
          <w:rFonts w:ascii="Times New Roman" w:hAnsi="Times New Roman" w:cs="Times New Roman"/>
          <w:sz w:val="24"/>
          <w:szCs w:val="24"/>
        </w:rPr>
        <w:t xml:space="preserve"> method is slightly larger than the REML method </w:t>
      </w:r>
      <w:r w:rsidR="004B5323">
        <w:rPr>
          <w:rFonts w:ascii="Times New Roman" w:hAnsi="Times New Roman" w:cs="Times New Roman"/>
          <w:sz w:val="24"/>
          <w:szCs w:val="24"/>
        </w:rPr>
        <w:t xml:space="preserve">when the </w:t>
      </w:r>
      <w:r>
        <w:rPr>
          <w:rFonts w:ascii="Times New Roman" w:hAnsi="Times New Roman" w:cs="Times New Roman"/>
          <w:sz w:val="24"/>
          <w:szCs w:val="24"/>
        </w:rPr>
        <w:t>VC</w:t>
      </w:r>
      <w:r w:rsidR="00A154C9">
        <w:rPr>
          <w:rFonts w:ascii="Times New Roman" w:hAnsi="Times New Roman" w:cs="Times New Roman"/>
          <w:sz w:val="24"/>
          <w:szCs w:val="24"/>
        </w:rPr>
        <w:t xml:space="preserve"> ratio of run and </w:t>
      </w:r>
      <w:r>
        <w:rPr>
          <w:rFonts w:ascii="Times New Roman" w:hAnsi="Times New Roman" w:cs="Times New Roman"/>
          <w:sz w:val="24"/>
          <w:szCs w:val="24"/>
        </w:rPr>
        <w:t>ME</w:t>
      </w:r>
      <w:r w:rsidR="00A154C9">
        <w:rPr>
          <w:rFonts w:ascii="Times New Roman" w:hAnsi="Times New Roman" w:cs="Times New Roman"/>
          <w:sz w:val="24"/>
          <w:szCs w:val="24"/>
        </w:rPr>
        <w:t xml:space="preserve"> equals to </w:t>
      </w:r>
      <w:r w:rsidR="004B5323">
        <w:rPr>
          <w:rFonts w:ascii="Times New Roman" w:hAnsi="Times New Roman" w:cs="Times New Roman"/>
          <w:sz w:val="24"/>
          <w:szCs w:val="24"/>
        </w:rPr>
        <w:t>1</w:t>
      </w:r>
      <w:r w:rsidR="00A154C9">
        <w:rPr>
          <w:rFonts w:ascii="Times New Roman" w:hAnsi="Times New Roman" w:cs="Times New Roman"/>
          <w:sz w:val="24"/>
          <w:szCs w:val="24"/>
        </w:rPr>
        <w:t xml:space="preserve"> and 10.</w:t>
      </w:r>
    </w:p>
    <w:p w:rsidR="00C31E0B" w:rsidRDefault="00C31E0B" w:rsidP="006F0CA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When the </w:t>
      </w:r>
      <w:r w:rsidR="004B5323">
        <w:rPr>
          <w:rFonts w:ascii="Times New Roman" w:hAnsi="Times New Roman" w:cs="Times New Roman"/>
          <w:sz w:val="24"/>
          <w:szCs w:val="24"/>
        </w:rPr>
        <w:t>VC</w:t>
      </w:r>
      <w:r>
        <w:rPr>
          <w:rFonts w:ascii="Times New Roman" w:hAnsi="Times New Roman" w:cs="Times New Roman"/>
          <w:sz w:val="24"/>
          <w:szCs w:val="24"/>
        </w:rPr>
        <w:t xml:space="preserve"> ratios of run and </w:t>
      </w:r>
      <w:r w:rsidR="004B5323">
        <w:rPr>
          <w:rFonts w:ascii="Times New Roman" w:hAnsi="Times New Roman" w:cs="Times New Roman"/>
          <w:sz w:val="24"/>
          <w:szCs w:val="24"/>
        </w:rPr>
        <w:t>ME</w:t>
      </w:r>
      <w:r>
        <w:rPr>
          <w:rFonts w:ascii="Times New Roman" w:hAnsi="Times New Roman" w:cs="Times New Roman"/>
          <w:sz w:val="24"/>
          <w:szCs w:val="24"/>
        </w:rPr>
        <w:t xml:space="preserve"> are larger </w:t>
      </w:r>
      <w:r w:rsidR="004B5323">
        <w:rPr>
          <w:rFonts w:ascii="Times New Roman" w:hAnsi="Times New Roman" w:cs="Times New Roman"/>
          <w:sz w:val="24"/>
          <w:szCs w:val="24"/>
        </w:rPr>
        <w:t>than or equal</w:t>
      </w:r>
      <w:r>
        <w:rPr>
          <w:rFonts w:ascii="Times New Roman" w:hAnsi="Times New Roman" w:cs="Times New Roman"/>
          <w:sz w:val="24"/>
          <w:szCs w:val="24"/>
        </w:rPr>
        <w:t xml:space="preserve"> to one, the REML and </w:t>
      </w:r>
      <w:r w:rsidR="004B5323">
        <w:rPr>
          <w:rFonts w:ascii="Times New Roman" w:hAnsi="Times New Roman" w:cs="Times New Roman"/>
          <w:sz w:val="24"/>
          <w:szCs w:val="24"/>
        </w:rPr>
        <w:t>LC</w:t>
      </w:r>
      <w:r>
        <w:rPr>
          <w:rFonts w:ascii="Times New Roman" w:hAnsi="Times New Roman" w:cs="Times New Roman"/>
          <w:sz w:val="24"/>
          <w:szCs w:val="24"/>
        </w:rPr>
        <w:t xml:space="preserve"> methods produced the higher EDF compares to the </w:t>
      </w:r>
      <w:r w:rsidR="00D953C8">
        <w:rPr>
          <w:rFonts w:ascii="Times New Roman" w:hAnsi="Times New Roman" w:cs="Times New Roman"/>
          <w:sz w:val="24"/>
          <w:szCs w:val="24"/>
        </w:rPr>
        <w:t xml:space="preserve">EDF of the </w:t>
      </w:r>
      <w:r w:rsidR="004B5323">
        <w:rPr>
          <w:rFonts w:ascii="Times New Roman" w:hAnsi="Times New Roman" w:cs="Times New Roman"/>
          <w:sz w:val="24"/>
          <w:szCs w:val="24"/>
        </w:rPr>
        <w:t>expected VC</w:t>
      </w:r>
      <w:r>
        <w:rPr>
          <w:rFonts w:ascii="Times New Roman" w:hAnsi="Times New Roman" w:cs="Times New Roman"/>
          <w:sz w:val="24"/>
          <w:szCs w:val="24"/>
        </w:rPr>
        <w:t xml:space="preserve">. </w:t>
      </w:r>
    </w:p>
    <w:p w:rsidR="00C31E0B" w:rsidRDefault="00C31E0B" w:rsidP="006F0CA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When the </w:t>
      </w:r>
      <w:r w:rsidR="00A8484F">
        <w:rPr>
          <w:rFonts w:ascii="Times New Roman" w:hAnsi="Times New Roman" w:cs="Times New Roman"/>
          <w:sz w:val="24"/>
          <w:szCs w:val="24"/>
        </w:rPr>
        <w:t>VC</w:t>
      </w:r>
      <w:r>
        <w:rPr>
          <w:rFonts w:ascii="Times New Roman" w:hAnsi="Times New Roman" w:cs="Times New Roman"/>
          <w:sz w:val="24"/>
          <w:szCs w:val="24"/>
        </w:rPr>
        <w:t xml:space="preserve"> ratios of run and </w:t>
      </w:r>
      <w:r w:rsidR="00D953C8">
        <w:rPr>
          <w:rFonts w:ascii="Times New Roman" w:hAnsi="Times New Roman" w:cs="Times New Roman"/>
          <w:sz w:val="24"/>
          <w:szCs w:val="24"/>
        </w:rPr>
        <w:t>ME</w:t>
      </w:r>
      <w:r>
        <w:rPr>
          <w:rFonts w:ascii="Times New Roman" w:hAnsi="Times New Roman" w:cs="Times New Roman"/>
          <w:sz w:val="24"/>
          <w:szCs w:val="24"/>
        </w:rPr>
        <w:t xml:space="preserve"> are smaller </w:t>
      </w:r>
      <w:r w:rsidR="00D953C8">
        <w:rPr>
          <w:rFonts w:ascii="Times New Roman" w:hAnsi="Times New Roman" w:cs="Times New Roman"/>
          <w:sz w:val="24"/>
          <w:szCs w:val="24"/>
        </w:rPr>
        <w:t xml:space="preserve">than or equal </w:t>
      </w:r>
      <w:r>
        <w:rPr>
          <w:rFonts w:ascii="Times New Roman" w:hAnsi="Times New Roman" w:cs="Times New Roman"/>
          <w:sz w:val="24"/>
          <w:szCs w:val="24"/>
        </w:rPr>
        <w:t xml:space="preserve">to 0.01, the REML and </w:t>
      </w:r>
      <w:r w:rsidR="00D953C8">
        <w:rPr>
          <w:rFonts w:ascii="Times New Roman" w:hAnsi="Times New Roman" w:cs="Times New Roman"/>
          <w:sz w:val="24"/>
          <w:szCs w:val="24"/>
        </w:rPr>
        <w:t xml:space="preserve">LC </w:t>
      </w:r>
      <w:r>
        <w:rPr>
          <w:rFonts w:ascii="Times New Roman" w:hAnsi="Times New Roman" w:cs="Times New Roman"/>
          <w:sz w:val="24"/>
          <w:szCs w:val="24"/>
        </w:rPr>
        <w:t xml:space="preserve">methods produce the lower EDF compares to </w:t>
      </w:r>
      <w:r w:rsidR="00D953C8">
        <w:rPr>
          <w:rFonts w:ascii="Times New Roman" w:hAnsi="Times New Roman" w:cs="Times New Roman"/>
          <w:sz w:val="24"/>
          <w:szCs w:val="24"/>
        </w:rPr>
        <w:t>the EDF of the expected VC</w:t>
      </w:r>
      <w:r>
        <w:rPr>
          <w:rFonts w:ascii="Times New Roman" w:hAnsi="Times New Roman" w:cs="Times New Roman"/>
          <w:sz w:val="24"/>
          <w:szCs w:val="24"/>
        </w:rPr>
        <w:t xml:space="preserve">. </w:t>
      </w:r>
    </w:p>
    <w:p w:rsidR="00C31E0B" w:rsidRDefault="00C31E0B" w:rsidP="006F0CA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When the </w:t>
      </w:r>
      <w:r w:rsidR="00D953C8">
        <w:rPr>
          <w:rFonts w:ascii="Times New Roman" w:hAnsi="Times New Roman" w:cs="Times New Roman"/>
          <w:sz w:val="24"/>
          <w:szCs w:val="24"/>
        </w:rPr>
        <w:t>VC ratio</w:t>
      </w:r>
      <w:r>
        <w:rPr>
          <w:rFonts w:ascii="Times New Roman" w:hAnsi="Times New Roman" w:cs="Times New Roman"/>
          <w:sz w:val="24"/>
          <w:szCs w:val="24"/>
        </w:rPr>
        <w:t xml:space="preserve"> of run and </w:t>
      </w:r>
      <w:r w:rsidR="00D953C8">
        <w:rPr>
          <w:rFonts w:ascii="Times New Roman" w:hAnsi="Times New Roman" w:cs="Times New Roman"/>
          <w:sz w:val="24"/>
          <w:szCs w:val="24"/>
        </w:rPr>
        <w:t>ME equals</w:t>
      </w:r>
      <w:r>
        <w:rPr>
          <w:rFonts w:ascii="Times New Roman" w:hAnsi="Times New Roman" w:cs="Times New Roman"/>
          <w:sz w:val="24"/>
          <w:szCs w:val="24"/>
        </w:rPr>
        <w:t xml:space="preserve"> to 0.1, the REML and </w:t>
      </w:r>
      <w:r w:rsidR="00D953C8">
        <w:rPr>
          <w:rFonts w:ascii="Times New Roman" w:hAnsi="Times New Roman" w:cs="Times New Roman"/>
          <w:sz w:val="24"/>
          <w:szCs w:val="24"/>
        </w:rPr>
        <w:t>LC</w:t>
      </w:r>
      <w:r>
        <w:rPr>
          <w:rFonts w:ascii="Times New Roman" w:hAnsi="Times New Roman" w:cs="Times New Roman"/>
          <w:sz w:val="24"/>
          <w:szCs w:val="24"/>
        </w:rPr>
        <w:t xml:space="preserve"> methods produce the higher EDF compares to </w:t>
      </w:r>
      <w:r w:rsidR="00D953C8">
        <w:rPr>
          <w:rFonts w:ascii="Times New Roman" w:hAnsi="Times New Roman" w:cs="Times New Roman"/>
          <w:sz w:val="24"/>
          <w:szCs w:val="24"/>
        </w:rPr>
        <w:t>the EDF of the expected VC</w:t>
      </w:r>
      <w:r>
        <w:rPr>
          <w:rFonts w:ascii="Times New Roman" w:hAnsi="Times New Roman" w:cs="Times New Roman"/>
          <w:sz w:val="24"/>
          <w:szCs w:val="24"/>
        </w:rPr>
        <w:t xml:space="preserve"> when the </w:t>
      </w:r>
      <w:r w:rsidR="00D953C8">
        <w:rPr>
          <w:rFonts w:ascii="Times New Roman" w:hAnsi="Times New Roman" w:cs="Times New Roman"/>
          <w:sz w:val="24"/>
          <w:szCs w:val="24"/>
        </w:rPr>
        <w:t>VC</w:t>
      </w:r>
      <w:r>
        <w:rPr>
          <w:rFonts w:ascii="Times New Roman" w:hAnsi="Times New Roman" w:cs="Times New Roman"/>
          <w:sz w:val="24"/>
          <w:szCs w:val="24"/>
        </w:rPr>
        <w:t xml:space="preserve"> ratios of animal and </w:t>
      </w:r>
      <w:r w:rsidR="00D953C8">
        <w:rPr>
          <w:rFonts w:ascii="Times New Roman" w:hAnsi="Times New Roman" w:cs="Times New Roman"/>
          <w:sz w:val="24"/>
          <w:szCs w:val="24"/>
        </w:rPr>
        <w:t>ME</w:t>
      </w:r>
      <w:r>
        <w:rPr>
          <w:rFonts w:ascii="Times New Roman" w:hAnsi="Times New Roman" w:cs="Times New Roman"/>
          <w:sz w:val="24"/>
          <w:szCs w:val="24"/>
        </w:rPr>
        <w:t xml:space="preserve"> are smaller </w:t>
      </w:r>
      <w:r w:rsidR="00D953C8">
        <w:rPr>
          <w:rFonts w:ascii="Times New Roman" w:hAnsi="Times New Roman" w:cs="Times New Roman"/>
          <w:sz w:val="24"/>
          <w:szCs w:val="24"/>
        </w:rPr>
        <w:t>than or equal</w:t>
      </w:r>
      <w:r>
        <w:rPr>
          <w:rFonts w:ascii="Times New Roman" w:hAnsi="Times New Roman" w:cs="Times New Roman"/>
          <w:sz w:val="24"/>
          <w:szCs w:val="24"/>
        </w:rPr>
        <w:t xml:space="preserve"> to 0.1. The REML and </w:t>
      </w:r>
      <w:r w:rsidR="00D953C8">
        <w:rPr>
          <w:rFonts w:ascii="Times New Roman" w:hAnsi="Times New Roman" w:cs="Times New Roman"/>
          <w:sz w:val="24"/>
          <w:szCs w:val="24"/>
        </w:rPr>
        <w:t>LC methods produce</w:t>
      </w:r>
      <w:r>
        <w:rPr>
          <w:rFonts w:ascii="Times New Roman" w:hAnsi="Times New Roman" w:cs="Times New Roman"/>
          <w:sz w:val="24"/>
          <w:szCs w:val="24"/>
        </w:rPr>
        <w:t xml:space="preserve"> the lower EDF compares </w:t>
      </w:r>
      <w:r w:rsidR="00D953C8">
        <w:rPr>
          <w:rFonts w:ascii="Times New Roman" w:hAnsi="Times New Roman" w:cs="Times New Roman"/>
          <w:sz w:val="24"/>
          <w:szCs w:val="24"/>
        </w:rPr>
        <w:t xml:space="preserve">to the EDF of the expected VC </w:t>
      </w:r>
      <w:r>
        <w:rPr>
          <w:rFonts w:ascii="Times New Roman" w:hAnsi="Times New Roman" w:cs="Times New Roman"/>
          <w:sz w:val="24"/>
          <w:szCs w:val="24"/>
        </w:rPr>
        <w:t xml:space="preserve">when the </w:t>
      </w:r>
      <w:r w:rsidR="00D953C8">
        <w:rPr>
          <w:rFonts w:ascii="Times New Roman" w:hAnsi="Times New Roman" w:cs="Times New Roman"/>
          <w:sz w:val="24"/>
          <w:szCs w:val="24"/>
        </w:rPr>
        <w:t>VC</w:t>
      </w:r>
      <w:r>
        <w:rPr>
          <w:rFonts w:ascii="Times New Roman" w:hAnsi="Times New Roman" w:cs="Times New Roman"/>
          <w:sz w:val="24"/>
          <w:szCs w:val="24"/>
        </w:rPr>
        <w:t xml:space="preserve"> ratios of animal and </w:t>
      </w:r>
      <w:r w:rsidR="00D953C8">
        <w:rPr>
          <w:rFonts w:ascii="Times New Roman" w:hAnsi="Times New Roman" w:cs="Times New Roman"/>
          <w:sz w:val="24"/>
          <w:szCs w:val="24"/>
        </w:rPr>
        <w:t>ME</w:t>
      </w:r>
      <w:r>
        <w:rPr>
          <w:rFonts w:ascii="Times New Roman" w:hAnsi="Times New Roman" w:cs="Times New Roman"/>
          <w:sz w:val="24"/>
          <w:szCs w:val="24"/>
        </w:rPr>
        <w:t xml:space="preserve"> are </w:t>
      </w:r>
      <w:r w:rsidR="00D953C8">
        <w:rPr>
          <w:rFonts w:ascii="Times New Roman" w:hAnsi="Times New Roman" w:cs="Times New Roman"/>
          <w:sz w:val="24"/>
          <w:szCs w:val="24"/>
        </w:rPr>
        <w:t>larger</w:t>
      </w:r>
      <w:r>
        <w:rPr>
          <w:rFonts w:ascii="Times New Roman" w:hAnsi="Times New Roman" w:cs="Times New Roman"/>
          <w:sz w:val="24"/>
          <w:szCs w:val="24"/>
        </w:rPr>
        <w:t xml:space="preserve"> than 0.1</w:t>
      </w:r>
      <w:r w:rsidR="00EA0F22">
        <w:rPr>
          <w:rFonts w:ascii="Times New Roman" w:hAnsi="Times New Roman" w:cs="Times New Roman"/>
          <w:sz w:val="24"/>
          <w:szCs w:val="24"/>
        </w:rPr>
        <w:t xml:space="preserve">. </w:t>
      </w:r>
    </w:p>
    <w:p w:rsidR="000E44E0" w:rsidRPr="000E44E0" w:rsidRDefault="000E44E0" w:rsidP="00EA0F22">
      <w:pPr>
        <w:jc w:val="both"/>
        <w:rPr>
          <w:rFonts w:ascii="Times New Roman" w:hAnsi="Times New Roman" w:cs="Times New Roman"/>
          <w:b/>
          <w:sz w:val="24"/>
          <w:szCs w:val="24"/>
        </w:rPr>
      </w:pPr>
      <w:r w:rsidRPr="000E44E0">
        <w:rPr>
          <w:rFonts w:ascii="Times New Roman" w:hAnsi="Times New Roman" w:cs="Times New Roman"/>
          <w:b/>
          <w:sz w:val="24"/>
          <w:szCs w:val="24"/>
        </w:rPr>
        <w:t>EDF convergence:</w:t>
      </w:r>
    </w:p>
    <w:p w:rsidR="00857957" w:rsidRDefault="00857957" w:rsidP="00857957">
      <w:pPr>
        <w:spacing w:line="360" w:lineRule="auto"/>
        <w:jc w:val="both"/>
        <w:rPr>
          <w:rFonts w:ascii="Times New Roman" w:hAnsi="Times New Roman" w:cs="Times New Roman"/>
          <w:sz w:val="24"/>
          <w:szCs w:val="24"/>
        </w:rPr>
      </w:pPr>
      <w:r>
        <w:rPr>
          <w:rFonts w:ascii="Times New Roman" w:hAnsi="Times New Roman" w:cs="Times New Roman"/>
          <w:sz w:val="24"/>
          <w:szCs w:val="24"/>
        </w:rPr>
        <w:t>The EDF converged at 5 as the VC ratio between animals and ME increases to infinity. For the plots with the VC ratios of run and ME are larger than or equal to 10, the convergence was not shown because the VC ratios between animals and ME used here are not large enough.</w:t>
      </w:r>
    </w:p>
    <w:p w:rsidR="005D29D3" w:rsidRDefault="005D29D3" w:rsidP="0085795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When the variance component ratios of run and measure error are larger or equals to 10, the EDF converged at 4 as the as the variance component ratio between animals and measurement errors </w:t>
      </w:r>
      <w:r w:rsidR="00857957">
        <w:rPr>
          <w:rFonts w:ascii="Times New Roman" w:hAnsi="Times New Roman" w:cs="Times New Roman"/>
          <w:sz w:val="24"/>
          <w:szCs w:val="24"/>
        </w:rPr>
        <w:t>tend</w:t>
      </w:r>
      <w:r>
        <w:rPr>
          <w:rFonts w:ascii="Times New Roman" w:hAnsi="Times New Roman" w:cs="Times New Roman"/>
          <w:sz w:val="24"/>
          <w:szCs w:val="24"/>
        </w:rPr>
        <w:t xml:space="preserve"> to almost zero.</w:t>
      </w:r>
    </w:p>
    <w:p w:rsidR="005D29D3" w:rsidRDefault="005D29D3" w:rsidP="0085795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When the </w:t>
      </w:r>
      <w:r w:rsidR="006F0CA0">
        <w:rPr>
          <w:rFonts w:ascii="Times New Roman" w:hAnsi="Times New Roman" w:cs="Times New Roman"/>
          <w:sz w:val="24"/>
          <w:szCs w:val="24"/>
        </w:rPr>
        <w:t>VC</w:t>
      </w:r>
      <w:r>
        <w:rPr>
          <w:rFonts w:ascii="Times New Roman" w:hAnsi="Times New Roman" w:cs="Times New Roman"/>
          <w:sz w:val="24"/>
          <w:szCs w:val="24"/>
        </w:rPr>
        <w:t xml:space="preserve"> ratio of run and </w:t>
      </w:r>
      <w:r w:rsidR="006F0CA0">
        <w:rPr>
          <w:rFonts w:ascii="Times New Roman" w:hAnsi="Times New Roman" w:cs="Times New Roman"/>
          <w:sz w:val="24"/>
          <w:szCs w:val="24"/>
        </w:rPr>
        <w:t>ME</w:t>
      </w:r>
      <w:r>
        <w:rPr>
          <w:rFonts w:ascii="Times New Roman" w:hAnsi="Times New Roman" w:cs="Times New Roman"/>
          <w:sz w:val="24"/>
          <w:szCs w:val="24"/>
        </w:rPr>
        <w:t xml:space="preserve"> equals to 1, the EDF are converged at 4.2 for the REML and </w:t>
      </w:r>
      <w:r w:rsidR="006F0CA0">
        <w:rPr>
          <w:rFonts w:ascii="Times New Roman" w:hAnsi="Times New Roman" w:cs="Times New Roman"/>
          <w:sz w:val="24"/>
          <w:szCs w:val="24"/>
        </w:rPr>
        <w:t>LC</w:t>
      </w:r>
      <w:r>
        <w:rPr>
          <w:rFonts w:ascii="Times New Roman" w:hAnsi="Times New Roman" w:cs="Times New Roman"/>
          <w:sz w:val="24"/>
          <w:szCs w:val="24"/>
        </w:rPr>
        <w:t xml:space="preserve"> methods and 4 </w:t>
      </w:r>
      <w:r w:rsidR="006F0CA0">
        <w:rPr>
          <w:rFonts w:ascii="Times New Roman" w:hAnsi="Times New Roman" w:cs="Times New Roman"/>
          <w:sz w:val="24"/>
          <w:szCs w:val="24"/>
        </w:rPr>
        <w:t>for the expected VC</w:t>
      </w:r>
      <w:r>
        <w:rPr>
          <w:rFonts w:ascii="Times New Roman" w:hAnsi="Times New Roman" w:cs="Times New Roman"/>
          <w:sz w:val="24"/>
          <w:szCs w:val="24"/>
        </w:rPr>
        <w:t xml:space="preserve"> as the </w:t>
      </w:r>
      <w:r w:rsidR="006F0CA0">
        <w:rPr>
          <w:rFonts w:ascii="Times New Roman" w:hAnsi="Times New Roman" w:cs="Times New Roman"/>
          <w:sz w:val="24"/>
          <w:szCs w:val="24"/>
        </w:rPr>
        <w:t>VC</w:t>
      </w:r>
      <w:r>
        <w:rPr>
          <w:rFonts w:ascii="Times New Roman" w:hAnsi="Times New Roman" w:cs="Times New Roman"/>
          <w:sz w:val="24"/>
          <w:szCs w:val="24"/>
        </w:rPr>
        <w:t xml:space="preserve"> ratio between animals and </w:t>
      </w:r>
      <w:r w:rsidR="006F0CA0">
        <w:rPr>
          <w:rFonts w:ascii="Times New Roman" w:hAnsi="Times New Roman" w:cs="Times New Roman"/>
          <w:sz w:val="24"/>
          <w:szCs w:val="24"/>
        </w:rPr>
        <w:t>ME</w:t>
      </w:r>
      <w:r>
        <w:rPr>
          <w:rFonts w:ascii="Times New Roman" w:hAnsi="Times New Roman" w:cs="Times New Roman"/>
          <w:sz w:val="24"/>
          <w:szCs w:val="24"/>
        </w:rPr>
        <w:t xml:space="preserve"> </w:t>
      </w:r>
      <w:r w:rsidR="00857957">
        <w:rPr>
          <w:rFonts w:ascii="Times New Roman" w:hAnsi="Times New Roman" w:cs="Times New Roman"/>
          <w:sz w:val="24"/>
          <w:szCs w:val="24"/>
        </w:rPr>
        <w:t xml:space="preserve">tend </w:t>
      </w:r>
      <w:r>
        <w:rPr>
          <w:rFonts w:ascii="Times New Roman" w:hAnsi="Times New Roman" w:cs="Times New Roman"/>
          <w:sz w:val="24"/>
          <w:szCs w:val="24"/>
        </w:rPr>
        <w:t>to almost zero.</w:t>
      </w:r>
    </w:p>
    <w:p w:rsidR="005D29D3" w:rsidRDefault="005D29D3" w:rsidP="0085795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When the </w:t>
      </w:r>
      <w:r w:rsidR="006F0CA0">
        <w:rPr>
          <w:rFonts w:ascii="Times New Roman" w:hAnsi="Times New Roman" w:cs="Times New Roman"/>
          <w:sz w:val="24"/>
          <w:szCs w:val="24"/>
        </w:rPr>
        <w:t>VC</w:t>
      </w:r>
      <w:r>
        <w:rPr>
          <w:rFonts w:ascii="Times New Roman" w:hAnsi="Times New Roman" w:cs="Times New Roman"/>
          <w:sz w:val="24"/>
          <w:szCs w:val="24"/>
        </w:rPr>
        <w:t xml:space="preserve"> ratio of run and </w:t>
      </w:r>
      <w:r w:rsidR="006F0CA0">
        <w:rPr>
          <w:rFonts w:ascii="Times New Roman" w:hAnsi="Times New Roman" w:cs="Times New Roman"/>
          <w:sz w:val="24"/>
          <w:szCs w:val="24"/>
        </w:rPr>
        <w:t>ME</w:t>
      </w:r>
      <w:r>
        <w:rPr>
          <w:rFonts w:ascii="Times New Roman" w:hAnsi="Times New Roman" w:cs="Times New Roman"/>
          <w:sz w:val="24"/>
          <w:szCs w:val="24"/>
        </w:rPr>
        <w:t xml:space="preserve"> equals to 0.1, the EDF are converged at 4.4 for the REML</w:t>
      </w:r>
      <w:r w:rsidRPr="005D29D3">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6F0CA0">
        <w:rPr>
          <w:rFonts w:ascii="Times New Roman" w:hAnsi="Times New Roman" w:cs="Times New Roman"/>
          <w:sz w:val="24"/>
          <w:szCs w:val="24"/>
        </w:rPr>
        <w:t>LC</w:t>
      </w:r>
      <w:r>
        <w:rPr>
          <w:rFonts w:ascii="Times New Roman" w:hAnsi="Times New Roman" w:cs="Times New Roman"/>
          <w:sz w:val="24"/>
          <w:szCs w:val="24"/>
        </w:rPr>
        <w:t xml:space="preserve"> methods and 4.3 </w:t>
      </w:r>
      <w:r w:rsidR="006F0CA0">
        <w:rPr>
          <w:rFonts w:ascii="Times New Roman" w:hAnsi="Times New Roman" w:cs="Times New Roman"/>
          <w:sz w:val="24"/>
          <w:szCs w:val="24"/>
        </w:rPr>
        <w:t>for the expected VC as the VC ratio between animals and ME tend to almost zero.</w:t>
      </w:r>
    </w:p>
    <w:p w:rsidR="005D29D3" w:rsidRDefault="005D29D3" w:rsidP="0085795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When the </w:t>
      </w:r>
      <w:r w:rsidR="006F0CA0">
        <w:rPr>
          <w:rFonts w:ascii="Times New Roman" w:hAnsi="Times New Roman" w:cs="Times New Roman"/>
          <w:sz w:val="24"/>
          <w:szCs w:val="24"/>
        </w:rPr>
        <w:t>VC</w:t>
      </w:r>
      <w:r>
        <w:rPr>
          <w:rFonts w:ascii="Times New Roman" w:hAnsi="Times New Roman" w:cs="Times New Roman"/>
          <w:sz w:val="24"/>
          <w:szCs w:val="24"/>
        </w:rPr>
        <w:t xml:space="preserve"> ratio</w:t>
      </w:r>
      <w:r w:rsidR="006F0CA0">
        <w:rPr>
          <w:rFonts w:ascii="Times New Roman" w:hAnsi="Times New Roman" w:cs="Times New Roman"/>
          <w:sz w:val="24"/>
          <w:szCs w:val="24"/>
        </w:rPr>
        <w:t>s</w:t>
      </w:r>
      <w:r>
        <w:rPr>
          <w:rFonts w:ascii="Times New Roman" w:hAnsi="Times New Roman" w:cs="Times New Roman"/>
          <w:sz w:val="24"/>
          <w:szCs w:val="24"/>
        </w:rPr>
        <w:t xml:space="preserve"> of run and </w:t>
      </w:r>
      <w:r w:rsidR="006F0CA0">
        <w:rPr>
          <w:rFonts w:ascii="Times New Roman" w:hAnsi="Times New Roman" w:cs="Times New Roman"/>
          <w:sz w:val="24"/>
          <w:szCs w:val="24"/>
        </w:rPr>
        <w:t>ME</w:t>
      </w:r>
      <w:r>
        <w:rPr>
          <w:rFonts w:ascii="Times New Roman" w:hAnsi="Times New Roman" w:cs="Times New Roman"/>
          <w:sz w:val="24"/>
          <w:szCs w:val="24"/>
        </w:rPr>
        <w:t xml:space="preserve"> </w:t>
      </w:r>
      <w:r w:rsidR="006F0CA0">
        <w:rPr>
          <w:rFonts w:ascii="Times New Roman" w:hAnsi="Times New Roman" w:cs="Times New Roman"/>
          <w:sz w:val="24"/>
          <w:szCs w:val="24"/>
        </w:rPr>
        <w:t>are</w:t>
      </w:r>
      <w:r>
        <w:rPr>
          <w:rFonts w:ascii="Times New Roman" w:hAnsi="Times New Roman" w:cs="Times New Roman"/>
          <w:sz w:val="24"/>
          <w:szCs w:val="24"/>
        </w:rPr>
        <w:t xml:space="preserve"> smaller </w:t>
      </w:r>
      <w:r w:rsidR="006F0CA0">
        <w:rPr>
          <w:rFonts w:ascii="Times New Roman" w:hAnsi="Times New Roman" w:cs="Times New Roman"/>
          <w:sz w:val="24"/>
          <w:szCs w:val="24"/>
        </w:rPr>
        <w:t>than or</w:t>
      </w:r>
      <w:r>
        <w:rPr>
          <w:rFonts w:ascii="Times New Roman" w:hAnsi="Times New Roman" w:cs="Times New Roman"/>
          <w:sz w:val="24"/>
          <w:szCs w:val="24"/>
        </w:rPr>
        <w:t xml:space="preserve"> equals to 0.01, the EDF are converged at 4.5 for the REML and the </w:t>
      </w:r>
      <w:r w:rsidR="006F0CA0">
        <w:rPr>
          <w:rFonts w:ascii="Times New Roman" w:hAnsi="Times New Roman" w:cs="Times New Roman"/>
          <w:sz w:val="24"/>
          <w:szCs w:val="24"/>
        </w:rPr>
        <w:t>LC</w:t>
      </w:r>
      <w:r>
        <w:rPr>
          <w:rFonts w:ascii="Times New Roman" w:hAnsi="Times New Roman" w:cs="Times New Roman"/>
          <w:sz w:val="24"/>
          <w:szCs w:val="24"/>
        </w:rPr>
        <w:t xml:space="preserve"> methods and 4.6 </w:t>
      </w:r>
      <w:r w:rsidR="006F0CA0">
        <w:rPr>
          <w:rFonts w:ascii="Times New Roman" w:hAnsi="Times New Roman" w:cs="Times New Roman"/>
          <w:sz w:val="24"/>
          <w:szCs w:val="24"/>
        </w:rPr>
        <w:t>for the expected VC as the VC ratio between animals and ME tend to almost zero.</w:t>
      </w:r>
    </w:p>
    <w:p w:rsidR="00C31E0B" w:rsidRDefault="00C31E0B">
      <w:pPr>
        <w:rPr>
          <w:rFonts w:ascii="Times New Roman" w:hAnsi="Times New Roman" w:cs="Times New Roman"/>
          <w:b/>
          <w:sz w:val="24"/>
          <w:szCs w:val="24"/>
        </w:rPr>
      </w:pPr>
    </w:p>
    <w:p w:rsidR="006B5EEC" w:rsidRDefault="005F1FED">
      <w:pPr>
        <w:rPr>
          <w:rFonts w:ascii="Times New Roman" w:hAnsi="Times New Roman" w:cs="Times New Roman"/>
          <w:b/>
          <w:sz w:val="24"/>
          <w:szCs w:val="24"/>
        </w:rPr>
      </w:pPr>
      <w:r>
        <w:rPr>
          <w:rFonts w:ascii="Times New Roman" w:hAnsi="Times New Roman" w:cs="Times New Roman"/>
          <w:b/>
          <w:sz w:val="24"/>
          <w:szCs w:val="24"/>
        </w:rPr>
        <w:br w:type="page"/>
      </w:r>
    </w:p>
    <w:p w:rsidR="006B5EEC" w:rsidRDefault="006B5EEC" w:rsidP="00D82D1A">
      <w:pPr>
        <w:spacing w:line="360" w:lineRule="auto"/>
        <w:jc w:val="both"/>
        <w:rPr>
          <w:rFonts w:ascii="Times New Roman" w:hAnsi="Times New Roman" w:cs="Times New Roman"/>
          <w:sz w:val="24"/>
          <w:szCs w:val="24"/>
        </w:rPr>
      </w:pPr>
      <w:r>
        <w:rPr>
          <w:rFonts w:ascii="Times New Roman" w:hAnsi="Times New Roman" w:cs="Times New Roman"/>
          <w:sz w:val="24"/>
          <w:szCs w:val="24"/>
        </w:rPr>
        <w:t>The following figure plots the EDF of the residual in the between animals stratum based on the 1000 datasets</w:t>
      </w:r>
      <w:r w:rsidR="00E43788">
        <w:rPr>
          <w:rFonts w:ascii="Times New Roman" w:hAnsi="Times New Roman" w:cs="Times New Roman"/>
          <w:sz w:val="24"/>
          <w:szCs w:val="24"/>
        </w:rPr>
        <w:t xml:space="preserve"> from the </w:t>
      </w:r>
      <w:r w:rsidR="00E43788" w:rsidRPr="009F66C6">
        <w:rPr>
          <w:rFonts w:ascii="Courier New" w:hAnsi="Courier New" w:cs="Courier New"/>
          <w:sz w:val="24"/>
          <w:szCs w:val="24"/>
        </w:rPr>
        <w:t>plotEDF()</w:t>
      </w:r>
      <w:r w:rsidR="00E43788">
        <w:rPr>
          <w:rFonts w:ascii="Times New Roman" w:hAnsi="Times New Roman" w:cs="Times New Roman"/>
          <w:sz w:val="24"/>
          <w:szCs w:val="24"/>
        </w:rPr>
        <w:t xml:space="preserve"> function</w:t>
      </w:r>
      <w:r>
        <w:rPr>
          <w:rFonts w:ascii="Times New Roman" w:hAnsi="Times New Roman" w:cs="Times New Roman"/>
          <w:sz w:val="24"/>
          <w:szCs w:val="24"/>
        </w:rPr>
        <w:t>.</w:t>
      </w:r>
      <w:r w:rsidR="00925761">
        <w:rPr>
          <w:rFonts w:ascii="Times New Roman" w:hAnsi="Times New Roman" w:cs="Times New Roman"/>
          <w:sz w:val="24"/>
          <w:szCs w:val="24"/>
        </w:rPr>
        <w:t xml:space="preserve"> In this set of plots, </w:t>
      </w:r>
      <w:r w:rsidR="00D82D1A">
        <w:rPr>
          <w:rFonts w:ascii="Times New Roman" w:hAnsi="Times New Roman" w:cs="Times New Roman"/>
          <w:sz w:val="24"/>
          <w:szCs w:val="24"/>
        </w:rPr>
        <w:t xml:space="preserve">the method called “pool-the-minimum-violator” is used to adjust the </w:t>
      </w:r>
      <w:r w:rsidR="00925761">
        <w:rPr>
          <w:rFonts w:ascii="Times New Roman" w:hAnsi="Times New Roman" w:cs="Times New Roman"/>
          <w:sz w:val="24"/>
          <w:szCs w:val="24"/>
        </w:rPr>
        <w:t xml:space="preserve">negative </w:t>
      </w:r>
      <w:r w:rsidR="00D82D1A">
        <w:rPr>
          <w:rFonts w:ascii="Times New Roman" w:hAnsi="Times New Roman" w:cs="Times New Roman"/>
          <w:sz w:val="24"/>
          <w:szCs w:val="24"/>
        </w:rPr>
        <w:t xml:space="preserve">variance component </w:t>
      </w:r>
      <w:r w:rsidR="009C5DFD">
        <w:rPr>
          <w:rFonts w:ascii="Times New Roman" w:hAnsi="Times New Roman" w:cs="Times New Roman"/>
          <w:sz w:val="24"/>
          <w:szCs w:val="24"/>
        </w:rPr>
        <w:t xml:space="preserve">(VC) </w:t>
      </w:r>
      <w:r w:rsidR="00D82D1A">
        <w:rPr>
          <w:rFonts w:ascii="Times New Roman" w:hAnsi="Times New Roman" w:cs="Times New Roman"/>
          <w:sz w:val="24"/>
          <w:szCs w:val="24"/>
        </w:rPr>
        <w:t>estimates</w:t>
      </w:r>
      <w:r w:rsidR="00785966">
        <w:rPr>
          <w:rFonts w:ascii="Times New Roman" w:hAnsi="Times New Roman" w:cs="Times New Roman"/>
          <w:sz w:val="24"/>
          <w:szCs w:val="24"/>
        </w:rPr>
        <w:t xml:space="preserve"> (Thompson, 1963)</w:t>
      </w:r>
      <w:r w:rsidR="00925761">
        <w:rPr>
          <w:rFonts w:ascii="Times New Roman" w:hAnsi="Times New Roman" w:cs="Times New Roman"/>
          <w:sz w:val="24"/>
          <w:szCs w:val="24"/>
        </w:rPr>
        <w:t>.</w:t>
      </w:r>
      <w:r w:rsidR="009C5DFD">
        <w:rPr>
          <w:rFonts w:ascii="Times New Roman" w:hAnsi="Times New Roman" w:cs="Times New Roman"/>
          <w:sz w:val="24"/>
          <w:szCs w:val="24"/>
        </w:rPr>
        <w:t xml:space="preserve"> Notice that these EDF plots are very similar to the previous plots, where the negative VC are adjusted to zero, despite different the simulated</w:t>
      </w:r>
      <w:r w:rsidR="00515C7D">
        <w:rPr>
          <w:rFonts w:ascii="Times New Roman" w:hAnsi="Times New Roman" w:cs="Times New Roman"/>
          <w:sz w:val="24"/>
          <w:szCs w:val="24"/>
        </w:rPr>
        <w:t xml:space="preserve"> data</w:t>
      </w:r>
      <w:r w:rsidR="009C5DFD">
        <w:rPr>
          <w:rFonts w:ascii="Times New Roman" w:hAnsi="Times New Roman" w:cs="Times New Roman"/>
          <w:sz w:val="24"/>
          <w:szCs w:val="24"/>
        </w:rPr>
        <w:t xml:space="preserve">sets </w:t>
      </w:r>
      <w:r w:rsidR="00075CD8">
        <w:rPr>
          <w:rFonts w:ascii="Times New Roman" w:hAnsi="Times New Roman" w:cs="Times New Roman"/>
          <w:sz w:val="24"/>
          <w:szCs w:val="24"/>
        </w:rPr>
        <w:t>are</w:t>
      </w:r>
      <w:r w:rsidR="009C5DFD">
        <w:rPr>
          <w:rFonts w:ascii="Times New Roman" w:hAnsi="Times New Roman" w:cs="Times New Roman"/>
          <w:sz w:val="24"/>
          <w:szCs w:val="24"/>
        </w:rPr>
        <w:t xml:space="preserve"> used.</w:t>
      </w:r>
    </w:p>
    <w:p w:rsidR="005F1FED" w:rsidRDefault="00B017E9">
      <w:pPr>
        <w:rPr>
          <w:rFonts w:ascii="Times New Roman" w:hAnsi="Times New Roman" w:cs="Times New Roman"/>
          <w:b/>
          <w:sz w:val="24"/>
          <w:szCs w:val="24"/>
        </w:rPr>
      </w:pPr>
      <w:r>
        <w:rPr>
          <w:rFonts w:ascii="Times New Roman" w:hAnsi="Times New Roman" w:cs="Times New Roman"/>
          <w:b/>
          <w:noProof/>
          <w:sz w:val="24"/>
          <w:szCs w:val="24"/>
          <w:lang w:eastAsia="en-NZ"/>
        </w:rPr>
        <w:drawing>
          <wp:inline distT="0" distB="0" distL="0" distR="0">
            <wp:extent cx="5731510" cy="40460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046074"/>
                    </a:xfrm>
                    <a:prstGeom prst="rect">
                      <a:avLst/>
                    </a:prstGeom>
                    <a:noFill/>
                    <a:ln>
                      <a:noFill/>
                    </a:ln>
                  </pic:spPr>
                </pic:pic>
              </a:graphicData>
            </a:graphic>
          </wp:inline>
        </w:drawing>
      </w:r>
    </w:p>
    <w:p w:rsidR="00F80AC5" w:rsidRDefault="00F80AC5">
      <w:pPr>
        <w:rPr>
          <w:rFonts w:ascii="Times New Roman" w:hAnsi="Times New Roman" w:cs="Times New Roman"/>
          <w:b/>
          <w:sz w:val="24"/>
          <w:szCs w:val="24"/>
        </w:rPr>
      </w:pPr>
      <w:r>
        <w:rPr>
          <w:rFonts w:ascii="Times New Roman" w:hAnsi="Times New Roman" w:cs="Times New Roman"/>
          <w:b/>
          <w:sz w:val="24"/>
          <w:szCs w:val="24"/>
        </w:rPr>
        <w:br w:type="page"/>
      </w:r>
    </w:p>
    <w:p w:rsidR="00D856B1" w:rsidRPr="00E30322" w:rsidRDefault="00D856B1" w:rsidP="00D856B1">
      <w:pPr>
        <w:spacing w:line="360" w:lineRule="auto"/>
        <w:rPr>
          <w:rFonts w:ascii="Times New Roman" w:hAnsi="Times New Roman" w:cs="Times New Roman"/>
          <w:b/>
          <w:sz w:val="24"/>
          <w:szCs w:val="24"/>
        </w:rPr>
      </w:pPr>
      <w:r w:rsidRPr="00E30322">
        <w:rPr>
          <w:rFonts w:ascii="Times New Roman" w:hAnsi="Times New Roman" w:cs="Times New Roman"/>
          <w:b/>
          <w:sz w:val="24"/>
          <w:szCs w:val="24"/>
        </w:rPr>
        <w:t>Appendix</w:t>
      </w:r>
    </w:p>
    <w:p w:rsidR="00D856B1" w:rsidRPr="008776DA" w:rsidRDefault="00D856B1" w:rsidP="00D856B1">
      <w:pPr>
        <w:spacing w:line="360" w:lineRule="auto"/>
        <w:jc w:val="both"/>
        <w:rPr>
          <w:rFonts w:ascii="Times New Roman" w:hAnsi="Times New Roman" w:cs="Times New Roman"/>
          <w:sz w:val="24"/>
          <w:szCs w:val="24"/>
        </w:rPr>
      </w:pPr>
      <w:del w:id="168" w:author="krug001" w:date="2012-04-02T21:23:00Z">
        <w:r w:rsidDel="003E7039">
          <w:rPr>
            <w:rFonts w:ascii="Times New Roman" w:hAnsi="Times New Roman" w:cs="Times New Roman"/>
            <w:sz w:val="24"/>
            <w:szCs w:val="24"/>
          </w:rPr>
          <w:delText xml:space="preserve"> </w:delText>
        </w:r>
      </w:del>
      <w:r>
        <w:rPr>
          <w:rFonts w:ascii="Times New Roman" w:hAnsi="Times New Roman" w:cs="Times New Roman"/>
          <w:sz w:val="24"/>
          <w:szCs w:val="24"/>
        </w:rPr>
        <w:t>We will show here</w:t>
      </w:r>
      <w:ins w:id="169" w:author="krug001" w:date="2012-04-02T21:24:00Z">
        <w:r w:rsidR="003E7039">
          <w:rPr>
            <w:rFonts w:ascii="Times New Roman" w:hAnsi="Times New Roman" w:cs="Times New Roman"/>
            <w:sz w:val="24"/>
            <w:szCs w:val="24"/>
          </w:rPr>
          <w:t>,</w:t>
        </w:r>
      </w:ins>
      <w:r>
        <w:rPr>
          <w:rFonts w:ascii="Times New Roman" w:hAnsi="Times New Roman" w:cs="Times New Roman"/>
          <w:sz w:val="24"/>
          <w:szCs w:val="24"/>
        </w:rPr>
        <w:t xml:space="preserve"> mathematically</w:t>
      </w:r>
      <w:ins w:id="170" w:author="krug001" w:date="2012-04-02T21:24:00Z">
        <w:r w:rsidR="003E7039">
          <w:rPr>
            <w:rFonts w:ascii="Times New Roman" w:hAnsi="Times New Roman" w:cs="Times New Roman"/>
            <w:sz w:val="24"/>
            <w:szCs w:val="24"/>
          </w:rPr>
          <w:t>,</w:t>
        </w:r>
      </w:ins>
      <w:r>
        <w:rPr>
          <w:rFonts w:ascii="Times New Roman" w:hAnsi="Times New Roman" w:cs="Times New Roman"/>
          <w:sz w:val="24"/>
          <w:szCs w:val="24"/>
        </w:rPr>
        <w:t xml:space="preserve"> that </w:t>
      </w:r>
      <w:r w:rsidRPr="00677011">
        <w:rPr>
          <w:rFonts w:ascii="Times New Roman" w:hAnsi="Times New Roman" w:cs="Times New Roman"/>
          <w:sz w:val="24"/>
          <w:szCs w:val="24"/>
        </w:rPr>
        <w:t xml:space="preserve">the </w:t>
      </w:r>
      <w:r>
        <w:rPr>
          <w:rFonts w:ascii="Times New Roman" w:hAnsi="Times New Roman" w:cs="Times New Roman"/>
          <w:sz w:val="24"/>
          <w:szCs w:val="24"/>
        </w:rPr>
        <w:t xml:space="preserve">expectation of the </w:t>
      </w:r>
      <w:r w:rsidRPr="00677011">
        <w:rPr>
          <w:rFonts w:ascii="Times New Roman" w:hAnsi="Times New Roman" w:cs="Times New Roman"/>
          <w:sz w:val="24"/>
          <w:szCs w:val="24"/>
        </w:rPr>
        <w:t xml:space="preserve">second derivative of the </w:t>
      </w:r>
      <w:r>
        <w:rPr>
          <w:rFonts w:ascii="Times New Roman" w:hAnsi="Times New Roman" w:cs="Times New Roman"/>
          <w:sz w:val="24"/>
          <w:szCs w:val="24"/>
        </w:rPr>
        <w:t xml:space="preserve">likelihood function is equal to the DF divided by the twice </w:t>
      </w:r>
      <w:del w:id="171" w:author="krug001" w:date="2012-04-02T21:24:00Z">
        <w:r w:rsidDel="003E7039">
          <w:rPr>
            <w:rFonts w:ascii="Times New Roman" w:hAnsi="Times New Roman" w:cs="Times New Roman"/>
            <w:sz w:val="24"/>
            <w:szCs w:val="24"/>
          </w:rPr>
          <w:delText xml:space="preserve">of </w:delText>
        </w:r>
      </w:del>
      <w:r>
        <w:rPr>
          <w:rFonts w:ascii="Times New Roman" w:hAnsi="Times New Roman" w:cs="Times New Roman"/>
          <w:sz w:val="24"/>
          <w:szCs w:val="24"/>
        </w:rPr>
        <w:t xml:space="preserve">the square of the </w:t>
      </w:r>
      <w:commentRangeStart w:id="172"/>
      <w:r>
        <w:rPr>
          <w:rFonts w:ascii="Times New Roman" w:hAnsi="Times New Roman" w:cs="Times New Roman"/>
          <w:sz w:val="24"/>
          <w:szCs w:val="24"/>
        </w:rPr>
        <w:t>MS</w:t>
      </w:r>
      <w:commentRangeEnd w:id="172"/>
      <w:r w:rsidR="00D426B3">
        <w:rPr>
          <w:rStyle w:val="CommentReference"/>
        </w:rPr>
        <w:commentReference w:id="172"/>
      </w:r>
      <w:r>
        <w:rPr>
          <w:rFonts w:ascii="Times New Roman" w:hAnsi="Times New Roman" w:cs="Times New Roman"/>
          <w:sz w:val="24"/>
          <w:szCs w:val="24"/>
        </w:rPr>
        <w:t xml:space="preserve">. Suppose there are </w:t>
      </w:r>
      <w:r w:rsidRPr="00FF56FC">
        <w:rPr>
          <w:rFonts w:ascii="Times New Roman" w:hAnsi="Times New Roman" w:cs="Times New Roman"/>
          <w:i/>
          <w:sz w:val="24"/>
          <w:szCs w:val="24"/>
        </w:rPr>
        <w:t>m</w:t>
      </w:r>
      <w:r>
        <w:rPr>
          <w:rFonts w:ascii="Times New Roman" w:hAnsi="Times New Roman" w:cs="Times New Roman"/>
          <w:sz w:val="24"/>
          <w:szCs w:val="24"/>
        </w:rPr>
        <w:t xml:space="preserve"> </w:t>
      </w:r>
      <w:del w:id="173" w:author="krug001" w:date="2012-04-02T21:24:00Z">
        <w:r w:rsidDel="003E7039">
          <w:rPr>
            <w:rFonts w:ascii="Times New Roman" w:hAnsi="Times New Roman" w:cs="Times New Roman"/>
            <w:sz w:val="24"/>
            <w:szCs w:val="24"/>
          </w:rPr>
          <w:delText xml:space="preserve">set of </w:delText>
        </w:r>
      </w:del>
      <w:r>
        <w:rPr>
          <w:rFonts w:ascii="Times New Roman" w:hAnsi="Times New Roman" w:cs="Times New Roman"/>
          <w:sz w:val="24"/>
          <w:szCs w:val="24"/>
        </w:rPr>
        <w:t>MS</w:t>
      </w:r>
      <w:ins w:id="174" w:author="krug001" w:date="2012-04-02T21:24:00Z">
        <w:r w:rsidR="003E7039">
          <w:rPr>
            <w:rFonts w:ascii="Times New Roman" w:hAnsi="Times New Roman" w:cs="Times New Roman"/>
            <w:sz w:val="24"/>
            <w:szCs w:val="24"/>
          </w:rPr>
          <w:t>s</w:t>
        </w:r>
      </w:ins>
      <w:r>
        <w:rPr>
          <w:rFonts w:ascii="Times New Roman" w:hAnsi="Times New Roman" w:cs="Times New Roman"/>
          <w:sz w:val="24"/>
          <w:szCs w:val="24"/>
        </w:rPr>
        <w:t xml:space="preserve"> </w:t>
      </w:r>
      <w:del w:id="175" w:author="krug001" w:date="2012-04-02T21:24:00Z">
        <w:r w:rsidDel="003E7039">
          <w:rPr>
            <w:rFonts w:ascii="Times New Roman" w:hAnsi="Times New Roman" w:cs="Times New Roman"/>
            <w:sz w:val="24"/>
            <w:szCs w:val="24"/>
          </w:rPr>
          <w:delText xml:space="preserve">from </w:delText>
        </w:r>
      </w:del>
      <w:ins w:id="176" w:author="krug001" w:date="2012-04-02T21:24:00Z">
        <w:r w:rsidR="003E7039">
          <w:rPr>
            <w:rFonts w:ascii="Times New Roman" w:hAnsi="Times New Roman" w:cs="Times New Roman"/>
            <w:sz w:val="24"/>
            <w:szCs w:val="24"/>
          </w:rPr>
          <w:t>in</w:t>
        </w:r>
        <w:r w:rsidR="003E7039">
          <w:rPr>
            <w:rFonts w:ascii="Times New Roman" w:hAnsi="Times New Roman" w:cs="Times New Roman"/>
            <w:sz w:val="24"/>
            <w:szCs w:val="24"/>
          </w:rPr>
          <w:t xml:space="preserve"> </w:t>
        </w:r>
      </w:ins>
      <w:r>
        <w:rPr>
          <w:rFonts w:ascii="Times New Roman" w:hAnsi="Times New Roman" w:cs="Times New Roman"/>
          <w:sz w:val="24"/>
          <w:szCs w:val="24"/>
        </w:rPr>
        <w:t xml:space="preserve">the ANOVA table, </w:t>
      </w:r>
      <w:ins w:id="177" w:author="krug001" w:date="2012-04-02T21:25:00Z">
        <w:r w:rsidR="003E7039">
          <w:rPr>
            <w:rFonts w:ascii="Times New Roman" w:hAnsi="Times New Roman" w:cs="Times New Roman"/>
            <w:sz w:val="24"/>
            <w:szCs w:val="24"/>
          </w:rPr>
          <w:t xml:space="preserve">and </w:t>
        </w:r>
      </w:ins>
      <w:r>
        <w:rPr>
          <w:rFonts w:ascii="Times New Roman" w:hAnsi="Times New Roman" w:cs="Times New Roman"/>
          <w:sz w:val="24"/>
          <w:szCs w:val="24"/>
        </w:rPr>
        <w:t>these MS are assumed to have a</w:t>
      </w:r>
      <w:r w:rsidRPr="00A94B84">
        <w:rPr>
          <w:rFonts w:ascii="Times New Roman" w:hAnsi="Times New Roman" w:cs="Times New Roman"/>
          <w:sz w:val="24"/>
          <w:szCs w:val="24"/>
        </w:rPr>
        <w:t xml:space="preserve"> chi-square distribution</w:t>
      </w:r>
      <w:r>
        <w:rPr>
          <w:rFonts w:ascii="Times New Roman" w:hAnsi="Times New Roman" w:cs="Times New Roman"/>
          <w:sz w:val="24"/>
          <w:szCs w:val="24"/>
        </w:rPr>
        <w:t xml:space="preserve">. Let these MS be denoted by </w:t>
      </w:r>
      <m:oMath>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2</m:t>
            </m:r>
          </m:sup>
        </m:sSubSup>
      </m:oMath>
      <w:r>
        <w:rPr>
          <w:rFonts w:ascii="Times New Roman" w:eastAsiaTheme="minorEastAsia" w:hAnsi="Times New Roman" w:cs="Times New Roman"/>
          <w:sz w:val="24"/>
          <w:szCs w:val="24"/>
        </w:rPr>
        <w:t>, the distribution can be written as,</w:t>
      </w:r>
    </w:p>
    <w:p w:rsidR="00D856B1" w:rsidRDefault="002677E1" w:rsidP="00D856B1">
      <w:pPr>
        <w:spacing w:line="360" w:lineRule="auto"/>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2</m:t>
              </m:r>
            </m:sup>
          </m:sSubSup>
          <m:r>
            <w:rPr>
              <w:rFonts w:ascii="Cambria Math" w:hAnsi="Cambria Math" w:cs="Times New Roman"/>
              <w:sz w:val="24"/>
              <w:szCs w:val="24"/>
            </w:rPr>
            <m:t>~</m:t>
          </m:r>
          <m:f>
            <m:fPr>
              <m:ctrlPr>
                <w:rPr>
                  <w:rFonts w:ascii="Cambria Math" w:eastAsiaTheme="minorEastAsia"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2</m:t>
                  </m:r>
                </m:sup>
              </m:sSubSup>
              <m:ctrlPr>
                <w:rPr>
                  <w:rFonts w:ascii="Cambria Math" w:hAnsi="Cambria Math" w:cs="Times New Roman"/>
                  <w:i/>
                  <w:sz w:val="24"/>
                  <w:szCs w:val="24"/>
                </w:rPr>
              </m:ctrlP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den>
          </m:f>
          <m:sSubSup>
            <m:sSubSupPr>
              <m:ctrlPr>
                <w:rPr>
                  <w:rFonts w:ascii="Cambria Math" w:hAnsi="Cambria Math" w:cs="Times New Roman"/>
                  <w:i/>
                  <w:sz w:val="24"/>
                  <w:szCs w:val="24"/>
                </w:rPr>
              </m:ctrlPr>
            </m:sSubSupPr>
            <m:e>
              <m:r>
                <w:rPr>
                  <w:rFonts w:ascii="Cambria Math" w:hAnsi="Cambria Math" w:cs="Times New Roman"/>
                  <w:sz w:val="24"/>
                  <w:szCs w:val="24"/>
                </w:rPr>
                <m:t>X</m:t>
              </m:r>
            </m:e>
            <m:sub>
              <m:sSub>
                <m:sSubPr>
                  <m:ctrlPr>
                    <w:ins w:id="178" w:author="krug001" w:date="2012-04-02T22:05:00Z">
                      <w:rPr>
                        <w:rFonts w:ascii="Cambria Math" w:hAnsi="Cambria Math" w:cs="Times New Roman"/>
                        <w:i/>
                        <w:sz w:val="24"/>
                        <w:szCs w:val="24"/>
                      </w:rPr>
                    </w:ins>
                  </m:ctrlPr>
                </m:sSubPr>
                <m:e>
                  <w:ins w:id="179" w:author="krug001" w:date="2012-04-02T22:05:00Z">
                    <m:r>
                      <w:rPr>
                        <w:rFonts w:ascii="Cambria Math" w:hAnsi="Cambria Math" w:cs="Times New Roman"/>
                        <w:sz w:val="24"/>
                        <w:szCs w:val="24"/>
                      </w:rPr>
                      <m:t>n</m:t>
                    </m:r>
                  </w:ins>
                </m:e>
                <m:sub>
                  <w:ins w:id="180" w:author="krug001" w:date="2012-04-02T22:05:00Z">
                    <m:r>
                      <w:rPr>
                        <w:rFonts w:ascii="Cambria Math" w:hAnsi="Cambria Math" w:cs="Times New Roman"/>
                        <w:sz w:val="24"/>
                        <w:szCs w:val="24"/>
                      </w:rPr>
                      <m:t>i</m:t>
                    </m:r>
                  </w:ins>
                </m:sub>
              </m:sSub>
              <w:del w:id="181" w:author="krug001" w:date="2012-04-02T22:05:00Z">
                <m:r>
                  <w:rPr>
                    <w:rFonts w:ascii="Cambria Math" w:hAnsi="Cambria Math" w:cs="Times New Roman"/>
                    <w:sz w:val="24"/>
                    <w:szCs w:val="24"/>
                  </w:rPr>
                  <m:t>ni</m:t>
                </m:r>
              </w:del>
            </m:sub>
            <m:sup>
              <m:r>
                <w:rPr>
                  <w:rFonts w:ascii="Cambria Math" w:hAnsi="Cambria Math" w:cs="Times New Roman"/>
                  <w:sz w:val="24"/>
                  <w:szCs w:val="24"/>
                </w:rPr>
                <m:t>2</m:t>
              </m:r>
            </m:sup>
          </m:sSubSup>
          <m:r>
            <w:rPr>
              <w:rFonts w:ascii="Cambria Math" w:hAnsi="Cambria Math" w:cs="Times New Roman"/>
              <w:sz w:val="24"/>
              <w:szCs w:val="24"/>
            </w:rPr>
            <m:t>, i=1, …, m</m:t>
          </m:r>
        </m:oMath>
      </m:oMathPara>
    </w:p>
    <w:p w:rsidR="00D856B1" w:rsidRDefault="00D856B1" w:rsidP="00D856B1">
      <w:pPr>
        <w:spacing w:line="360" w:lineRule="auto"/>
        <w:rPr>
          <w:rFonts w:ascii="Times New Roman" w:hAnsi="Times New Roman" w:cs="Times New Roman"/>
          <w:sz w:val="24"/>
          <w:szCs w:val="24"/>
        </w:rPr>
      </w:pPr>
      <w:r>
        <w:rPr>
          <w:rFonts w:ascii="Times New Roman" w:hAnsi="Times New Roman" w:cs="Times New Roman"/>
          <w:sz w:val="24"/>
          <w:szCs w:val="24"/>
        </w:rPr>
        <w:t xml:space="preserve">where the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2</m:t>
            </m:r>
          </m:sup>
        </m:sSubSup>
      </m:oMath>
      <w:r>
        <w:rPr>
          <w:rFonts w:ascii="Times New Roman" w:eastAsiaTheme="minorEastAsia" w:hAnsi="Times New Roman" w:cs="Times New Roman"/>
          <w:sz w:val="24"/>
          <w:szCs w:val="24"/>
        </w:rPr>
        <w:t xml:space="preserve"> denotes the expected MS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is the DF for MS </w:t>
      </w:r>
      <m:oMath>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2</m:t>
            </m:r>
          </m:sup>
        </m:sSubSup>
      </m:oMath>
      <w:r>
        <w:rPr>
          <w:rFonts w:ascii="Times New Roman" w:eastAsiaTheme="minorEastAsia" w:hAnsi="Times New Roman" w:cs="Times New Roman"/>
          <w:sz w:val="24"/>
          <w:szCs w:val="24"/>
        </w:rPr>
        <w:t xml:space="preserve">. </w:t>
      </w:r>
      <w:commentRangeStart w:id="182"/>
      <w:r>
        <w:rPr>
          <w:rFonts w:ascii="Times New Roman" w:hAnsi="Times New Roman" w:cs="Times New Roman"/>
          <w:sz w:val="24"/>
          <w:szCs w:val="24"/>
        </w:rPr>
        <w:t xml:space="preserve">The likelihood function </w:t>
      </w:r>
      <w:commentRangeEnd w:id="182"/>
      <w:r w:rsidR="003E7039">
        <w:rPr>
          <w:rStyle w:val="CommentReference"/>
        </w:rPr>
        <w:commentReference w:id="182"/>
      </w:r>
      <w:r>
        <w:rPr>
          <w:rFonts w:ascii="Times New Roman" w:hAnsi="Times New Roman" w:cs="Times New Roman"/>
          <w:sz w:val="24"/>
          <w:szCs w:val="24"/>
        </w:rPr>
        <w:t xml:space="preserve">can </w:t>
      </w:r>
      <w:del w:id="183" w:author="krug001" w:date="2012-04-02T21:25:00Z">
        <w:r w:rsidDel="003E7039">
          <w:rPr>
            <w:rFonts w:ascii="Times New Roman" w:hAnsi="Times New Roman" w:cs="Times New Roman"/>
            <w:sz w:val="24"/>
            <w:szCs w:val="24"/>
          </w:rPr>
          <w:delText xml:space="preserve">be </w:delText>
        </w:r>
      </w:del>
      <w:r>
        <w:rPr>
          <w:rFonts w:ascii="Times New Roman" w:hAnsi="Times New Roman" w:cs="Times New Roman"/>
          <w:sz w:val="24"/>
          <w:szCs w:val="24"/>
        </w:rPr>
        <w:t>then be shown</w:t>
      </w:r>
      <w:del w:id="184" w:author="krug001" w:date="2012-04-02T21:25:00Z">
        <w:r w:rsidDel="003E7039">
          <w:rPr>
            <w:rFonts w:ascii="Times New Roman" w:hAnsi="Times New Roman" w:cs="Times New Roman"/>
            <w:sz w:val="24"/>
            <w:szCs w:val="24"/>
          </w:rPr>
          <w:delText xml:space="preserve"> as </w:delText>
        </w:r>
      </w:del>
      <w:ins w:id="185" w:author="krug001" w:date="2012-04-02T21:25:00Z">
        <w:r w:rsidR="003E7039">
          <w:rPr>
            <w:rFonts w:ascii="Times New Roman" w:hAnsi="Times New Roman" w:cs="Times New Roman"/>
            <w:sz w:val="24"/>
            <w:szCs w:val="24"/>
          </w:rPr>
          <w:t>to be</w:t>
        </w:r>
      </w:ins>
      <w:r>
        <w:rPr>
          <w:rFonts w:ascii="Times New Roman" w:hAnsi="Times New Roman" w:cs="Times New Roman"/>
          <w:sz w:val="24"/>
          <w:szCs w:val="24"/>
        </w:rPr>
        <w:t xml:space="preserve"> </w:t>
      </w:r>
    </w:p>
    <w:p w:rsidR="00D856B1" w:rsidRDefault="00D856B1" w:rsidP="00D856B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L = constant - </w:t>
      </w:r>
      <m:oMath>
        <m:nary>
          <m:naryPr>
            <m:chr m:val="∑"/>
            <m:grow m:val="1"/>
            <m:ctrlPr>
              <w:rPr>
                <w:rFonts w:ascii="Cambria Math" w:hAnsi="Cambria Math" w:cs="Times New Roman"/>
                <w:sz w:val="24"/>
                <w:szCs w:val="24"/>
              </w:rPr>
            </m:ctrlPr>
          </m:naryPr>
          <m:sub>
            <m:r>
              <w:rPr>
                <w:rFonts w:ascii="Cambria Math" w:eastAsia="Cambria Math" w:hAnsi="Cambria Math" w:cs="Cambria Math"/>
                <w:sz w:val="24"/>
                <w:szCs w:val="24"/>
              </w:rPr>
              <m:t>i=1</m:t>
            </m:r>
          </m:sub>
          <m:sup>
            <m:r>
              <w:rPr>
                <w:rFonts w:ascii="Cambria Math" w:eastAsia="Cambria Math" w:hAnsi="Cambria Math" w:cs="Cambria Math"/>
                <w:sz w:val="24"/>
                <w:szCs w:val="24"/>
              </w:rPr>
              <m:t>m</m:t>
            </m:r>
          </m:sup>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log</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2</m:t>
                            </m:r>
                          </m:sup>
                        </m:sSubSup>
                      </m:e>
                    </m:d>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2</m:t>
                        </m:r>
                      </m:sup>
                    </m:sSubSup>
                  </m:num>
                  <m:den>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2</m:t>
                        </m:r>
                      </m:sup>
                    </m:sSubSup>
                  </m:den>
                </m:f>
              </m:e>
            </m:d>
          </m:e>
        </m:nary>
      </m:oMath>
      <w:r>
        <w:rPr>
          <w:rFonts w:ascii="Times New Roman" w:eastAsiaTheme="minorEastAsia" w:hAnsi="Times New Roman" w:cs="Times New Roman"/>
          <w:sz w:val="24"/>
          <w:szCs w:val="24"/>
        </w:rPr>
        <w:t>.</w:t>
      </w:r>
    </w:p>
    <w:p w:rsidR="00D856B1" w:rsidRDefault="00D856B1" w:rsidP="00D856B1">
      <w:pPr>
        <w:spacing w:line="36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The first derivative with respect to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2</m:t>
            </m:r>
          </m:sup>
        </m:sSubSup>
      </m:oMath>
      <w:r>
        <w:rPr>
          <w:rFonts w:ascii="Times New Roman" w:eastAsiaTheme="minorEastAsia" w:hAnsi="Times New Roman" w:cs="Times New Roman"/>
          <w:sz w:val="24"/>
          <w:szCs w:val="24"/>
        </w:rPr>
        <w:t xml:space="preserve">, also known as the score function, can then be written as </w:t>
      </w:r>
    </w:p>
    <w:p w:rsidR="00D856B1" w:rsidRDefault="002677E1" w:rsidP="00D856B1">
      <w:pPr>
        <w:spacing w:line="36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2</m:t>
                  </m:r>
                </m:sup>
              </m:sSubSup>
            </m:den>
          </m:f>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2</m:t>
                  </m:r>
                </m:sup>
              </m:sSubSup>
              <m:r>
                <w:rPr>
                  <w:rFonts w:ascii="Cambria Math" w:hAnsi="Cambria Math" w:cs="Times New Roman"/>
                  <w:sz w:val="24"/>
                  <w:szCs w:val="24"/>
                </w:rPr>
                <m:t>)</m:t>
              </m:r>
            </m:num>
            <m:den>
              <m:sSubSup>
                <m:sSubSupPr>
                  <m:ctrlPr>
                    <w:rPr>
                      <w:rFonts w:ascii="Cambria Math" w:hAnsi="Cambria Math" w:cs="Times New Roman"/>
                      <w:i/>
                      <w:sz w:val="24"/>
                      <w:szCs w:val="24"/>
                    </w:rPr>
                  </m:ctrlPr>
                </m:sSubSupPr>
                <m:e>
                  <m:r>
                    <w:rPr>
                      <w:rFonts w:ascii="Cambria Math" w:hAnsi="Cambria Math" w:cs="Times New Roman"/>
                      <w:sz w:val="24"/>
                      <w:szCs w:val="24"/>
                    </w:rPr>
                    <m:t>2σ</m:t>
                  </m:r>
                </m:e>
                <m:sub>
                  <m:r>
                    <w:rPr>
                      <w:rFonts w:ascii="Cambria Math" w:hAnsi="Cambria Math" w:cs="Times New Roman"/>
                      <w:sz w:val="24"/>
                      <w:szCs w:val="24"/>
                    </w:rPr>
                    <m:t>i</m:t>
                  </m:r>
                </m:sub>
                <m:sup>
                  <m:r>
                    <w:rPr>
                      <w:rFonts w:ascii="Cambria Math" w:hAnsi="Cambria Math" w:cs="Times New Roman"/>
                      <w:sz w:val="24"/>
                      <w:szCs w:val="24"/>
                    </w:rPr>
                    <m:t>4</m:t>
                  </m:r>
                </m:sup>
              </m:sSubSup>
            </m:den>
          </m:f>
          <m:r>
            <w:rPr>
              <w:rFonts w:ascii="Cambria Math" w:hAnsi="Cambria Math" w:cs="Times New Roman"/>
              <w:sz w:val="24"/>
              <w:szCs w:val="24"/>
            </w:rPr>
            <m:t>,</m:t>
          </m:r>
        </m:oMath>
      </m:oMathPara>
    </w:p>
    <w:p w:rsidR="00D856B1" w:rsidRDefault="00D856B1" w:rsidP="00D856B1">
      <w:pPr>
        <w:spacing w:line="360" w:lineRule="auto"/>
        <w:rPr>
          <w:rFonts w:ascii="Times New Roman" w:hAnsi="Times New Roman" w:cs="Times New Roman"/>
          <w:sz w:val="24"/>
          <w:szCs w:val="24"/>
        </w:rPr>
      </w:pPr>
      <w:del w:id="186" w:author="krug001" w:date="2012-04-02T21:26:00Z">
        <w:r w:rsidDel="003E7039">
          <w:rPr>
            <w:rFonts w:ascii="Times New Roman" w:hAnsi="Times New Roman" w:cs="Times New Roman"/>
            <w:sz w:val="24"/>
            <w:szCs w:val="24"/>
          </w:rPr>
          <w:delText xml:space="preserve"> </w:delText>
        </w:r>
      </w:del>
      <w:r>
        <w:rPr>
          <w:rFonts w:ascii="Times New Roman" w:hAnsi="Times New Roman" w:cs="Times New Roman"/>
          <w:sz w:val="24"/>
          <w:szCs w:val="24"/>
        </w:rPr>
        <w:t>and the expectation of the negative of the second derivative written as</w:t>
      </w:r>
    </w:p>
    <w:p w:rsidR="00D856B1" w:rsidRDefault="00D856B1" w:rsidP="00D856B1">
      <w:pPr>
        <w:spacing w:line="360" w:lineRule="auto"/>
        <w:rPr>
          <w:rFonts w:ascii="Times New Roman" w:hAnsi="Times New Roman" w:cs="Times New Roman"/>
          <w:sz w:val="24"/>
          <w:szCs w:val="24"/>
        </w:rPr>
      </w:pPr>
      <m:oMathPara>
        <m:oMath>
          <m:r>
            <w:rPr>
              <w:rFonts w:ascii="Cambria Math" w:eastAsiaTheme="minorEastAsia"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L</m:t>
                  </m:r>
                </m:num>
                <m:den>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4</m:t>
                      </m:r>
                    </m:sup>
                  </m:sSubSup>
                </m:den>
              </m:f>
            </m:e>
          </m:d>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num>
            <m:den>
              <m:sSubSup>
                <m:sSubSupPr>
                  <m:ctrlPr>
                    <w:rPr>
                      <w:rFonts w:ascii="Cambria Math" w:hAnsi="Cambria Math" w:cs="Times New Roman"/>
                      <w:i/>
                      <w:sz w:val="24"/>
                      <w:szCs w:val="24"/>
                    </w:rPr>
                  </m:ctrlPr>
                </m:sSubSupPr>
                <m:e>
                  <m:r>
                    <w:rPr>
                      <w:rFonts w:ascii="Cambria Math" w:hAnsi="Cambria Math" w:cs="Times New Roman"/>
                      <w:sz w:val="24"/>
                      <w:szCs w:val="24"/>
                    </w:rPr>
                    <m:t>2σ</m:t>
                  </m:r>
                </m:e>
                <m:sub>
                  <m:r>
                    <w:rPr>
                      <w:rFonts w:ascii="Cambria Math" w:hAnsi="Cambria Math" w:cs="Times New Roman"/>
                      <w:sz w:val="24"/>
                      <w:szCs w:val="24"/>
                    </w:rPr>
                    <m:t>i</m:t>
                  </m:r>
                </m:sub>
                <m:sup>
                  <m:r>
                    <w:rPr>
                      <w:rFonts w:ascii="Cambria Math" w:hAnsi="Cambria Math" w:cs="Times New Roman"/>
                      <w:sz w:val="24"/>
                      <w:szCs w:val="24"/>
                    </w:rPr>
                    <m:t>4</m:t>
                  </m:r>
                </m:sup>
              </m:sSubSup>
            </m:den>
          </m:f>
          <m:r>
            <w:rPr>
              <w:rFonts w:ascii="Cambria Math" w:eastAsiaTheme="minorEastAsia" w:hAnsi="Cambria Math" w:cs="Times New Roman"/>
              <w:sz w:val="24"/>
              <w:szCs w:val="24"/>
            </w:rPr>
            <m:t>.</m:t>
          </m:r>
        </m:oMath>
      </m:oMathPara>
    </w:p>
    <w:p w:rsidR="007F45A9" w:rsidRPr="005E5DC1" w:rsidRDefault="00D856B1" w:rsidP="008A1CC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the expected Fisher’s information matrix for the MS is the </w:t>
      </w:r>
      <w:commentRangeStart w:id="187"/>
      <w:r>
        <w:rPr>
          <w:rFonts w:ascii="Times New Roman" w:hAnsi="Times New Roman" w:cs="Times New Roman"/>
          <w:sz w:val="24"/>
          <w:szCs w:val="24"/>
        </w:rPr>
        <w:t xml:space="preserve">diagonal matrix </w:t>
      </w:r>
      <w:commentRangeEnd w:id="187"/>
      <w:r w:rsidR="00CB2577">
        <w:rPr>
          <w:rStyle w:val="CommentReference"/>
        </w:rPr>
        <w:commentReference w:id="187"/>
      </w:r>
      <w:r>
        <w:rPr>
          <w:rFonts w:ascii="Times New Roman" w:hAnsi="Times New Roman" w:cs="Times New Roman"/>
          <w:sz w:val="24"/>
          <w:szCs w:val="24"/>
        </w:rPr>
        <w:t>containing</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L</m:t>
                </m:r>
              </m:num>
              <m:den>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4</m:t>
                    </m:r>
                  </m:sup>
                </m:sSubSup>
              </m:den>
            </m:f>
          </m:e>
        </m:d>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hence, the MS and DF can be extracted from the ANOVA table to generate Fisher’s information matrix. </w:t>
      </w:r>
    </w:p>
    <w:sectPr w:rsidR="007F45A9" w:rsidRPr="005E5DC1">
      <w:footerReference w:type="default" r:id="rI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rug001" w:date="2012-04-02T21:07:00Z" w:initials="k">
    <w:p w:rsidR="00E3362D" w:rsidRDefault="00E3362D">
      <w:pPr>
        <w:pStyle w:val="CommentText"/>
      </w:pPr>
      <w:r>
        <w:rPr>
          <w:rStyle w:val="CommentReference"/>
        </w:rPr>
        <w:annotationRef/>
      </w:r>
      <w:r>
        <w:t>Kevin, EVERYTHING in this section is too vague! Too many entities are not defined until well after they are used, and sometimes they are never defined at all. This section would benefit from: (1) re-ordering how things are presented (i.e. theory first, R functions next), (2) an example showing the corresponding ANOVA table so that the reader understands your notation for the EMS and MS.</w:t>
      </w:r>
      <w:r w:rsidR="00A07854">
        <w:t xml:space="preserve"> You never discuss the difference between getting estimates via linear combinations of the EMS versus REML. You never discuss, in this section, the use of Sattherthwaite’s approximation in getting the EDF. </w:t>
      </w:r>
    </w:p>
    <w:p w:rsidR="00297A07" w:rsidRDefault="00297A07">
      <w:pPr>
        <w:pStyle w:val="CommentText"/>
      </w:pPr>
    </w:p>
    <w:p w:rsidR="00297A07" w:rsidRDefault="00297A07">
      <w:pPr>
        <w:pStyle w:val="CommentText"/>
      </w:pPr>
      <w:r>
        <w:t>Finally, you have written this document as though you and I are the only people who will read this document. Ultimately, you hope to write a paper on this stuff and you will have a thesis examiner reading your thesis chapters. They will not know anything about the notation we are you using nor have they done any of this research, so you need to explain it all to them. You should write as though you are explaining this stuff to them!</w:t>
      </w:r>
    </w:p>
  </w:comment>
  <w:comment w:id="1" w:author="krug001" w:date="2012-04-02T19:59:00Z" w:initials="k">
    <w:p w:rsidR="002677E1" w:rsidRDefault="002677E1">
      <w:pPr>
        <w:pStyle w:val="CommentText"/>
      </w:pPr>
      <w:r>
        <w:rPr>
          <w:rStyle w:val="CommentReference"/>
        </w:rPr>
        <w:annotationRef/>
      </w:r>
      <w:r>
        <w:rPr>
          <w:rStyle w:val="CommentReference"/>
        </w:rPr>
        <w:t>Improve how? D</w:t>
      </w:r>
      <w:r>
        <w:t>oes the function do this? Or does REML do this? And does REML always improve the estimates?</w:t>
      </w:r>
    </w:p>
  </w:comment>
  <w:comment w:id="2" w:author="krug001" w:date="2012-04-02T20:01:00Z" w:initials="k">
    <w:p w:rsidR="002677E1" w:rsidRDefault="002677E1">
      <w:pPr>
        <w:pStyle w:val="CommentText"/>
      </w:pPr>
      <w:r>
        <w:rPr>
          <w:rStyle w:val="CommentReference"/>
        </w:rPr>
        <w:t xml:space="preserve">Consider someone who has never heard of Fisher’s information matrix or a G matrix (in fact, the G matrix is an arbitrary name that Richard and I gave this quantity). How would they know why these things are interesting or important? </w:t>
      </w:r>
    </w:p>
  </w:comment>
  <w:comment w:id="3" w:author="krug001" w:date="2012-04-02T20:03:00Z" w:initials="k">
    <w:p w:rsidR="002677E1" w:rsidRDefault="002677E1">
      <w:pPr>
        <w:pStyle w:val="CommentText"/>
      </w:pPr>
      <w:r>
        <w:rPr>
          <w:rStyle w:val="CommentReference"/>
        </w:rPr>
        <w:annotationRef/>
      </w:r>
      <w:r>
        <w:t>Which variables of interest? And changing them how? Why do you want to change them?</w:t>
      </w:r>
    </w:p>
  </w:comment>
  <w:comment w:id="6" w:author="krug001" w:date="2012-04-02T20:05:00Z" w:initials="k">
    <w:p w:rsidR="002677E1" w:rsidRDefault="002677E1">
      <w:pPr>
        <w:pStyle w:val="CommentText"/>
      </w:pPr>
      <w:r>
        <w:rPr>
          <w:rStyle w:val="CommentReference"/>
        </w:rPr>
        <w:annotationRef/>
      </w:r>
      <w:r>
        <w:t>Is there only one Fisher’s information matrix? Or does it depend on the experimental design? Again, the order in which these ideas are discussed make a difference to how well the reader will understand the purpose of getVcEDF().</w:t>
      </w:r>
    </w:p>
  </w:comment>
  <w:comment w:id="7" w:author="krug001" w:date="2012-04-02T20:05:00Z" w:initials="k">
    <w:p w:rsidR="002677E1" w:rsidRDefault="002677E1">
      <w:pPr>
        <w:pStyle w:val="CommentText"/>
      </w:pPr>
      <w:r>
        <w:rPr>
          <w:rStyle w:val="CommentReference"/>
        </w:rPr>
        <w:annotationRef/>
      </w:r>
      <w:r>
        <w:t>Why? And how is this decided?</w:t>
      </w:r>
    </w:p>
  </w:comment>
  <w:comment w:id="8" w:author="krug001" w:date="2012-04-02T20:06:00Z" w:initials="k">
    <w:p w:rsidR="002677E1" w:rsidRDefault="002677E1">
      <w:pPr>
        <w:pStyle w:val="CommentText"/>
      </w:pPr>
      <w:r>
        <w:rPr>
          <w:rStyle w:val="CommentReference"/>
        </w:rPr>
        <w:annotationRef/>
      </w:r>
      <w:r>
        <w:t>Which MS and DF?</w:t>
      </w:r>
    </w:p>
  </w:comment>
  <w:comment w:id="9" w:author="krug001" w:date="2012-04-02T20:06:00Z" w:initials="k">
    <w:p w:rsidR="002677E1" w:rsidRDefault="002677E1">
      <w:pPr>
        <w:pStyle w:val="CommentText"/>
      </w:pPr>
      <w:r>
        <w:rPr>
          <w:rStyle w:val="CommentReference"/>
        </w:rPr>
        <w:annotationRef/>
      </w:r>
      <w:r>
        <w:t>Which variances? Variances of pairwise comparisons of fixed effects? Or variance components?</w:t>
      </w:r>
    </w:p>
  </w:comment>
  <w:comment w:id="13" w:author="krug001" w:date="2012-04-02T20:07:00Z" w:initials="k">
    <w:p w:rsidR="006F789E" w:rsidRDefault="006F789E">
      <w:pPr>
        <w:pStyle w:val="CommentText"/>
      </w:pPr>
      <w:r>
        <w:rPr>
          <w:rStyle w:val="CommentReference"/>
        </w:rPr>
        <w:annotationRef/>
      </w:r>
      <w:r>
        <w:t>What does this mean? Is it relevant here?</w:t>
      </w:r>
    </w:p>
  </w:comment>
  <w:comment w:id="14" w:author="krug001" w:date="2012-04-02T20:11:00Z" w:initials="k">
    <w:p w:rsidR="006F789E" w:rsidRPr="006F789E" w:rsidRDefault="006F789E">
      <w:pPr>
        <w:pStyle w:val="CommentText"/>
      </w:pPr>
      <w:r>
        <w:rPr>
          <w:rStyle w:val="CommentReference"/>
        </w:rPr>
        <w:annotationRef/>
      </w:r>
      <w:r>
        <w:t xml:space="preserve">What does this mean? And, why does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2</m:t>
            </m:r>
          </m:sup>
        </m:sSubSup>
      </m:oMath>
      <w:r>
        <w:t xml:space="preserve"> have a subscript </w:t>
      </w:r>
      <w:r>
        <w:rPr>
          <w:i/>
        </w:rPr>
        <w:t>i</w:t>
      </w:r>
      <w:r>
        <w:t xml:space="preserve">? Is there more than one MS? Where does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2</m:t>
            </m:r>
          </m:sup>
        </m:sSubSup>
      </m:oMath>
      <w:r>
        <w:rPr>
          <w:rFonts w:eastAsiaTheme="minorEastAsia"/>
          <w:sz w:val="24"/>
          <w:szCs w:val="24"/>
        </w:rPr>
        <w:t xml:space="preserve"> come from? Usually greek letters are used for parameters, e.g. the EMS. Roman letters are usually used for statistics, so we would let MS</w:t>
      </w:r>
      <w:r>
        <w:rPr>
          <w:rFonts w:eastAsiaTheme="minorEastAsia"/>
          <w:i/>
          <w:sz w:val="24"/>
          <w:szCs w:val="24"/>
          <w:vertAlign w:val="subscript"/>
        </w:rPr>
        <w:t>i</w:t>
      </w:r>
      <w:r>
        <w:rPr>
          <w:rFonts w:eastAsiaTheme="minorEastAsia"/>
          <w:sz w:val="24"/>
          <w:szCs w:val="24"/>
        </w:rPr>
        <w:t xml:space="preserve"> = </w:t>
      </w:r>
      <m:oMath>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2</m:t>
            </m:r>
          </m:sup>
        </m:sSubSup>
      </m:oMath>
      <w:r>
        <w:rPr>
          <w:rFonts w:eastAsiaTheme="minorEastAsia"/>
          <w:sz w:val="24"/>
          <w:szCs w:val="24"/>
        </w:rPr>
        <w:t>.</w:t>
      </w:r>
    </w:p>
  </w:comment>
  <w:comment w:id="15" w:author="krug001" w:date="2012-04-02T20:17:00Z" w:initials="k">
    <w:p w:rsidR="006F789E" w:rsidRDefault="006F789E">
      <w:pPr>
        <w:pStyle w:val="CommentText"/>
      </w:pPr>
      <w:r>
        <w:rPr>
          <w:rStyle w:val="CommentReference"/>
        </w:rPr>
        <w:annotationRef/>
      </w:r>
      <w:r>
        <w:t xml:space="preserve">I don’t understand what you mean here. What is </w:t>
      </w:r>
      <m:oMath>
        <m:r>
          <w:rPr>
            <w:rFonts w:ascii="Cambria Math" w:eastAsiaTheme="minorEastAsia" w:hAnsi="Cambria Math" w:cs="Times New Roman"/>
            <w:sz w:val="24"/>
            <w:szCs w:val="24"/>
          </w:rPr>
          <m:t>θ</m:t>
        </m:r>
      </m:oMath>
      <w:r>
        <w:rPr>
          <w:rFonts w:eastAsiaTheme="minorEastAsia"/>
          <w:sz w:val="24"/>
          <w:szCs w:val="24"/>
        </w:rPr>
        <w:t xml:space="preserve">? A vector of EMSs or a vector of variance components? </w:t>
      </w:r>
    </w:p>
  </w:comment>
  <w:comment w:id="20" w:author="krug001" w:date="2012-04-02T20:14:00Z" w:initials="k">
    <w:p w:rsidR="006F789E" w:rsidRDefault="006F789E">
      <w:pPr>
        <w:pStyle w:val="CommentText"/>
      </w:pPr>
      <w:r>
        <w:rPr>
          <w:rStyle w:val="CommentReference"/>
        </w:rPr>
        <w:annotationRef/>
      </w:r>
      <w:r>
        <w:t>Extracted from what? What is the G matrix in Jarrett and Ruggiero? You MUST define terms before you use them!</w:t>
      </w:r>
    </w:p>
  </w:comment>
  <w:comment w:id="24" w:author="krug001" w:date="2012-04-02T20:15:00Z" w:initials="k">
    <w:p w:rsidR="006F789E" w:rsidRDefault="006F789E">
      <w:pPr>
        <w:pStyle w:val="CommentText"/>
      </w:pPr>
      <w:r>
        <w:rPr>
          <w:rStyle w:val="CommentReference"/>
        </w:rPr>
        <w:annotationRef/>
      </w:r>
      <w:r>
        <w:t>What do you mean by this?</w:t>
      </w:r>
    </w:p>
  </w:comment>
  <w:comment w:id="31" w:author="krug001" w:date="2012-04-02T20:19:00Z" w:initials="k">
    <w:p w:rsidR="003C0085" w:rsidRDefault="003C0085">
      <w:pPr>
        <w:pStyle w:val="CommentText"/>
      </w:pPr>
      <w:r>
        <w:rPr>
          <w:rStyle w:val="CommentReference"/>
        </w:rPr>
        <w:annotationRef/>
      </w:r>
      <w:r>
        <w:t>Kevin, all of the above stuff has no context and is therefore too abstract to understand. You have not explained how the G matrix is obtained, you haven’t really explained what theta is, etc.</w:t>
      </w:r>
    </w:p>
  </w:comment>
  <w:comment w:id="32" w:author="krug001" w:date="2012-04-02T20:19:00Z" w:initials="k">
    <w:p w:rsidR="003C0085" w:rsidRDefault="003C0085">
      <w:pPr>
        <w:pStyle w:val="CommentText"/>
      </w:pPr>
      <w:r>
        <w:rPr>
          <w:rStyle w:val="CommentReference"/>
        </w:rPr>
        <w:annotationRef/>
      </w:r>
      <w:r>
        <w:t>Optimise how? On what basis?</w:t>
      </w:r>
    </w:p>
  </w:comment>
  <w:comment w:id="34" w:author="krug001" w:date="2012-04-02T20:21:00Z" w:initials="k">
    <w:p w:rsidR="003C0085" w:rsidRDefault="003C0085">
      <w:pPr>
        <w:pStyle w:val="CommentText"/>
      </w:pPr>
      <w:r>
        <w:rPr>
          <w:rStyle w:val="CommentReference"/>
        </w:rPr>
        <w:annotationRef/>
      </w:r>
      <w:r>
        <w:t>Not always. E.g. see the figures further down!</w:t>
      </w:r>
    </w:p>
  </w:comment>
  <w:comment w:id="35" w:author="krug001" w:date="2012-04-02T20:21:00Z" w:initials="k">
    <w:p w:rsidR="003C0085" w:rsidRDefault="003C0085">
      <w:pPr>
        <w:pStyle w:val="CommentText"/>
      </w:pPr>
      <w:r>
        <w:rPr>
          <w:rStyle w:val="CommentReference"/>
        </w:rPr>
        <w:annotationRef/>
      </w:r>
      <w:r>
        <w:t>Why?</w:t>
      </w:r>
    </w:p>
  </w:comment>
  <w:comment w:id="36" w:author="krug001" w:date="2012-04-02T20:22:00Z" w:initials="k">
    <w:p w:rsidR="003C0085" w:rsidRDefault="003C0085">
      <w:pPr>
        <w:pStyle w:val="CommentText"/>
      </w:pPr>
      <w:r>
        <w:rPr>
          <w:rStyle w:val="CommentReference"/>
        </w:rPr>
        <w:annotationRef/>
      </w:r>
      <w:r>
        <w:rPr>
          <w:rStyle w:val="CommentReference"/>
        </w:rPr>
        <w:t>REML doesn’t always improved the estimates of the variance components!</w:t>
      </w:r>
    </w:p>
  </w:comment>
  <w:comment w:id="37" w:author="krug001" w:date="2012-04-02T20:24:00Z" w:initials="k">
    <w:p w:rsidR="003C0085" w:rsidRDefault="003C0085">
      <w:pPr>
        <w:pStyle w:val="CommentText"/>
      </w:pPr>
      <w:r>
        <w:rPr>
          <w:rStyle w:val="CommentReference"/>
        </w:rPr>
        <w:annotationRef/>
      </w:r>
      <w:r>
        <w:t xml:space="preserve">Fisher’s information matrix is NOT a diagonal matrix! </w:t>
      </w:r>
    </w:p>
    <w:p w:rsidR="003C0085" w:rsidRDefault="003C0085">
      <w:pPr>
        <w:pStyle w:val="CommentText"/>
      </w:pPr>
    </w:p>
    <w:p w:rsidR="003C0085" w:rsidRPr="003C0085" w:rsidRDefault="003C0085">
      <w:pPr>
        <w:pStyle w:val="CommentText"/>
      </w:pPr>
      <w:r>
        <w:t>What are L and n</w:t>
      </w:r>
      <w:r>
        <w:rPr>
          <w:vertAlign w:val="subscript"/>
        </w:rPr>
        <w:t>i</w:t>
      </w:r>
      <w:r>
        <w:t xml:space="preserve">? You have not defined these. </w:t>
      </w:r>
    </w:p>
  </w:comment>
  <w:comment w:id="38" w:author="krug001" w:date="2012-04-02T20:30:00Z" w:initials="k">
    <w:p w:rsidR="00A426F7" w:rsidRDefault="00A426F7">
      <w:pPr>
        <w:pStyle w:val="CommentText"/>
      </w:pPr>
      <w:r>
        <w:rPr>
          <w:rStyle w:val="CommentReference"/>
        </w:rPr>
        <w:annotationRef/>
      </w:r>
      <w:r>
        <w:t xml:space="preserve">What is the G matrix?????? Can you define it mathematically? Is it simply a matrix of coefficients? Can you write </w:t>
      </w:r>
      <w:r>
        <w:t>down</w:t>
      </w:r>
      <w:r>
        <w:t xml:space="preserve"> this matrix?</w:t>
      </w:r>
    </w:p>
  </w:comment>
  <w:comment w:id="39" w:author="krug001" w:date="2012-04-02T20:29:00Z" w:initials="k">
    <w:p w:rsidR="003C0085" w:rsidRPr="003C0085" w:rsidRDefault="003C0085">
      <w:pPr>
        <w:pStyle w:val="CommentText"/>
      </w:pPr>
      <w:r>
        <w:rPr>
          <w:rStyle w:val="CommentReference"/>
        </w:rPr>
        <w:annotationRef/>
      </w:r>
      <w:r>
        <w:t xml:space="preserve">The order of this and the above seems wrong. It seems to me that you need to calculate the score function </w:t>
      </w:r>
      <w:r>
        <w:rPr>
          <w:b/>
          <w:i/>
        </w:rPr>
        <w:t>before</w:t>
      </w:r>
      <w:r>
        <w:t xml:space="preserve"> you can calculate Fisher’s information matrix since </w:t>
      </w:r>
      <w:r w:rsidR="00A426F7">
        <w:t xml:space="preserve">the latter is based on the second derivative of the score function. </w:t>
      </w:r>
    </w:p>
  </w:comment>
  <w:comment w:id="40" w:author="krug001" w:date="2012-04-02T20:42:00Z" w:initials="k">
    <w:p w:rsidR="00A426F7" w:rsidRDefault="00A426F7">
      <w:pPr>
        <w:pStyle w:val="CommentText"/>
      </w:pPr>
      <w:r>
        <w:rPr>
          <w:rStyle w:val="CommentReference"/>
        </w:rPr>
        <w:annotationRef/>
      </w:r>
      <w:r w:rsidRPr="00A426F7">
        <w:t>Fisher's scoring algorithm is a form of Newton's method used to solve</w:t>
      </w:r>
      <w:r>
        <w:t xml:space="preserve"> the REML</w:t>
      </w:r>
      <w:r w:rsidRPr="00A426F7">
        <w:t xml:space="preserve"> equation</w:t>
      </w:r>
      <w:r>
        <w:t>(</w:t>
      </w:r>
      <w:r w:rsidRPr="00A426F7">
        <w:t>s</w:t>
      </w:r>
      <w:r>
        <w:t>)</w:t>
      </w:r>
      <w:r w:rsidRPr="00A426F7">
        <w:t xml:space="preserve"> numerically</w:t>
      </w:r>
      <w:r>
        <w:t xml:space="preserve">. So the scoring algorithm isn’t IN REML, it is applied to the REML equations to </w:t>
      </w:r>
      <w:r w:rsidR="00E3362D">
        <w:t xml:space="preserve">find the maximum likelihood </w:t>
      </w:r>
      <w:r>
        <w:t>estimate</w:t>
      </w:r>
      <w:r w:rsidR="00E3362D">
        <w:t>s of</w:t>
      </w:r>
      <w:r>
        <w:t xml:space="preserve"> the variance components.</w:t>
      </w:r>
    </w:p>
  </w:comment>
  <w:comment w:id="44" w:author="krug001" w:date="2012-04-02T20:43:00Z" w:initials="k">
    <w:p w:rsidR="00E3362D" w:rsidRDefault="00E3362D">
      <w:pPr>
        <w:pStyle w:val="CommentText"/>
      </w:pPr>
      <w:r>
        <w:rPr>
          <w:rStyle w:val="CommentReference"/>
        </w:rPr>
        <w:annotationRef/>
      </w:r>
      <w:r>
        <w:rPr>
          <w:rStyle w:val="CommentReference"/>
        </w:rPr>
        <w:t>You never mention the first iteration. How do you choose the starting values?</w:t>
      </w:r>
    </w:p>
  </w:comment>
  <w:comment w:id="48" w:author="krug001" w:date="2012-04-02T20:44:00Z" w:initials="k">
    <w:p w:rsidR="00E3362D" w:rsidRPr="00E3362D" w:rsidRDefault="00E3362D">
      <w:pPr>
        <w:pStyle w:val="CommentText"/>
      </w:pPr>
      <w:r>
        <w:rPr>
          <w:rStyle w:val="CommentReference"/>
        </w:rPr>
        <w:annotationRef/>
      </w:r>
      <w:r>
        <w:t>How do you define convergence in your case? When the estimates don’t change by more than 1xe</w:t>
      </w:r>
      <w:r w:rsidRPr="00E3362D">
        <w:rPr>
          <w:vertAlign w:val="superscript"/>
        </w:rPr>
        <w:noBreakHyphen/>
        <w:t>06</w:t>
      </w:r>
      <w:r>
        <w:t>?</w:t>
      </w:r>
    </w:p>
  </w:comment>
  <w:comment w:id="49" w:author="krug001" w:date="2012-04-02T20:32:00Z" w:initials="k">
    <w:p w:rsidR="003C0085" w:rsidRDefault="003C0085">
      <w:pPr>
        <w:pStyle w:val="CommentText"/>
      </w:pPr>
      <w:r>
        <w:rPr>
          <w:rStyle w:val="CommentReference"/>
        </w:rPr>
        <w:annotationRef/>
      </w:r>
      <w:r>
        <w:t xml:space="preserve">You’ve now said this 3 times! </w:t>
      </w:r>
    </w:p>
  </w:comment>
  <w:comment w:id="51" w:author="krug001" w:date="2012-04-02T20:45:00Z" w:initials="k">
    <w:p w:rsidR="00E3362D" w:rsidRDefault="00E3362D">
      <w:pPr>
        <w:pStyle w:val="CommentText"/>
      </w:pPr>
      <w:r>
        <w:rPr>
          <w:rStyle w:val="CommentReference"/>
        </w:rPr>
        <w:annotationRef/>
      </w:r>
      <w:r>
        <w:t>Why? In fact, have you ever explained what you mean by EDF? Why you are calculating the EDF?</w:t>
      </w:r>
    </w:p>
  </w:comment>
  <w:comment w:id="52" w:author="krug001" w:date="2012-04-02T20:45:00Z" w:initials="k">
    <w:p w:rsidR="00E3362D" w:rsidRDefault="00E3362D">
      <w:pPr>
        <w:pStyle w:val="CommentText"/>
      </w:pPr>
      <w:r>
        <w:rPr>
          <w:rStyle w:val="CommentReference"/>
        </w:rPr>
        <w:annotationRef/>
      </w:r>
      <w:r>
        <w:t>Which variances?</w:t>
      </w:r>
    </w:p>
  </w:comment>
  <w:comment w:id="53" w:author="krug001" w:date="2012-04-02T20:48:00Z" w:initials="k">
    <w:p w:rsidR="00E3362D" w:rsidRDefault="00E3362D">
      <w:pPr>
        <w:pStyle w:val="CommentText"/>
      </w:pPr>
      <w:r>
        <w:rPr>
          <w:rStyle w:val="CommentReference"/>
        </w:rPr>
        <w:annotationRef/>
      </w:r>
      <w:r>
        <w:t>Which are the elements of interest? Have you explained this anywhere?</w:t>
      </w:r>
    </w:p>
  </w:comment>
  <w:comment w:id="62" w:author="krug001" w:date="2012-04-02T20:50:00Z" w:initials="k">
    <w:p w:rsidR="00E3362D" w:rsidRPr="00E3362D" w:rsidRDefault="00E3362D">
      <w:pPr>
        <w:pStyle w:val="CommentText"/>
      </w:pPr>
      <w:r>
        <w:rPr>
          <w:rStyle w:val="CommentReference"/>
        </w:rPr>
        <w:annotationRef/>
      </w:r>
      <w:r>
        <w:rPr>
          <w:rStyle w:val="CommentReference"/>
        </w:rPr>
        <w:t xml:space="preserve">Does this equation hold if X and Y are not i.i.d? And don’t you need to say that </w:t>
      </w:r>
      <w:r>
        <w:rPr>
          <w:rStyle w:val="CommentReference"/>
          <w:i/>
        </w:rPr>
        <w:t>a</w:t>
      </w:r>
      <w:r>
        <w:rPr>
          <w:rStyle w:val="CommentReference"/>
        </w:rPr>
        <w:t xml:space="preserve"> and </w:t>
      </w:r>
      <w:r>
        <w:rPr>
          <w:rStyle w:val="CommentReference"/>
          <w:i/>
        </w:rPr>
        <w:t>b</w:t>
      </w:r>
      <w:r>
        <w:rPr>
          <w:rStyle w:val="CommentReference"/>
        </w:rPr>
        <w:t xml:space="preserve"> are constants (because this only holds when this is the case)?</w:t>
      </w:r>
    </w:p>
  </w:comment>
  <w:comment w:id="63" w:author="krug001" w:date="2012-04-02T20:50:00Z" w:initials="k">
    <w:p w:rsidR="00E3362D" w:rsidRDefault="00E3362D">
      <w:pPr>
        <w:pStyle w:val="CommentText"/>
      </w:pPr>
      <w:r>
        <w:rPr>
          <w:rStyle w:val="CommentReference"/>
        </w:rPr>
        <w:annotationRef/>
      </w:r>
      <w:r>
        <w:t>What does this mean?</w:t>
      </w:r>
    </w:p>
  </w:comment>
  <w:comment w:id="67" w:author="krug001" w:date="2012-04-02T20:53:00Z" w:initials="k">
    <w:p w:rsidR="00A07854" w:rsidRDefault="00A07854">
      <w:pPr>
        <w:pStyle w:val="CommentText"/>
      </w:pPr>
      <w:r>
        <w:rPr>
          <w:rStyle w:val="CommentReference"/>
        </w:rPr>
        <w:annotationRef/>
      </w:r>
      <w:r>
        <w:t>You can, but you don’t want to!</w:t>
      </w:r>
    </w:p>
  </w:comment>
  <w:comment w:id="70" w:author="krug001" w:date="2012-04-02T20:53:00Z" w:initials="k">
    <w:p w:rsidR="00A07854" w:rsidRDefault="00A07854">
      <w:pPr>
        <w:pStyle w:val="CommentText"/>
      </w:pPr>
      <w:r>
        <w:rPr>
          <w:rStyle w:val="CommentReference"/>
        </w:rPr>
        <w:annotationRef/>
      </w:r>
      <w:r>
        <w:t>It does more than this.</w:t>
      </w:r>
    </w:p>
  </w:comment>
  <w:comment w:id="81" w:author="krug001" w:date="2012-04-02T20:57:00Z" w:initials="k">
    <w:p w:rsidR="00A07854" w:rsidRDefault="00A07854">
      <w:pPr>
        <w:pStyle w:val="CommentText"/>
      </w:pPr>
      <w:r>
        <w:rPr>
          <w:rStyle w:val="CommentReference"/>
        </w:rPr>
        <w:annotationRef/>
      </w:r>
      <w:r>
        <w:t xml:space="preserve">Why are you discussing EDF without even having discussed the ANOVA table or getting linear combinations of the EMS or using REML to estimate the VCs???? How are the EDFs relevant at this point? </w:t>
      </w:r>
    </w:p>
  </w:comment>
  <w:comment w:id="89" w:author="krug001" w:date="2012-04-02T21:00:00Z" w:initials="k">
    <w:p w:rsidR="00A07854" w:rsidRDefault="00A07854">
      <w:pPr>
        <w:pStyle w:val="CommentText"/>
      </w:pPr>
      <w:r>
        <w:rPr>
          <w:rStyle w:val="CommentReference"/>
        </w:rPr>
        <w:annotationRef/>
      </w:r>
      <w:r>
        <w:t>This design is much more easily seen in a row-column arrangement. It’s ok like this if you are trying to show how your functions read in the design, but not if you are trying to explain the structure of the design to the reader.</w:t>
      </w:r>
    </w:p>
  </w:comment>
  <w:comment w:id="90" w:author="krug001" w:date="2012-04-02T21:01:00Z" w:initials="k">
    <w:p w:rsidR="00A07854" w:rsidRDefault="00A07854">
      <w:pPr>
        <w:pStyle w:val="CommentText"/>
      </w:pPr>
      <w:r>
        <w:rPr>
          <w:rStyle w:val="CommentReference"/>
        </w:rPr>
        <w:annotationRef/>
      </w:r>
      <w:r>
        <w:t>You need to discuss the treatment and sample designs, i.e. the two tables below. You need to explain to the reader the correspondence between these two layouts!</w:t>
      </w:r>
    </w:p>
  </w:comment>
  <w:comment w:id="98" w:author="krug001" w:date="2012-04-02T21:04:00Z" w:initials="k">
    <w:p w:rsidR="00297A07" w:rsidRDefault="00297A07">
      <w:pPr>
        <w:pStyle w:val="CommentText"/>
      </w:pPr>
      <w:r>
        <w:rPr>
          <w:rStyle w:val="CommentReference"/>
        </w:rPr>
        <w:annotationRef/>
      </w:r>
      <w:r>
        <w:t>You need to explain</w:t>
      </w:r>
      <w:r>
        <w:t xml:space="preserve"> why you simulate the data this way? It is based on the linear model, right? If so, present the linear model, defining all of its parameters and justify your choice of linear model.</w:t>
      </w:r>
    </w:p>
  </w:comment>
  <w:comment w:id="99" w:author="krug001" w:date="2012-04-02T21:06:00Z" w:initials="k">
    <w:p w:rsidR="00297A07" w:rsidRDefault="00297A07">
      <w:pPr>
        <w:pStyle w:val="CommentText"/>
      </w:pPr>
      <w:r>
        <w:rPr>
          <w:rStyle w:val="CommentReference"/>
        </w:rPr>
        <w:annotationRef/>
      </w:r>
      <w:r>
        <w:t xml:space="preserve">You need to explain gamma.run and gamma.ani. </w:t>
      </w:r>
    </w:p>
  </w:comment>
  <w:comment w:id="102" w:author="krug001" w:date="2012-04-02T21:02:00Z" w:initials="k">
    <w:p w:rsidR="00A07854" w:rsidRDefault="00A07854">
      <w:pPr>
        <w:pStyle w:val="CommentText"/>
      </w:pPr>
      <w:r>
        <w:rPr>
          <w:rStyle w:val="CommentReference"/>
        </w:rPr>
        <w:annotationRef/>
      </w:r>
      <w:r>
        <w:t>to?</w:t>
      </w:r>
    </w:p>
  </w:comment>
  <w:comment w:id="126" w:author="krug001" w:date="2012-04-02T21:13:00Z" w:initials="k">
    <w:p w:rsidR="00453244" w:rsidRDefault="00453244">
      <w:pPr>
        <w:pStyle w:val="CommentText"/>
      </w:pPr>
      <w:r>
        <w:rPr>
          <w:rStyle w:val="CommentReference"/>
        </w:rPr>
        <w:annotationRef/>
      </w:r>
      <w:r>
        <w:t>You set the between Animals variance component to zero?</w:t>
      </w:r>
    </w:p>
  </w:comment>
  <w:comment w:id="153" w:author="krug001" w:date="2012-04-02T21:20:00Z" w:initials="k">
    <w:p w:rsidR="00453244" w:rsidRDefault="00453244">
      <w:pPr>
        <w:pStyle w:val="CommentText"/>
      </w:pPr>
      <w:r>
        <w:rPr>
          <w:rStyle w:val="CommentReference"/>
        </w:rPr>
        <w:annotationRef/>
      </w:r>
      <w:r>
        <w:t>Or when the sigma[A]^2/sigma^2 is large???</w:t>
      </w:r>
    </w:p>
  </w:comment>
  <w:comment w:id="154" w:author="krug001" w:date="2012-04-02T21:22:00Z" w:initials="k">
    <w:p w:rsidR="00453244" w:rsidRDefault="00453244">
      <w:pPr>
        <w:pStyle w:val="CommentText"/>
      </w:pPr>
      <w:r>
        <w:rPr>
          <w:rStyle w:val="CommentReference"/>
        </w:rPr>
        <w:annotationRef/>
      </w:r>
      <w:r>
        <w:t>Does this seem sensible? I.e. is it sensible that the EDF is always overestimated by REML and LC ?</w:t>
      </w:r>
    </w:p>
  </w:comment>
  <w:comment w:id="155" w:author="krug001" w:date="2012-04-02T22:07:00Z" w:initials="k">
    <w:p w:rsidR="00D426B3" w:rsidRDefault="00D426B3">
      <w:pPr>
        <w:pStyle w:val="CommentText"/>
      </w:pPr>
      <w:r>
        <w:rPr>
          <w:rStyle w:val="CommentReference"/>
        </w:rPr>
        <w:annotationRef/>
      </w:r>
      <w:r>
        <w:t>Not in every case. See, e.g., sigma^2[R]/sigma^2=100. The EDF doesn’t converge at all.</w:t>
      </w:r>
    </w:p>
  </w:comment>
  <w:comment w:id="156" w:author="krug001" w:date="2012-04-02T22:08:00Z" w:initials="k">
    <w:p w:rsidR="00D426B3" w:rsidRDefault="00D426B3">
      <w:pPr>
        <w:pStyle w:val="CommentText"/>
      </w:pPr>
      <w:r>
        <w:rPr>
          <w:rStyle w:val="CommentReference"/>
        </w:rPr>
        <w:annotationRef/>
      </w:r>
      <w:r>
        <w:t>I’m not convinced. Have you tried running this for large ratios of VCs?</w:t>
      </w:r>
    </w:p>
  </w:comment>
  <w:comment w:id="166" w:author="krug001" w:date="2012-04-02T22:12:00Z" w:initials="k">
    <w:p w:rsidR="00D426B3" w:rsidRDefault="00D426B3">
      <w:pPr>
        <w:pStyle w:val="CommentText"/>
      </w:pPr>
      <w:r>
        <w:rPr>
          <w:rStyle w:val="CommentReference"/>
        </w:rPr>
        <w:annotationRef/>
      </w:r>
      <w:r>
        <w:t>I don’t see any convergance. Or are you talking about when the sigma[A]^2/sigma^2 is approx. 0???</w:t>
      </w:r>
    </w:p>
  </w:comment>
  <w:comment w:id="172" w:author="krug001" w:date="2012-04-02T22:05:00Z" w:initials="k">
    <w:p w:rsidR="00D426B3" w:rsidRDefault="00D426B3">
      <w:pPr>
        <w:pStyle w:val="CommentText"/>
      </w:pPr>
      <w:r>
        <w:rPr>
          <w:rStyle w:val="CommentReference"/>
        </w:rPr>
        <w:annotationRef/>
      </w:r>
      <w:r w:rsidRPr="00D426B3">
        <w:rPr>
          <w:b/>
          <w:i/>
        </w:rPr>
        <w:t>E</w:t>
      </w:r>
      <w:r>
        <w:t>MS????</w:t>
      </w:r>
    </w:p>
  </w:comment>
  <w:comment w:id="182" w:author="krug001" w:date="2012-04-02T21:26:00Z" w:initials="k">
    <w:p w:rsidR="003E7039" w:rsidRDefault="003E7039">
      <w:pPr>
        <w:pStyle w:val="CommentText"/>
      </w:pPr>
      <w:r>
        <w:rPr>
          <w:rStyle w:val="CommentReference"/>
        </w:rPr>
        <w:annotationRef/>
      </w:r>
      <w:r>
        <w:t>Of what?</w:t>
      </w:r>
    </w:p>
  </w:comment>
  <w:comment w:id="187" w:author="krug001" w:date="2012-04-02T21:46:00Z" w:initials="k">
    <w:p w:rsidR="00CB2577" w:rsidRDefault="00CB2577">
      <w:pPr>
        <w:pStyle w:val="CommentText"/>
      </w:pPr>
      <w:r>
        <w:rPr>
          <w:rStyle w:val="CommentReference"/>
        </w:rPr>
        <w:annotationRef/>
      </w:r>
      <w:r>
        <w:t>Is this true in general, or only in this particular situation? What are the off-diagonal elements of the Fisher information matrix? And what are the expected values of these?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66A5" w:rsidRDefault="003E66A5" w:rsidP="00302C7C">
      <w:pPr>
        <w:spacing w:after="0" w:line="240" w:lineRule="auto"/>
      </w:pPr>
      <w:r>
        <w:separator/>
      </w:r>
    </w:p>
  </w:endnote>
  <w:endnote w:type="continuationSeparator" w:id="0">
    <w:p w:rsidR="003E66A5" w:rsidRDefault="003E66A5" w:rsidP="00302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4315727"/>
      <w:docPartObj>
        <w:docPartGallery w:val="Page Numbers (Bottom of Page)"/>
        <w:docPartUnique/>
      </w:docPartObj>
    </w:sdtPr>
    <w:sdtEndPr>
      <w:rPr>
        <w:noProof/>
      </w:rPr>
    </w:sdtEndPr>
    <w:sdtContent>
      <w:p w:rsidR="002677E1" w:rsidRDefault="002677E1">
        <w:pPr>
          <w:pStyle w:val="Footer"/>
          <w:jc w:val="right"/>
        </w:pPr>
        <w:r>
          <w:fldChar w:fldCharType="begin"/>
        </w:r>
        <w:r>
          <w:instrText xml:space="preserve"> PAGE   \* MERGEFORMAT </w:instrText>
        </w:r>
        <w:r>
          <w:fldChar w:fldCharType="separate"/>
        </w:r>
        <w:r w:rsidR="00D426B3">
          <w:rPr>
            <w:noProof/>
          </w:rPr>
          <w:t>10</w:t>
        </w:r>
        <w:r>
          <w:rPr>
            <w:noProof/>
          </w:rPr>
          <w:fldChar w:fldCharType="end"/>
        </w:r>
      </w:p>
    </w:sdtContent>
  </w:sdt>
  <w:p w:rsidR="002677E1" w:rsidRDefault="002677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66A5" w:rsidRDefault="003E66A5" w:rsidP="00302C7C">
      <w:pPr>
        <w:spacing w:after="0" w:line="240" w:lineRule="auto"/>
      </w:pPr>
      <w:r>
        <w:separator/>
      </w:r>
    </w:p>
  </w:footnote>
  <w:footnote w:type="continuationSeparator" w:id="0">
    <w:p w:rsidR="003E66A5" w:rsidRDefault="003E66A5" w:rsidP="00302C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C1268"/>
    <w:multiLevelType w:val="hybridMultilevel"/>
    <w:tmpl w:val="B2C4A6D4"/>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DC1"/>
    <w:rsid w:val="000057FE"/>
    <w:rsid w:val="00007D49"/>
    <w:rsid w:val="00010642"/>
    <w:rsid w:val="00010C0E"/>
    <w:rsid w:val="00031C08"/>
    <w:rsid w:val="0003381C"/>
    <w:rsid w:val="00040E84"/>
    <w:rsid w:val="0005303C"/>
    <w:rsid w:val="0006086B"/>
    <w:rsid w:val="00062DF8"/>
    <w:rsid w:val="0007306A"/>
    <w:rsid w:val="00074070"/>
    <w:rsid w:val="00075CD8"/>
    <w:rsid w:val="000779CB"/>
    <w:rsid w:val="0008066B"/>
    <w:rsid w:val="00086336"/>
    <w:rsid w:val="000B5BCF"/>
    <w:rsid w:val="000C614D"/>
    <w:rsid w:val="000C7685"/>
    <w:rsid w:val="000D0DC7"/>
    <w:rsid w:val="000E3FD7"/>
    <w:rsid w:val="000E44E0"/>
    <w:rsid w:val="000F6609"/>
    <w:rsid w:val="001060BD"/>
    <w:rsid w:val="00106361"/>
    <w:rsid w:val="00161284"/>
    <w:rsid w:val="00185946"/>
    <w:rsid w:val="001956C6"/>
    <w:rsid w:val="001978D8"/>
    <w:rsid w:val="001A2EBB"/>
    <w:rsid w:val="001B03C6"/>
    <w:rsid w:val="001B76CF"/>
    <w:rsid w:val="001C1D8C"/>
    <w:rsid w:val="001F51AE"/>
    <w:rsid w:val="002009F6"/>
    <w:rsid w:val="00203A9C"/>
    <w:rsid w:val="00204238"/>
    <w:rsid w:val="0021016D"/>
    <w:rsid w:val="00231FEE"/>
    <w:rsid w:val="0023756F"/>
    <w:rsid w:val="002458E6"/>
    <w:rsid w:val="002523D7"/>
    <w:rsid w:val="002601D4"/>
    <w:rsid w:val="00264496"/>
    <w:rsid w:val="002677E1"/>
    <w:rsid w:val="00270990"/>
    <w:rsid w:val="0027324F"/>
    <w:rsid w:val="0027497C"/>
    <w:rsid w:val="00287AC4"/>
    <w:rsid w:val="00294410"/>
    <w:rsid w:val="00297A07"/>
    <w:rsid w:val="002A1D18"/>
    <w:rsid w:val="002C0E29"/>
    <w:rsid w:val="002E0276"/>
    <w:rsid w:val="002E4B82"/>
    <w:rsid w:val="002F4C00"/>
    <w:rsid w:val="00302C7C"/>
    <w:rsid w:val="00311717"/>
    <w:rsid w:val="0031258A"/>
    <w:rsid w:val="00313B83"/>
    <w:rsid w:val="0031574A"/>
    <w:rsid w:val="00326888"/>
    <w:rsid w:val="003332A5"/>
    <w:rsid w:val="003542BD"/>
    <w:rsid w:val="00360B62"/>
    <w:rsid w:val="003634EB"/>
    <w:rsid w:val="00366791"/>
    <w:rsid w:val="0038602D"/>
    <w:rsid w:val="003A72D8"/>
    <w:rsid w:val="003B2596"/>
    <w:rsid w:val="003C0085"/>
    <w:rsid w:val="003C32EA"/>
    <w:rsid w:val="003D1896"/>
    <w:rsid w:val="003E0550"/>
    <w:rsid w:val="003E66A5"/>
    <w:rsid w:val="003E7039"/>
    <w:rsid w:val="004025C4"/>
    <w:rsid w:val="0040612B"/>
    <w:rsid w:val="004064F4"/>
    <w:rsid w:val="00412467"/>
    <w:rsid w:val="00414E90"/>
    <w:rsid w:val="00415C88"/>
    <w:rsid w:val="004238C7"/>
    <w:rsid w:val="00432A99"/>
    <w:rsid w:val="0043672E"/>
    <w:rsid w:val="00443EC9"/>
    <w:rsid w:val="00447FF4"/>
    <w:rsid w:val="00450B14"/>
    <w:rsid w:val="00453244"/>
    <w:rsid w:val="004601C4"/>
    <w:rsid w:val="00466DF0"/>
    <w:rsid w:val="00467074"/>
    <w:rsid w:val="00473B23"/>
    <w:rsid w:val="00497FB8"/>
    <w:rsid w:val="004B5323"/>
    <w:rsid w:val="004C6AFA"/>
    <w:rsid w:val="004C7968"/>
    <w:rsid w:val="004D62E0"/>
    <w:rsid w:val="004E1DC9"/>
    <w:rsid w:val="004F1B24"/>
    <w:rsid w:val="00515C7D"/>
    <w:rsid w:val="00550AFC"/>
    <w:rsid w:val="00560B31"/>
    <w:rsid w:val="00562B2E"/>
    <w:rsid w:val="00564A20"/>
    <w:rsid w:val="00564F75"/>
    <w:rsid w:val="005A3552"/>
    <w:rsid w:val="005A6905"/>
    <w:rsid w:val="005D29D3"/>
    <w:rsid w:val="005E5394"/>
    <w:rsid w:val="005E5DC1"/>
    <w:rsid w:val="005F1FED"/>
    <w:rsid w:val="005F4FC8"/>
    <w:rsid w:val="00620E3E"/>
    <w:rsid w:val="00627C51"/>
    <w:rsid w:val="006534D9"/>
    <w:rsid w:val="00655DD4"/>
    <w:rsid w:val="00656CA9"/>
    <w:rsid w:val="006632E5"/>
    <w:rsid w:val="00665F34"/>
    <w:rsid w:val="0068291D"/>
    <w:rsid w:val="0068777A"/>
    <w:rsid w:val="006878BD"/>
    <w:rsid w:val="006B2B31"/>
    <w:rsid w:val="006B5EEC"/>
    <w:rsid w:val="006D0BBB"/>
    <w:rsid w:val="006D4177"/>
    <w:rsid w:val="006D799C"/>
    <w:rsid w:val="006F0CA0"/>
    <w:rsid w:val="006F19B7"/>
    <w:rsid w:val="006F789E"/>
    <w:rsid w:val="00704315"/>
    <w:rsid w:val="007154BE"/>
    <w:rsid w:val="00721FC8"/>
    <w:rsid w:val="007303CA"/>
    <w:rsid w:val="007434C4"/>
    <w:rsid w:val="007579FC"/>
    <w:rsid w:val="00761098"/>
    <w:rsid w:val="00785966"/>
    <w:rsid w:val="0078596D"/>
    <w:rsid w:val="00791DE0"/>
    <w:rsid w:val="007968C3"/>
    <w:rsid w:val="007A3AB2"/>
    <w:rsid w:val="007A43B3"/>
    <w:rsid w:val="007B18C3"/>
    <w:rsid w:val="007E317F"/>
    <w:rsid w:val="007F45A9"/>
    <w:rsid w:val="008001FE"/>
    <w:rsid w:val="0080474D"/>
    <w:rsid w:val="00807DF2"/>
    <w:rsid w:val="008120A4"/>
    <w:rsid w:val="00820C6F"/>
    <w:rsid w:val="0082405F"/>
    <w:rsid w:val="008363D9"/>
    <w:rsid w:val="00845C94"/>
    <w:rsid w:val="00855984"/>
    <w:rsid w:val="00857957"/>
    <w:rsid w:val="00866939"/>
    <w:rsid w:val="008776DA"/>
    <w:rsid w:val="008908FB"/>
    <w:rsid w:val="00897AE8"/>
    <w:rsid w:val="008A1CC3"/>
    <w:rsid w:val="008D3AB1"/>
    <w:rsid w:val="008E6742"/>
    <w:rsid w:val="009021EC"/>
    <w:rsid w:val="009133C5"/>
    <w:rsid w:val="00925598"/>
    <w:rsid w:val="00925761"/>
    <w:rsid w:val="00953374"/>
    <w:rsid w:val="009610CC"/>
    <w:rsid w:val="00974D84"/>
    <w:rsid w:val="009755F9"/>
    <w:rsid w:val="009B6150"/>
    <w:rsid w:val="009B749A"/>
    <w:rsid w:val="009C10B9"/>
    <w:rsid w:val="009C52D9"/>
    <w:rsid w:val="009C5DFD"/>
    <w:rsid w:val="009D4251"/>
    <w:rsid w:val="009F66C6"/>
    <w:rsid w:val="00A03574"/>
    <w:rsid w:val="00A07854"/>
    <w:rsid w:val="00A154C9"/>
    <w:rsid w:val="00A17CBB"/>
    <w:rsid w:val="00A24F67"/>
    <w:rsid w:val="00A31F42"/>
    <w:rsid w:val="00A36B43"/>
    <w:rsid w:val="00A426F7"/>
    <w:rsid w:val="00A467D7"/>
    <w:rsid w:val="00A46A0F"/>
    <w:rsid w:val="00A60738"/>
    <w:rsid w:val="00A632A1"/>
    <w:rsid w:val="00A67E8B"/>
    <w:rsid w:val="00A8484F"/>
    <w:rsid w:val="00AB0F97"/>
    <w:rsid w:val="00AB6412"/>
    <w:rsid w:val="00AC7D55"/>
    <w:rsid w:val="00AD1D03"/>
    <w:rsid w:val="00AD6386"/>
    <w:rsid w:val="00AF0553"/>
    <w:rsid w:val="00AF32A3"/>
    <w:rsid w:val="00B017E9"/>
    <w:rsid w:val="00B102CE"/>
    <w:rsid w:val="00B2044C"/>
    <w:rsid w:val="00B214E7"/>
    <w:rsid w:val="00B366C2"/>
    <w:rsid w:val="00B3754E"/>
    <w:rsid w:val="00B54912"/>
    <w:rsid w:val="00B569E9"/>
    <w:rsid w:val="00B60B59"/>
    <w:rsid w:val="00B65D0C"/>
    <w:rsid w:val="00B67DC6"/>
    <w:rsid w:val="00B900B3"/>
    <w:rsid w:val="00BA51F9"/>
    <w:rsid w:val="00BB3B1F"/>
    <w:rsid w:val="00BB60C8"/>
    <w:rsid w:val="00BF013C"/>
    <w:rsid w:val="00BF62CF"/>
    <w:rsid w:val="00C131FC"/>
    <w:rsid w:val="00C149B4"/>
    <w:rsid w:val="00C234D3"/>
    <w:rsid w:val="00C31E0B"/>
    <w:rsid w:val="00C3321C"/>
    <w:rsid w:val="00C411EC"/>
    <w:rsid w:val="00C914D9"/>
    <w:rsid w:val="00C9600A"/>
    <w:rsid w:val="00CA3F3E"/>
    <w:rsid w:val="00CB2577"/>
    <w:rsid w:val="00CB7406"/>
    <w:rsid w:val="00CC0352"/>
    <w:rsid w:val="00CC77DB"/>
    <w:rsid w:val="00CD0BDA"/>
    <w:rsid w:val="00CE358A"/>
    <w:rsid w:val="00CF031D"/>
    <w:rsid w:val="00D25EBE"/>
    <w:rsid w:val="00D330DF"/>
    <w:rsid w:val="00D35E62"/>
    <w:rsid w:val="00D426B3"/>
    <w:rsid w:val="00D60FD9"/>
    <w:rsid w:val="00D63374"/>
    <w:rsid w:val="00D67CC8"/>
    <w:rsid w:val="00D82D1A"/>
    <w:rsid w:val="00D856B1"/>
    <w:rsid w:val="00D90BC2"/>
    <w:rsid w:val="00D953C8"/>
    <w:rsid w:val="00DA6DC0"/>
    <w:rsid w:val="00DC4C43"/>
    <w:rsid w:val="00DD5F59"/>
    <w:rsid w:val="00E073D3"/>
    <w:rsid w:val="00E149EB"/>
    <w:rsid w:val="00E254C1"/>
    <w:rsid w:val="00E30322"/>
    <w:rsid w:val="00E3362D"/>
    <w:rsid w:val="00E43788"/>
    <w:rsid w:val="00E43866"/>
    <w:rsid w:val="00E45762"/>
    <w:rsid w:val="00E542B2"/>
    <w:rsid w:val="00E54F15"/>
    <w:rsid w:val="00E86B8D"/>
    <w:rsid w:val="00EA0F22"/>
    <w:rsid w:val="00EB0F17"/>
    <w:rsid w:val="00EC2F26"/>
    <w:rsid w:val="00EC4462"/>
    <w:rsid w:val="00EF0C23"/>
    <w:rsid w:val="00F16281"/>
    <w:rsid w:val="00F16DAE"/>
    <w:rsid w:val="00F2674A"/>
    <w:rsid w:val="00F27614"/>
    <w:rsid w:val="00F32F61"/>
    <w:rsid w:val="00F350B1"/>
    <w:rsid w:val="00F40C2A"/>
    <w:rsid w:val="00F40EF2"/>
    <w:rsid w:val="00F41082"/>
    <w:rsid w:val="00F43CEC"/>
    <w:rsid w:val="00F515B3"/>
    <w:rsid w:val="00F64E54"/>
    <w:rsid w:val="00F7452E"/>
    <w:rsid w:val="00F80AC5"/>
    <w:rsid w:val="00F8558C"/>
    <w:rsid w:val="00F87D13"/>
    <w:rsid w:val="00FA377C"/>
    <w:rsid w:val="00FB5966"/>
    <w:rsid w:val="00FC0877"/>
    <w:rsid w:val="00FD7EE6"/>
    <w:rsid w:val="00FE3D1A"/>
    <w:rsid w:val="00FF2708"/>
    <w:rsid w:val="00FF2928"/>
    <w:rsid w:val="00FF56F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12B"/>
    <w:pPr>
      <w:ind w:left="720"/>
      <w:contextualSpacing/>
    </w:pPr>
  </w:style>
  <w:style w:type="paragraph" w:styleId="BalloonText">
    <w:name w:val="Balloon Text"/>
    <w:basedOn w:val="Normal"/>
    <w:link w:val="BalloonTextChar"/>
    <w:uiPriority w:val="99"/>
    <w:semiHidden/>
    <w:unhideWhenUsed/>
    <w:rsid w:val="00E54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2B2"/>
    <w:rPr>
      <w:rFonts w:ascii="Tahoma" w:hAnsi="Tahoma" w:cs="Tahoma"/>
      <w:sz w:val="16"/>
      <w:szCs w:val="16"/>
    </w:rPr>
  </w:style>
  <w:style w:type="character" w:styleId="PlaceholderText">
    <w:name w:val="Placeholder Text"/>
    <w:basedOn w:val="DefaultParagraphFont"/>
    <w:uiPriority w:val="99"/>
    <w:semiHidden/>
    <w:rsid w:val="00E542B2"/>
    <w:rPr>
      <w:color w:val="808080"/>
    </w:rPr>
  </w:style>
  <w:style w:type="paragraph" w:styleId="Header">
    <w:name w:val="header"/>
    <w:basedOn w:val="Normal"/>
    <w:link w:val="HeaderChar"/>
    <w:uiPriority w:val="99"/>
    <w:unhideWhenUsed/>
    <w:rsid w:val="00302C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2C7C"/>
  </w:style>
  <w:style w:type="paragraph" w:styleId="Footer">
    <w:name w:val="footer"/>
    <w:basedOn w:val="Normal"/>
    <w:link w:val="FooterChar"/>
    <w:uiPriority w:val="99"/>
    <w:unhideWhenUsed/>
    <w:rsid w:val="00302C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2C7C"/>
  </w:style>
  <w:style w:type="table" w:styleId="TableGrid">
    <w:name w:val="Table Grid"/>
    <w:basedOn w:val="TableNormal"/>
    <w:uiPriority w:val="59"/>
    <w:rsid w:val="000730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677E1"/>
    <w:rPr>
      <w:sz w:val="16"/>
      <w:szCs w:val="16"/>
    </w:rPr>
  </w:style>
  <w:style w:type="paragraph" w:styleId="CommentText">
    <w:name w:val="annotation text"/>
    <w:basedOn w:val="Normal"/>
    <w:link w:val="CommentTextChar"/>
    <w:uiPriority w:val="99"/>
    <w:semiHidden/>
    <w:unhideWhenUsed/>
    <w:rsid w:val="002677E1"/>
    <w:pPr>
      <w:spacing w:line="240" w:lineRule="auto"/>
    </w:pPr>
    <w:rPr>
      <w:sz w:val="20"/>
      <w:szCs w:val="20"/>
    </w:rPr>
  </w:style>
  <w:style w:type="character" w:customStyle="1" w:styleId="CommentTextChar">
    <w:name w:val="Comment Text Char"/>
    <w:basedOn w:val="DefaultParagraphFont"/>
    <w:link w:val="CommentText"/>
    <w:uiPriority w:val="99"/>
    <w:semiHidden/>
    <w:rsid w:val="002677E1"/>
    <w:rPr>
      <w:sz w:val="20"/>
      <w:szCs w:val="20"/>
    </w:rPr>
  </w:style>
  <w:style w:type="paragraph" w:styleId="CommentSubject">
    <w:name w:val="annotation subject"/>
    <w:basedOn w:val="CommentText"/>
    <w:next w:val="CommentText"/>
    <w:link w:val="CommentSubjectChar"/>
    <w:uiPriority w:val="99"/>
    <w:semiHidden/>
    <w:unhideWhenUsed/>
    <w:rsid w:val="002677E1"/>
    <w:rPr>
      <w:b/>
      <w:bCs/>
    </w:rPr>
  </w:style>
  <w:style w:type="character" w:customStyle="1" w:styleId="CommentSubjectChar">
    <w:name w:val="Comment Subject Char"/>
    <w:basedOn w:val="CommentTextChar"/>
    <w:link w:val="CommentSubject"/>
    <w:uiPriority w:val="99"/>
    <w:semiHidden/>
    <w:rsid w:val="002677E1"/>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12B"/>
    <w:pPr>
      <w:ind w:left="720"/>
      <w:contextualSpacing/>
    </w:pPr>
  </w:style>
  <w:style w:type="paragraph" w:styleId="BalloonText">
    <w:name w:val="Balloon Text"/>
    <w:basedOn w:val="Normal"/>
    <w:link w:val="BalloonTextChar"/>
    <w:uiPriority w:val="99"/>
    <w:semiHidden/>
    <w:unhideWhenUsed/>
    <w:rsid w:val="00E54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2B2"/>
    <w:rPr>
      <w:rFonts w:ascii="Tahoma" w:hAnsi="Tahoma" w:cs="Tahoma"/>
      <w:sz w:val="16"/>
      <w:szCs w:val="16"/>
    </w:rPr>
  </w:style>
  <w:style w:type="character" w:styleId="PlaceholderText">
    <w:name w:val="Placeholder Text"/>
    <w:basedOn w:val="DefaultParagraphFont"/>
    <w:uiPriority w:val="99"/>
    <w:semiHidden/>
    <w:rsid w:val="00E542B2"/>
    <w:rPr>
      <w:color w:val="808080"/>
    </w:rPr>
  </w:style>
  <w:style w:type="paragraph" w:styleId="Header">
    <w:name w:val="header"/>
    <w:basedOn w:val="Normal"/>
    <w:link w:val="HeaderChar"/>
    <w:uiPriority w:val="99"/>
    <w:unhideWhenUsed/>
    <w:rsid w:val="00302C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2C7C"/>
  </w:style>
  <w:style w:type="paragraph" w:styleId="Footer">
    <w:name w:val="footer"/>
    <w:basedOn w:val="Normal"/>
    <w:link w:val="FooterChar"/>
    <w:uiPriority w:val="99"/>
    <w:unhideWhenUsed/>
    <w:rsid w:val="00302C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2C7C"/>
  </w:style>
  <w:style w:type="table" w:styleId="TableGrid">
    <w:name w:val="Table Grid"/>
    <w:basedOn w:val="TableNormal"/>
    <w:uiPriority w:val="59"/>
    <w:rsid w:val="000730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677E1"/>
    <w:rPr>
      <w:sz w:val="16"/>
      <w:szCs w:val="16"/>
    </w:rPr>
  </w:style>
  <w:style w:type="paragraph" w:styleId="CommentText">
    <w:name w:val="annotation text"/>
    <w:basedOn w:val="Normal"/>
    <w:link w:val="CommentTextChar"/>
    <w:uiPriority w:val="99"/>
    <w:semiHidden/>
    <w:unhideWhenUsed/>
    <w:rsid w:val="002677E1"/>
    <w:pPr>
      <w:spacing w:line="240" w:lineRule="auto"/>
    </w:pPr>
    <w:rPr>
      <w:sz w:val="20"/>
      <w:szCs w:val="20"/>
    </w:rPr>
  </w:style>
  <w:style w:type="character" w:customStyle="1" w:styleId="CommentTextChar">
    <w:name w:val="Comment Text Char"/>
    <w:basedOn w:val="DefaultParagraphFont"/>
    <w:link w:val="CommentText"/>
    <w:uiPriority w:val="99"/>
    <w:semiHidden/>
    <w:rsid w:val="002677E1"/>
    <w:rPr>
      <w:sz w:val="20"/>
      <w:szCs w:val="20"/>
    </w:rPr>
  </w:style>
  <w:style w:type="paragraph" w:styleId="CommentSubject">
    <w:name w:val="annotation subject"/>
    <w:basedOn w:val="CommentText"/>
    <w:next w:val="CommentText"/>
    <w:link w:val="CommentSubjectChar"/>
    <w:uiPriority w:val="99"/>
    <w:semiHidden/>
    <w:unhideWhenUsed/>
    <w:rsid w:val="002677E1"/>
    <w:rPr>
      <w:b/>
      <w:bCs/>
    </w:rPr>
  </w:style>
  <w:style w:type="character" w:customStyle="1" w:styleId="CommentSubjectChar">
    <w:name w:val="Comment Subject Char"/>
    <w:basedOn w:val="CommentTextChar"/>
    <w:link w:val="CommentSubject"/>
    <w:uiPriority w:val="99"/>
    <w:semiHidden/>
    <w:rsid w:val="002677E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E33170-F42F-466F-B2C7-AAA2835BB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5511</TotalTime>
  <Pages>1</Pages>
  <Words>3572</Words>
  <Characters>16149</Characters>
  <Application>Microsoft Office Word</Application>
  <DocSecurity>0</DocSecurity>
  <Lines>769</Lines>
  <Paragraphs>518</Paragraphs>
  <ScaleCrop>false</ScaleCrop>
  <HeadingPairs>
    <vt:vector size="2" baseType="variant">
      <vt:variant>
        <vt:lpstr>Title</vt:lpstr>
      </vt:variant>
      <vt:variant>
        <vt:i4>1</vt:i4>
      </vt:variant>
    </vt:vector>
  </HeadingPairs>
  <TitlesOfParts>
    <vt:vector size="1" baseType="lpstr">
      <vt:lpstr/>
    </vt:vector>
  </TitlesOfParts>
  <Company>UoA</Company>
  <LinksUpToDate>false</LinksUpToDate>
  <CharactersWithSpaces>19203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Kevin Chang</dc:creator>
  <cp:lastModifiedBy>Kevin Chang</cp:lastModifiedBy>
  <cp:revision>208</cp:revision>
  <cp:lastPrinted>2012-04-01T23:26:00Z</cp:lastPrinted>
  <dcterms:created xsi:type="dcterms:W3CDTF">2012-03-14T22:50:00Z</dcterms:created>
  <dcterms:modified xsi:type="dcterms:W3CDTF">2012-04-02T02:50:00Z</dcterms:modified>
</cp:coreProperties>
</file>