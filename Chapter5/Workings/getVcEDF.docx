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74" w:rsidRDefault="006C308B">
      <w:pPr>
        <w:rPr>
          <w:rFonts w:ascii="Times New Roman" w:hAnsi="Times New Roman" w:cs="Times New Roman"/>
          <w:sz w:val="24"/>
          <w:szCs w:val="24"/>
        </w:rPr>
      </w:pPr>
      <w:r>
        <w:rPr>
          <w:rFonts w:ascii="Times New Roman" w:hAnsi="Times New Roman" w:cs="Times New Roman"/>
          <w:sz w:val="24"/>
          <w:szCs w:val="24"/>
        </w:rPr>
        <w:t xml:space="preserve">An R function </w:t>
      </w:r>
      <w:proofErr w:type="spellStart"/>
      <w:proofErr w:type="gramStart"/>
      <w:r w:rsidRPr="00560B31">
        <w:rPr>
          <w:rFonts w:ascii="Courier New" w:hAnsi="Courier New" w:cs="Courier New"/>
          <w:sz w:val="24"/>
          <w:szCs w:val="24"/>
        </w:rPr>
        <w:t>getVcEDF</w:t>
      </w:r>
      <w:proofErr w:type="spellEnd"/>
      <w:r w:rsidRPr="00560B31">
        <w:rPr>
          <w:rFonts w:ascii="Courier New" w:hAnsi="Courier New" w:cs="Courier New"/>
          <w:sz w:val="24"/>
          <w:szCs w:val="24"/>
        </w:rPr>
        <w:t>(</w:t>
      </w:r>
      <w:proofErr w:type="gramEnd"/>
      <w:r w:rsidRPr="00560B31">
        <w:rPr>
          <w:rFonts w:ascii="Courier New" w:hAnsi="Courier New" w:cs="Courier New"/>
          <w:sz w:val="24"/>
          <w:szCs w:val="24"/>
        </w:rPr>
        <w:t>)</w:t>
      </w:r>
      <w:r>
        <w:rPr>
          <w:rFonts w:ascii="Times New Roman" w:hAnsi="Times New Roman" w:cs="Times New Roman"/>
          <w:sz w:val="24"/>
          <w:szCs w:val="24"/>
        </w:rPr>
        <w:t xml:space="preserve"> was developed for improving the estimates of the variance components and generating the effective degrees of freedom (EDF). This function improves the estimation of the variance components by using the restricted maximum likelihood (REML) technique. The EDF is used to assess the effectiveness of the improved estimates.</w:t>
      </w:r>
    </w:p>
    <w:p w:rsidR="007E5426" w:rsidRDefault="007E5426">
      <w:pPr>
        <w:rPr>
          <w:rFonts w:ascii="Times New Roman" w:hAnsi="Times New Roman" w:cs="Times New Roman"/>
          <w:sz w:val="24"/>
          <w:szCs w:val="24"/>
        </w:rPr>
      </w:pPr>
    </w:p>
    <w:p w:rsidR="007E5426" w:rsidRDefault="007E5426" w:rsidP="007E54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proofErr w:type="gramStart"/>
      <w:r w:rsidRPr="00560B31">
        <w:rPr>
          <w:rFonts w:ascii="Courier New" w:hAnsi="Courier New" w:cs="Courier New"/>
          <w:sz w:val="24"/>
          <w:szCs w:val="24"/>
        </w:rPr>
        <w:t>getVcEDF</w:t>
      </w:r>
      <w:proofErr w:type="spellEnd"/>
      <w:r w:rsidRPr="00560B31">
        <w:rPr>
          <w:rFonts w:ascii="Courier New" w:hAnsi="Courier New" w:cs="Courier New"/>
          <w:sz w:val="24"/>
          <w:szCs w:val="24"/>
        </w:rPr>
        <w:t>(</w:t>
      </w:r>
      <w:proofErr w:type="gramEnd"/>
      <w:r w:rsidRPr="00560B31">
        <w:rPr>
          <w:rFonts w:ascii="Courier New" w:hAnsi="Courier New" w:cs="Courier New"/>
          <w:sz w:val="24"/>
          <w:szCs w:val="24"/>
        </w:rPr>
        <w:t>)</w:t>
      </w:r>
      <w:r>
        <w:rPr>
          <w:rFonts w:ascii="Times New Roman" w:hAnsi="Times New Roman" w:cs="Times New Roman"/>
          <w:sz w:val="24"/>
          <w:szCs w:val="24"/>
        </w:rPr>
        <w:t xml:space="preserve">consists of three steps. The first step </w:t>
      </w:r>
      <w:ins w:id="0" w:author="vfan001" w:date="2012-03-30T16:12:00Z">
        <w:r w:rsidR="00782EA4">
          <w:rPr>
            <w:rFonts w:ascii="Times New Roman" w:hAnsi="Times New Roman" w:cs="Times New Roman"/>
            <w:sz w:val="24"/>
            <w:szCs w:val="24"/>
          </w:rPr>
          <w:t xml:space="preserve">constructs </w:t>
        </w:r>
      </w:ins>
      <w:ins w:id="1" w:author="vfan001" w:date="2012-03-30T16:26:00Z">
        <w:r w:rsidR="003D0451">
          <w:rPr>
            <w:rFonts w:ascii="Times New Roman" w:hAnsi="Times New Roman" w:cs="Times New Roman"/>
            <w:sz w:val="24"/>
            <w:szCs w:val="24"/>
          </w:rPr>
          <w:t>the Fisher</w:t>
        </w:r>
        <w:r w:rsidR="003D0451">
          <w:rPr>
            <w:rFonts w:ascii="Times New Roman" w:hAnsi="Times New Roman" w:cs="Times New Roman"/>
            <w:sz w:val="24"/>
            <w:szCs w:val="24"/>
          </w:rPr>
          <w:t>’</w:t>
        </w:r>
        <w:r w:rsidR="003D0451">
          <w:rPr>
            <w:rFonts w:ascii="Times New Roman" w:hAnsi="Times New Roman" w:cs="Times New Roman"/>
            <w:sz w:val="24"/>
            <w:szCs w:val="24"/>
          </w:rPr>
          <w:t xml:space="preserve">s information matrix </w:t>
        </w:r>
      </w:ins>
      <w:ins w:id="2" w:author="vfan001" w:date="2012-03-30T16:27:00Z">
        <w:r w:rsidR="003D0451">
          <w:rPr>
            <w:rFonts w:ascii="Times New Roman" w:hAnsi="Times New Roman" w:cs="Times New Roman"/>
            <w:sz w:val="24"/>
            <w:szCs w:val="24"/>
          </w:rPr>
          <w:t xml:space="preserve">using the MS and DF extracted from an ANOVA table. </w:t>
        </w:r>
      </w:ins>
      <w:del w:id="3" w:author="vfan001" w:date="2012-03-30T16:12:00Z">
        <w:r w:rsidDel="00782EA4">
          <w:rPr>
            <w:rFonts w:ascii="Times New Roman" w:hAnsi="Times New Roman" w:cs="Times New Roman"/>
            <w:sz w:val="24"/>
            <w:szCs w:val="24"/>
          </w:rPr>
          <w:delText xml:space="preserve">extracts the mean squares (MS) and degrees of freedom (DF) from the ANOVA table generated by the  </w:delText>
        </w:r>
        <w:r w:rsidRPr="00F40EF2" w:rsidDel="00782EA4">
          <w:rPr>
            <w:rFonts w:ascii="Courier New" w:hAnsi="Courier New" w:cs="Courier New"/>
            <w:sz w:val="24"/>
            <w:szCs w:val="24"/>
          </w:rPr>
          <w:delText>summary.aov.twoPhase()</w:delText>
        </w:r>
        <w:r w:rsidDel="00782EA4">
          <w:rPr>
            <w:rFonts w:ascii="Times New Roman" w:hAnsi="Times New Roman" w:cs="Times New Roman"/>
            <w:sz w:val="24"/>
            <w:szCs w:val="24"/>
          </w:rPr>
          <w:delText xml:space="preserve"> function from the inforDecompuTE package. </w:delText>
        </w:r>
      </w:del>
      <w:del w:id="4" w:author="vfan001" w:date="2012-03-30T16:13:00Z">
        <w:r w:rsidR="00782EA4" w:rsidDel="00782EA4">
          <w:rPr>
            <w:rFonts w:ascii="Times New Roman" w:hAnsi="Times New Roman" w:cs="Times New Roman"/>
            <w:sz w:val="24"/>
            <w:szCs w:val="24"/>
          </w:rPr>
          <w:delText xml:space="preserve">The MS and DF are used to construct the Fisher’s information matrix. </w:delText>
        </w:r>
      </w:del>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second step obtains the G matrix, which is used for changing the variables of interest. The last step is to improve the variance component estimates and to compute the EDF.</w:t>
      </w:r>
    </w:p>
    <w:p w:rsidR="003E739A" w:rsidRDefault="003E739A" w:rsidP="003E739A">
      <w:pPr>
        <w:spacing w:line="360" w:lineRule="auto"/>
        <w:jc w:val="both"/>
        <w:rPr>
          <w:ins w:id="5" w:author="vfan001" w:date="2012-03-30T16:24:00Z"/>
          <w:rFonts w:ascii="Times New Roman" w:hAnsi="Times New Roman" w:cs="Times New Roman"/>
          <w:sz w:val="24"/>
          <w:szCs w:val="24"/>
        </w:rPr>
      </w:pPr>
      <w:ins w:id="6" w:author="vfan001" w:date="2012-03-30T16:15:00Z">
        <w:r>
          <w:t xml:space="preserve">As mentioned, the first part of </w:t>
        </w:r>
        <w:proofErr w:type="spellStart"/>
        <w:proofErr w:type="gramStart"/>
        <w:r>
          <w:t>getFcEDF</w:t>
        </w:r>
        <w:proofErr w:type="spellEnd"/>
        <w:r>
          <w:t>(</w:t>
        </w:r>
        <w:proofErr w:type="gramEnd"/>
        <w:r>
          <w:t xml:space="preserve">) </w:t>
        </w:r>
        <w:r>
          <w:t>con</w:t>
        </w:r>
      </w:ins>
      <w:ins w:id="7" w:author="vfan001" w:date="2012-03-30T16:18:00Z">
        <w:r>
          <w:t>s</w:t>
        </w:r>
      </w:ins>
      <w:ins w:id="8" w:author="vfan001" w:date="2012-03-30T16:15:00Z">
        <w:r>
          <w:t>tr</w:t>
        </w:r>
      </w:ins>
      <w:ins w:id="9" w:author="vfan001" w:date="2012-03-30T16:16:00Z">
        <w:r>
          <w:t>uct</w:t>
        </w:r>
      </w:ins>
      <w:ins w:id="10" w:author="vfan001" w:date="2012-03-30T16:17:00Z">
        <w:r>
          <w:t>s</w:t>
        </w:r>
      </w:ins>
      <w:ins w:id="11" w:author="vfan001" w:date="2012-03-30T16:16:00Z">
        <w:r>
          <w:t xml:space="preserve"> the Fisher</w:t>
        </w:r>
        <w:r>
          <w:t>’</w:t>
        </w:r>
        <w:r>
          <w:t xml:space="preserve">s information matrix. In order to do this, it is necessary to extract the MS and DF from an ANOVA table. Normally, the basic R function </w:t>
        </w:r>
        <w:proofErr w:type="spellStart"/>
        <w:proofErr w:type="gramStart"/>
        <w:r>
          <w:t>ao</w:t>
        </w:r>
      </w:ins>
      <w:ins w:id="12" w:author="vfan001" w:date="2012-03-30T16:17:00Z">
        <w:r>
          <w:t>v</w:t>
        </w:r>
      </w:ins>
      <w:proofErr w:type="spellEnd"/>
      <w:ins w:id="13" w:author="vfan001" w:date="2012-03-30T16:16:00Z">
        <w:r>
          <w:t>(</w:t>
        </w:r>
        <w:proofErr w:type="gramEnd"/>
        <w:r>
          <w:t xml:space="preserve">) can be used to generate an ANOVA table, </w:t>
        </w:r>
      </w:ins>
      <w:ins w:id="14" w:author="vfan001" w:date="2012-03-30T16:18:00Z">
        <w:r w:rsidR="00386A0E">
          <w:t xml:space="preserve">however, </w:t>
        </w:r>
      </w:ins>
      <w:ins w:id="15" w:author="vfan001" w:date="2012-03-30T16:19:00Z">
        <w:r w:rsidR="00386A0E">
          <w:t>b</w:t>
        </w:r>
      </w:ins>
      <w:ins w:id="16" w:author="vfan001" w:date="2012-03-30T16:18:00Z">
        <w:r>
          <w:rPr>
            <w:rFonts w:ascii="Times New Roman" w:hAnsi="Times New Roman" w:cs="Times New Roman"/>
            <w:sz w:val="24"/>
            <w:szCs w:val="24"/>
          </w:rPr>
          <w:t xml:space="preserve">ecause the </w:t>
        </w:r>
        <w:proofErr w:type="spellStart"/>
        <w:r w:rsidRPr="004C6AFA">
          <w:rPr>
            <w:rFonts w:ascii="Courier New" w:hAnsi="Courier New" w:cs="Courier New"/>
            <w:sz w:val="24"/>
            <w:szCs w:val="24"/>
          </w:rPr>
          <w:t>aov</w:t>
        </w:r>
        <w:proofErr w:type="spellEnd"/>
        <w:r>
          <w:rPr>
            <w:rFonts w:ascii="Times New Roman" w:hAnsi="Times New Roman" w:cs="Times New Roman"/>
            <w:sz w:val="24"/>
            <w:szCs w:val="24"/>
          </w:rPr>
          <w:t xml:space="preserve">() function only implements a single stage of decomposition, this cannot be applied directly to two-phase experiments. Two-phase experiments require two stages of decomposition; decomposition of the information from the Phase 1 block structure in the Phase 2 bock structure, and decomposition the information from the treatment structure in the Phase 1 block structure. Based on this idea of two stages of decomposition the </w:t>
        </w:r>
        <w:proofErr w:type="spellStart"/>
        <w:proofErr w:type="gramStart"/>
        <w:r w:rsidRPr="004C6AFA">
          <w:rPr>
            <w:rFonts w:ascii="Courier New" w:hAnsi="Courier New" w:cs="Courier New"/>
            <w:sz w:val="24"/>
            <w:szCs w:val="24"/>
          </w:rPr>
          <w:t>aov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ins>
      <w:ins w:id="17" w:author="vfan001" w:date="2012-03-30T16:23:00Z">
        <w:r w:rsidR="00386A0E">
          <w:rPr>
            <w:rFonts w:ascii="Times New Roman" w:hAnsi="Times New Roman" w:cs="Times New Roman"/>
            <w:sz w:val="24"/>
            <w:szCs w:val="24"/>
          </w:rPr>
          <w:t>can be</w:t>
        </w:r>
      </w:ins>
      <w:ins w:id="18" w:author="vfan001" w:date="2012-03-30T16:18:00Z">
        <w:r>
          <w:rPr>
            <w:rFonts w:ascii="Times New Roman" w:hAnsi="Times New Roman" w:cs="Times New Roman"/>
            <w:sz w:val="24"/>
            <w:szCs w:val="24"/>
          </w:rPr>
          <w:t xml:space="preserve"> applied twice, i.e. once for each stage of decomposition. </w:t>
        </w:r>
      </w:ins>
      <w:ins w:id="19" w:author="vfan001" w:date="2012-03-30T16:19:00Z">
        <w:r w:rsidR="00386A0E">
          <w:rPr>
            <w:rFonts w:ascii="Times New Roman" w:hAnsi="Times New Roman" w:cs="Times New Roman"/>
            <w:sz w:val="24"/>
            <w:szCs w:val="24"/>
          </w:rPr>
          <w:t xml:space="preserve">The </w:t>
        </w:r>
        <w:proofErr w:type="spellStart"/>
        <w:r w:rsidR="00386A0E">
          <w:rPr>
            <w:rFonts w:ascii="Times New Roman" w:hAnsi="Times New Roman" w:cs="Times New Roman"/>
            <w:sz w:val="24"/>
            <w:szCs w:val="24"/>
          </w:rPr>
          <w:t>summary.aov.twoPhase</w:t>
        </w:r>
        <w:proofErr w:type="spellEnd"/>
        <w:r w:rsidR="00386A0E">
          <w:rPr>
            <w:rFonts w:ascii="Times New Roman" w:hAnsi="Times New Roman" w:cs="Times New Roman"/>
            <w:sz w:val="24"/>
            <w:szCs w:val="24"/>
          </w:rPr>
          <w:t xml:space="preserve">() function from the </w:t>
        </w:r>
        <w:proofErr w:type="spellStart"/>
        <w:r w:rsidR="00386A0E">
          <w:rPr>
            <w:rFonts w:ascii="Times New Roman" w:hAnsi="Times New Roman" w:cs="Times New Roman"/>
            <w:sz w:val="24"/>
            <w:szCs w:val="24"/>
          </w:rPr>
          <w:t>infoDecompuTE</w:t>
        </w:r>
        <w:proofErr w:type="spellEnd"/>
        <w:r w:rsidR="00386A0E">
          <w:rPr>
            <w:rFonts w:ascii="Times New Roman" w:hAnsi="Times New Roman" w:cs="Times New Roman"/>
            <w:sz w:val="24"/>
            <w:szCs w:val="24"/>
          </w:rPr>
          <w:t xml:space="preserve"> package </w:t>
        </w:r>
      </w:ins>
      <w:ins w:id="20" w:author="vfan001" w:date="2012-03-30T16:22:00Z">
        <w:r w:rsidR="00386A0E">
          <w:rPr>
            <w:rFonts w:ascii="Times New Roman" w:hAnsi="Times New Roman" w:cs="Times New Roman"/>
            <w:sz w:val="24"/>
            <w:szCs w:val="24"/>
          </w:rPr>
          <w:t xml:space="preserve">which </w:t>
        </w:r>
      </w:ins>
      <w:ins w:id="21" w:author="vfan001" w:date="2012-03-30T16:21:00Z">
        <w:r w:rsidR="00386A0E">
          <w:rPr>
            <w:rFonts w:ascii="Times New Roman" w:hAnsi="Times New Roman" w:cs="Times New Roman"/>
            <w:sz w:val="24"/>
            <w:szCs w:val="24"/>
          </w:rPr>
          <w:t xml:space="preserve"> implements the two stages of decomposition</w:t>
        </w:r>
      </w:ins>
      <w:ins w:id="22" w:author="vfan001" w:date="2012-03-30T16:23:00Z">
        <w:r w:rsidR="00386A0E">
          <w:rPr>
            <w:rFonts w:ascii="Times New Roman" w:hAnsi="Times New Roman" w:cs="Times New Roman"/>
            <w:sz w:val="24"/>
            <w:szCs w:val="24"/>
          </w:rPr>
          <w:t xml:space="preserve"> as described above</w:t>
        </w:r>
      </w:ins>
      <w:ins w:id="23" w:author="vfan001" w:date="2012-03-30T16:21:00Z">
        <w:r w:rsidR="00386A0E">
          <w:rPr>
            <w:rFonts w:ascii="Times New Roman" w:hAnsi="Times New Roman" w:cs="Times New Roman"/>
            <w:sz w:val="24"/>
            <w:szCs w:val="24"/>
          </w:rPr>
          <w:t xml:space="preserve">, </w:t>
        </w:r>
      </w:ins>
      <w:ins w:id="24" w:author="vfan001" w:date="2012-03-30T16:22:00Z">
        <w:r w:rsidR="00386A0E">
          <w:rPr>
            <w:rFonts w:ascii="Times New Roman" w:hAnsi="Times New Roman" w:cs="Times New Roman"/>
            <w:sz w:val="24"/>
            <w:szCs w:val="24"/>
          </w:rPr>
          <w:t>is therefore used to generate the ANOVA table.</w:t>
        </w:r>
      </w:ins>
    </w:p>
    <w:p w:rsidR="00386A0E" w:rsidRDefault="00386A0E" w:rsidP="003E739A">
      <w:pPr>
        <w:spacing w:line="360" w:lineRule="auto"/>
        <w:jc w:val="both"/>
        <w:rPr>
          <w:ins w:id="25" w:author="vfan001" w:date="2012-03-30T16:18:00Z"/>
          <w:rFonts w:ascii="Times New Roman" w:hAnsi="Times New Roman" w:cs="Times New Roman"/>
          <w:sz w:val="24"/>
          <w:szCs w:val="24"/>
        </w:rPr>
      </w:pPr>
      <w:ins w:id="26" w:author="vfan001" w:date="2012-03-30T16:25:00Z">
        <w:r>
          <w:rPr>
            <w:rFonts w:ascii="Times New Roman" w:hAnsi="Times New Roman" w:cs="Times New Roman"/>
            <w:sz w:val="24"/>
            <w:szCs w:val="24"/>
          </w:rPr>
          <w:t>The fisher</w:t>
        </w:r>
        <w:r>
          <w:rPr>
            <w:rFonts w:ascii="Times New Roman" w:hAnsi="Times New Roman" w:cs="Times New Roman"/>
            <w:sz w:val="24"/>
            <w:szCs w:val="24"/>
          </w:rPr>
          <w:t>’</w:t>
        </w:r>
        <w:r>
          <w:rPr>
            <w:rFonts w:ascii="Times New Roman" w:hAnsi="Times New Roman" w:cs="Times New Roman"/>
            <w:sz w:val="24"/>
            <w:szCs w:val="24"/>
          </w:rPr>
          <w:t>s information matrix is then constructed by extracting the DF and DF from the ANOVA table. The appendix shows</w:t>
        </w:r>
        <w:r>
          <w:rPr>
            <w:rFonts w:ascii="Times New Roman" w:hAnsi="Times New Roman" w:cs="Times New Roman"/>
            <w:sz w:val="24"/>
            <w:szCs w:val="24"/>
          </w:rPr>
          <w:t>…</w:t>
        </w:r>
      </w:ins>
    </w:p>
    <w:p w:rsidR="007E5426" w:rsidRDefault="007E5426"/>
    <w:sectPr w:rsidR="007E5426" w:rsidSect="00C45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6C308B"/>
    <w:rsid w:val="00386A0E"/>
    <w:rsid w:val="003D0451"/>
    <w:rsid w:val="003E739A"/>
    <w:rsid w:val="004F7002"/>
    <w:rsid w:val="006A1728"/>
    <w:rsid w:val="006C308B"/>
    <w:rsid w:val="00782EA4"/>
    <w:rsid w:val="007E5426"/>
    <w:rsid w:val="00C45174"/>
  </w:rsids>
  <m:mathPr>
    <m:mathFont m:val="Cambria Math"/>
    <m:brkBin m:val="before"/>
    <m:brkBinSub m:val="--"/>
    <m:smallFrac m:val="off"/>
    <m:dispDef/>
    <m:lMargin m:val="0"/>
    <m:rMargin m:val="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1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5426"/>
    <w:rPr>
      <w:sz w:val="16"/>
      <w:szCs w:val="16"/>
    </w:rPr>
  </w:style>
  <w:style w:type="paragraph" w:styleId="CommentText">
    <w:name w:val="annotation text"/>
    <w:basedOn w:val="Normal"/>
    <w:link w:val="CommentTextChar"/>
    <w:uiPriority w:val="99"/>
    <w:semiHidden/>
    <w:unhideWhenUsed/>
    <w:rsid w:val="007E5426"/>
    <w:pPr>
      <w:spacing w:line="240" w:lineRule="auto"/>
    </w:pPr>
    <w:rPr>
      <w:sz w:val="20"/>
      <w:szCs w:val="20"/>
      <w:lang w:val="en-NZ"/>
    </w:rPr>
  </w:style>
  <w:style w:type="character" w:customStyle="1" w:styleId="CommentTextChar">
    <w:name w:val="Comment Text Char"/>
    <w:basedOn w:val="DefaultParagraphFont"/>
    <w:link w:val="CommentText"/>
    <w:uiPriority w:val="99"/>
    <w:semiHidden/>
    <w:rsid w:val="007E5426"/>
    <w:rPr>
      <w:sz w:val="20"/>
      <w:szCs w:val="20"/>
      <w:lang w:val="en-NZ"/>
    </w:rPr>
  </w:style>
  <w:style w:type="paragraph" w:styleId="BalloonText">
    <w:name w:val="Balloon Text"/>
    <w:basedOn w:val="Normal"/>
    <w:link w:val="BalloonTextChar"/>
    <w:uiPriority w:val="99"/>
    <w:semiHidden/>
    <w:unhideWhenUsed/>
    <w:rsid w:val="007E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vfan001</dc:creator>
  <cp:lastModifiedBy>vfan001</cp:lastModifiedBy>
  <cp:revision>6</cp:revision>
  <dcterms:created xsi:type="dcterms:W3CDTF">2012-03-30T03:08:00Z</dcterms:created>
  <dcterms:modified xsi:type="dcterms:W3CDTF">2012-03-30T03:27:00Z</dcterms:modified>
</cp:coreProperties>
</file>