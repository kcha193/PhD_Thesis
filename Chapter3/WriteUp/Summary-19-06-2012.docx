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C3C" w:rsidRPr="0060252F" w:rsidRDefault="0060252F">
      <w:pPr>
        <w:rPr>
          <w:rFonts w:ascii="Times New Roman" w:hAnsi="Times New Roman" w:cs="Times New Roman"/>
          <w:b/>
          <w:sz w:val="24"/>
          <w:szCs w:val="24"/>
          <w:u w:val="single"/>
        </w:rPr>
      </w:pPr>
      <w:r w:rsidRPr="0060252F">
        <w:rPr>
          <w:rFonts w:ascii="Times New Roman" w:hAnsi="Times New Roman" w:cs="Times New Roman"/>
          <w:b/>
          <w:sz w:val="24"/>
          <w:szCs w:val="24"/>
          <w:u w:val="single"/>
        </w:rPr>
        <w:t>Summary of meeting 19/06/2012</w:t>
      </w:r>
    </w:p>
    <w:p w:rsidR="0060252F" w:rsidRDefault="0060252F">
      <w:pPr>
        <w:rPr>
          <w:rFonts w:ascii="Times New Roman" w:hAnsi="Times New Roman" w:cs="Times New Roman"/>
          <w:b/>
          <w:sz w:val="24"/>
          <w:szCs w:val="24"/>
        </w:rPr>
      </w:pPr>
    </w:p>
    <w:p w:rsidR="00BB2A1E" w:rsidRDefault="007306D2">
      <w:pPr>
        <w:rPr>
          <w:rFonts w:ascii="Times New Roman" w:hAnsi="Times New Roman" w:cs="Times New Roman"/>
          <w:sz w:val="24"/>
          <w:szCs w:val="24"/>
        </w:rPr>
      </w:pPr>
      <w:r>
        <w:rPr>
          <w:rFonts w:ascii="Times New Roman" w:hAnsi="Times New Roman" w:cs="Times New Roman"/>
          <w:sz w:val="24"/>
          <w:szCs w:val="24"/>
        </w:rPr>
        <w:t xml:space="preserve">Presented some designs </w:t>
      </w:r>
      <w:r w:rsidR="00BB2A1E">
        <w:rPr>
          <w:rFonts w:ascii="Times New Roman" w:hAnsi="Times New Roman" w:cs="Times New Roman"/>
          <w:sz w:val="24"/>
          <w:szCs w:val="24"/>
        </w:rPr>
        <w:t xml:space="preserve">with the highest </w:t>
      </w:r>
      <w:commentRangeStart w:id="0"/>
      <w:r w:rsidR="00BB2A1E">
        <w:rPr>
          <w:rFonts w:ascii="Times New Roman" w:hAnsi="Times New Roman" w:cs="Times New Roman"/>
          <w:sz w:val="24"/>
          <w:szCs w:val="24"/>
        </w:rPr>
        <w:t>average efficiency factors</w:t>
      </w:r>
      <w:r>
        <w:rPr>
          <w:rFonts w:ascii="Times New Roman" w:hAnsi="Times New Roman" w:cs="Times New Roman"/>
          <w:sz w:val="24"/>
          <w:szCs w:val="24"/>
        </w:rPr>
        <w:t xml:space="preserve"> </w:t>
      </w:r>
      <w:r w:rsidR="008851FB">
        <w:rPr>
          <w:rFonts w:ascii="Times New Roman" w:hAnsi="Times New Roman" w:cs="Times New Roman"/>
          <w:sz w:val="24"/>
          <w:szCs w:val="24"/>
        </w:rPr>
        <w:t>of animals</w:t>
      </w:r>
      <w:commentRangeEnd w:id="0"/>
      <w:r w:rsidR="00DD425E">
        <w:rPr>
          <w:rStyle w:val="CommentReference"/>
        </w:rPr>
        <w:commentReference w:id="0"/>
      </w:r>
      <w:r w:rsidR="008851FB">
        <w:rPr>
          <w:rFonts w:ascii="Times New Roman" w:hAnsi="Times New Roman" w:cs="Times New Roman"/>
          <w:sz w:val="24"/>
          <w:szCs w:val="24"/>
        </w:rPr>
        <w:t xml:space="preserve">, within runs and tags, based on </w:t>
      </w:r>
      <w:r w:rsidR="00BB2A1E">
        <w:rPr>
          <w:rFonts w:ascii="Times New Roman" w:hAnsi="Times New Roman" w:cs="Times New Roman"/>
          <w:sz w:val="24"/>
          <w:szCs w:val="24"/>
        </w:rPr>
        <w:t xml:space="preserve">some </w:t>
      </w:r>
      <w:r>
        <w:rPr>
          <w:rFonts w:ascii="Times New Roman" w:hAnsi="Times New Roman" w:cs="Times New Roman"/>
          <w:sz w:val="24"/>
          <w:szCs w:val="24"/>
        </w:rPr>
        <w:t>set</w:t>
      </w:r>
      <w:r w:rsidR="00BB2A1E">
        <w:rPr>
          <w:rFonts w:ascii="Times New Roman" w:hAnsi="Times New Roman" w:cs="Times New Roman"/>
          <w:sz w:val="24"/>
          <w:szCs w:val="24"/>
        </w:rPr>
        <w:t>s</w:t>
      </w:r>
      <w:r>
        <w:rPr>
          <w:rFonts w:ascii="Times New Roman" w:hAnsi="Times New Roman" w:cs="Times New Roman"/>
          <w:sz w:val="24"/>
          <w:szCs w:val="24"/>
        </w:rPr>
        <w:t xml:space="preserve"> of design </w:t>
      </w:r>
      <w:r w:rsidR="007C1DCD">
        <w:rPr>
          <w:rFonts w:ascii="Times New Roman" w:hAnsi="Times New Roman" w:cs="Times New Roman"/>
          <w:sz w:val="24"/>
          <w:szCs w:val="24"/>
        </w:rPr>
        <w:t xml:space="preserve">parameters. </w:t>
      </w:r>
      <w:r w:rsidR="00BB2A1E">
        <w:rPr>
          <w:rFonts w:ascii="Times New Roman" w:hAnsi="Times New Roman" w:cs="Times New Roman"/>
          <w:sz w:val="24"/>
          <w:szCs w:val="24"/>
        </w:rPr>
        <w:t>These were</w:t>
      </w:r>
      <w:ins w:id="1" w:author="krug001" w:date="2012-06-21T11:37:00Z">
        <w:r w:rsidR="00FA1AB2">
          <w:rPr>
            <w:rFonts w:ascii="Times New Roman" w:hAnsi="Times New Roman" w:cs="Times New Roman"/>
            <w:sz w:val="24"/>
            <w:szCs w:val="24"/>
          </w:rPr>
          <w:t>:</w:t>
        </w:r>
      </w:ins>
      <w:r w:rsidR="00BB2A1E">
        <w:rPr>
          <w:rFonts w:ascii="Times New Roman" w:hAnsi="Times New Roman" w:cs="Times New Roman"/>
          <w:sz w:val="24"/>
          <w:szCs w:val="24"/>
        </w:rPr>
        <w:t xml:space="preserve"> </w:t>
      </w:r>
    </w:p>
    <w:p w:rsidR="00BB2A1E" w:rsidRDefault="00BB2A1E" w:rsidP="00BB2A1E">
      <w:pPr>
        <w:ind w:firstLine="720"/>
        <w:rPr>
          <w:rFonts w:ascii="Times New Roman" w:hAnsi="Times New Roman" w:cs="Times New Roman"/>
          <w:sz w:val="24"/>
          <w:szCs w:val="24"/>
        </w:rPr>
      </w:pPr>
      <w:r>
        <w:rPr>
          <w:rFonts w:ascii="Times New Roman" w:hAnsi="Times New Roman" w:cs="Times New Roman"/>
          <w:sz w:val="24"/>
          <w:szCs w:val="24"/>
        </w:rPr>
        <w:t xml:space="preserve">a) Phase 1 experiment: 2 treatments, each treatment assigned to 3 animals. Phase 2 experiment: 6 </w:t>
      </w:r>
      <w:proofErr w:type="gramStart"/>
      <w:r>
        <w:rPr>
          <w:rFonts w:ascii="Times New Roman" w:hAnsi="Times New Roman" w:cs="Times New Roman"/>
          <w:sz w:val="24"/>
          <w:szCs w:val="24"/>
        </w:rPr>
        <w:t>runs</w:t>
      </w:r>
      <w:proofErr w:type="gramEnd"/>
      <w:r>
        <w:rPr>
          <w:rFonts w:ascii="Times New Roman" w:hAnsi="Times New Roman" w:cs="Times New Roman"/>
          <w:sz w:val="24"/>
          <w:szCs w:val="24"/>
        </w:rPr>
        <w:t xml:space="preserve"> with 4 tags.</w:t>
      </w:r>
    </w:p>
    <w:p w:rsidR="00BB2A1E" w:rsidRDefault="00BB2A1E" w:rsidP="00BB2A1E">
      <w:pPr>
        <w:ind w:firstLine="720"/>
        <w:rPr>
          <w:rFonts w:ascii="Times New Roman" w:hAnsi="Times New Roman" w:cs="Times New Roman"/>
          <w:sz w:val="24"/>
          <w:szCs w:val="24"/>
        </w:rPr>
      </w:pPr>
      <w:r>
        <w:rPr>
          <w:rFonts w:ascii="Times New Roman" w:hAnsi="Times New Roman" w:cs="Times New Roman"/>
          <w:sz w:val="24"/>
          <w:szCs w:val="24"/>
        </w:rPr>
        <w:t xml:space="preserve">b) Phase 1 experiment: 3 treatments, each treatment assigned to 3 animals. Phase 2 experiment: 9 </w:t>
      </w:r>
      <w:proofErr w:type="gramStart"/>
      <w:r>
        <w:rPr>
          <w:rFonts w:ascii="Times New Roman" w:hAnsi="Times New Roman" w:cs="Times New Roman"/>
          <w:sz w:val="24"/>
          <w:szCs w:val="24"/>
        </w:rPr>
        <w:t>runs</w:t>
      </w:r>
      <w:proofErr w:type="gramEnd"/>
      <w:r>
        <w:rPr>
          <w:rFonts w:ascii="Times New Roman" w:hAnsi="Times New Roman" w:cs="Times New Roman"/>
          <w:sz w:val="24"/>
          <w:szCs w:val="24"/>
        </w:rPr>
        <w:t xml:space="preserve"> with 4 tags.</w:t>
      </w:r>
    </w:p>
    <w:p w:rsidR="00BB2A1E" w:rsidRDefault="00BB2A1E" w:rsidP="00BB2A1E">
      <w:pPr>
        <w:ind w:firstLine="720"/>
        <w:rPr>
          <w:rFonts w:ascii="Times New Roman" w:hAnsi="Times New Roman" w:cs="Times New Roman"/>
          <w:sz w:val="24"/>
          <w:szCs w:val="24"/>
        </w:rPr>
      </w:pPr>
      <w:r>
        <w:rPr>
          <w:rFonts w:ascii="Times New Roman" w:hAnsi="Times New Roman" w:cs="Times New Roman"/>
          <w:sz w:val="24"/>
          <w:szCs w:val="24"/>
        </w:rPr>
        <w:t xml:space="preserve">c) Phase 1 experiment: 2 treatments, each treatment assigned to 6 animals. Phase 2 experiment: 9 </w:t>
      </w:r>
      <w:proofErr w:type="gramStart"/>
      <w:r>
        <w:rPr>
          <w:rFonts w:ascii="Times New Roman" w:hAnsi="Times New Roman" w:cs="Times New Roman"/>
          <w:sz w:val="24"/>
          <w:szCs w:val="24"/>
        </w:rPr>
        <w:t>runs</w:t>
      </w:r>
      <w:proofErr w:type="gramEnd"/>
      <w:r>
        <w:rPr>
          <w:rFonts w:ascii="Times New Roman" w:hAnsi="Times New Roman" w:cs="Times New Roman"/>
          <w:sz w:val="24"/>
          <w:szCs w:val="24"/>
        </w:rPr>
        <w:t xml:space="preserve"> with 4 tags.</w:t>
      </w:r>
    </w:p>
    <w:p w:rsidR="004A2DF5" w:rsidRDefault="008851FB">
      <w:pPr>
        <w:rPr>
          <w:rFonts w:ascii="Times New Roman" w:hAnsi="Times New Roman" w:cs="Times New Roman"/>
          <w:sz w:val="24"/>
          <w:szCs w:val="24"/>
        </w:rPr>
      </w:pPr>
      <w:r>
        <w:rPr>
          <w:rFonts w:ascii="Times New Roman" w:hAnsi="Times New Roman" w:cs="Times New Roman"/>
          <w:sz w:val="24"/>
          <w:szCs w:val="24"/>
        </w:rPr>
        <w:t>For t</w:t>
      </w:r>
      <w:r w:rsidR="004B2E5A">
        <w:rPr>
          <w:rFonts w:ascii="Times New Roman" w:hAnsi="Times New Roman" w:cs="Times New Roman"/>
          <w:sz w:val="24"/>
          <w:szCs w:val="24"/>
        </w:rPr>
        <w:t xml:space="preserve">he </w:t>
      </w:r>
      <w:r w:rsidR="00615FD6">
        <w:rPr>
          <w:rFonts w:ascii="Times New Roman" w:hAnsi="Times New Roman" w:cs="Times New Roman"/>
          <w:sz w:val="24"/>
          <w:szCs w:val="24"/>
        </w:rPr>
        <w:t>design</w:t>
      </w:r>
      <w:r>
        <w:rPr>
          <w:rFonts w:ascii="Times New Roman" w:hAnsi="Times New Roman" w:cs="Times New Roman"/>
          <w:sz w:val="24"/>
          <w:szCs w:val="24"/>
        </w:rPr>
        <w:t>s a) and b),</w:t>
      </w:r>
      <w:r w:rsidR="00615FD6">
        <w:rPr>
          <w:rFonts w:ascii="Times New Roman" w:hAnsi="Times New Roman" w:cs="Times New Roman"/>
          <w:sz w:val="24"/>
          <w:szCs w:val="24"/>
        </w:rPr>
        <w:t xml:space="preserve"> </w:t>
      </w:r>
      <w:r>
        <w:rPr>
          <w:rFonts w:ascii="Times New Roman" w:hAnsi="Times New Roman" w:cs="Times New Roman"/>
          <w:sz w:val="24"/>
          <w:szCs w:val="24"/>
        </w:rPr>
        <w:t xml:space="preserve">the average efficiency factors were calculated from </w:t>
      </w:r>
      <w:commentRangeStart w:id="2"/>
      <w:r>
        <w:rPr>
          <w:rFonts w:ascii="Times New Roman" w:hAnsi="Times New Roman" w:cs="Times New Roman"/>
          <w:sz w:val="24"/>
          <w:szCs w:val="24"/>
        </w:rPr>
        <w:t>the harmonic mean of the canonical efficiency</w:t>
      </w:r>
      <w:r w:rsidR="00615FD6">
        <w:rPr>
          <w:rFonts w:ascii="Times New Roman" w:hAnsi="Times New Roman" w:cs="Times New Roman"/>
          <w:sz w:val="24"/>
          <w:szCs w:val="24"/>
        </w:rPr>
        <w:t xml:space="preserve"> factors</w:t>
      </w:r>
      <w:commentRangeEnd w:id="2"/>
      <w:r w:rsidR="00E15CE8">
        <w:rPr>
          <w:rStyle w:val="CommentReference"/>
        </w:rPr>
        <w:commentReference w:id="2"/>
      </w:r>
      <w:r>
        <w:rPr>
          <w:rFonts w:ascii="Times New Roman" w:hAnsi="Times New Roman" w:cs="Times New Roman"/>
          <w:sz w:val="24"/>
          <w:szCs w:val="24"/>
        </w:rPr>
        <w:t>. In addition, the theoretical ANOVA table</w:t>
      </w:r>
      <w:ins w:id="3" w:author="krug001" w:date="2012-06-21T11:45:00Z">
        <w:r w:rsidR="00FA1AB2">
          <w:rPr>
            <w:rFonts w:ascii="Times New Roman" w:hAnsi="Times New Roman" w:cs="Times New Roman"/>
            <w:sz w:val="24"/>
            <w:szCs w:val="24"/>
          </w:rPr>
          <w:t>s</w:t>
        </w:r>
      </w:ins>
      <w:r>
        <w:rPr>
          <w:rFonts w:ascii="Times New Roman" w:hAnsi="Times New Roman" w:cs="Times New Roman"/>
          <w:sz w:val="24"/>
          <w:szCs w:val="24"/>
        </w:rPr>
        <w:t xml:space="preserve"> generated from these two designs shows that the test for the differences between the treatment groups cannot be </w:t>
      </w:r>
      <w:commentRangeStart w:id="4"/>
      <w:r>
        <w:rPr>
          <w:rFonts w:ascii="Times New Roman" w:hAnsi="Times New Roman" w:cs="Times New Roman"/>
          <w:sz w:val="24"/>
          <w:szCs w:val="24"/>
        </w:rPr>
        <w:t>achieve</w:t>
      </w:r>
      <w:r w:rsidR="00F71E76">
        <w:rPr>
          <w:rFonts w:ascii="Times New Roman" w:hAnsi="Times New Roman" w:cs="Times New Roman"/>
          <w:sz w:val="24"/>
          <w:szCs w:val="24"/>
        </w:rPr>
        <w:t>d</w:t>
      </w:r>
      <w:r>
        <w:rPr>
          <w:rFonts w:ascii="Times New Roman" w:hAnsi="Times New Roman" w:cs="Times New Roman"/>
          <w:sz w:val="24"/>
          <w:szCs w:val="24"/>
        </w:rPr>
        <w:t xml:space="preserve"> directly</w:t>
      </w:r>
      <w:commentRangeEnd w:id="4"/>
      <w:r w:rsidR="005147A9">
        <w:rPr>
          <w:rStyle w:val="CommentReference"/>
        </w:rPr>
        <w:commentReference w:id="4"/>
      </w:r>
      <w:r>
        <w:rPr>
          <w:rFonts w:ascii="Times New Roman" w:hAnsi="Times New Roman" w:cs="Times New Roman"/>
          <w:sz w:val="24"/>
          <w:szCs w:val="24"/>
        </w:rPr>
        <w:t>, because the coefficients of the between animals variance components are not identical for the treatment and the residual mean squares</w:t>
      </w:r>
      <w:r w:rsidRPr="008851FB">
        <w:rPr>
          <w:rFonts w:ascii="Times New Roman" w:hAnsi="Times New Roman" w:cs="Times New Roman"/>
          <w:sz w:val="24"/>
          <w:szCs w:val="24"/>
        </w:rPr>
        <w:t xml:space="preserve"> </w:t>
      </w:r>
      <w:r>
        <w:rPr>
          <w:rFonts w:ascii="Times New Roman" w:hAnsi="Times New Roman" w:cs="Times New Roman"/>
          <w:sz w:val="24"/>
          <w:szCs w:val="24"/>
        </w:rPr>
        <w:t xml:space="preserve">in within runs stratum.   </w:t>
      </w:r>
    </w:p>
    <w:p w:rsidR="004A2DF5" w:rsidRDefault="008851FB">
      <w:pPr>
        <w:rPr>
          <w:rFonts w:ascii="Times New Roman" w:hAnsi="Times New Roman" w:cs="Times New Roman"/>
          <w:sz w:val="24"/>
          <w:szCs w:val="24"/>
        </w:rPr>
      </w:pPr>
      <w:r>
        <w:rPr>
          <w:rFonts w:ascii="Times New Roman" w:hAnsi="Times New Roman" w:cs="Times New Roman"/>
          <w:sz w:val="24"/>
          <w:szCs w:val="24"/>
        </w:rPr>
        <w:t xml:space="preserve">For the design c), there is confounding </w:t>
      </w:r>
      <w:del w:id="5" w:author="krug001" w:date="2012-06-21T11:49:00Z">
        <w:r w:rsidDel="005147A9">
          <w:rPr>
            <w:rFonts w:ascii="Times New Roman" w:hAnsi="Times New Roman" w:cs="Times New Roman"/>
            <w:sz w:val="24"/>
            <w:szCs w:val="24"/>
          </w:rPr>
          <w:delText xml:space="preserve">of </w:delText>
        </w:r>
      </w:del>
      <w:r>
        <w:rPr>
          <w:rFonts w:ascii="Times New Roman" w:hAnsi="Times New Roman" w:cs="Times New Roman"/>
          <w:sz w:val="24"/>
          <w:szCs w:val="24"/>
        </w:rPr>
        <w:t>between treatment and tag</w:t>
      </w:r>
      <w:ins w:id="6" w:author="krug001" w:date="2012-06-21T11:51:00Z">
        <w:r w:rsidR="005147A9">
          <w:rPr>
            <w:rFonts w:ascii="Times New Roman" w:hAnsi="Times New Roman" w:cs="Times New Roman"/>
            <w:sz w:val="24"/>
            <w:szCs w:val="24"/>
          </w:rPr>
          <w:t xml:space="preserve"> effect</w:t>
        </w:r>
      </w:ins>
      <w:r>
        <w:rPr>
          <w:rFonts w:ascii="Times New Roman" w:hAnsi="Times New Roman" w:cs="Times New Roman"/>
          <w:sz w:val="24"/>
          <w:szCs w:val="24"/>
        </w:rPr>
        <w:t>s</w:t>
      </w:r>
      <w:del w:id="7" w:author="krug001" w:date="2012-06-21T11:51:00Z">
        <w:r w:rsidDel="005147A9">
          <w:rPr>
            <w:rFonts w:ascii="Times New Roman" w:hAnsi="Times New Roman" w:cs="Times New Roman"/>
            <w:sz w:val="24"/>
            <w:szCs w:val="24"/>
          </w:rPr>
          <w:delText xml:space="preserve">, </w:delText>
        </w:r>
      </w:del>
      <w:ins w:id="8" w:author="krug001" w:date="2012-06-21T11:51:00Z">
        <w:r w:rsidR="005147A9">
          <w:rPr>
            <w:rFonts w:ascii="Times New Roman" w:hAnsi="Times New Roman" w:cs="Times New Roman"/>
            <w:sz w:val="24"/>
            <w:szCs w:val="24"/>
          </w:rPr>
          <w:t>.</w:t>
        </w:r>
        <w:r w:rsidR="005147A9">
          <w:rPr>
            <w:rFonts w:ascii="Times New Roman" w:hAnsi="Times New Roman" w:cs="Times New Roman"/>
            <w:sz w:val="24"/>
            <w:szCs w:val="24"/>
          </w:rPr>
          <w:t xml:space="preserve"> </w:t>
        </w:r>
      </w:ins>
      <w:commentRangeStart w:id="9"/>
      <w:del w:id="10" w:author="krug001" w:date="2012-06-21T11:51:00Z">
        <w:r w:rsidDel="005147A9">
          <w:rPr>
            <w:rFonts w:ascii="Times New Roman" w:hAnsi="Times New Roman" w:cs="Times New Roman"/>
            <w:sz w:val="24"/>
            <w:szCs w:val="24"/>
          </w:rPr>
          <w:delText xml:space="preserve">hence </w:delText>
        </w:r>
      </w:del>
      <w:ins w:id="11" w:author="krug001" w:date="2012-06-21T11:51:00Z">
        <w:r w:rsidR="005147A9">
          <w:rPr>
            <w:rFonts w:ascii="Times New Roman" w:hAnsi="Times New Roman" w:cs="Times New Roman"/>
            <w:sz w:val="24"/>
            <w:szCs w:val="24"/>
          </w:rPr>
          <w:t>H</w:t>
        </w:r>
        <w:r w:rsidR="005147A9">
          <w:rPr>
            <w:rFonts w:ascii="Times New Roman" w:hAnsi="Times New Roman" w:cs="Times New Roman"/>
            <w:sz w:val="24"/>
            <w:szCs w:val="24"/>
          </w:rPr>
          <w:t xml:space="preserve">ence </w:t>
        </w:r>
      </w:ins>
      <w:r>
        <w:rPr>
          <w:rFonts w:ascii="Times New Roman" w:hAnsi="Times New Roman" w:cs="Times New Roman"/>
          <w:sz w:val="24"/>
          <w:szCs w:val="24"/>
        </w:rPr>
        <w:t>tags have to be fitted in the ANOVA model before treatments</w:t>
      </w:r>
      <w:commentRangeEnd w:id="9"/>
      <w:r w:rsidR="005147A9">
        <w:rPr>
          <w:rStyle w:val="CommentReference"/>
        </w:rPr>
        <w:commentReference w:id="9"/>
      </w:r>
      <w:r w:rsidR="00D761D1">
        <w:rPr>
          <w:rFonts w:ascii="Times New Roman" w:hAnsi="Times New Roman" w:cs="Times New Roman"/>
          <w:sz w:val="24"/>
          <w:szCs w:val="24"/>
        </w:rPr>
        <w:t xml:space="preserve">. This enables us to generate the treatment mean square </w:t>
      </w:r>
      <w:del w:id="12" w:author="krug001" w:date="2012-06-21T11:50:00Z">
        <w:r w:rsidR="00D761D1" w:rsidDel="005147A9">
          <w:rPr>
            <w:rFonts w:ascii="Times New Roman" w:hAnsi="Times New Roman" w:cs="Times New Roman"/>
            <w:sz w:val="24"/>
            <w:szCs w:val="24"/>
          </w:rPr>
          <w:delText>without and</w:delText>
        </w:r>
      </w:del>
      <w:ins w:id="13" w:author="krug001" w:date="2012-06-21T11:50:00Z">
        <w:r w:rsidR="005147A9">
          <w:rPr>
            <w:rFonts w:ascii="Times New Roman" w:hAnsi="Times New Roman" w:cs="Times New Roman"/>
            <w:sz w:val="24"/>
            <w:szCs w:val="24"/>
          </w:rPr>
          <w:t>adjusted for</w:t>
        </w:r>
      </w:ins>
      <w:r w:rsidR="00D761D1">
        <w:rPr>
          <w:rFonts w:ascii="Times New Roman" w:hAnsi="Times New Roman" w:cs="Times New Roman"/>
          <w:sz w:val="24"/>
          <w:szCs w:val="24"/>
        </w:rPr>
        <w:t xml:space="preserve"> tag </w:t>
      </w:r>
      <w:del w:id="14" w:author="krug001" w:date="2012-06-21T11:50:00Z">
        <w:r w:rsidR="00D761D1" w:rsidDel="005147A9">
          <w:rPr>
            <w:rFonts w:ascii="Times New Roman" w:hAnsi="Times New Roman" w:cs="Times New Roman"/>
            <w:sz w:val="24"/>
            <w:szCs w:val="24"/>
          </w:rPr>
          <w:delText>information</w:delText>
        </w:r>
      </w:del>
      <w:ins w:id="15" w:author="krug001" w:date="2012-06-21T11:50:00Z">
        <w:r w:rsidR="005147A9">
          <w:rPr>
            <w:rFonts w:ascii="Times New Roman" w:hAnsi="Times New Roman" w:cs="Times New Roman"/>
            <w:sz w:val="24"/>
            <w:szCs w:val="24"/>
          </w:rPr>
          <w:t>effects</w:t>
        </w:r>
      </w:ins>
      <w:r w:rsidR="00D761D1">
        <w:rPr>
          <w:rFonts w:ascii="Times New Roman" w:hAnsi="Times New Roman" w:cs="Times New Roman"/>
          <w:sz w:val="24"/>
          <w:szCs w:val="24"/>
        </w:rPr>
        <w:t xml:space="preserve">. </w:t>
      </w:r>
    </w:p>
    <w:p w:rsidR="00D761D1" w:rsidRDefault="00D761D1" w:rsidP="00FF31EC">
      <w:pPr>
        <w:rPr>
          <w:rFonts w:ascii="Times New Roman" w:hAnsi="Times New Roman" w:cs="Times New Roman"/>
          <w:sz w:val="24"/>
          <w:szCs w:val="24"/>
        </w:rPr>
      </w:pPr>
    </w:p>
    <w:p w:rsidR="00FF31EC" w:rsidRDefault="00AF2D33" w:rsidP="00FF31EC">
      <w:pPr>
        <w:rPr>
          <w:rFonts w:ascii="Times New Roman" w:hAnsi="Times New Roman" w:cs="Times New Roman"/>
          <w:sz w:val="24"/>
          <w:szCs w:val="24"/>
        </w:rPr>
      </w:pPr>
      <w:commentRangeStart w:id="16"/>
      <w:r w:rsidRPr="00AF2D33">
        <w:rPr>
          <w:rFonts w:ascii="Times New Roman" w:hAnsi="Times New Roman" w:cs="Times New Roman"/>
          <w:b/>
          <w:sz w:val="24"/>
          <w:szCs w:val="24"/>
        </w:rPr>
        <w:t>P</w:t>
      </w:r>
      <w:r w:rsidR="00FF31EC" w:rsidRPr="00AF2D33">
        <w:rPr>
          <w:rFonts w:ascii="Times New Roman" w:hAnsi="Times New Roman" w:cs="Times New Roman"/>
          <w:b/>
          <w:sz w:val="24"/>
          <w:szCs w:val="24"/>
        </w:rPr>
        <w:t>seudo code for the current simulated annealing algorithm</w:t>
      </w:r>
      <w:commentRangeEnd w:id="16"/>
      <w:r w:rsidR="00DD425E">
        <w:rPr>
          <w:rStyle w:val="CommentReference"/>
        </w:rPr>
        <w:commentReference w:id="16"/>
      </w:r>
    </w:p>
    <w:p w:rsidR="00FF31EC" w:rsidRDefault="00FF31EC" w:rsidP="00FF31EC">
      <w:pPr>
        <w:rPr>
          <w:rFonts w:ascii="Times New Roman" w:hAnsi="Times New Roman" w:cs="Times New Roman"/>
          <w:sz w:val="24"/>
          <w:szCs w:val="24"/>
        </w:rPr>
      </w:pPr>
      <w:r>
        <w:rPr>
          <w:rFonts w:ascii="Times New Roman" w:hAnsi="Times New Roman" w:cs="Times New Roman"/>
          <w:sz w:val="24"/>
          <w:szCs w:val="24"/>
        </w:rPr>
        <w:t xml:space="preserve">Repeat 100 </w:t>
      </w:r>
      <w:proofErr w:type="gramStart"/>
      <w:r>
        <w:rPr>
          <w:rFonts w:ascii="Times New Roman" w:hAnsi="Times New Roman" w:cs="Times New Roman"/>
          <w:sz w:val="24"/>
          <w:szCs w:val="24"/>
        </w:rPr>
        <w:t>times{</w:t>
      </w:r>
      <w:proofErr w:type="gramEnd"/>
    </w:p>
    <w:p w:rsidR="00FF31EC" w:rsidRDefault="00FF31EC" w:rsidP="00FF31EC">
      <w:pPr>
        <w:rPr>
          <w:rFonts w:ascii="Times New Roman" w:hAnsi="Times New Roman" w:cs="Times New Roman"/>
          <w:sz w:val="24"/>
          <w:szCs w:val="24"/>
        </w:rPr>
      </w:pPr>
      <w:r>
        <w:rPr>
          <w:rFonts w:ascii="Times New Roman" w:hAnsi="Times New Roman" w:cs="Times New Roman"/>
          <w:sz w:val="24"/>
          <w:szCs w:val="24"/>
        </w:rPr>
        <w:tab/>
        <w:t>Us</w:t>
      </w:r>
      <w:bookmarkStart w:id="17" w:name="_GoBack"/>
      <w:r>
        <w:rPr>
          <w:rFonts w:ascii="Times New Roman" w:hAnsi="Times New Roman" w:cs="Times New Roman"/>
          <w:sz w:val="24"/>
          <w:szCs w:val="24"/>
        </w:rPr>
        <w:t>ing</w:t>
      </w:r>
      <w:bookmarkEnd w:id="17"/>
      <w:r>
        <w:rPr>
          <w:rFonts w:ascii="Times New Roman" w:hAnsi="Times New Roman" w:cs="Times New Roman"/>
          <w:sz w:val="24"/>
          <w:szCs w:val="24"/>
        </w:rPr>
        <w:t xml:space="preserve"> simulated annealing algorithm to find the animal assignment</w:t>
      </w:r>
      <w:r w:rsidR="003B69AB">
        <w:rPr>
          <w:rFonts w:ascii="Times New Roman" w:hAnsi="Times New Roman" w:cs="Times New Roman"/>
          <w:sz w:val="24"/>
          <w:szCs w:val="24"/>
        </w:rPr>
        <w:t>, with the highest average efficiency factor,</w:t>
      </w:r>
      <w:r>
        <w:rPr>
          <w:rFonts w:ascii="Times New Roman" w:hAnsi="Times New Roman" w:cs="Times New Roman"/>
          <w:sz w:val="24"/>
          <w:szCs w:val="24"/>
        </w:rPr>
        <w:t xml:space="preserve"> to the runs and tags of the Phase 2 experiment</w:t>
      </w:r>
      <w:r w:rsidR="003B69AB">
        <w:rPr>
          <w:rFonts w:ascii="Times New Roman" w:hAnsi="Times New Roman" w:cs="Times New Roman"/>
          <w:sz w:val="24"/>
          <w:szCs w:val="24"/>
        </w:rPr>
        <w:t>.</w:t>
      </w:r>
    </w:p>
    <w:p w:rsidR="00FF31EC" w:rsidRDefault="00FF31EC" w:rsidP="00FF31EC">
      <w:pPr>
        <w:rPr>
          <w:rFonts w:ascii="Times New Roman" w:hAnsi="Times New Roman" w:cs="Times New Roman"/>
          <w:sz w:val="24"/>
          <w:szCs w:val="24"/>
        </w:rPr>
      </w:pPr>
      <w:r>
        <w:rPr>
          <w:rFonts w:ascii="Times New Roman" w:hAnsi="Times New Roman" w:cs="Times New Roman"/>
          <w:sz w:val="24"/>
          <w:szCs w:val="24"/>
        </w:rPr>
        <w:tab/>
        <w:t>Save this animal assignment.</w:t>
      </w:r>
    </w:p>
    <w:p w:rsidR="00FF31EC" w:rsidRDefault="00FF31EC" w:rsidP="00FF31EC">
      <w:pPr>
        <w:rPr>
          <w:rFonts w:ascii="Times New Roman" w:hAnsi="Times New Roman" w:cs="Times New Roman"/>
          <w:sz w:val="24"/>
          <w:szCs w:val="24"/>
        </w:rPr>
      </w:pPr>
      <w:r>
        <w:rPr>
          <w:rFonts w:ascii="Times New Roman" w:hAnsi="Times New Roman" w:cs="Times New Roman"/>
          <w:sz w:val="24"/>
          <w:szCs w:val="24"/>
        </w:rPr>
        <w:t>}</w:t>
      </w:r>
    </w:p>
    <w:p w:rsidR="00FF31EC" w:rsidRDefault="00FF31EC" w:rsidP="00FF31EC">
      <w:pPr>
        <w:rPr>
          <w:rFonts w:ascii="Times New Roman" w:hAnsi="Times New Roman" w:cs="Times New Roman"/>
          <w:sz w:val="24"/>
          <w:szCs w:val="24"/>
        </w:rPr>
      </w:pPr>
      <w:r>
        <w:rPr>
          <w:rFonts w:ascii="Times New Roman" w:hAnsi="Times New Roman" w:cs="Times New Roman"/>
          <w:sz w:val="24"/>
          <w:szCs w:val="24"/>
        </w:rPr>
        <w:t>From these 100 animal assignments</w:t>
      </w:r>
      <w:r w:rsidR="00960164">
        <w:rPr>
          <w:rFonts w:ascii="Times New Roman" w:hAnsi="Times New Roman" w:cs="Times New Roman"/>
          <w:sz w:val="24"/>
          <w:szCs w:val="24"/>
        </w:rPr>
        <w:t xml:space="preserve">, we can then </w:t>
      </w:r>
      <w:r>
        <w:rPr>
          <w:rFonts w:ascii="Times New Roman" w:hAnsi="Times New Roman" w:cs="Times New Roman"/>
          <w:sz w:val="24"/>
          <w:szCs w:val="24"/>
        </w:rPr>
        <w:t xml:space="preserve">find </w:t>
      </w:r>
      <w:r w:rsidR="00960164">
        <w:rPr>
          <w:rFonts w:ascii="Times New Roman" w:hAnsi="Times New Roman" w:cs="Times New Roman"/>
          <w:sz w:val="24"/>
          <w:szCs w:val="24"/>
        </w:rPr>
        <w:t xml:space="preserve">an assignment that </w:t>
      </w:r>
      <w:r>
        <w:rPr>
          <w:rFonts w:ascii="Times New Roman" w:hAnsi="Times New Roman" w:cs="Times New Roman"/>
          <w:sz w:val="24"/>
          <w:szCs w:val="24"/>
        </w:rPr>
        <w:t>has the highest treatment information in the within runs</w:t>
      </w:r>
      <w:r w:rsidR="00796B39">
        <w:rPr>
          <w:rFonts w:ascii="Times New Roman" w:hAnsi="Times New Roman" w:cs="Times New Roman"/>
          <w:sz w:val="24"/>
          <w:szCs w:val="24"/>
        </w:rPr>
        <w:t xml:space="preserve"> stratum</w:t>
      </w:r>
      <w:r>
        <w:rPr>
          <w:rFonts w:ascii="Times New Roman" w:hAnsi="Times New Roman" w:cs="Times New Roman"/>
          <w:sz w:val="24"/>
          <w:szCs w:val="24"/>
        </w:rPr>
        <w:t xml:space="preserve">. </w:t>
      </w:r>
    </w:p>
    <w:p w:rsidR="00FF31EC" w:rsidRDefault="00FF31EC" w:rsidP="00FF31EC">
      <w:pPr>
        <w:rPr>
          <w:rFonts w:ascii="Times New Roman" w:hAnsi="Times New Roman" w:cs="Times New Roman"/>
          <w:sz w:val="24"/>
          <w:szCs w:val="24"/>
        </w:rPr>
      </w:pPr>
      <w:commentRangeStart w:id="18"/>
      <w:r>
        <w:rPr>
          <w:rFonts w:ascii="Times New Roman" w:hAnsi="Times New Roman" w:cs="Times New Roman"/>
          <w:sz w:val="24"/>
          <w:szCs w:val="24"/>
        </w:rPr>
        <w:t>If there is confounding between treatments and tags</w:t>
      </w:r>
      <w:commentRangeEnd w:id="18"/>
      <w:r w:rsidR="00A218F3">
        <w:rPr>
          <w:rStyle w:val="CommentReference"/>
        </w:rPr>
        <w:commentReference w:id="18"/>
      </w:r>
      <w:r w:rsidR="006F08D5">
        <w:rPr>
          <w:rFonts w:ascii="Times New Roman" w:hAnsi="Times New Roman" w:cs="Times New Roman"/>
          <w:sz w:val="24"/>
          <w:szCs w:val="24"/>
        </w:rPr>
        <w:t xml:space="preserve">, </w:t>
      </w:r>
      <w:r w:rsidR="00960164">
        <w:rPr>
          <w:rFonts w:ascii="Times New Roman" w:hAnsi="Times New Roman" w:cs="Times New Roman"/>
          <w:sz w:val="24"/>
          <w:szCs w:val="24"/>
        </w:rPr>
        <w:t xml:space="preserve">we will </w:t>
      </w:r>
      <w:r w:rsidR="006F08D5">
        <w:rPr>
          <w:rFonts w:ascii="Times New Roman" w:hAnsi="Times New Roman" w:cs="Times New Roman"/>
          <w:sz w:val="24"/>
          <w:szCs w:val="24"/>
        </w:rPr>
        <w:t xml:space="preserve">find an assignment </w:t>
      </w:r>
      <w:r>
        <w:rPr>
          <w:rFonts w:ascii="Times New Roman" w:hAnsi="Times New Roman" w:cs="Times New Roman"/>
          <w:sz w:val="24"/>
          <w:szCs w:val="24"/>
        </w:rPr>
        <w:t xml:space="preserve">that has the highest treatment information eliminating the tag information based on the theoretical ANOVA table. </w:t>
      </w:r>
    </w:p>
    <w:p w:rsidR="00B66193" w:rsidRDefault="00B66193">
      <w:pPr>
        <w:rPr>
          <w:rFonts w:ascii="Times New Roman" w:hAnsi="Times New Roman" w:cs="Times New Roman"/>
          <w:sz w:val="24"/>
          <w:szCs w:val="24"/>
        </w:rPr>
      </w:pPr>
    </w:p>
    <w:p w:rsidR="00D761D1" w:rsidRDefault="00D761D1">
      <w:pPr>
        <w:rPr>
          <w:rFonts w:ascii="Times New Roman" w:hAnsi="Times New Roman" w:cs="Times New Roman"/>
          <w:sz w:val="24"/>
          <w:szCs w:val="24"/>
        </w:rPr>
      </w:pPr>
      <w:r>
        <w:rPr>
          <w:rFonts w:ascii="Times New Roman" w:hAnsi="Times New Roman" w:cs="Times New Roman"/>
          <w:sz w:val="24"/>
          <w:szCs w:val="24"/>
        </w:rPr>
        <w:br w:type="page"/>
      </w:r>
    </w:p>
    <w:p w:rsidR="004A2DF5" w:rsidRPr="004A2DF5" w:rsidRDefault="004A2DF5">
      <w:pPr>
        <w:rPr>
          <w:rFonts w:ascii="Times New Roman" w:hAnsi="Times New Roman" w:cs="Times New Roman"/>
          <w:b/>
          <w:sz w:val="24"/>
          <w:szCs w:val="24"/>
          <w:u w:val="single"/>
        </w:rPr>
      </w:pPr>
      <w:r w:rsidRPr="004A2DF5">
        <w:rPr>
          <w:rFonts w:ascii="Times New Roman" w:hAnsi="Times New Roman" w:cs="Times New Roman"/>
          <w:b/>
          <w:sz w:val="24"/>
          <w:szCs w:val="24"/>
          <w:u w:val="single"/>
        </w:rPr>
        <w:lastRenderedPageBreak/>
        <w:t>Plan</w:t>
      </w:r>
    </w:p>
    <w:p w:rsidR="00F23784" w:rsidRPr="00F23784" w:rsidRDefault="00F23784" w:rsidP="00F23784">
      <w:pPr>
        <w:rPr>
          <w:rFonts w:ascii="Times New Roman" w:hAnsi="Times New Roman" w:cs="Times New Roman"/>
          <w:b/>
          <w:sz w:val="24"/>
          <w:szCs w:val="24"/>
          <w:u w:val="single"/>
        </w:rPr>
      </w:pPr>
      <w:r w:rsidRPr="00F23784">
        <w:rPr>
          <w:rFonts w:ascii="Times New Roman" w:hAnsi="Times New Roman" w:cs="Times New Roman"/>
          <w:b/>
          <w:sz w:val="24"/>
          <w:szCs w:val="24"/>
          <w:u w:val="single"/>
        </w:rPr>
        <w:t>By next week</w:t>
      </w:r>
    </w:p>
    <w:p w:rsidR="001E3F3D" w:rsidRDefault="001E3F3D">
      <w:pPr>
        <w:rPr>
          <w:rFonts w:ascii="Times New Roman" w:hAnsi="Times New Roman" w:cs="Times New Roman"/>
          <w:sz w:val="24"/>
          <w:szCs w:val="24"/>
        </w:rPr>
      </w:pPr>
      <w:r>
        <w:rPr>
          <w:rFonts w:ascii="Times New Roman" w:hAnsi="Times New Roman" w:cs="Times New Roman"/>
          <w:sz w:val="24"/>
          <w:szCs w:val="24"/>
        </w:rPr>
        <w:t xml:space="preserve">I need to have a </w:t>
      </w:r>
      <w:r w:rsidR="001D7B04">
        <w:rPr>
          <w:rFonts w:ascii="Times New Roman" w:hAnsi="Times New Roman" w:cs="Times New Roman"/>
          <w:sz w:val="24"/>
          <w:szCs w:val="24"/>
        </w:rPr>
        <w:t>more systematic way</w:t>
      </w:r>
      <w:r w:rsidR="00D761D1">
        <w:rPr>
          <w:rFonts w:ascii="Times New Roman" w:hAnsi="Times New Roman" w:cs="Times New Roman"/>
          <w:sz w:val="24"/>
          <w:szCs w:val="24"/>
        </w:rPr>
        <w:t xml:space="preserve"> to </w:t>
      </w:r>
      <w:commentRangeStart w:id="19"/>
      <w:r w:rsidR="00D761D1">
        <w:rPr>
          <w:rFonts w:ascii="Times New Roman" w:hAnsi="Times New Roman" w:cs="Times New Roman"/>
          <w:sz w:val="24"/>
          <w:szCs w:val="24"/>
        </w:rPr>
        <w:t xml:space="preserve">layout </w:t>
      </w:r>
      <w:commentRangeEnd w:id="19"/>
      <w:r w:rsidR="00A218F3">
        <w:rPr>
          <w:rStyle w:val="CommentReference"/>
        </w:rPr>
        <w:commentReference w:id="19"/>
      </w:r>
      <w:r w:rsidR="00D761D1">
        <w:rPr>
          <w:rFonts w:ascii="Times New Roman" w:hAnsi="Times New Roman" w:cs="Times New Roman"/>
          <w:sz w:val="24"/>
          <w:szCs w:val="24"/>
        </w:rPr>
        <w:t xml:space="preserve">the design parameters to look for </w:t>
      </w:r>
      <w:r>
        <w:rPr>
          <w:rFonts w:ascii="Times New Roman" w:hAnsi="Times New Roman" w:cs="Times New Roman"/>
          <w:sz w:val="24"/>
          <w:szCs w:val="24"/>
        </w:rPr>
        <w:t xml:space="preserve">the optimal </w:t>
      </w:r>
      <w:r w:rsidR="00D761D1">
        <w:rPr>
          <w:rFonts w:ascii="Times New Roman" w:hAnsi="Times New Roman" w:cs="Times New Roman"/>
          <w:sz w:val="24"/>
          <w:szCs w:val="24"/>
        </w:rPr>
        <w:t>design</w:t>
      </w:r>
      <w:r>
        <w:rPr>
          <w:rFonts w:ascii="Times New Roman" w:hAnsi="Times New Roman" w:cs="Times New Roman"/>
          <w:sz w:val="24"/>
          <w:szCs w:val="24"/>
        </w:rPr>
        <w:t xml:space="preserve">s. </w:t>
      </w:r>
    </w:p>
    <w:p w:rsidR="00812239" w:rsidRDefault="00812239">
      <w:pPr>
        <w:rPr>
          <w:rFonts w:ascii="Times New Roman" w:hAnsi="Times New Roman" w:cs="Times New Roman"/>
          <w:sz w:val="24"/>
          <w:szCs w:val="24"/>
        </w:rPr>
      </w:pPr>
      <w:r>
        <w:rPr>
          <w:rFonts w:ascii="Times New Roman" w:hAnsi="Times New Roman" w:cs="Times New Roman"/>
          <w:sz w:val="24"/>
          <w:szCs w:val="24"/>
        </w:rPr>
        <w:t xml:space="preserve">This can </w:t>
      </w:r>
      <w:r w:rsidR="001E3F3D">
        <w:rPr>
          <w:rFonts w:ascii="Times New Roman" w:hAnsi="Times New Roman" w:cs="Times New Roman"/>
          <w:sz w:val="24"/>
          <w:szCs w:val="24"/>
        </w:rPr>
        <w:t>also help us to determine the</w:t>
      </w:r>
      <w:r>
        <w:rPr>
          <w:rFonts w:ascii="Times New Roman" w:hAnsi="Times New Roman" w:cs="Times New Roman"/>
          <w:sz w:val="24"/>
          <w:szCs w:val="24"/>
        </w:rPr>
        <w:t xml:space="preserve"> </w:t>
      </w:r>
      <w:commentRangeStart w:id="20"/>
      <w:r>
        <w:rPr>
          <w:rFonts w:ascii="Times New Roman" w:hAnsi="Times New Roman" w:cs="Times New Roman"/>
          <w:sz w:val="24"/>
          <w:szCs w:val="24"/>
        </w:rPr>
        <w:t xml:space="preserve">minimum </w:t>
      </w:r>
      <w:r w:rsidR="001E3F3D">
        <w:rPr>
          <w:rFonts w:ascii="Times New Roman" w:hAnsi="Times New Roman" w:cs="Times New Roman"/>
          <w:sz w:val="24"/>
          <w:szCs w:val="24"/>
        </w:rPr>
        <w:t xml:space="preserve">number of treatments </w:t>
      </w:r>
      <w:commentRangeEnd w:id="20"/>
      <w:r w:rsidR="00A218F3">
        <w:rPr>
          <w:rStyle w:val="CommentReference"/>
        </w:rPr>
        <w:commentReference w:id="20"/>
      </w:r>
      <w:r w:rsidR="001E3F3D">
        <w:rPr>
          <w:rFonts w:ascii="Times New Roman" w:hAnsi="Times New Roman" w:cs="Times New Roman"/>
          <w:sz w:val="24"/>
          <w:szCs w:val="24"/>
        </w:rPr>
        <w:t xml:space="preserve">and animals </w:t>
      </w:r>
      <w:r w:rsidR="00666653">
        <w:rPr>
          <w:rFonts w:ascii="Times New Roman" w:hAnsi="Times New Roman" w:cs="Times New Roman"/>
          <w:sz w:val="24"/>
          <w:szCs w:val="24"/>
        </w:rPr>
        <w:t xml:space="preserve">that we can have </w:t>
      </w:r>
      <w:r w:rsidR="001E3F3D">
        <w:rPr>
          <w:rFonts w:ascii="Times New Roman" w:hAnsi="Times New Roman" w:cs="Times New Roman"/>
          <w:sz w:val="24"/>
          <w:szCs w:val="24"/>
        </w:rPr>
        <w:t xml:space="preserve">when assigning </w:t>
      </w:r>
      <w:r w:rsidR="00666653">
        <w:rPr>
          <w:rFonts w:ascii="Times New Roman" w:hAnsi="Times New Roman" w:cs="Times New Roman"/>
          <w:sz w:val="24"/>
          <w:szCs w:val="24"/>
        </w:rPr>
        <w:t>the animals from</w:t>
      </w:r>
      <w:r w:rsidR="001E3F3D">
        <w:rPr>
          <w:rFonts w:ascii="Times New Roman" w:hAnsi="Times New Roman" w:cs="Times New Roman"/>
          <w:sz w:val="24"/>
          <w:szCs w:val="24"/>
        </w:rPr>
        <w:t xml:space="preserve"> Phase 1 experiment to Phase 2 experiment. </w:t>
      </w:r>
      <w:r>
        <w:rPr>
          <w:rFonts w:ascii="Times New Roman" w:hAnsi="Times New Roman" w:cs="Times New Roman"/>
          <w:sz w:val="24"/>
          <w:szCs w:val="24"/>
        </w:rPr>
        <w:t>.</w:t>
      </w:r>
    </w:p>
    <w:p w:rsidR="001E3F3D" w:rsidRDefault="001E3F3D" w:rsidP="001E3F3D">
      <w:pPr>
        <w:rPr>
          <w:rFonts w:ascii="Times New Roman" w:hAnsi="Times New Roman" w:cs="Times New Roman"/>
          <w:sz w:val="24"/>
          <w:szCs w:val="24"/>
        </w:rPr>
      </w:pPr>
      <w:commentRangeStart w:id="21"/>
      <w:r>
        <w:rPr>
          <w:rFonts w:ascii="Times New Roman" w:hAnsi="Times New Roman" w:cs="Times New Roman"/>
          <w:sz w:val="24"/>
          <w:szCs w:val="24"/>
        </w:rPr>
        <w:t xml:space="preserve">The table should also indicate </w:t>
      </w:r>
      <w:r w:rsidR="002509C6">
        <w:rPr>
          <w:rFonts w:ascii="Times New Roman" w:hAnsi="Times New Roman" w:cs="Times New Roman"/>
          <w:sz w:val="24"/>
          <w:szCs w:val="24"/>
        </w:rPr>
        <w:t>whether there is a</w:t>
      </w:r>
      <w:r>
        <w:rPr>
          <w:rFonts w:ascii="Times New Roman" w:hAnsi="Times New Roman" w:cs="Times New Roman"/>
          <w:sz w:val="24"/>
          <w:szCs w:val="24"/>
        </w:rPr>
        <w:t xml:space="preserve"> presence of confounding with the treatment and tags.</w:t>
      </w:r>
      <w:commentRangeEnd w:id="21"/>
      <w:r w:rsidR="00A218F3">
        <w:rPr>
          <w:rStyle w:val="CommentReference"/>
        </w:rPr>
        <w:commentReference w:id="21"/>
      </w:r>
    </w:p>
    <w:p w:rsidR="00F23784" w:rsidRPr="00F23784" w:rsidRDefault="00F23784">
      <w:pPr>
        <w:rPr>
          <w:rFonts w:ascii="Times New Roman" w:hAnsi="Times New Roman" w:cs="Times New Roman"/>
          <w:b/>
          <w:sz w:val="24"/>
          <w:szCs w:val="24"/>
          <w:u w:val="single"/>
        </w:rPr>
      </w:pPr>
      <w:commentRangeStart w:id="22"/>
      <w:r w:rsidRPr="00F23784">
        <w:rPr>
          <w:rFonts w:ascii="Times New Roman" w:hAnsi="Times New Roman" w:cs="Times New Roman"/>
          <w:b/>
          <w:sz w:val="24"/>
          <w:szCs w:val="24"/>
          <w:u w:val="single"/>
        </w:rPr>
        <w:t xml:space="preserve">If </w:t>
      </w:r>
      <w:commentRangeEnd w:id="22"/>
      <w:r w:rsidR="00A218F3">
        <w:rPr>
          <w:rStyle w:val="CommentReference"/>
        </w:rPr>
        <w:commentReference w:id="22"/>
      </w:r>
      <w:r w:rsidRPr="00F23784">
        <w:rPr>
          <w:rFonts w:ascii="Times New Roman" w:hAnsi="Times New Roman" w:cs="Times New Roman"/>
          <w:b/>
          <w:sz w:val="24"/>
          <w:szCs w:val="24"/>
          <w:u w:val="single"/>
        </w:rPr>
        <w:t xml:space="preserve">I have </w:t>
      </w:r>
      <w:r>
        <w:rPr>
          <w:rFonts w:ascii="Times New Roman" w:hAnsi="Times New Roman" w:cs="Times New Roman"/>
          <w:b/>
          <w:sz w:val="24"/>
          <w:szCs w:val="24"/>
          <w:u w:val="single"/>
        </w:rPr>
        <w:t xml:space="preserve">more </w:t>
      </w:r>
      <w:r w:rsidRPr="00F23784">
        <w:rPr>
          <w:rFonts w:ascii="Times New Roman" w:hAnsi="Times New Roman" w:cs="Times New Roman"/>
          <w:b/>
          <w:sz w:val="24"/>
          <w:szCs w:val="24"/>
          <w:u w:val="single"/>
        </w:rPr>
        <w:t>time or later on</w:t>
      </w:r>
    </w:p>
    <w:p w:rsidR="00F23784" w:rsidRDefault="00F72011">
      <w:pPr>
        <w:rPr>
          <w:rFonts w:ascii="Times New Roman" w:hAnsi="Times New Roman" w:cs="Times New Roman"/>
          <w:sz w:val="24"/>
          <w:szCs w:val="24"/>
        </w:rPr>
      </w:pPr>
      <w:r>
        <w:rPr>
          <w:rFonts w:ascii="Times New Roman" w:hAnsi="Times New Roman" w:cs="Times New Roman"/>
          <w:sz w:val="24"/>
          <w:szCs w:val="24"/>
        </w:rPr>
        <w:t xml:space="preserve">The next step is to look for </w:t>
      </w:r>
      <w:r w:rsidR="001D7B04">
        <w:rPr>
          <w:rFonts w:ascii="Times New Roman" w:hAnsi="Times New Roman" w:cs="Times New Roman"/>
          <w:sz w:val="24"/>
          <w:szCs w:val="24"/>
        </w:rPr>
        <w:t>a new objective function which consider the both the animal and treatment assignments</w:t>
      </w:r>
      <w:r w:rsidR="00796B39">
        <w:rPr>
          <w:rFonts w:ascii="Times New Roman" w:hAnsi="Times New Roman" w:cs="Times New Roman"/>
          <w:sz w:val="24"/>
          <w:szCs w:val="24"/>
        </w:rPr>
        <w:t>. This mean I will need to compute the average efficiency factors for both treatment and animal, then calculate their weighted average</w:t>
      </w:r>
      <w:r w:rsidR="007C1DCD">
        <w:rPr>
          <w:rFonts w:ascii="Times New Roman" w:hAnsi="Times New Roman" w:cs="Times New Roman"/>
          <w:sz w:val="24"/>
          <w:szCs w:val="24"/>
        </w:rPr>
        <w:t>,</w:t>
      </w:r>
      <w:r w:rsidR="001D7B04">
        <w:rPr>
          <w:rFonts w:ascii="Times New Roman" w:hAnsi="Times New Roman" w:cs="Times New Roman"/>
          <w:sz w:val="24"/>
          <w:szCs w:val="24"/>
        </w:rPr>
        <w:t xml:space="preserve"> i.e. O(E</w:t>
      </w:r>
      <w:r w:rsidR="001D7B04" w:rsidRPr="001D7B04">
        <w:rPr>
          <w:rFonts w:ascii="Times New Roman" w:hAnsi="Times New Roman" w:cs="Times New Roman"/>
          <w:sz w:val="24"/>
          <w:szCs w:val="24"/>
          <w:vertAlign w:val="subscript"/>
        </w:rPr>
        <w:t>B</w:t>
      </w:r>
      <w:r w:rsidR="001D7B04">
        <w:rPr>
          <w:rFonts w:ascii="Times New Roman" w:hAnsi="Times New Roman" w:cs="Times New Roman"/>
          <w:sz w:val="24"/>
          <w:szCs w:val="24"/>
        </w:rPr>
        <w:t>, E</w:t>
      </w:r>
      <w:r w:rsidR="001D7B04" w:rsidRPr="001D7B04">
        <w:rPr>
          <w:rFonts w:ascii="Times New Roman" w:hAnsi="Times New Roman" w:cs="Times New Roman"/>
          <w:sz w:val="24"/>
          <w:szCs w:val="24"/>
          <w:vertAlign w:val="subscript"/>
        </w:rPr>
        <w:t>T</w:t>
      </w:r>
      <w:r w:rsidR="001D7B04">
        <w:rPr>
          <w:rFonts w:ascii="Times New Roman" w:hAnsi="Times New Roman" w:cs="Times New Roman"/>
          <w:sz w:val="24"/>
          <w:szCs w:val="24"/>
        </w:rPr>
        <w:t>) = w</w:t>
      </w:r>
      <w:r w:rsidR="001D7B04" w:rsidRPr="001D7B04">
        <w:rPr>
          <w:rFonts w:ascii="Times New Roman" w:hAnsi="Times New Roman" w:cs="Times New Roman"/>
          <w:sz w:val="24"/>
          <w:szCs w:val="24"/>
          <w:vertAlign w:val="subscript"/>
        </w:rPr>
        <w:t>1</w:t>
      </w:r>
      <w:r w:rsidR="001D7B04">
        <w:rPr>
          <w:rFonts w:ascii="Times New Roman" w:hAnsi="Times New Roman" w:cs="Times New Roman"/>
          <w:sz w:val="24"/>
          <w:szCs w:val="24"/>
        </w:rPr>
        <w:t>E</w:t>
      </w:r>
      <w:r w:rsidR="001D7B04" w:rsidRPr="001D7B04">
        <w:rPr>
          <w:rFonts w:ascii="Times New Roman" w:hAnsi="Times New Roman" w:cs="Times New Roman"/>
          <w:sz w:val="24"/>
          <w:szCs w:val="24"/>
          <w:vertAlign w:val="subscript"/>
        </w:rPr>
        <w:t>B</w:t>
      </w:r>
      <w:r w:rsidR="001D7B04">
        <w:rPr>
          <w:rFonts w:ascii="Times New Roman" w:hAnsi="Times New Roman" w:cs="Times New Roman"/>
          <w:sz w:val="24"/>
          <w:szCs w:val="24"/>
        </w:rPr>
        <w:t xml:space="preserve"> + w</w:t>
      </w:r>
      <w:r w:rsidR="001D7B04" w:rsidRPr="001D7B04">
        <w:rPr>
          <w:rFonts w:ascii="Times New Roman" w:hAnsi="Times New Roman" w:cs="Times New Roman"/>
          <w:sz w:val="24"/>
          <w:szCs w:val="24"/>
          <w:vertAlign w:val="subscript"/>
        </w:rPr>
        <w:t>2</w:t>
      </w:r>
      <w:r w:rsidR="001D7B04">
        <w:rPr>
          <w:rFonts w:ascii="Times New Roman" w:hAnsi="Times New Roman" w:cs="Times New Roman"/>
          <w:sz w:val="24"/>
          <w:szCs w:val="24"/>
        </w:rPr>
        <w:t>E</w:t>
      </w:r>
      <w:r w:rsidR="001D7B04" w:rsidRPr="001D7B04">
        <w:rPr>
          <w:rFonts w:ascii="Times New Roman" w:hAnsi="Times New Roman" w:cs="Times New Roman"/>
          <w:sz w:val="24"/>
          <w:szCs w:val="24"/>
          <w:vertAlign w:val="subscript"/>
        </w:rPr>
        <w:t>T</w:t>
      </w:r>
      <w:r w:rsidR="001D7B04">
        <w:rPr>
          <w:rFonts w:ascii="Times New Roman" w:hAnsi="Times New Roman" w:cs="Times New Roman"/>
          <w:sz w:val="24"/>
          <w:szCs w:val="24"/>
        </w:rPr>
        <w:t>, where w</w:t>
      </w:r>
      <w:r w:rsidR="001D7B04" w:rsidRPr="001D7B04">
        <w:rPr>
          <w:rFonts w:ascii="Times New Roman" w:hAnsi="Times New Roman" w:cs="Times New Roman"/>
          <w:sz w:val="24"/>
          <w:szCs w:val="24"/>
          <w:vertAlign w:val="subscript"/>
        </w:rPr>
        <w:t>1</w:t>
      </w:r>
      <w:r w:rsidR="001D7B04">
        <w:rPr>
          <w:rFonts w:ascii="Times New Roman" w:hAnsi="Times New Roman" w:cs="Times New Roman"/>
          <w:sz w:val="24"/>
          <w:szCs w:val="24"/>
        </w:rPr>
        <w:t>+w</w:t>
      </w:r>
      <w:r w:rsidR="001D7B04" w:rsidRPr="001D7B04">
        <w:rPr>
          <w:rFonts w:ascii="Times New Roman" w:hAnsi="Times New Roman" w:cs="Times New Roman"/>
          <w:sz w:val="24"/>
          <w:szCs w:val="24"/>
          <w:vertAlign w:val="subscript"/>
        </w:rPr>
        <w:t>2</w:t>
      </w:r>
      <w:r w:rsidR="001D7B04">
        <w:rPr>
          <w:rFonts w:ascii="Times New Roman" w:hAnsi="Times New Roman" w:cs="Times New Roman"/>
          <w:sz w:val="24"/>
          <w:szCs w:val="24"/>
        </w:rPr>
        <w:t xml:space="preserve"> = 1. This way </w:t>
      </w:r>
      <w:r w:rsidR="001E3F3D">
        <w:rPr>
          <w:rFonts w:ascii="Times New Roman" w:hAnsi="Times New Roman" w:cs="Times New Roman"/>
          <w:sz w:val="24"/>
          <w:szCs w:val="24"/>
        </w:rPr>
        <w:t>may be</w:t>
      </w:r>
      <w:r w:rsidR="001D7B04">
        <w:rPr>
          <w:rFonts w:ascii="Times New Roman" w:hAnsi="Times New Roman" w:cs="Times New Roman"/>
          <w:sz w:val="24"/>
          <w:szCs w:val="24"/>
        </w:rPr>
        <w:t xml:space="preserve"> be a better alternative </w:t>
      </w:r>
      <w:r w:rsidR="001E3F3D">
        <w:rPr>
          <w:rFonts w:ascii="Times New Roman" w:hAnsi="Times New Roman" w:cs="Times New Roman"/>
          <w:sz w:val="24"/>
          <w:szCs w:val="24"/>
        </w:rPr>
        <w:t>than performing simulated annealing algorithm 100 times</w:t>
      </w:r>
      <w:r w:rsidR="00796B39">
        <w:rPr>
          <w:rFonts w:ascii="Times New Roman" w:hAnsi="Times New Roman" w:cs="Times New Roman"/>
          <w:sz w:val="24"/>
          <w:szCs w:val="24"/>
        </w:rPr>
        <w:t>, then find the design with the highest treatment information in the within runs stratum.</w:t>
      </w:r>
      <w:r>
        <w:rPr>
          <w:rFonts w:ascii="Times New Roman" w:hAnsi="Times New Roman" w:cs="Times New Roman"/>
          <w:sz w:val="24"/>
          <w:szCs w:val="24"/>
        </w:rPr>
        <w:t xml:space="preserve"> </w:t>
      </w:r>
    </w:p>
    <w:p w:rsidR="00AF2D33" w:rsidRDefault="00F72011">
      <w:pPr>
        <w:rPr>
          <w:rFonts w:ascii="Times New Roman" w:hAnsi="Times New Roman" w:cs="Times New Roman"/>
          <w:sz w:val="24"/>
          <w:szCs w:val="24"/>
        </w:rPr>
      </w:pPr>
      <w:commentRangeStart w:id="23"/>
      <w:r>
        <w:rPr>
          <w:rFonts w:ascii="Times New Roman" w:hAnsi="Times New Roman" w:cs="Times New Roman"/>
          <w:sz w:val="24"/>
          <w:szCs w:val="24"/>
        </w:rPr>
        <w:t xml:space="preserve">Another objective function is to maximise the </w:t>
      </w:r>
      <w:del w:id="24" w:author="krug001" w:date="2012-06-21T11:58:00Z">
        <w:r w:rsidDel="00A218F3">
          <w:rPr>
            <w:rFonts w:ascii="Times New Roman" w:hAnsi="Times New Roman" w:cs="Times New Roman"/>
            <w:sz w:val="24"/>
            <w:szCs w:val="24"/>
          </w:rPr>
          <w:delText xml:space="preserve">orthogonally </w:delText>
        </w:r>
      </w:del>
      <w:proofErr w:type="spellStart"/>
      <w:ins w:id="25" w:author="krug001" w:date="2012-06-21T11:58:00Z">
        <w:r w:rsidR="00A218F3">
          <w:rPr>
            <w:rFonts w:ascii="Times New Roman" w:hAnsi="Times New Roman" w:cs="Times New Roman"/>
            <w:sz w:val="24"/>
            <w:szCs w:val="24"/>
          </w:rPr>
          <w:t>orthogonal</w:t>
        </w:r>
        <w:r w:rsidR="00A218F3">
          <w:rPr>
            <w:rFonts w:ascii="Times New Roman" w:hAnsi="Times New Roman" w:cs="Times New Roman"/>
            <w:sz w:val="24"/>
            <w:szCs w:val="24"/>
          </w:rPr>
          <w:t>it</w:t>
        </w:r>
        <w:r w:rsidR="00A218F3">
          <w:rPr>
            <w:rFonts w:ascii="Times New Roman" w:hAnsi="Times New Roman" w:cs="Times New Roman"/>
            <w:sz w:val="24"/>
            <w:szCs w:val="24"/>
          </w:rPr>
          <w:t>y</w:t>
        </w:r>
        <w:proofErr w:type="spellEnd"/>
        <w:r w:rsidR="00A218F3">
          <w:rPr>
            <w:rFonts w:ascii="Times New Roman" w:hAnsi="Times New Roman" w:cs="Times New Roman"/>
            <w:sz w:val="24"/>
            <w:szCs w:val="24"/>
          </w:rPr>
          <w:t xml:space="preserve"> </w:t>
        </w:r>
      </w:ins>
      <w:r>
        <w:rPr>
          <w:rFonts w:ascii="Times New Roman" w:hAnsi="Times New Roman" w:cs="Times New Roman"/>
          <w:sz w:val="24"/>
          <w:szCs w:val="24"/>
        </w:rPr>
        <w:t>between tags and treatments.</w:t>
      </w:r>
      <w:commentRangeEnd w:id="23"/>
      <w:r w:rsidR="00A218F3">
        <w:rPr>
          <w:rStyle w:val="CommentReference"/>
        </w:rPr>
        <w:commentReference w:id="23"/>
      </w:r>
      <w:r>
        <w:rPr>
          <w:rFonts w:ascii="Times New Roman" w:hAnsi="Times New Roman" w:cs="Times New Roman"/>
          <w:sz w:val="24"/>
          <w:szCs w:val="24"/>
        </w:rPr>
        <w:t xml:space="preserve"> </w:t>
      </w:r>
    </w:p>
    <w:p w:rsidR="001D7B04" w:rsidRDefault="001D7B04">
      <w:pPr>
        <w:rPr>
          <w:rFonts w:ascii="Times New Roman" w:hAnsi="Times New Roman" w:cs="Times New Roman"/>
          <w:sz w:val="24"/>
          <w:szCs w:val="24"/>
        </w:rPr>
      </w:pPr>
      <w:commentRangeStart w:id="26"/>
      <w:r>
        <w:rPr>
          <w:rFonts w:ascii="Times New Roman" w:hAnsi="Times New Roman" w:cs="Times New Roman"/>
          <w:sz w:val="24"/>
          <w:szCs w:val="24"/>
        </w:rPr>
        <w:t xml:space="preserve">If </w:t>
      </w:r>
      <w:r w:rsidR="001E3F3D">
        <w:rPr>
          <w:rFonts w:ascii="Times New Roman" w:hAnsi="Times New Roman" w:cs="Times New Roman"/>
          <w:sz w:val="24"/>
          <w:szCs w:val="24"/>
        </w:rPr>
        <w:t>using</w:t>
      </w:r>
      <w:r>
        <w:rPr>
          <w:rFonts w:ascii="Times New Roman" w:hAnsi="Times New Roman" w:cs="Times New Roman"/>
          <w:sz w:val="24"/>
          <w:szCs w:val="24"/>
        </w:rPr>
        <w:t xml:space="preserve"> </w:t>
      </w:r>
      <w:r w:rsidR="001E3F3D">
        <w:rPr>
          <w:rFonts w:ascii="Times New Roman" w:hAnsi="Times New Roman" w:cs="Times New Roman"/>
          <w:sz w:val="24"/>
          <w:szCs w:val="24"/>
        </w:rPr>
        <w:t xml:space="preserve">the </w:t>
      </w:r>
      <w:r>
        <w:rPr>
          <w:rFonts w:ascii="Times New Roman" w:hAnsi="Times New Roman" w:cs="Times New Roman"/>
          <w:sz w:val="24"/>
          <w:szCs w:val="24"/>
        </w:rPr>
        <w:t xml:space="preserve">new objective function </w:t>
      </w:r>
      <w:r w:rsidR="00391D0D">
        <w:rPr>
          <w:rFonts w:ascii="Times New Roman" w:hAnsi="Times New Roman" w:cs="Times New Roman"/>
          <w:sz w:val="24"/>
          <w:szCs w:val="24"/>
        </w:rPr>
        <w:t>still cannot reduce the confounding</w:t>
      </w:r>
      <w:r w:rsidR="00F85856">
        <w:rPr>
          <w:rFonts w:ascii="Times New Roman" w:hAnsi="Times New Roman" w:cs="Times New Roman"/>
          <w:sz w:val="24"/>
          <w:szCs w:val="24"/>
        </w:rPr>
        <w:t xml:space="preserve">, </w:t>
      </w:r>
      <w:r w:rsidR="001E3F3D">
        <w:rPr>
          <w:rFonts w:ascii="Times New Roman" w:hAnsi="Times New Roman" w:cs="Times New Roman"/>
          <w:sz w:val="24"/>
          <w:szCs w:val="24"/>
        </w:rPr>
        <w:t xml:space="preserve">I will need to choose a </w:t>
      </w:r>
      <w:r w:rsidR="00BB2A1E">
        <w:rPr>
          <w:rFonts w:ascii="Times New Roman" w:hAnsi="Times New Roman" w:cs="Times New Roman"/>
          <w:sz w:val="24"/>
          <w:szCs w:val="24"/>
        </w:rPr>
        <w:t xml:space="preserve">different set of contrasts </w:t>
      </w:r>
      <w:r w:rsidR="00391D0D">
        <w:rPr>
          <w:rFonts w:ascii="Times New Roman" w:hAnsi="Times New Roman" w:cs="Times New Roman"/>
          <w:sz w:val="24"/>
          <w:szCs w:val="24"/>
        </w:rPr>
        <w:t xml:space="preserve">to </w:t>
      </w:r>
      <w:r w:rsidR="00E00C1B">
        <w:rPr>
          <w:rFonts w:ascii="Times New Roman" w:hAnsi="Times New Roman" w:cs="Times New Roman"/>
          <w:sz w:val="24"/>
          <w:szCs w:val="24"/>
        </w:rPr>
        <w:t>decompose the information</w:t>
      </w:r>
      <w:r w:rsidR="00391D0D">
        <w:rPr>
          <w:rFonts w:ascii="Times New Roman" w:hAnsi="Times New Roman" w:cs="Times New Roman"/>
          <w:sz w:val="24"/>
          <w:szCs w:val="24"/>
        </w:rPr>
        <w:t xml:space="preserve">. The manually defined contrasts are </w:t>
      </w:r>
      <w:r w:rsidR="00BB2A1E">
        <w:rPr>
          <w:rFonts w:ascii="Times New Roman" w:hAnsi="Times New Roman" w:cs="Times New Roman"/>
          <w:sz w:val="24"/>
          <w:szCs w:val="24"/>
        </w:rPr>
        <w:t>more to do with how the analysis is performed.</w:t>
      </w:r>
      <w:commentRangeEnd w:id="26"/>
      <w:r w:rsidR="00D049CA">
        <w:rPr>
          <w:rStyle w:val="CommentReference"/>
        </w:rPr>
        <w:commentReference w:id="26"/>
      </w:r>
    </w:p>
    <w:p w:rsidR="007306D2" w:rsidRDefault="007306D2">
      <w:pPr>
        <w:rPr>
          <w:rFonts w:ascii="Times New Roman" w:hAnsi="Times New Roman" w:cs="Times New Roman"/>
          <w:sz w:val="24"/>
          <w:szCs w:val="24"/>
        </w:rPr>
      </w:pPr>
    </w:p>
    <w:p w:rsidR="007306D2" w:rsidRPr="0060252F" w:rsidRDefault="007306D2">
      <w:pPr>
        <w:rPr>
          <w:rFonts w:ascii="Times New Roman" w:hAnsi="Times New Roman" w:cs="Times New Roman"/>
          <w:sz w:val="24"/>
          <w:szCs w:val="24"/>
        </w:rPr>
      </w:pPr>
    </w:p>
    <w:sectPr w:rsidR="007306D2" w:rsidRPr="006025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rug001" w:date="2012-06-21T12:13:00Z" w:initials="k">
    <w:p w:rsidR="00DD425E" w:rsidRDefault="00DD425E">
      <w:pPr>
        <w:pStyle w:val="CommentText"/>
      </w:pPr>
      <w:r>
        <w:rPr>
          <w:rStyle w:val="CommentReference"/>
        </w:rPr>
        <w:annotationRef/>
      </w:r>
      <w:r>
        <w:t xml:space="preserve">Given your </w:t>
      </w:r>
      <w:proofErr w:type="spellStart"/>
      <w:r>
        <w:t>pseudocode</w:t>
      </w:r>
      <w:proofErr w:type="spellEnd"/>
      <w:r>
        <w:t xml:space="preserve"> below, can you elaborate on this? I.e. </w:t>
      </w:r>
    </w:p>
    <w:p w:rsidR="00DD425E" w:rsidRDefault="00DD425E">
      <w:pPr>
        <w:pStyle w:val="CommentText"/>
      </w:pPr>
    </w:p>
    <w:p w:rsidR="00DD425E" w:rsidRDefault="00FA1AB2" w:rsidP="00DD425E">
      <w:pPr>
        <w:pStyle w:val="CommentText"/>
        <w:numPr>
          <w:ilvl w:val="0"/>
          <w:numId w:val="1"/>
        </w:numPr>
      </w:pPr>
      <w:r>
        <w:t>Were these</w:t>
      </w:r>
      <w:r w:rsidR="00DD425E">
        <w:t xml:space="preserve"> the </w:t>
      </w:r>
      <w:r>
        <w:t>best designs, based on the</w:t>
      </w:r>
      <w:r w:rsidR="00DD425E">
        <w:t xml:space="preserve"> A-optimality </w:t>
      </w:r>
      <w:r>
        <w:t xml:space="preserve">criterion, </w:t>
      </w:r>
      <w:r w:rsidR="00DD425E">
        <w:t xml:space="preserve">when assigning Animal-blocks (treating these as your treatments) to </w:t>
      </w:r>
      <w:proofErr w:type="spellStart"/>
      <w:r w:rsidR="00DD425E">
        <w:t>iTRAQ</w:t>
      </w:r>
      <w:proofErr w:type="spellEnd"/>
      <w:r w:rsidR="00DD425E">
        <w:t xml:space="preserve"> runs?</w:t>
      </w:r>
    </w:p>
    <w:p w:rsidR="00DD425E" w:rsidRDefault="00FA1AB2" w:rsidP="00DD425E">
      <w:pPr>
        <w:pStyle w:val="CommentText"/>
        <w:numPr>
          <w:ilvl w:val="0"/>
          <w:numId w:val="1"/>
        </w:numPr>
      </w:pPr>
      <w:r>
        <w:t xml:space="preserve">Or, were these the best designs based on 1. </w:t>
      </w:r>
      <w:proofErr w:type="gramStart"/>
      <w:r>
        <w:t>and</w:t>
      </w:r>
      <w:proofErr w:type="gramEnd"/>
      <w:r>
        <w:t xml:space="preserve"> then finding the best Treatment design among the 100 A-optimal designs you saved?</w:t>
      </w:r>
    </w:p>
    <w:p w:rsidR="00FA1AB2" w:rsidRDefault="00FA1AB2" w:rsidP="00FA1AB2">
      <w:pPr>
        <w:pStyle w:val="CommentText"/>
      </w:pPr>
    </w:p>
    <w:p w:rsidR="00FA1AB2" w:rsidRDefault="00FA1AB2" w:rsidP="00FA1AB2">
      <w:pPr>
        <w:pStyle w:val="CommentText"/>
      </w:pPr>
      <w:r>
        <w:t xml:space="preserve">Also, when you showed me your summary table of results, it became clear that your different designs used different numbers of technical replicates. As I explained to you, this number is also a design parameter and needs to be recorded, yet you haven’t documented it here. I think it is important for your records that you </w:t>
      </w:r>
      <w:r w:rsidR="003B60A1">
        <w:t>do</w:t>
      </w:r>
      <w:r>
        <w:t>.</w:t>
      </w:r>
    </w:p>
  </w:comment>
  <w:comment w:id="2" w:author="krug001" w:date="2012-06-21T12:17:00Z" w:initials="k">
    <w:p w:rsidR="00E15CE8" w:rsidRDefault="00E15CE8">
      <w:pPr>
        <w:pStyle w:val="CommentText"/>
      </w:pPr>
      <w:r>
        <w:rPr>
          <w:rStyle w:val="CommentReference"/>
        </w:rPr>
        <w:annotationRef/>
      </w:r>
      <w:r w:rsidR="00FA1AB2">
        <w:t>As I explained to you</w:t>
      </w:r>
      <w:r>
        <w:t xml:space="preserve"> in our meeting, </w:t>
      </w:r>
      <w:r w:rsidR="00FA1AB2">
        <w:t>the A-optimality criterion says we want to find the design</w:t>
      </w:r>
      <w:r w:rsidR="0010317D">
        <w:t xml:space="preserve"> (for the set of design parameters under consideration)</w:t>
      </w:r>
      <w:r w:rsidR="00FA1AB2">
        <w:t xml:space="preserve"> which maximizes this</w:t>
      </w:r>
      <w:r w:rsidR="003B60A1">
        <w:t xml:space="preserve"> quantity</w:t>
      </w:r>
      <w:r w:rsidR="00FA1AB2">
        <w:t xml:space="preserve">. You seemed unclear about </w:t>
      </w:r>
      <w:r w:rsidR="0010317D">
        <w:t>the connection between the harmonic mean of the canonical efficiency factors and A-optimality on Tuesday</w:t>
      </w:r>
      <w:r w:rsidR="00FA1AB2">
        <w:t xml:space="preserve">. </w:t>
      </w:r>
      <w:r w:rsidR="0010317D">
        <w:t>It may pay for you to have another read of Chapter 2 of John and Williams to refresh your memory.</w:t>
      </w:r>
    </w:p>
  </w:comment>
  <w:comment w:id="4" w:author="krug001" w:date="2012-06-21T12:15:00Z" w:initials="k">
    <w:p w:rsidR="005147A9" w:rsidRDefault="005147A9">
      <w:pPr>
        <w:pStyle w:val="CommentText"/>
      </w:pPr>
      <w:r>
        <w:rPr>
          <w:rStyle w:val="CommentReference"/>
        </w:rPr>
        <w:annotationRef/>
      </w:r>
      <w:r>
        <w:t>What does this mean? You need to be able to</w:t>
      </w:r>
      <w:r w:rsidR="00A83582">
        <w:t xml:space="preserve"> explain </w:t>
      </w:r>
      <w:r>
        <w:t xml:space="preserve">this, e.g. a valid test for </w:t>
      </w:r>
      <w:r w:rsidR="00172E78">
        <w:t xml:space="preserve">the </w:t>
      </w:r>
      <w:r>
        <w:t>differences between treatment groups is unavailable in the Between Animals within Runs stratum because [your explanation which follows is correct].</w:t>
      </w:r>
    </w:p>
  </w:comment>
  <w:comment w:id="9" w:author="krug001" w:date="2012-06-21T11:54:00Z" w:initials="k">
    <w:p w:rsidR="005147A9" w:rsidRDefault="005147A9">
      <w:pPr>
        <w:pStyle w:val="CommentText"/>
      </w:pPr>
      <w:r>
        <w:t xml:space="preserve">The only time it won’t matter which order Tags and Treatments are fitted in the model </w:t>
      </w:r>
      <w:r>
        <w:rPr>
          <w:rStyle w:val="CommentReference"/>
        </w:rPr>
        <w:annotationRef/>
      </w:r>
      <w:r>
        <w:t xml:space="preserve">is if these effects are orthogonal to one another. In general, however, this will not be the case. This is apparent even from the small designs you’ve looked at to date. As discussed in our meeting, this means that Tags should ALWAYS be fitted before Treatments. </w:t>
      </w:r>
    </w:p>
  </w:comment>
  <w:comment w:id="16" w:author="krug001" w:date="2012-06-21T11:24:00Z" w:initials="k">
    <w:p w:rsidR="00DD425E" w:rsidRDefault="00DD425E">
      <w:pPr>
        <w:pStyle w:val="CommentText"/>
      </w:pPr>
      <w:r>
        <w:rPr>
          <w:rStyle w:val="CommentReference"/>
        </w:rPr>
        <w:annotationRef/>
      </w:r>
      <w:r>
        <w:t>I don’t think your pseudo code describes simulated annealing, but rather is “code” for how you selected the best treatment design among 100 best Animal designs.</w:t>
      </w:r>
    </w:p>
    <w:p w:rsidR="00DD425E" w:rsidRDefault="00DD425E">
      <w:pPr>
        <w:pStyle w:val="CommentText"/>
      </w:pPr>
    </w:p>
    <w:p w:rsidR="00E15CE8" w:rsidRDefault="00E15CE8">
      <w:pPr>
        <w:pStyle w:val="CommentText"/>
      </w:pPr>
      <w:r>
        <w:t>Do your “best” Animal designs all have the same average efficiency factor?</w:t>
      </w:r>
    </w:p>
    <w:p w:rsidR="00E15CE8" w:rsidRDefault="00E15CE8">
      <w:pPr>
        <w:pStyle w:val="CommentText"/>
      </w:pPr>
    </w:p>
    <w:p w:rsidR="00E15CE8" w:rsidRDefault="00DD425E">
      <w:pPr>
        <w:pStyle w:val="CommentText"/>
      </w:pPr>
      <w:r>
        <w:t>Does your simulated annealing algorithm calculate E based on MS-optimality</w:t>
      </w:r>
      <w:r w:rsidR="00E15CE8">
        <w:t xml:space="preserve"> and then only calculate it based on A-optimality for accepted designs</w:t>
      </w:r>
      <w:r>
        <w:t>?</w:t>
      </w:r>
    </w:p>
  </w:comment>
  <w:comment w:id="18" w:author="krug001" w:date="2012-06-21T11:56:00Z" w:initials="k">
    <w:p w:rsidR="00A218F3" w:rsidRDefault="00A218F3">
      <w:pPr>
        <w:pStyle w:val="CommentText"/>
      </w:pPr>
      <w:r>
        <w:rPr>
          <w:rStyle w:val="CommentReference"/>
        </w:rPr>
        <w:annotationRef/>
      </w:r>
      <w:r>
        <w:t>See my comment 4 above.</w:t>
      </w:r>
    </w:p>
  </w:comment>
  <w:comment w:id="19" w:author="krug001" w:date="2012-06-21T11:57:00Z" w:initials="k">
    <w:p w:rsidR="00A218F3" w:rsidRDefault="00A218F3">
      <w:pPr>
        <w:pStyle w:val="CommentText"/>
      </w:pPr>
      <w:r>
        <w:rPr>
          <w:rStyle w:val="CommentReference"/>
        </w:rPr>
        <w:annotationRef/>
      </w:r>
      <w:r>
        <w:t>Of “selecting” the design parameters. Why is this important?</w:t>
      </w:r>
    </w:p>
  </w:comment>
  <w:comment w:id="20" w:author="krug001" w:date="2012-06-21T11:57:00Z" w:initials="k">
    <w:p w:rsidR="00A218F3" w:rsidRDefault="00A218F3">
      <w:pPr>
        <w:pStyle w:val="CommentText"/>
      </w:pPr>
      <w:r>
        <w:rPr>
          <w:rStyle w:val="CommentReference"/>
        </w:rPr>
        <w:annotationRef/>
      </w:r>
      <w:r>
        <w:t>What else can it help with?</w:t>
      </w:r>
    </w:p>
  </w:comment>
  <w:comment w:id="21" w:author="krug001" w:date="2012-06-21T11:58:00Z" w:initials="k">
    <w:p w:rsidR="00A218F3" w:rsidRDefault="00A218F3">
      <w:pPr>
        <w:pStyle w:val="CommentText"/>
      </w:pPr>
      <w:r>
        <w:rPr>
          <w:rStyle w:val="CommentReference"/>
        </w:rPr>
        <w:annotationRef/>
      </w:r>
      <w:r>
        <w:t>And should indicate the number of technical reps.</w:t>
      </w:r>
    </w:p>
  </w:comment>
  <w:comment w:id="22" w:author="krug001" w:date="2012-06-21T12:04:00Z" w:initials="k">
    <w:p w:rsidR="00A218F3" w:rsidRDefault="00A218F3">
      <w:pPr>
        <w:pStyle w:val="CommentText"/>
      </w:pPr>
      <w:r>
        <w:rPr>
          <w:rStyle w:val="CommentReference"/>
        </w:rPr>
        <w:annotationRef/>
      </w:r>
      <w:r>
        <w:t xml:space="preserve">I don’t think the idea of a weighted objective function is an IF. It seems to me that if you are finding that you need to run simulated annealing 100 times to find a design which is “good” on both </w:t>
      </w:r>
      <w:proofErr w:type="spellStart"/>
      <w:r>
        <w:t>orthogonality</w:t>
      </w:r>
      <w:proofErr w:type="spellEnd"/>
      <w:r>
        <w:t xml:space="preserve"> or balance of Phase 1 blocks in the Phase 2 design and also “good” in terms of trying to disentangle the tag and treatment information, then such an objective function is needed.</w:t>
      </w:r>
    </w:p>
    <w:p w:rsidR="00A218F3" w:rsidRDefault="00A218F3">
      <w:pPr>
        <w:pStyle w:val="CommentText"/>
      </w:pPr>
    </w:p>
    <w:p w:rsidR="00A218F3" w:rsidRDefault="00A218F3">
      <w:pPr>
        <w:pStyle w:val="CommentText"/>
      </w:pPr>
      <w:r>
        <w:t xml:space="preserve">A question I asked you both in our meeting this week and in an earlier meeting was: is looking for a balanced Animal assignment to the Phase 2 blocks the best thing to do? It may be that A-optimality generally leads to designs with “messy” </w:t>
      </w:r>
      <w:proofErr w:type="spellStart"/>
      <w:r>
        <w:t>anovas</w:t>
      </w:r>
      <w:proofErr w:type="spellEnd"/>
      <w:r>
        <w:t xml:space="preserve">. Should we be thinking about sacrificing efficiency for the sake of designs which lead to analyses which are more straightforward to interpret? </w:t>
      </w:r>
    </w:p>
  </w:comment>
  <w:comment w:id="23" w:author="krug001" w:date="2012-06-21T12:05:00Z" w:initials="k">
    <w:p w:rsidR="00A218F3" w:rsidRDefault="00A218F3">
      <w:pPr>
        <w:pStyle w:val="CommentText"/>
      </w:pPr>
      <w:r>
        <w:rPr>
          <w:rStyle w:val="CommentReference"/>
        </w:rPr>
        <w:annotationRef/>
      </w:r>
      <w:r>
        <w:t>Yes. But does this need to be balanced with what happens to the animal random effects in the analysis?</w:t>
      </w:r>
    </w:p>
  </w:comment>
  <w:comment w:id="26" w:author="krug001" w:date="2012-06-21T12:12:00Z" w:initials="k">
    <w:p w:rsidR="00D049CA" w:rsidRDefault="00D049CA">
      <w:pPr>
        <w:pStyle w:val="CommentText"/>
      </w:pPr>
      <w:r>
        <w:rPr>
          <w:rStyle w:val="CommentReference"/>
        </w:rPr>
        <w:annotationRef/>
      </w:r>
      <w:r>
        <w:t>Give some thought to how you might do this always asking yourself whether what you’re doing can lead to a general rule for this. I think before running ahead and trying stuff, you should sit down and look carefully at some of the designs you are generating and try to understand why/under  what circumstances does this non-</w:t>
      </w:r>
      <w:proofErr w:type="spellStart"/>
      <w:r>
        <w:t>orthogonality</w:t>
      </w:r>
      <w:proofErr w:type="spellEnd"/>
      <w:r>
        <w:t xml:space="preserve"> arise and are there some general rules for specifying the design parameters so that this doesn’t happen? You will need to look at the actual designs themselves to assess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 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007B7"/>
    <w:multiLevelType w:val="hybridMultilevel"/>
    <w:tmpl w:val="ABFEE0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2F"/>
    <w:rsid w:val="0010317D"/>
    <w:rsid w:val="00172E78"/>
    <w:rsid w:val="00197C3C"/>
    <w:rsid w:val="001B2326"/>
    <w:rsid w:val="001D7B04"/>
    <w:rsid w:val="001E3F3D"/>
    <w:rsid w:val="002509C6"/>
    <w:rsid w:val="002F0225"/>
    <w:rsid w:val="00391D0D"/>
    <w:rsid w:val="003B60A1"/>
    <w:rsid w:val="003B69AB"/>
    <w:rsid w:val="004A2DF5"/>
    <w:rsid w:val="004B2E5A"/>
    <w:rsid w:val="005147A9"/>
    <w:rsid w:val="0060252F"/>
    <w:rsid w:val="00615FD6"/>
    <w:rsid w:val="00666653"/>
    <w:rsid w:val="006F08D5"/>
    <w:rsid w:val="007306D2"/>
    <w:rsid w:val="00735C74"/>
    <w:rsid w:val="00796B39"/>
    <w:rsid w:val="007C1DCD"/>
    <w:rsid w:val="007F26EC"/>
    <w:rsid w:val="00812239"/>
    <w:rsid w:val="008851FB"/>
    <w:rsid w:val="00960164"/>
    <w:rsid w:val="00A218F3"/>
    <w:rsid w:val="00A83582"/>
    <w:rsid w:val="00AF2D33"/>
    <w:rsid w:val="00B66193"/>
    <w:rsid w:val="00BB2A1E"/>
    <w:rsid w:val="00D049CA"/>
    <w:rsid w:val="00D761D1"/>
    <w:rsid w:val="00DD425E"/>
    <w:rsid w:val="00E00C1B"/>
    <w:rsid w:val="00E15CE8"/>
    <w:rsid w:val="00F23784"/>
    <w:rsid w:val="00F71E76"/>
    <w:rsid w:val="00F72011"/>
    <w:rsid w:val="00F85856"/>
    <w:rsid w:val="00FA1AB2"/>
    <w:rsid w:val="00FA7991"/>
    <w:rsid w:val="00FF31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425E"/>
    <w:rPr>
      <w:sz w:val="16"/>
      <w:szCs w:val="16"/>
    </w:rPr>
  </w:style>
  <w:style w:type="paragraph" w:styleId="CommentText">
    <w:name w:val="annotation text"/>
    <w:basedOn w:val="Normal"/>
    <w:link w:val="CommentTextChar"/>
    <w:uiPriority w:val="99"/>
    <w:semiHidden/>
    <w:unhideWhenUsed/>
    <w:rsid w:val="00DD425E"/>
    <w:pPr>
      <w:spacing w:line="240" w:lineRule="auto"/>
    </w:pPr>
    <w:rPr>
      <w:sz w:val="20"/>
      <w:szCs w:val="20"/>
    </w:rPr>
  </w:style>
  <w:style w:type="character" w:customStyle="1" w:styleId="CommentTextChar">
    <w:name w:val="Comment Text Char"/>
    <w:basedOn w:val="DefaultParagraphFont"/>
    <w:link w:val="CommentText"/>
    <w:uiPriority w:val="99"/>
    <w:semiHidden/>
    <w:rsid w:val="00DD425E"/>
    <w:rPr>
      <w:sz w:val="20"/>
      <w:szCs w:val="20"/>
    </w:rPr>
  </w:style>
  <w:style w:type="paragraph" w:styleId="CommentSubject">
    <w:name w:val="annotation subject"/>
    <w:basedOn w:val="CommentText"/>
    <w:next w:val="CommentText"/>
    <w:link w:val="CommentSubjectChar"/>
    <w:uiPriority w:val="99"/>
    <w:semiHidden/>
    <w:unhideWhenUsed/>
    <w:rsid w:val="00DD425E"/>
    <w:rPr>
      <w:b/>
      <w:bCs/>
    </w:rPr>
  </w:style>
  <w:style w:type="character" w:customStyle="1" w:styleId="CommentSubjectChar">
    <w:name w:val="Comment Subject Char"/>
    <w:basedOn w:val="CommentTextChar"/>
    <w:link w:val="CommentSubject"/>
    <w:uiPriority w:val="99"/>
    <w:semiHidden/>
    <w:rsid w:val="00DD425E"/>
    <w:rPr>
      <w:b/>
      <w:bCs/>
      <w:sz w:val="20"/>
      <w:szCs w:val="20"/>
    </w:rPr>
  </w:style>
  <w:style w:type="paragraph" w:styleId="BalloonText">
    <w:name w:val="Balloon Text"/>
    <w:basedOn w:val="Normal"/>
    <w:link w:val="BalloonTextChar"/>
    <w:uiPriority w:val="99"/>
    <w:semiHidden/>
    <w:unhideWhenUsed/>
    <w:rsid w:val="00DD4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2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425E"/>
    <w:rPr>
      <w:sz w:val="16"/>
      <w:szCs w:val="16"/>
    </w:rPr>
  </w:style>
  <w:style w:type="paragraph" w:styleId="CommentText">
    <w:name w:val="annotation text"/>
    <w:basedOn w:val="Normal"/>
    <w:link w:val="CommentTextChar"/>
    <w:uiPriority w:val="99"/>
    <w:semiHidden/>
    <w:unhideWhenUsed/>
    <w:rsid w:val="00DD425E"/>
    <w:pPr>
      <w:spacing w:line="240" w:lineRule="auto"/>
    </w:pPr>
    <w:rPr>
      <w:sz w:val="20"/>
      <w:szCs w:val="20"/>
    </w:rPr>
  </w:style>
  <w:style w:type="character" w:customStyle="1" w:styleId="CommentTextChar">
    <w:name w:val="Comment Text Char"/>
    <w:basedOn w:val="DefaultParagraphFont"/>
    <w:link w:val="CommentText"/>
    <w:uiPriority w:val="99"/>
    <w:semiHidden/>
    <w:rsid w:val="00DD425E"/>
    <w:rPr>
      <w:sz w:val="20"/>
      <w:szCs w:val="20"/>
    </w:rPr>
  </w:style>
  <w:style w:type="paragraph" w:styleId="CommentSubject">
    <w:name w:val="annotation subject"/>
    <w:basedOn w:val="CommentText"/>
    <w:next w:val="CommentText"/>
    <w:link w:val="CommentSubjectChar"/>
    <w:uiPriority w:val="99"/>
    <w:semiHidden/>
    <w:unhideWhenUsed/>
    <w:rsid w:val="00DD425E"/>
    <w:rPr>
      <w:b/>
      <w:bCs/>
    </w:rPr>
  </w:style>
  <w:style w:type="character" w:customStyle="1" w:styleId="CommentSubjectChar">
    <w:name w:val="Comment Subject Char"/>
    <w:basedOn w:val="CommentTextChar"/>
    <w:link w:val="CommentSubject"/>
    <w:uiPriority w:val="99"/>
    <w:semiHidden/>
    <w:rsid w:val="00DD425E"/>
    <w:rPr>
      <w:b/>
      <w:bCs/>
      <w:sz w:val="20"/>
      <w:szCs w:val="20"/>
    </w:rPr>
  </w:style>
  <w:style w:type="paragraph" w:styleId="BalloonText">
    <w:name w:val="Balloon Text"/>
    <w:basedOn w:val="Normal"/>
    <w:link w:val="BalloonTextChar"/>
    <w:uiPriority w:val="99"/>
    <w:semiHidden/>
    <w:unhideWhenUsed/>
    <w:rsid w:val="00DD4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2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krug001</cp:lastModifiedBy>
  <cp:revision>27</cp:revision>
  <dcterms:created xsi:type="dcterms:W3CDTF">2012-06-18T22:57:00Z</dcterms:created>
  <dcterms:modified xsi:type="dcterms:W3CDTF">2012-06-21T00:18:00Z</dcterms:modified>
</cp:coreProperties>
</file>