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90" w:type="dxa"/>
        <w:tblLayout w:type="fixed"/>
        <w:tblLook w:val="04A0" w:firstRow="1" w:lastRow="0" w:firstColumn="1" w:lastColumn="0" w:noHBand="0" w:noVBand="1"/>
        <w:tblPrChange w:id="0" w:author="Kevin Chang" w:date="2015-04-07T18:04:00Z">
          <w:tblPr>
            <w:tblStyle w:val="TableGrid"/>
            <w:tblW w:w="12299" w:type="dxa"/>
            <w:tblLayout w:type="fixed"/>
            <w:tblLook w:val="04A0" w:firstRow="1" w:lastRow="0" w:firstColumn="1" w:lastColumn="0" w:noHBand="0" w:noVBand="1"/>
          </w:tblPr>
        </w:tblPrChange>
      </w:tblPr>
      <w:tblGrid>
        <w:gridCol w:w="1188"/>
        <w:gridCol w:w="905"/>
        <w:gridCol w:w="1418"/>
        <w:gridCol w:w="709"/>
        <w:gridCol w:w="709"/>
        <w:gridCol w:w="1417"/>
        <w:gridCol w:w="1513"/>
        <w:gridCol w:w="1530"/>
        <w:gridCol w:w="1238"/>
        <w:gridCol w:w="963"/>
        <w:tblGridChange w:id="1">
          <w:tblGrid>
            <w:gridCol w:w="1202"/>
            <w:gridCol w:w="891"/>
            <w:gridCol w:w="1418"/>
            <w:gridCol w:w="709"/>
            <w:gridCol w:w="709"/>
            <w:gridCol w:w="1417"/>
            <w:gridCol w:w="1513"/>
            <w:gridCol w:w="1530"/>
            <w:gridCol w:w="1238"/>
            <w:gridCol w:w="963"/>
          </w:tblGrid>
        </w:tblGridChange>
      </w:tblGrid>
      <w:tr w:rsidR="007D0E0C" w14:paraId="74EC88E4" w14:textId="77777777" w:rsidTr="007D0E0C">
        <w:tc>
          <w:tcPr>
            <w:tcW w:w="3511" w:type="dxa"/>
            <w:gridSpan w:val="3"/>
            <w:vAlign w:val="bottom"/>
            <w:tcPrChange w:id="2" w:author="Kevin Chang" w:date="2015-04-07T18:04:00Z">
              <w:tcPr>
                <w:tcW w:w="3511" w:type="dxa"/>
                <w:gridSpan w:val="3"/>
                <w:vAlign w:val="bottom"/>
              </w:tcPr>
            </w:tcPrChange>
          </w:tcPr>
          <w:p w14:paraId="0A181976" w14:textId="335B839B" w:rsidR="007D0E0C" w:rsidDel="00611AE8" w:rsidRDefault="007D0E0C">
            <w:pPr>
              <w:rPr>
                <w:del w:id="3" w:author="Kevin Chang" w:date="2015-04-07T17:58:00Z"/>
              </w:rPr>
            </w:pPr>
            <w:r>
              <w:t>Phase 1 Experiment</w:t>
            </w:r>
          </w:p>
          <w:p w14:paraId="59956C41" w14:textId="58D4B257" w:rsidR="007D0E0C" w:rsidRPr="0058004C" w:rsidRDefault="007D0E0C" w:rsidP="00611AE8">
            <w:pPr>
              <w:rPr>
                <w:vertAlign w:val="superscript"/>
              </w:rPr>
            </w:pPr>
            <w:del w:id="4" w:author="Kevin Chang" w:date="2015-04-07T17:55:00Z">
              <w:r w:rsidDel="00611AE8">
                <w:sym w:font="Symbol" w:char="F06E"/>
              </w:r>
              <w:r w:rsidRPr="0058004C" w:rsidDel="00611AE8">
                <w:rPr>
                  <w:i/>
                  <w:vertAlign w:val="subscript"/>
                </w:rPr>
                <w:delText>A</w:delText>
              </w:r>
            </w:del>
          </w:p>
        </w:tc>
        <w:tc>
          <w:tcPr>
            <w:tcW w:w="8079" w:type="dxa"/>
            <w:gridSpan w:val="7"/>
            <w:vAlign w:val="bottom"/>
            <w:tcPrChange w:id="5" w:author="Kevin Chang" w:date="2015-04-07T18:04:00Z">
              <w:tcPr>
                <w:tcW w:w="8079" w:type="dxa"/>
                <w:gridSpan w:val="7"/>
                <w:vAlign w:val="bottom"/>
              </w:tcPr>
            </w:tcPrChange>
          </w:tcPr>
          <w:p w14:paraId="073E0127" w14:textId="77777777" w:rsidR="007D0E0C" w:rsidDel="00611AE8" w:rsidRDefault="007D0E0C" w:rsidP="00486EC1">
            <w:pPr>
              <w:rPr>
                <w:del w:id="6" w:author="Kevin Chang" w:date="2015-04-07T17:58:00Z"/>
              </w:rPr>
            </w:pPr>
            <w:commentRangeStart w:id="7"/>
            <w:r>
              <w:t>Phase 2 Experiment</w:t>
            </w:r>
            <w:commentRangeEnd w:id="7"/>
            <w:r>
              <w:rPr>
                <w:rStyle w:val="CommentReference"/>
              </w:rPr>
              <w:commentReference w:id="7"/>
            </w:r>
          </w:p>
          <w:p w14:paraId="70BEF24F" w14:textId="77777777" w:rsidR="007D0E0C" w:rsidDel="00611AE8" w:rsidRDefault="007D0E0C" w:rsidP="00486EC1">
            <w:pPr>
              <w:rPr>
                <w:del w:id="8" w:author="Kevin Chang" w:date="2015-04-07T17:58:00Z"/>
              </w:rPr>
            </w:pPr>
            <w:commentRangeStart w:id="9"/>
            <w:commentRangeStart w:id="10"/>
            <w:del w:id="11" w:author="Kevin Chang" w:date="2015-04-07T17:56:00Z">
              <w:r w:rsidDel="00611AE8">
                <w:delText xml:space="preserve">DF of Animal </w:delText>
              </w:r>
              <w:commentRangeEnd w:id="9"/>
              <w:r w:rsidDel="00611AE8">
                <w:rPr>
                  <w:rStyle w:val="CommentReference"/>
                </w:rPr>
                <w:commentReference w:id="9"/>
              </w:r>
              <w:commentRangeEnd w:id="10"/>
              <w:r w:rsidDel="00611AE8">
                <w:rPr>
                  <w:rStyle w:val="CommentReference"/>
                </w:rPr>
                <w:commentReference w:id="10"/>
              </w:r>
              <w:r w:rsidDel="00611AE8">
                <w:delText xml:space="preserve">in the </w:delText>
              </w:r>
            </w:del>
          </w:p>
          <w:p w14:paraId="6862A2EE" w14:textId="77777777" w:rsidR="007D0E0C" w:rsidDel="00611AE8" w:rsidRDefault="007D0E0C" w:rsidP="00486EC1">
            <w:pPr>
              <w:rPr>
                <w:del w:id="12" w:author="Kevin Chang" w:date="2015-04-07T17:58:00Z"/>
                <w:lang w:eastAsia="zh-TW"/>
              </w:rPr>
            </w:pPr>
            <w:del w:id="13" w:author="Kevin Chang" w:date="2015-04-07T17:57:00Z">
              <w:r w:rsidDel="00611AE8">
                <w:delText xml:space="preserve">Tag orthogonal </w:delText>
              </w:r>
            </w:del>
          </w:p>
          <w:p w14:paraId="2B116366" w14:textId="77777777" w:rsidR="007D0E0C" w:rsidDel="00611AE8" w:rsidRDefault="007D0E0C" w:rsidP="003C72C8">
            <w:pPr>
              <w:rPr>
                <w:del w:id="14" w:author="Kevin Chang" w:date="2015-04-07T17:58:00Z"/>
              </w:rPr>
            </w:pPr>
            <w:del w:id="15" w:author="Kevin Chang" w:date="2015-04-07T17:57:00Z">
              <w:r w:rsidDel="00611AE8">
                <w:delText xml:space="preserve">DF of residual </w:delText>
              </w:r>
            </w:del>
            <w:ins w:id="16" w:author="Katya Ruggiero" w:date="2015-03-27T09:42:00Z">
              <w:del w:id="17" w:author="Kevin Chang" w:date="2015-04-07T17:57:00Z">
                <w:r w:rsidDel="00611AE8">
                  <w:delText xml:space="preserve">Residual DF </w:delText>
                </w:r>
              </w:del>
            </w:ins>
            <w:del w:id="18" w:author="Kevin Chang" w:date="2015-04-07T17:57:00Z">
              <w:r w:rsidDel="00611AE8">
                <w:delText xml:space="preserve">in between </w:delText>
              </w:r>
            </w:del>
            <w:ins w:id="19" w:author="Katya Ruggiero" w:date="2015-03-27T09:43:00Z">
              <w:del w:id="20" w:author="Kevin Chang" w:date="2015-04-07T17:57:00Z">
                <w:r w:rsidDel="00611AE8">
                  <w:delText xml:space="preserve">Bw </w:delText>
                </w:r>
              </w:del>
            </w:ins>
            <w:del w:id="21" w:author="Kevin Chang" w:date="2015-04-07T17:57:00Z">
              <w:r w:rsidDel="00611AE8">
                <w:delText xml:space="preserve">animals </w:delText>
              </w:r>
            </w:del>
            <w:ins w:id="22" w:author="Katya Ruggiero" w:date="2015-03-27T09:43:00Z">
              <w:del w:id="23" w:author="Kevin Chang" w:date="2015-04-07T17:57:00Z">
                <w:r w:rsidDel="00611AE8">
                  <w:delText xml:space="preserve">Ani </w:delText>
                </w:r>
              </w:del>
            </w:ins>
          </w:p>
          <w:p w14:paraId="551EF8D9" w14:textId="77777777" w:rsidR="007D0E0C" w:rsidDel="00611AE8" w:rsidRDefault="007D0E0C">
            <w:pPr>
              <w:rPr>
                <w:del w:id="24" w:author="Kevin Chang" w:date="2015-04-07T17:58:00Z"/>
              </w:rPr>
            </w:pPr>
            <w:del w:id="25" w:author="Kevin Chang" w:date="2015-04-07T17:57:00Z">
              <w:r w:rsidDel="00611AE8">
                <w:delText xml:space="preserve">Tag </w:delText>
              </w:r>
              <w:r w:rsidDel="00611AE8">
                <w:sym w:font="Symbol" w:char="F05E"/>
              </w:r>
              <w:r w:rsidDel="00611AE8">
                <w:delText xml:space="preserve"> Treatment</w:delText>
              </w:r>
            </w:del>
          </w:p>
          <w:p w14:paraId="203D90E6" w14:textId="4CFA56E2" w:rsidR="007D0E0C" w:rsidRDefault="007D0E0C">
            <w:del w:id="26" w:author="Kevin Chang" w:date="2015-04-07T17:57:00Z">
              <w:r w:rsidDel="00611AE8">
                <w:rPr>
                  <w:i/>
                </w:rPr>
                <w:delText>E</w:delText>
              </w:r>
              <w:r w:rsidDel="00611AE8">
                <w:rPr>
                  <w:i/>
                  <w:vertAlign w:val="subscript"/>
                </w:rPr>
                <w:delText>Treatment</w:delText>
              </w:r>
            </w:del>
          </w:p>
        </w:tc>
      </w:tr>
      <w:tr w:rsidR="007D0E0C" w14:paraId="3AE75833" w14:textId="77777777" w:rsidTr="007D0E0C">
        <w:trPr>
          <w:trHeight w:val="405"/>
          <w:trPrChange w:id="27" w:author="Kevin Chang" w:date="2015-04-07T18:07:00Z">
            <w:trPr>
              <w:trHeight w:val="405"/>
            </w:trPr>
          </w:trPrChange>
        </w:trPr>
        <w:tc>
          <w:tcPr>
            <w:tcW w:w="1188" w:type="dxa"/>
            <w:vMerge w:val="restart"/>
            <w:vAlign w:val="bottom"/>
            <w:tcPrChange w:id="28" w:author="Kevin Chang" w:date="2015-04-07T18:07:00Z">
              <w:tcPr>
                <w:tcW w:w="1202" w:type="dxa"/>
                <w:vMerge w:val="restart"/>
                <w:vAlign w:val="bottom"/>
              </w:tcPr>
            </w:tcPrChange>
          </w:tcPr>
          <w:p w14:paraId="314C7BA7" w14:textId="77777777" w:rsidR="007D0E0C" w:rsidRDefault="007D0E0C" w:rsidP="00611AE8">
            <w:commentRangeStart w:id="29"/>
            <w:r>
              <w:t>v</w:t>
            </w:r>
            <w:commentRangeEnd w:id="29"/>
            <w:r>
              <w:rPr>
                <w:rStyle w:val="CommentReference"/>
              </w:rPr>
              <w:commentReference w:id="29"/>
            </w:r>
          </w:p>
        </w:tc>
        <w:tc>
          <w:tcPr>
            <w:tcW w:w="905" w:type="dxa"/>
            <w:vMerge w:val="restart"/>
            <w:vAlign w:val="bottom"/>
            <w:tcPrChange w:id="30" w:author="Kevin Chang" w:date="2015-04-07T18:07:00Z">
              <w:tcPr>
                <w:tcW w:w="891" w:type="dxa"/>
                <w:vMerge w:val="restart"/>
                <w:vAlign w:val="bottom"/>
              </w:tcPr>
            </w:tcPrChange>
          </w:tcPr>
          <w:p w14:paraId="5E309400" w14:textId="77777777" w:rsidR="007D0E0C" w:rsidRPr="00486EC1" w:rsidRDefault="007D0E0C" w:rsidP="00611AE8">
            <w:pPr>
              <w:rPr>
                <w:i/>
                <w:vertAlign w:val="subscript"/>
              </w:rPr>
            </w:pPr>
            <w:r>
              <w:rPr>
                <w:i/>
              </w:rPr>
              <w:t>r</w:t>
            </w:r>
            <w:r>
              <w:rPr>
                <w:i/>
                <w:vertAlign w:val="subscript"/>
              </w:rPr>
              <w:t>b</w:t>
            </w:r>
          </w:p>
        </w:tc>
        <w:tc>
          <w:tcPr>
            <w:tcW w:w="1418" w:type="dxa"/>
            <w:vMerge w:val="restart"/>
            <w:vAlign w:val="bottom"/>
            <w:tcPrChange w:id="31" w:author="Kevin Chang" w:date="2015-04-07T18:07:00Z">
              <w:tcPr>
                <w:tcW w:w="1418" w:type="dxa"/>
                <w:vMerge w:val="restart"/>
                <w:vAlign w:val="bottom"/>
              </w:tcPr>
            </w:tcPrChange>
          </w:tcPr>
          <w:p w14:paraId="08AAB824" w14:textId="77777777" w:rsidR="007D0E0C" w:rsidRDefault="007D0E0C">
            <w:ins w:id="32" w:author="Kevin Chang" w:date="2015-04-07T17:55:00Z">
              <w:r>
                <w:t xml:space="preserve">Residual DF </w:t>
              </w:r>
            </w:ins>
            <w:ins w:id="33" w:author="Kevin Chang" w:date="2015-04-07T18:03:00Z">
              <w:r>
                <w:t>of</w:t>
              </w:r>
            </w:ins>
            <w:ins w:id="34" w:author="Kevin Chang" w:date="2015-04-07T17:55:00Z">
              <w:r>
                <w:t xml:space="preserve"> the Bw Ani stratum</w:t>
              </w:r>
            </w:ins>
          </w:p>
        </w:tc>
        <w:tc>
          <w:tcPr>
            <w:tcW w:w="709" w:type="dxa"/>
            <w:vMerge w:val="restart"/>
            <w:vAlign w:val="bottom"/>
            <w:tcPrChange w:id="35" w:author="Kevin Chang" w:date="2015-04-07T18:07:00Z">
              <w:tcPr>
                <w:tcW w:w="709" w:type="dxa"/>
                <w:vMerge w:val="restart"/>
                <w:vAlign w:val="bottom"/>
              </w:tcPr>
            </w:tcPrChange>
          </w:tcPr>
          <w:p w14:paraId="4346654E" w14:textId="77777777" w:rsidR="007D0E0C" w:rsidRPr="0058004C" w:rsidRDefault="007D0E0C" w:rsidP="00611AE8">
            <w:pPr>
              <w:rPr>
                <w:i/>
                <w:vertAlign w:val="subscript"/>
              </w:rPr>
            </w:pPr>
            <w:r>
              <w:rPr>
                <w:i/>
              </w:rPr>
              <w:t>n</w:t>
            </w:r>
            <w:commentRangeStart w:id="36"/>
            <w:r w:rsidRPr="0058004C">
              <w:rPr>
                <w:i/>
                <w:vertAlign w:val="subscript"/>
              </w:rPr>
              <w:t>Runs</w:t>
            </w:r>
            <w:commentRangeEnd w:id="36"/>
            <w:r w:rsidRPr="0058004C">
              <w:rPr>
                <w:rStyle w:val="CommentReference"/>
                <w:i/>
                <w:vertAlign w:val="subscript"/>
              </w:rPr>
              <w:commentReference w:id="36"/>
            </w:r>
          </w:p>
        </w:tc>
        <w:tc>
          <w:tcPr>
            <w:tcW w:w="709" w:type="dxa"/>
            <w:vMerge w:val="restart"/>
            <w:vAlign w:val="bottom"/>
            <w:tcPrChange w:id="37" w:author="Kevin Chang" w:date="2015-04-07T18:07:00Z">
              <w:tcPr>
                <w:tcW w:w="709" w:type="dxa"/>
                <w:vMerge w:val="restart"/>
                <w:vAlign w:val="bottom"/>
              </w:tcPr>
            </w:tcPrChange>
          </w:tcPr>
          <w:p w14:paraId="7EA93FF8" w14:textId="77777777" w:rsidR="007D0E0C" w:rsidRDefault="007D0E0C" w:rsidP="00611AE8">
            <w:r>
              <w:rPr>
                <w:i/>
              </w:rPr>
              <w:t>n</w:t>
            </w:r>
            <w:r w:rsidRPr="0058004C">
              <w:rPr>
                <w:i/>
                <w:vertAlign w:val="subscript"/>
              </w:rPr>
              <w:t>T</w:t>
            </w:r>
            <w:r>
              <w:rPr>
                <w:i/>
                <w:vertAlign w:val="subscript"/>
              </w:rPr>
              <w:t>ags</w:t>
            </w:r>
            <w:r>
              <w:t xml:space="preserve"> </w:t>
            </w:r>
          </w:p>
        </w:tc>
        <w:tc>
          <w:tcPr>
            <w:tcW w:w="1417" w:type="dxa"/>
            <w:vMerge w:val="restart"/>
            <w:vAlign w:val="bottom"/>
            <w:tcPrChange w:id="38" w:author="Kevin Chang" w:date="2015-04-07T18:07:00Z">
              <w:tcPr>
                <w:tcW w:w="1417" w:type="dxa"/>
                <w:vMerge w:val="restart"/>
                <w:vAlign w:val="bottom"/>
              </w:tcPr>
            </w:tcPrChange>
          </w:tcPr>
          <w:p w14:paraId="3E07F6BE" w14:textId="6E80BE1E" w:rsidR="007D0E0C" w:rsidRDefault="007D0E0C" w:rsidP="00611AE8">
            <w:commentRangeStart w:id="39"/>
            <w:commentRangeStart w:id="40"/>
            <w:ins w:id="41" w:author="Kevin Chang" w:date="2015-04-07T17:56:00Z">
              <w:r>
                <w:t xml:space="preserve">Animal </w:t>
              </w:r>
              <w:commentRangeEnd w:id="39"/>
              <w:r>
                <w:rPr>
                  <w:rStyle w:val="CommentReference"/>
                </w:rPr>
                <w:commentReference w:id="39"/>
              </w:r>
            </w:ins>
            <w:commentRangeEnd w:id="40"/>
            <w:ins w:id="42" w:author="Kevin Chang" w:date="2015-04-07T18:12:00Z">
              <w:r w:rsidR="00D313C6">
                <w:t xml:space="preserve">DF </w:t>
              </w:r>
            </w:ins>
            <w:ins w:id="43" w:author="Kevin Chang" w:date="2015-04-07T17:56:00Z">
              <w:r>
                <w:rPr>
                  <w:rStyle w:val="CommentReference"/>
                </w:rPr>
                <w:commentReference w:id="40"/>
              </w:r>
              <w:r>
                <w:t xml:space="preserve">in the </w:t>
              </w:r>
            </w:ins>
            <w:ins w:id="44" w:author="Kevin Chang" w:date="2015-04-07T17:58:00Z">
              <w:r>
                <w:t xml:space="preserve">Bw </w:t>
              </w:r>
            </w:ins>
            <w:del w:id="45" w:author="Kevin Chang" w:date="2015-04-07T17:58:00Z">
              <w:r w:rsidDel="00611AE8">
                <w:delText xml:space="preserve">between </w:delText>
              </w:r>
            </w:del>
            <w:r>
              <w:t xml:space="preserve">Runs stratum </w:t>
            </w:r>
          </w:p>
        </w:tc>
        <w:tc>
          <w:tcPr>
            <w:tcW w:w="5244" w:type="dxa"/>
            <w:gridSpan w:val="4"/>
            <w:vAlign w:val="bottom"/>
            <w:tcPrChange w:id="46" w:author="Kevin Chang" w:date="2015-04-07T18:07:00Z">
              <w:tcPr>
                <w:tcW w:w="5244" w:type="dxa"/>
                <w:gridSpan w:val="4"/>
                <w:vAlign w:val="bottom"/>
              </w:tcPr>
            </w:tcPrChange>
          </w:tcPr>
          <w:p w14:paraId="5291B55B" w14:textId="77777777" w:rsidR="007D0E0C" w:rsidRPr="0058004C" w:rsidRDefault="007D0E0C">
            <w:pPr>
              <w:rPr>
                <w:i/>
                <w:vertAlign w:val="subscript"/>
              </w:rPr>
            </w:pPr>
            <w:ins w:id="47" w:author="Kevin Chang" w:date="2015-04-07T18:03:00Z">
              <w:r>
                <w:rPr>
                  <w:lang w:eastAsia="zh-TW"/>
                </w:rPr>
                <w:t>W</w:t>
              </w:r>
              <w:r>
                <w:rPr>
                  <w:rFonts w:hint="eastAsia"/>
                  <w:lang w:eastAsia="zh-TW"/>
                </w:rPr>
                <w:t xml:space="preserve">ithin </w:t>
              </w:r>
              <w:r>
                <w:rPr>
                  <w:lang w:eastAsia="zh-TW"/>
                </w:rPr>
                <w:t>R</w:t>
              </w:r>
              <w:r>
                <w:rPr>
                  <w:rFonts w:hint="eastAsia"/>
                  <w:lang w:eastAsia="zh-TW"/>
                </w:rPr>
                <w:t>uns stratum</w:t>
              </w:r>
              <w:r>
                <w:rPr>
                  <w:rStyle w:val="CommentReference"/>
                </w:rPr>
                <w:commentReference w:id="48"/>
              </w:r>
            </w:ins>
          </w:p>
        </w:tc>
      </w:tr>
      <w:tr w:rsidR="007D0E0C" w14:paraId="43E0606D" w14:textId="77777777" w:rsidTr="007D0E0C">
        <w:trPr>
          <w:trHeight w:val="930"/>
          <w:trPrChange w:id="49" w:author="Kevin Chang" w:date="2015-04-07T18:07:00Z">
            <w:trPr>
              <w:trHeight w:val="930"/>
            </w:trPr>
          </w:trPrChange>
        </w:trPr>
        <w:tc>
          <w:tcPr>
            <w:tcW w:w="1188" w:type="dxa"/>
            <w:vMerge/>
            <w:vAlign w:val="bottom"/>
            <w:tcPrChange w:id="50" w:author="Kevin Chang" w:date="2015-04-07T18:07:00Z">
              <w:tcPr>
                <w:tcW w:w="1202" w:type="dxa"/>
                <w:vMerge/>
                <w:vAlign w:val="bottom"/>
              </w:tcPr>
            </w:tcPrChange>
          </w:tcPr>
          <w:p w14:paraId="582F64D5" w14:textId="77777777" w:rsidR="007D0E0C" w:rsidRDefault="007D0E0C" w:rsidP="00611AE8"/>
        </w:tc>
        <w:tc>
          <w:tcPr>
            <w:tcW w:w="905" w:type="dxa"/>
            <w:vMerge/>
            <w:vAlign w:val="bottom"/>
            <w:tcPrChange w:id="51" w:author="Kevin Chang" w:date="2015-04-07T18:07:00Z">
              <w:tcPr>
                <w:tcW w:w="891" w:type="dxa"/>
                <w:vMerge/>
                <w:vAlign w:val="bottom"/>
              </w:tcPr>
            </w:tcPrChange>
          </w:tcPr>
          <w:p w14:paraId="2D3C2416" w14:textId="77777777" w:rsidR="007D0E0C" w:rsidRDefault="007D0E0C" w:rsidP="00611AE8">
            <w:pPr>
              <w:rPr>
                <w:i/>
              </w:rPr>
            </w:pPr>
          </w:p>
        </w:tc>
        <w:tc>
          <w:tcPr>
            <w:tcW w:w="1418" w:type="dxa"/>
            <w:vMerge/>
            <w:vAlign w:val="bottom"/>
            <w:tcPrChange w:id="52" w:author="Kevin Chang" w:date="2015-04-07T18:07:00Z">
              <w:tcPr>
                <w:tcW w:w="1418" w:type="dxa"/>
                <w:vMerge/>
                <w:vAlign w:val="bottom"/>
              </w:tcPr>
            </w:tcPrChange>
          </w:tcPr>
          <w:p w14:paraId="77411843" w14:textId="77777777" w:rsidR="007D0E0C" w:rsidRDefault="007D0E0C" w:rsidP="00611AE8"/>
        </w:tc>
        <w:tc>
          <w:tcPr>
            <w:tcW w:w="709" w:type="dxa"/>
            <w:vMerge/>
            <w:vAlign w:val="bottom"/>
            <w:tcPrChange w:id="53" w:author="Kevin Chang" w:date="2015-04-07T18:07:00Z">
              <w:tcPr>
                <w:tcW w:w="709" w:type="dxa"/>
                <w:vMerge/>
                <w:vAlign w:val="bottom"/>
              </w:tcPr>
            </w:tcPrChange>
          </w:tcPr>
          <w:p w14:paraId="736EE73E" w14:textId="77777777" w:rsidR="007D0E0C" w:rsidRDefault="007D0E0C" w:rsidP="00611AE8">
            <w:pPr>
              <w:rPr>
                <w:i/>
              </w:rPr>
            </w:pPr>
          </w:p>
        </w:tc>
        <w:tc>
          <w:tcPr>
            <w:tcW w:w="709" w:type="dxa"/>
            <w:vMerge/>
            <w:tcBorders>
              <w:bottom w:val="single" w:sz="4" w:space="0" w:color="auto"/>
            </w:tcBorders>
            <w:vAlign w:val="bottom"/>
            <w:tcPrChange w:id="54" w:author="Kevin Chang" w:date="2015-04-07T18:07:00Z">
              <w:tcPr>
                <w:tcW w:w="709" w:type="dxa"/>
                <w:vMerge/>
                <w:tcBorders>
                  <w:bottom w:val="single" w:sz="4" w:space="0" w:color="auto"/>
                </w:tcBorders>
                <w:vAlign w:val="bottom"/>
              </w:tcPr>
            </w:tcPrChange>
          </w:tcPr>
          <w:p w14:paraId="00AA29AB" w14:textId="77777777" w:rsidR="007D0E0C" w:rsidRDefault="007D0E0C" w:rsidP="00611AE8">
            <w:pPr>
              <w:rPr>
                <w:i/>
              </w:rPr>
            </w:pPr>
          </w:p>
        </w:tc>
        <w:tc>
          <w:tcPr>
            <w:tcW w:w="1417" w:type="dxa"/>
            <w:vMerge/>
            <w:vAlign w:val="bottom"/>
            <w:tcPrChange w:id="55" w:author="Kevin Chang" w:date="2015-04-07T18:07:00Z">
              <w:tcPr>
                <w:tcW w:w="1417" w:type="dxa"/>
                <w:vMerge/>
                <w:vAlign w:val="bottom"/>
              </w:tcPr>
            </w:tcPrChange>
          </w:tcPr>
          <w:p w14:paraId="1B0D2737" w14:textId="77777777" w:rsidR="007D0E0C" w:rsidRDefault="007D0E0C" w:rsidP="00611AE8"/>
        </w:tc>
        <w:tc>
          <w:tcPr>
            <w:tcW w:w="1513" w:type="dxa"/>
            <w:vAlign w:val="bottom"/>
            <w:tcPrChange w:id="56" w:author="Kevin Chang" w:date="2015-04-07T18:07:00Z">
              <w:tcPr>
                <w:tcW w:w="1513" w:type="dxa"/>
                <w:vAlign w:val="bottom"/>
              </w:tcPr>
            </w:tcPrChange>
          </w:tcPr>
          <w:p w14:paraId="62A63542" w14:textId="77777777" w:rsidR="007D0E0C" w:rsidRDefault="007D0E0C">
            <w:ins w:id="57" w:author="Kevin Chang" w:date="2015-04-07T18:02:00Z">
              <w:r>
                <w:t xml:space="preserve">Tag DF in the Bw Ani </w:t>
              </w:r>
            </w:ins>
            <w:ins w:id="58" w:author="Kevin Chang" w:date="2015-04-07T17:59:00Z">
              <w:r>
                <w:t>stratum</w:t>
              </w:r>
              <w:r w:rsidDel="00611AE8">
                <w:t xml:space="preserve"> </w:t>
              </w:r>
            </w:ins>
            <w:del w:id="59" w:author="Kevin Chang" w:date="2015-04-07T17:59:00Z">
              <w:r w:rsidDel="00611AE8">
                <w:delText xml:space="preserve">to Animal </w:delText>
              </w:r>
              <w:r w:rsidDel="00611AE8">
                <w:rPr>
                  <w:rFonts w:hint="eastAsia"/>
                  <w:lang w:eastAsia="zh-TW"/>
                </w:rPr>
                <w:delText>in the w</w:delText>
              </w:r>
            </w:del>
            <w:del w:id="60" w:author="Kevin Chang" w:date="2015-04-07T18:02:00Z">
              <w:r w:rsidDel="00611AE8">
                <w:rPr>
                  <w:rFonts w:hint="eastAsia"/>
                  <w:lang w:eastAsia="zh-TW"/>
                </w:rPr>
                <w:delText xml:space="preserve">ithin </w:delText>
              </w:r>
            </w:del>
            <w:del w:id="61" w:author="Kevin Chang" w:date="2015-04-07T17:59:00Z">
              <w:r w:rsidDel="00611AE8">
                <w:rPr>
                  <w:rFonts w:hint="eastAsia"/>
                  <w:lang w:eastAsia="zh-TW"/>
                </w:rPr>
                <w:delText xml:space="preserve">runs </w:delText>
              </w:r>
            </w:del>
            <w:del w:id="62" w:author="Kevin Chang" w:date="2015-04-07T18:02:00Z">
              <w:r w:rsidDel="00611AE8">
                <w:rPr>
                  <w:rFonts w:hint="eastAsia"/>
                  <w:lang w:eastAsia="zh-TW"/>
                </w:rPr>
                <w:delText>stratum</w:delText>
              </w:r>
              <w:r w:rsidDel="00611AE8">
                <w:rPr>
                  <w:rStyle w:val="CommentReference"/>
                </w:rPr>
                <w:commentReference w:id="63"/>
              </w:r>
            </w:del>
          </w:p>
        </w:tc>
        <w:tc>
          <w:tcPr>
            <w:tcW w:w="1530" w:type="dxa"/>
            <w:vAlign w:val="bottom"/>
            <w:tcPrChange w:id="64" w:author="Kevin Chang" w:date="2015-04-07T18:07:00Z">
              <w:tcPr>
                <w:tcW w:w="1530" w:type="dxa"/>
                <w:vAlign w:val="bottom"/>
              </w:tcPr>
            </w:tcPrChange>
          </w:tcPr>
          <w:p w14:paraId="1D5606DF" w14:textId="77777777" w:rsidR="007D0E0C" w:rsidRDefault="007D0E0C">
            <w:ins w:id="65" w:author="Kevin Chang" w:date="2015-04-07T18:02:00Z">
              <w:r>
                <w:t xml:space="preserve">Residual DF </w:t>
              </w:r>
            </w:ins>
            <w:ins w:id="66" w:author="Kevin Chang" w:date="2015-04-07T18:03:00Z">
              <w:r>
                <w:t>of</w:t>
              </w:r>
            </w:ins>
            <w:ins w:id="67" w:author="Kevin Chang" w:date="2015-04-07T18:02:00Z">
              <w:r>
                <w:t xml:space="preserve"> the Bw Ani </w:t>
              </w:r>
            </w:ins>
            <w:ins w:id="68" w:author="Kevin Chang" w:date="2015-04-07T18:00:00Z">
              <w:r>
                <w:t>stratum</w:t>
              </w:r>
              <w:r w:rsidDel="00107670">
                <w:t xml:space="preserve"> </w:t>
              </w:r>
            </w:ins>
            <w:del w:id="69" w:author="Kevin Chang" w:date="2015-04-07T17:57:00Z">
              <w:r w:rsidDel="00107670">
                <w:delText>stratum</w:delText>
              </w:r>
            </w:del>
          </w:p>
        </w:tc>
        <w:tc>
          <w:tcPr>
            <w:tcW w:w="1238" w:type="dxa"/>
            <w:vAlign w:val="bottom"/>
            <w:tcPrChange w:id="70" w:author="Kevin Chang" w:date="2015-04-07T18:07:00Z">
              <w:tcPr>
                <w:tcW w:w="1238" w:type="dxa"/>
                <w:vAlign w:val="bottom"/>
              </w:tcPr>
            </w:tcPrChange>
          </w:tcPr>
          <w:p w14:paraId="08526BBC" w14:textId="77777777" w:rsidR="007D0E0C" w:rsidRDefault="007D0E0C" w:rsidP="00611AE8">
            <w:ins w:id="71" w:author="Kevin Chang" w:date="2015-04-07T18:02:00Z">
              <w:r>
                <w:t xml:space="preserve">Tag </w:t>
              </w:r>
              <w:r>
                <w:sym w:font="Symbol" w:char="F05E"/>
              </w:r>
              <w:r>
                <w:t xml:space="preserve"> Treatment</w:t>
              </w:r>
            </w:ins>
          </w:p>
        </w:tc>
        <w:tc>
          <w:tcPr>
            <w:tcW w:w="963" w:type="dxa"/>
            <w:vAlign w:val="bottom"/>
            <w:tcPrChange w:id="72" w:author="Kevin Chang" w:date="2015-04-07T18:07:00Z">
              <w:tcPr>
                <w:tcW w:w="963" w:type="dxa"/>
                <w:vAlign w:val="bottom"/>
              </w:tcPr>
            </w:tcPrChange>
          </w:tcPr>
          <w:p w14:paraId="5CFBD327" w14:textId="77777777" w:rsidR="007D0E0C" w:rsidRDefault="007D0E0C" w:rsidP="00611AE8">
            <w:pPr>
              <w:rPr>
                <w:i/>
              </w:rPr>
            </w:pPr>
            <w:ins w:id="73" w:author="Kevin Chang" w:date="2015-04-07T18:02:00Z">
              <w:r>
                <w:rPr>
                  <w:i/>
                </w:rPr>
                <w:t>E</w:t>
              </w:r>
              <w:r>
                <w:rPr>
                  <w:i/>
                  <w:vertAlign w:val="subscript"/>
                </w:rPr>
                <w:t>Treatment</w:t>
              </w:r>
            </w:ins>
          </w:p>
        </w:tc>
      </w:tr>
      <w:tr w:rsidR="007D0E0C" w14:paraId="5DCBFF25" w14:textId="77777777" w:rsidTr="007D0E0C">
        <w:tc>
          <w:tcPr>
            <w:tcW w:w="1188" w:type="dxa"/>
            <w:vMerge w:val="restart"/>
            <w:tcPrChange w:id="74" w:author="Kevin Chang" w:date="2015-04-07T18:07:00Z">
              <w:tcPr>
                <w:tcW w:w="1202" w:type="dxa"/>
                <w:vMerge w:val="restart"/>
              </w:tcPr>
            </w:tcPrChange>
          </w:tcPr>
          <w:p w14:paraId="11E00699" w14:textId="77777777" w:rsidR="007D0E0C" w:rsidRDefault="007D0E0C" w:rsidP="00611AE8">
            <w:r>
              <w:t>2</w:t>
            </w:r>
          </w:p>
        </w:tc>
        <w:tc>
          <w:tcPr>
            <w:tcW w:w="905" w:type="dxa"/>
            <w:tcPrChange w:id="75" w:author="Kevin Chang" w:date="2015-04-07T18:07:00Z">
              <w:tcPr>
                <w:tcW w:w="891" w:type="dxa"/>
              </w:tcPr>
            </w:tcPrChange>
          </w:tcPr>
          <w:p w14:paraId="5A69DC9E" w14:textId="77777777" w:rsidR="007D0E0C" w:rsidRDefault="007D0E0C" w:rsidP="00611AE8">
            <w:r>
              <w:t>2</w:t>
            </w:r>
          </w:p>
        </w:tc>
        <w:tc>
          <w:tcPr>
            <w:tcW w:w="1418" w:type="dxa"/>
            <w:vAlign w:val="bottom"/>
            <w:tcPrChange w:id="76" w:author="Kevin Chang" w:date="2015-04-07T18:07:00Z">
              <w:tcPr>
                <w:tcW w:w="1418" w:type="dxa"/>
                <w:vAlign w:val="bottom"/>
              </w:tcPr>
            </w:tcPrChange>
          </w:tcPr>
          <w:p w14:paraId="2A418CB7" w14:textId="77777777" w:rsidR="007D0E0C" w:rsidRDefault="007D0E0C" w:rsidP="00611AE8">
            <w:pPr>
              <w:jc w:val="right"/>
              <w:rPr>
                <w:rFonts w:ascii="Calibri" w:hAnsi="Calibri" w:cs="Calibri"/>
                <w:color w:val="000000"/>
              </w:rPr>
            </w:pPr>
            <w:r>
              <w:rPr>
                <w:rFonts w:ascii="Calibri" w:hAnsi="Calibri" w:cs="Calibri"/>
                <w:color w:val="000000"/>
              </w:rPr>
              <w:t>2</w:t>
            </w:r>
          </w:p>
        </w:tc>
        <w:tc>
          <w:tcPr>
            <w:tcW w:w="709" w:type="dxa"/>
            <w:tcPrChange w:id="77" w:author="Kevin Chang" w:date="2015-04-07T18:07:00Z">
              <w:tcPr>
                <w:tcW w:w="709" w:type="dxa"/>
              </w:tcPr>
            </w:tcPrChange>
          </w:tcPr>
          <w:p w14:paraId="7653B397" w14:textId="77777777" w:rsidR="007D0E0C" w:rsidRDefault="007D0E0C" w:rsidP="00611AE8">
            <w:r>
              <w:t>2</w:t>
            </w:r>
          </w:p>
        </w:tc>
        <w:tc>
          <w:tcPr>
            <w:tcW w:w="709" w:type="dxa"/>
            <w:vMerge w:val="restart"/>
            <w:tcPrChange w:id="78" w:author="Kevin Chang" w:date="2015-04-07T18:07:00Z">
              <w:tcPr>
                <w:tcW w:w="709" w:type="dxa"/>
                <w:vMerge w:val="restart"/>
              </w:tcPr>
            </w:tcPrChange>
          </w:tcPr>
          <w:p w14:paraId="041DA8BC" w14:textId="77777777" w:rsidR="007D0E0C" w:rsidRDefault="007D0E0C" w:rsidP="00611AE8">
            <w:r>
              <w:t>4</w:t>
            </w:r>
          </w:p>
        </w:tc>
        <w:tc>
          <w:tcPr>
            <w:tcW w:w="1417" w:type="dxa"/>
            <w:tcPrChange w:id="79" w:author="Kevin Chang" w:date="2015-04-07T18:07:00Z">
              <w:tcPr>
                <w:tcW w:w="1417" w:type="dxa"/>
              </w:tcPr>
            </w:tcPrChange>
          </w:tcPr>
          <w:p w14:paraId="00DEF7F6" w14:textId="77777777" w:rsidR="007D0E0C" w:rsidRDefault="007D0E0C" w:rsidP="00611AE8">
            <w:r>
              <w:t>0</w:t>
            </w:r>
          </w:p>
        </w:tc>
        <w:tc>
          <w:tcPr>
            <w:tcW w:w="1513" w:type="dxa"/>
            <w:tcPrChange w:id="80" w:author="Kevin Chang" w:date="2015-04-07T18:07:00Z">
              <w:tcPr>
                <w:tcW w:w="1513" w:type="dxa"/>
              </w:tcPr>
            </w:tcPrChange>
          </w:tcPr>
          <w:p w14:paraId="04DB4CAC" w14:textId="599625D8" w:rsidR="007D0E0C" w:rsidRDefault="007D0E0C" w:rsidP="00611AE8">
            <w:del w:id="81" w:author="Kevin Chang" w:date="2015-04-07T17:59:00Z">
              <w:r w:rsidDel="00611AE8">
                <w:delText>No (</w:delText>
              </w:r>
            </w:del>
            <w:del w:id="82" w:author="Kevin Chang" w:date="2015-04-07T18:14:00Z">
              <w:r w:rsidDel="00AA523C">
                <w:delText>1 DF</w:delText>
              </w:r>
            </w:del>
            <w:ins w:id="83" w:author="Kevin Chang" w:date="2015-04-07T18:14:00Z">
              <w:r w:rsidR="00AA523C">
                <w:t>1</w:t>
              </w:r>
            </w:ins>
            <w:del w:id="84" w:author="Kevin Chang" w:date="2015-04-07T17:59:00Z">
              <w:r w:rsidDel="00611AE8">
                <w:delText>)</w:delText>
              </w:r>
            </w:del>
          </w:p>
        </w:tc>
        <w:tc>
          <w:tcPr>
            <w:tcW w:w="1530" w:type="dxa"/>
            <w:tcPrChange w:id="85" w:author="Kevin Chang" w:date="2015-04-07T18:07:00Z">
              <w:tcPr>
                <w:tcW w:w="1530" w:type="dxa"/>
              </w:tcPr>
            </w:tcPrChange>
          </w:tcPr>
          <w:p w14:paraId="6C190DB8" w14:textId="77777777" w:rsidR="007D0E0C" w:rsidDel="00611AE8" w:rsidRDefault="007D0E0C">
            <w:pPr>
              <w:rPr>
                <w:del w:id="86" w:author="Kevin Chang" w:date="2015-04-07T18:01:00Z"/>
              </w:rPr>
            </w:pPr>
            <w:r>
              <w:t>1</w:t>
            </w:r>
          </w:p>
          <w:p w14:paraId="183029C4" w14:textId="2A7AD152" w:rsidR="007D0E0C" w:rsidRDefault="007D0E0C">
            <w:pPr>
              <w:rPr>
                <w:rFonts w:ascii="Calibri" w:hAnsi="Calibri"/>
                <w:color w:val="000000"/>
              </w:rPr>
              <w:pPrChange w:id="87" w:author="Kevin Chang" w:date="2015-04-07T18:01:00Z">
                <w:pPr>
                  <w:jc w:val="right"/>
                </w:pPr>
              </w:pPrChange>
            </w:pPr>
            <w:del w:id="88" w:author="Kevin Chang" w:date="2015-04-07T18:01:00Z">
              <w:r w:rsidDel="00611AE8">
                <w:rPr>
                  <w:rFonts w:ascii="Calibri" w:hAnsi="Calibri"/>
                  <w:color w:val="000000"/>
                </w:rPr>
                <w:delText>1</w:delText>
              </w:r>
            </w:del>
          </w:p>
        </w:tc>
        <w:tc>
          <w:tcPr>
            <w:tcW w:w="1238" w:type="dxa"/>
            <w:tcPrChange w:id="89" w:author="Kevin Chang" w:date="2015-04-07T18:07:00Z">
              <w:tcPr>
                <w:tcW w:w="1238" w:type="dxa"/>
              </w:tcPr>
            </w:tcPrChange>
          </w:tcPr>
          <w:p w14:paraId="0ABEF73C" w14:textId="77777777" w:rsidR="007D0E0C" w:rsidRDefault="007D0E0C" w:rsidP="00611AE8">
            <w:r>
              <w:t>Yes</w:t>
            </w:r>
          </w:p>
        </w:tc>
        <w:tc>
          <w:tcPr>
            <w:tcW w:w="963" w:type="dxa"/>
            <w:tcPrChange w:id="90" w:author="Kevin Chang" w:date="2015-04-07T18:07:00Z">
              <w:tcPr>
                <w:tcW w:w="963" w:type="dxa"/>
              </w:tcPr>
            </w:tcPrChange>
          </w:tcPr>
          <w:p w14:paraId="5B1F60A8" w14:textId="77777777" w:rsidR="007D0E0C" w:rsidRDefault="007D0E0C" w:rsidP="00611AE8">
            <w:r>
              <w:t>1</w:t>
            </w:r>
          </w:p>
        </w:tc>
      </w:tr>
      <w:tr w:rsidR="00AA523C" w14:paraId="6A3BD484" w14:textId="77777777" w:rsidTr="007D0E0C">
        <w:tc>
          <w:tcPr>
            <w:tcW w:w="1188" w:type="dxa"/>
            <w:vMerge/>
            <w:tcPrChange w:id="91" w:author="Kevin Chang" w:date="2015-04-07T18:07:00Z">
              <w:tcPr>
                <w:tcW w:w="1202" w:type="dxa"/>
                <w:vMerge/>
              </w:tcPr>
            </w:tcPrChange>
          </w:tcPr>
          <w:p w14:paraId="760820C7" w14:textId="77777777" w:rsidR="00AA523C" w:rsidRDefault="00AA523C" w:rsidP="00AA523C"/>
        </w:tc>
        <w:tc>
          <w:tcPr>
            <w:tcW w:w="905" w:type="dxa"/>
            <w:tcPrChange w:id="92" w:author="Kevin Chang" w:date="2015-04-07T18:07:00Z">
              <w:tcPr>
                <w:tcW w:w="891" w:type="dxa"/>
              </w:tcPr>
            </w:tcPrChange>
          </w:tcPr>
          <w:p w14:paraId="30DE798A" w14:textId="77777777" w:rsidR="00AA523C" w:rsidRDefault="00AA523C" w:rsidP="00AA523C">
            <w:r>
              <w:t>3</w:t>
            </w:r>
          </w:p>
        </w:tc>
        <w:tc>
          <w:tcPr>
            <w:tcW w:w="1418" w:type="dxa"/>
            <w:vAlign w:val="bottom"/>
            <w:tcPrChange w:id="93" w:author="Kevin Chang" w:date="2015-04-07T18:07:00Z">
              <w:tcPr>
                <w:tcW w:w="1418" w:type="dxa"/>
                <w:vAlign w:val="bottom"/>
              </w:tcPr>
            </w:tcPrChange>
          </w:tcPr>
          <w:p w14:paraId="61E977BA" w14:textId="77777777" w:rsidR="00AA523C" w:rsidRDefault="00AA523C" w:rsidP="00AA523C">
            <w:pPr>
              <w:jc w:val="right"/>
              <w:rPr>
                <w:rFonts w:ascii="Calibri" w:hAnsi="Calibri" w:cs="Calibri"/>
                <w:color w:val="000000"/>
              </w:rPr>
            </w:pPr>
            <w:r>
              <w:rPr>
                <w:rFonts w:ascii="Calibri" w:hAnsi="Calibri" w:cs="Calibri"/>
                <w:color w:val="000000"/>
              </w:rPr>
              <w:t>4</w:t>
            </w:r>
          </w:p>
        </w:tc>
        <w:tc>
          <w:tcPr>
            <w:tcW w:w="709" w:type="dxa"/>
            <w:tcPrChange w:id="94" w:author="Kevin Chang" w:date="2015-04-07T18:07:00Z">
              <w:tcPr>
                <w:tcW w:w="709" w:type="dxa"/>
              </w:tcPr>
            </w:tcPrChange>
          </w:tcPr>
          <w:p w14:paraId="0AF18D09" w14:textId="77777777" w:rsidR="00AA523C" w:rsidRDefault="00AA523C" w:rsidP="00AA523C">
            <w:r>
              <w:t>3</w:t>
            </w:r>
          </w:p>
        </w:tc>
        <w:tc>
          <w:tcPr>
            <w:tcW w:w="709" w:type="dxa"/>
            <w:vMerge/>
            <w:tcPrChange w:id="95" w:author="Kevin Chang" w:date="2015-04-07T18:07:00Z">
              <w:tcPr>
                <w:tcW w:w="709" w:type="dxa"/>
                <w:vMerge/>
              </w:tcPr>
            </w:tcPrChange>
          </w:tcPr>
          <w:p w14:paraId="6FBC4644" w14:textId="77777777" w:rsidR="00AA523C" w:rsidRDefault="00AA523C" w:rsidP="00AA523C"/>
        </w:tc>
        <w:tc>
          <w:tcPr>
            <w:tcW w:w="1417" w:type="dxa"/>
            <w:tcPrChange w:id="96" w:author="Kevin Chang" w:date="2015-04-07T18:07:00Z">
              <w:tcPr>
                <w:tcW w:w="1417" w:type="dxa"/>
              </w:tcPr>
            </w:tcPrChange>
          </w:tcPr>
          <w:p w14:paraId="24E0A128" w14:textId="77777777" w:rsidR="00AA523C" w:rsidRDefault="00AA523C" w:rsidP="00AA523C">
            <w:r>
              <w:t>1</w:t>
            </w:r>
          </w:p>
        </w:tc>
        <w:tc>
          <w:tcPr>
            <w:tcW w:w="1513" w:type="dxa"/>
            <w:tcPrChange w:id="97" w:author="Kevin Chang" w:date="2015-04-07T18:07:00Z">
              <w:tcPr>
                <w:tcW w:w="1513" w:type="dxa"/>
              </w:tcPr>
            </w:tcPrChange>
          </w:tcPr>
          <w:p w14:paraId="58933826" w14:textId="7DFF85F2" w:rsidR="00AA523C" w:rsidRDefault="00AA523C" w:rsidP="00AA523C">
            <w:ins w:id="98" w:author="Kevin Chang" w:date="2015-04-07T18:14:00Z">
              <w:r w:rsidRPr="00265783">
                <w:t>1</w:t>
              </w:r>
            </w:ins>
            <w:del w:id="99" w:author="Kevin Chang" w:date="2015-04-07T17:59:00Z">
              <w:r w:rsidDel="00C71685">
                <w:delText>No (1 DF)</w:delText>
              </w:r>
            </w:del>
          </w:p>
        </w:tc>
        <w:tc>
          <w:tcPr>
            <w:tcW w:w="1530" w:type="dxa"/>
            <w:tcPrChange w:id="100" w:author="Kevin Chang" w:date="2015-04-07T18:07:00Z">
              <w:tcPr>
                <w:tcW w:w="1530" w:type="dxa"/>
              </w:tcPr>
            </w:tcPrChange>
          </w:tcPr>
          <w:p w14:paraId="22DDE19F" w14:textId="77777777" w:rsidR="00AA523C" w:rsidDel="00611AE8" w:rsidRDefault="00AA523C">
            <w:pPr>
              <w:rPr>
                <w:del w:id="101" w:author="Kevin Chang" w:date="2015-04-07T18:01:00Z"/>
              </w:rPr>
            </w:pPr>
            <w:r>
              <w:t>2</w:t>
            </w:r>
          </w:p>
          <w:p w14:paraId="3525661B" w14:textId="76EB5AB4" w:rsidR="00AA523C" w:rsidRDefault="00AA523C">
            <w:pPr>
              <w:rPr>
                <w:rFonts w:ascii="Calibri" w:hAnsi="Calibri"/>
                <w:color w:val="000000"/>
              </w:rPr>
              <w:pPrChange w:id="102" w:author="Kevin Chang" w:date="2015-04-07T18:01:00Z">
                <w:pPr>
                  <w:jc w:val="right"/>
                </w:pPr>
              </w:pPrChange>
            </w:pPr>
            <w:del w:id="103" w:author="Kevin Chang" w:date="2015-04-07T18:01:00Z">
              <w:r w:rsidDel="00611AE8">
                <w:rPr>
                  <w:rFonts w:ascii="Calibri" w:hAnsi="Calibri"/>
                  <w:color w:val="000000"/>
                </w:rPr>
                <w:delText>3</w:delText>
              </w:r>
            </w:del>
          </w:p>
        </w:tc>
        <w:tc>
          <w:tcPr>
            <w:tcW w:w="1238" w:type="dxa"/>
            <w:tcPrChange w:id="104" w:author="Kevin Chang" w:date="2015-04-07T18:07:00Z">
              <w:tcPr>
                <w:tcW w:w="1238" w:type="dxa"/>
              </w:tcPr>
            </w:tcPrChange>
          </w:tcPr>
          <w:p w14:paraId="76CAEF60" w14:textId="77777777" w:rsidR="00AA523C" w:rsidRDefault="00AA523C" w:rsidP="00AA523C">
            <w:r>
              <w:t>No (1/9)</w:t>
            </w:r>
          </w:p>
        </w:tc>
        <w:tc>
          <w:tcPr>
            <w:tcW w:w="963" w:type="dxa"/>
            <w:tcPrChange w:id="105" w:author="Kevin Chang" w:date="2015-04-07T18:07:00Z">
              <w:tcPr>
                <w:tcW w:w="963" w:type="dxa"/>
              </w:tcPr>
            </w:tcPrChange>
          </w:tcPr>
          <w:p w14:paraId="624E2059" w14:textId="77777777" w:rsidR="00AA523C" w:rsidRDefault="00AA523C" w:rsidP="00AA523C">
            <w:r w:rsidRPr="00AF66FD">
              <w:t>8/9</w:t>
            </w:r>
          </w:p>
        </w:tc>
      </w:tr>
      <w:tr w:rsidR="00AA523C" w14:paraId="287F64BE" w14:textId="77777777" w:rsidTr="007D0E0C">
        <w:tc>
          <w:tcPr>
            <w:tcW w:w="1188" w:type="dxa"/>
            <w:vMerge/>
            <w:tcPrChange w:id="106" w:author="Kevin Chang" w:date="2015-04-07T18:07:00Z">
              <w:tcPr>
                <w:tcW w:w="1202" w:type="dxa"/>
                <w:vMerge/>
              </w:tcPr>
            </w:tcPrChange>
          </w:tcPr>
          <w:p w14:paraId="1454B229" w14:textId="77777777" w:rsidR="00AA523C" w:rsidRDefault="00AA523C" w:rsidP="00AA523C"/>
        </w:tc>
        <w:tc>
          <w:tcPr>
            <w:tcW w:w="905" w:type="dxa"/>
            <w:tcPrChange w:id="107" w:author="Kevin Chang" w:date="2015-04-07T18:07:00Z">
              <w:tcPr>
                <w:tcW w:w="891" w:type="dxa"/>
              </w:tcPr>
            </w:tcPrChange>
          </w:tcPr>
          <w:p w14:paraId="10437915" w14:textId="77777777" w:rsidR="00AA523C" w:rsidRDefault="00AA523C" w:rsidP="00AA523C">
            <w:r>
              <w:t>4</w:t>
            </w:r>
          </w:p>
        </w:tc>
        <w:tc>
          <w:tcPr>
            <w:tcW w:w="1418" w:type="dxa"/>
            <w:vAlign w:val="bottom"/>
            <w:tcPrChange w:id="108" w:author="Kevin Chang" w:date="2015-04-07T18:07:00Z">
              <w:tcPr>
                <w:tcW w:w="1418" w:type="dxa"/>
                <w:vAlign w:val="bottom"/>
              </w:tcPr>
            </w:tcPrChange>
          </w:tcPr>
          <w:p w14:paraId="0788D839" w14:textId="77777777" w:rsidR="00AA523C" w:rsidRDefault="00AA523C" w:rsidP="00AA523C">
            <w:pPr>
              <w:jc w:val="right"/>
              <w:rPr>
                <w:rFonts w:ascii="Calibri" w:hAnsi="Calibri" w:cs="Calibri"/>
                <w:color w:val="000000"/>
              </w:rPr>
            </w:pPr>
            <w:r>
              <w:rPr>
                <w:rFonts w:ascii="Calibri" w:hAnsi="Calibri" w:cs="Calibri"/>
                <w:color w:val="000000"/>
              </w:rPr>
              <w:t>6</w:t>
            </w:r>
          </w:p>
        </w:tc>
        <w:tc>
          <w:tcPr>
            <w:tcW w:w="709" w:type="dxa"/>
            <w:tcPrChange w:id="109" w:author="Kevin Chang" w:date="2015-04-07T18:07:00Z">
              <w:tcPr>
                <w:tcW w:w="709" w:type="dxa"/>
              </w:tcPr>
            </w:tcPrChange>
          </w:tcPr>
          <w:p w14:paraId="34AF2650" w14:textId="77777777" w:rsidR="00AA523C" w:rsidRDefault="00AA523C" w:rsidP="00AA523C">
            <w:r>
              <w:t>4</w:t>
            </w:r>
          </w:p>
        </w:tc>
        <w:tc>
          <w:tcPr>
            <w:tcW w:w="709" w:type="dxa"/>
            <w:vMerge/>
            <w:tcPrChange w:id="110" w:author="Kevin Chang" w:date="2015-04-07T18:07:00Z">
              <w:tcPr>
                <w:tcW w:w="709" w:type="dxa"/>
                <w:vMerge/>
              </w:tcPr>
            </w:tcPrChange>
          </w:tcPr>
          <w:p w14:paraId="3E5DA580" w14:textId="77777777" w:rsidR="00AA523C" w:rsidRDefault="00AA523C" w:rsidP="00AA523C"/>
        </w:tc>
        <w:tc>
          <w:tcPr>
            <w:tcW w:w="1417" w:type="dxa"/>
            <w:tcPrChange w:id="111" w:author="Kevin Chang" w:date="2015-04-07T18:07:00Z">
              <w:tcPr>
                <w:tcW w:w="1417" w:type="dxa"/>
              </w:tcPr>
            </w:tcPrChange>
          </w:tcPr>
          <w:p w14:paraId="29A3028F" w14:textId="77777777" w:rsidR="00AA523C" w:rsidRDefault="00AA523C" w:rsidP="00AA523C">
            <w:r>
              <w:t>1</w:t>
            </w:r>
          </w:p>
        </w:tc>
        <w:tc>
          <w:tcPr>
            <w:tcW w:w="1513" w:type="dxa"/>
            <w:tcPrChange w:id="112" w:author="Kevin Chang" w:date="2015-04-07T18:07:00Z">
              <w:tcPr>
                <w:tcW w:w="1513" w:type="dxa"/>
              </w:tcPr>
            </w:tcPrChange>
          </w:tcPr>
          <w:p w14:paraId="6DA5E05E" w14:textId="170DF209" w:rsidR="00AA523C" w:rsidRDefault="00AA523C" w:rsidP="00AA523C">
            <w:ins w:id="113" w:author="Kevin Chang" w:date="2015-04-07T18:14:00Z">
              <w:r w:rsidRPr="00265783">
                <w:t>1</w:t>
              </w:r>
            </w:ins>
            <w:del w:id="114" w:author="Kevin Chang" w:date="2015-04-07T17:59:00Z">
              <w:r w:rsidDel="00C71685">
                <w:delText>No (1 DF)</w:delText>
              </w:r>
            </w:del>
          </w:p>
        </w:tc>
        <w:tc>
          <w:tcPr>
            <w:tcW w:w="1530" w:type="dxa"/>
            <w:tcPrChange w:id="115" w:author="Kevin Chang" w:date="2015-04-07T18:07:00Z">
              <w:tcPr>
                <w:tcW w:w="1530" w:type="dxa"/>
              </w:tcPr>
            </w:tcPrChange>
          </w:tcPr>
          <w:p w14:paraId="0F9D6DBD" w14:textId="77777777" w:rsidR="00AA523C" w:rsidDel="00611AE8" w:rsidRDefault="00AA523C">
            <w:pPr>
              <w:rPr>
                <w:del w:id="116" w:author="Kevin Chang" w:date="2015-04-07T18:01:00Z"/>
              </w:rPr>
            </w:pPr>
            <w:r>
              <w:t>4</w:t>
            </w:r>
          </w:p>
          <w:p w14:paraId="25879B3E" w14:textId="7FF01DCB" w:rsidR="00AA523C" w:rsidRDefault="00AA523C">
            <w:pPr>
              <w:rPr>
                <w:rFonts w:ascii="Calibri" w:hAnsi="Calibri"/>
                <w:color w:val="000000"/>
              </w:rPr>
              <w:pPrChange w:id="117" w:author="Kevin Chang" w:date="2015-04-07T18:01:00Z">
                <w:pPr>
                  <w:jc w:val="right"/>
                </w:pPr>
              </w:pPrChange>
            </w:pPr>
            <w:del w:id="118" w:author="Kevin Chang" w:date="2015-04-07T18:01:00Z">
              <w:r w:rsidDel="00611AE8">
                <w:rPr>
                  <w:rFonts w:ascii="Calibri" w:hAnsi="Calibri"/>
                  <w:color w:val="000000"/>
                </w:rPr>
                <w:delText>5</w:delText>
              </w:r>
            </w:del>
          </w:p>
        </w:tc>
        <w:tc>
          <w:tcPr>
            <w:tcW w:w="1238" w:type="dxa"/>
            <w:tcPrChange w:id="119" w:author="Kevin Chang" w:date="2015-04-07T18:07:00Z">
              <w:tcPr>
                <w:tcW w:w="1238" w:type="dxa"/>
              </w:tcPr>
            </w:tcPrChange>
          </w:tcPr>
          <w:p w14:paraId="5E5B5A1C" w14:textId="77777777" w:rsidR="00AA523C" w:rsidRDefault="00AA523C" w:rsidP="00AA523C">
            <w:r>
              <w:t>Yes</w:t>
            </w:r>
          </w:p>
        </w:tc>
        <w:tc>
          <w:tcPr>
            <w:tcW w:w="963" w:type="dxa"/>
            <w:tcPrChange w:id="120" w:author="Kevin Chang" w:date="2015-04-07T18:07:00Z">
              <w:tcPr>
                <w:tcW w:w="963" w:type="dxa"/>
              </w:tcPr>
            </w:tcPrChange>
          </w:tcPr>
          <w:p w14:paraId="719CD40A" w14:textId="77777777" w:rsidR="00AA523C" w:rsidRDefault="00AA523C" w:rsidP="00AA523C">
            <w:r>
              <w:t>1</w:t>
            </w:r>
          </w:p>
        </w:tc>
      </w:tr>
      <w:tr w:rsidR="00AA523C" w14:paraId="5F3CE705" w14:textId="77777777" w:rsidTr="007D0E0C">
        <w:tc>
          <w:tcPr>
            <w:tcW w:w="1188" w:type="dxa"/>
            <w:vMerge/>
            <w:tcPrChange w:id="121" w:author="Kevin Chang" w:date="2015-04-07T18:07:00Z">
              <w:tcPr>
                <w:tcW w:w="1202" w:type="dxa"/>
                <w:vMerge/>
              </w:tcPr>
            </w:tcPrChange>
          </w:tcPr>
          <w:p w14:paraId="3A489016" w14:textId="77777777" w:rsidR="00AA523C" w:rsidRDefault="00AA523C" w:rsidP="00AA523C"/>
        </w:tc>
        <w:tc>
          <w:tcPr>
            <w:tcW w:w="905" w:type="dxa"/>
            <w:tcPrChange w:id="122" w:author="Kevin Chang" w:date="2015-04-07T18:07:00Z">
              <w:tcPr>
                <w:tcW w:w="891" w:type="dxa"/>
              </w:tcPr>
            </w:tcPrChange>
          </w:tcPr>
          <w:p w14:paraId="0CCC6547" w14:textId="77777777" w:rsidR="00AA523C" w:rsidRDefault="00AA523C" w:rsidP="00AA523C">
            <w:r>
              <w:t>5</w:t>
            </w:r>
          </w:p>
        </w:tc>
        <w:tc>
          <w:tcPr>
            <w:tcW w:w="1418" w:type="dxa"/>
            <w:vAlign w:val="bottom"/>
            <w:tcPrChange w:id="123" w:author="Kevin Chang" w:date="2015-04-07T18:07:00Z">
              <w:tcPr>
                <w:tcW w:w="1418" w:type="dxa"/>
                <w:vAlign w:val="bottom"/>
              </w:tcPr>
            </w:tcPrChange>
          </w:tcPr>
          <w:p w14:paraId="1855FAA2" w14:textId="77777777" w:rsidR="00AA523C" w:rsidRDefault="00AA523C" w:rsidP="00AA523C">
            <w:pPr>
              <w:jc w:val="right"/>
              <w:rPr>
                <w:rFonts w:ascii="Calibri" w:hAnsi="Calibri" w:cs="Calibri"/>
                <w:color w:val="000000"/>
              </w:rPr>
            </w:pPr>
            <w:r>
              <w:rPr>
                <w:rFonts w:ascii="Calibri" w:hAnsi="Calibri" w:cs="Calibri"/>
                <w:color w:val="000000"/>
              </w:rPr>
              <w:t>8</w:t>
            </w:r>
          </w:p>
        </w:tc>
        <w:tc>
          <w:tcPr>
            <w:tcW w:w="709" w:type="dxa"/>
            <w:tcPrChange w:id="124" w:author="Kevin Chang" w:date="2015-04-07T18:07:00Z">
              <w:tcPr>
                <w:tcW w:w="709" w:type="dxa"/>
              </w:tcPr>
            </w:tcPrChange>
          </w:tcPr>
          <w:p w14:paraId="13E7B3F4" w14:textId="77777777" w:rsidR="00AA523C" w:rsidRDefault="00AA523C" w:rsidP="00AA523C">
            <w:r>
              <w:t>5</w:t>
            </w:r>
          </w:p>
        </w:tc>
        <w:tc>
          <w:tcPr>
            <w:tcW w:w="709" w:type="dxa"/>
            <w:vMerge/>
            <w:tcPrChange w:id="125" w:author="Kevin Chang" w:date="2015-04-07T18:07:00Z">
              <w:tcPr>
                <w:tcW w:w="709" w:type="dxa"/>
                <w:vMerge/>
              </w:tcPr>
            </w:tcPrChange>
          </w:tcPr>
          <w:p w14:paraId="3AEF480C" w14:textId="77777777" w:rsidR="00AA523C" w:rsidRDefault="00AA523C" w:rsidP="00AA523C"/>
        </w:tc>
        <w:tc>
          <w:tcPr>
            <w:tcW w:w="1417" w:type="dxa"/>
            <w:tcPrChange w:id="126" w:author="Kevin Chang" w:date="2015-04-07T18:07:00Z">
              <w:tcPr>
                <w:tcW w:w="1417" w:type="dxa"/>
              </w:tcPr>
            </w:tcPrChange>
          </w:tcPr>
          <w:p w14:paraId="08ABB4E0" w14:textId="77777777" w:rsidR="00AA523C" w:rsidRDefault="00AA523C" w:rsidP="00AA523C">
            <w:r>
              <w:t>2</w:t>
            </w:r>
          </w:p>
        </w:tc>
        <w:tc>
          <w:tcPr>
            <w:tcW w:w="1513" w:type="dxa"/>
            <w:tcPrChange w:id="127" w:author="Kevin Chang" w:date="2015-04-07T18:07:00Z">
              <w:tcPr>
                <w:tcW w:w="1513" w:type="dxa"/>
              </w:tcPr>
            </w:tcPrChange>
          </w:tcPr>
          <w:p w14:paraId="3E46B7E9" w14:textId="7860F24A" w:rsidR="00AA523C" w:rsidRDefault="00AA523C" w:rsidP="00AA523C">
            <w:ins w:id="128" w:author="Kevin Chang" w:date="2015-04-07T18:14:00Z">
              <w:r w:rsidRPr="00265783">
                <w:t>1</w:t>
              </w:r>
            </w:ins>
            <w:del w:id="129" w:author="Kevin Chang" w:date="2015-04-07T17:59:00Z">
              <w:r w:rsidDel="00C71685">
                <w:delText>No (1 DF)</w:delText>
              </w:r>
            </w:del>
          </w:p>
        </w:tc>
        <w:tc>
          <w:tcPr>
            <w:tcW w:w="1530" w:type="dxa"/>
            <w:tcPrChange w:id="130" w:author="Kevin Chang" w:date="2015-04-07T18:07:00Z">
              <w:tcPr>
                <w:tcW w:w="1530" w:type="dxa"/>
              </w:tcPr>
            </w:tcPrChange>
          </w:tcPr>
          <w:p w14:paraId="3A0A4AE0" w14:textId="77777777" w:rsidR="00AA523C" w:rsidDel="00611AE8" w:rsidRDefault="00AA523C">
            <w:pPr>
              <w:rPr>
                <w:del w:id="131" w:author="Kevin Chang" w:date="2015-04-07T18:01:00Z"/>
              </w:rPr>
            </w:pPr>
            <w:r>
              <w:t>5</w:t>
            </w:r>
          </w:p>
          <w:p w14:paraId="37E73610" w14:textId="782DCD70" w:rsidR="00AA523C" w:rsidRDefault="00AA523C">
            <w:pPr>
              <w:rPr>
                <w:rFonts w:ascii="Calibri" w:hAnsi="Calibri"/>
                <w:color w:val="000000"/>
              </w:rPr>
              <w:pPrChange w:id="132" w:author="Kevin Chang" w:date="2015-04-07T18:01:00Z">
                <w:pPr>
                  <w:jc w:val="right"/>
                </w:pPr>
              </w:pPrChange>
            </w:pPr>
            <w:del w:id="133" w:author="Kevin Chang" w:date="2015-04-07T18:01:00Z">
              <w:r w:rsidDel="00611AE8">
                <w:rPr>
                  <w:rFonts w:ascii="Calibri" w:hAnsi="Calibri"/>
                  <w:color w:val="000000"/>
                </w:rPr>
                <w:delText>7</w:delText>
              </w:r>
            </w:del>
          </w:p>
        </w:tc>
        <w:tc>
          <w:tcPr>
            <w:tcW w:w="1238" w:type="dxa"/>
            <w:tcPrChange w:id="134" w:author="Kevin Chang" w:date="2015-04-07T18:07:00Z">
              <w:tcPr>
                <w:tcW w:w="1238" w:type="dxa"/>
              </w:tcPr>
            </w:tcPrChange>
          </w:tcPr>
          <w:p w14:paraId="3C11D09D" w14:textId="77777777" w:rsidR="00AA523C" w:rsidRDefault="00AA523C" w:rsidP="00AA523C">
            <w:r>
              <w:t>No (1/25)</w:t>
            </w:r>
          </w:p>
        </w:tc>
        <w:tc>
          <w:tcPr>
            <w:tcW w:w="963" w:type="dxa"/>
            <w:tcPrChange w:id="135" w:author="Kevin Chang" w:date="2015-04-07T18:07:00Z">
              <w:tcPr>
                <w:tcW w:w="963" w:type="dxa"/>
              </w:tcPr>
            </w:tcPrChange>
          </w:tcPr>
          <w:p w14:paraId="127CF7D8" w14:textId="77777777" w:rsidR="00AA523C" w:rsidRDefault="00AA523C" w:rsidP="00AA523C">
            <w:r w:rsidRPr="00AF66FD">
              <w:t>24/25</w:t>
            </w:r>
          </w:p>
        </w:tc>
      </w:tr>
      <w:tr w:rsidR="00AA523C" w14:paraId="40FFFEEE" w14:textId="77777777" w:rsidTr="007D0E0C">
        <w:tc>
          <w:tcPr>
            <w:tcW w:w="1188" w:type="dxa"/>
            <w:vMerge/>
            <w:tcPrChange w:id="136" w:author="Kevin Chang" w:date="2015-04-07T18:07:00Z">
              <w:tcPr>
                <w:tcW w:w="1202" w:type="dxa"/>
                <w:vMerge/>
              </w:tcPr>
            </w:tcPrChange>
          </w:tcPr>
          <w:p w14:paraId="3E778495" w14:textId="77777777" w:rsidR="00AA523C" w:rsidRDefault="00AA523C" w:rsidP="00AA523C"/>
        </w:tc>
        <w:tc>
          <w:tcPr>
            <w:tcW w:w="905" w:type="dxa"/>
            <w:tcPrChange w:id="137" w:author="Kevin Chang" w:date="2015-04-07T18:07:00Z">
              <w:tcPr>
                <w:tcW w:w="891" w:type="dxa"/>
              </w:tcPr>
            </w:tcPrChange>
          </w:tcPr>
          <w:p w14:paraId="0A2612D6" w14:textId="77777777" w:rsidR="00AA523C" w:rsidRDefault="00AA523C" w:rsidP="00AA523C">
            <w:r>
              <w:t>6</w:t>
            </w:r>
          </w:p>
        </w:tc>
        <w:tc>
          <w:tcPr>
            <w:tcW w:w="1418" w:type="dxa"/>
            <w:vAlign w:val="bottom"/>
            <w:tcPrChange w:id="138" w:author="Kevin Chang" w:date="2015-04-07T18:07:00Z">
              <w:tcPr>
                <w:tcW w:w="1418" w:type="dxa"/>
                <w:vAlign w:val="bottom"/>
              </w:tcPr>
            </w:tcPrChange>
          </w:tcPr>
          <w:p w14:paraId="71AD52E3" w14:textId="77777777" w:rsidR="00AA523C" w:rsidRDefault="00AA523C" w:rsidP="00AA523C">
            <w:pPr>
              <w:jc w:val="right"/>
              <w:rPr>
                <w:rFonts w:ascii="Calibri" w:hAnsi="Calibri" w:cs="Calibri"/>
                <w:color w:val="000000"/>
              </w:rPr>
            </w:pPr>
            <w:r>
              <w:rPr>
                <w:rFonts w:ascii="Calibri" w:hAnsi="Calibri" w:cs="Calibri"/>
                <w:color w:val="000000"/>
              </w:rPr>
              <w:t>10</w:t>
            </w:r>
          </w:p>
        </w:tc>
        <w:tc>
          <w:tcPr>
            <w:tcW w:w="709" w:type="dxa"/>
            <w:tcPrChange w:id="139" w:author="Kevin Chang" w:date="2015-04-07T18:07:00Z">
              <w:tcPr>
                <w:tcW w:w="709" w:type="dxa"/>
              </w:tcPr>
            </w:tcPrChange>
          </w:tcPr>
          <w:p w14:paraId="58A65C8F" w14:textId="77777777" w:rsidR="00AA523C" w:rsidRDefault="00AA523C" w:rsidP="00AA523C">
            <w:r>
              <w:t>6</w:t>
            </w:r>
          </w:p>
        </w:tc>
        <w:tc>
          <w:tcPr>
            <w:tcW w:w="709" w:type="dxa"/>
            <w:vMerge/>
            <w:tcPrChange w:id="140" w:author="Kevin Chang" w:date="2015-04-07T18:07:00Z">
              <w:tcPr>
                <w:tcW w:w="709" w:type="dxa"/>
                <w:vMerge/>
              </w:tcPr>
            </w:tcPrChange>
          </w:tcPr>
          <w:p w14:paraId="0139C181" w14:textId="77777777" w:rsidR="00AA523C" w:rsidRDefault="00AA523C" w:rsidP="00AA523C"/>
        </w:tc>
        <w:tc>
          <w:tcPr>
            <w:tcW w:w="1417" w:type="dxa"/>
            <w:tcPrChange w:id="141" w:author="Kevin Chang" w:date="2015-04-07T18:07:00Z">
              <w:tcPr>
                <w:tcW w:w="1417" w:type="dxa"/>
              </w:tcPr>
            </w:tcPrChange>
          </w:tcPr>
          <w:p w14:paraId="1FC12664" w14:textId="77777777" w:rsidR="00AA523C" w:rsidRDefault="00AA523C" w:rsidP="00AA523C">
            <w:r>
              <w:t>2</w:t>
            </w:r>
          </w:p>
        </w:tc>
        <w:tc>
          <w:tcPr>
            <w:tcW w:w="1513" w:type="dxa"/>
            <w:tcPrChange w:id="142" w:author="Kevin Chang" w:date="2015-04-07T18:07:00Z">
              <w:tcPr>
                <w:tcW w:w="1513" w:type="dxa"/>
              </w:tcPr>
            </w:tcPrChange>
          </w:tcPr>
          <w:p w14:paraId="4FEA8A78" w14:textId="29227043" w:rsidR="00AA523C" w:rsidRDefault="00AA523C" w:rsidP="00AA523C">
            <w:ins w:id="143" w:author="Kevin Chang" w:date="2015-04-07T18:14:00Z">
              <w:r w:rsidRPr="00265783">
                <w:t>1</w:t>
              </w:r>
            </w:ins>
            <w:del w:id="144" w:author="Kevin Chang" w:date="2015-04-07T17:59:00Z">
              <w:r w:rsidDel="00C71685">
                <w:delText>No (1 DF)</w:delText>
              </w:r>
            </w:del>
          </w:p>
        </w:tc>
        <w:tc>
          <w:tcPr>
            <w:tcW w:w="1530" w:type="dxa"/>
            <w:tcPrChange w:id="145" w:author="Kevin Chang" w:date="2015-04-07T18:07:00Z">
              <w:tcPr>
                <w:tcW w:w="1530" w:type="dxa"/>
              </w:tcPr>
            </w:tcPrChange>
          </w:tcPr>
          <w:p w14:paraId="73CEEF26" w14:textId="77777777" w:rsidR="00AA523C" w:rsidDel="00611AE8" w:rsidRDefault="00AA523C">
            <w:pPr>
              <w:rPr>
                <w:del w:id="146" w:author="Kevin Chang" w:date="2015-04-07T18:01:00Z"/>
              </w:rPr>
            </w:pPr>
            <w:r>
              <w:t>7</w:t>
            </w:r>
          </w:p>
          <w:p w14:paraId="64B98D52" w14:textId="61EB1529" w:rsidR="00AA523C" w:rsidRDefault="00AA523C">
            <w:pPr>
              <w:rPr>
                <w:rFonts w:ascii="Calibri" w:hAnsi="Calibri"/>
                <w:color w:val="000000"/>
              </w:rPr>
              <w:pPrChange w:id="147" w:author="Kevin Chang" w:date="2015-04-07T18:01:00Z">
                <w:pPr>
                  <w:jc w:val="right"/>
                </w:pPr>
              </w:pPrChange>
            </w:pPr>
            <w:del w:id="148" w:author="Kevin Chang" w:date="2015-04-07T18:01:00Z">
              <w:r w:rsidDel="00611AE8">
                <w:rPr>
                  <w:rFonts w:ascii="Calibri" w:hAnsi="Calibri"/>
                  <w:color w:val="000000"/>
                </w:rPr>
                <w:delText>9</w:delText>
              </w:r>
            </w:del>
          </w:p>
        </w:tc>
        <w:tc>
          <w:tcPr>
            <w:tcW w:w="1238" w:type="dxa"/>
            <w:tcPrChange w:id="149" w:author="Kevin Chang" w:date="2015-04-07T18:07:00Z">
              <w:tcPr>
                <w:tcW w:w="1238" w:type="dxa"/>
              </w:tcPr>
            </w:tcPrChange>
          </w:tcPr>
          <w:p w14:paraId="3D6F8132" w14:textId="77777777" w:rsidR="00AA523C" w:rsidRDefault="00AA523C" w:rsidP="00AA523C">
            <w:r>
              <w:t>Yes</w:t>
            </w:r>
          </w:p>
        </w:tc>
        <w:tc>
          <w:tcPr>
            <w:tcW w:w="963" w:type="dxa"/>
            <w:tcPrChange w:id="150" w:author="Kevin Chang" w:date="2015-04-07T18:07:00Z">
              <w:tcPr>
                <w:tcW w:w="963" w:type="dxa"/>
              </w:tcPr>
            </w:tcPrChange>
          </w:tcPr>
          <w:p w14:paraId="79BC1F0C" w14:textId="77777777" w:rsidR="00AA523C" w:rsidRDefault="00AA523C" w:rsidP="00AA523C">
            <w:r>
              <w:t>1</w:t>
            </w:r>
          </w:p>
        </w:tc>
      </w:tr>
      <w:tr w:rsidR="00AA523C" w14:paraId="12E6F084" w14:textId="77777777" w:rsidTr="007D0E0C">
        <w:tc>
          <w:tcPr>
            <w:tcW w:w="1188" w:type="dxa"/>
            <w:vMerge/>
            <w:tcPrChange w:id="151" w:author="Kevin Chang" w:date="2015-04-07T18:07:00Z">
              <w:tcPr>
                <w:tcW w:w="1202" w:type="dxa"/>
                <w:vMerge/>
              </w:tcPr>
            </w:tcPrChange>
          </w:tcPr>
          <w:p w14:paraId="37E3B5C5" w14:textId="77777777" w:rsidR="00AA523C" w:rsidRDefault="00AA523C" w:rsidP="00AA523C"/>
        </w:tc>
        <w:tc>
          <w:tcPr>
            <w:tcW w:w="905" w:type="dxa"/>
            <w:tcPrChange w:id="152" w:author="Kevin Chang" w:date="2015-04-07T18:07:00Z">
              <w:tcPr>
                <w:tcW w:w="891" w:type="dxa"/>
              </w:tcPr>
            </w:tcPrChange>
          </w:tcPr>
          <w:p w14:paraId="35C12115" w14:textId="77777777" w:rsidR="00AA523C" w:rsidRDefault="00AA523C" w:rsidP="00AA523C">
            <w:r>
              <w:t>7</w:t>
            </w:r>
          </w:p>
        </w:tc>
        <w:tc>
          <w:tcPr>
            <w:tcW w:w="1418" w:type="dxa"/>
            <w:vAlign w:val="bottom"/>
            <w:tcPrChange w:id="153" w:author="Kevin Chang" w:date="2015-04-07T18:07:00Z">
              <w:tcPr>
                <w:tcW w:w="1418" w:type="dxa"/>
                <w:vAlign w:val="bottom"/>
              </w:tcPr>
            </w:tcPrChange>
          </w:tcPr>
          <w:p w14:paraId="4D1EE64A" w14:textId="77777777" w:rsidR="00AA523C" w:rsidRDefault="00AA523C" w:rsidP="00AA523C">
            <w:pPr>
              <w:jc w:val="right"/>
              <w:rPr>
                <w:rFonts w:ascii="Calibri" w:hAnsi="Calibri" w:cs="Calibri"/>
                <w:color w:val="000000"/>
              </w:rPr>
            </w:pPr>
            <w:r>
              <w:rPr>
                <w:rFonts w:ascii="Calibri" w:hAnsi="Calibri" w:cs="Calibri"/>
                <w:color w:val="000000"/>
              </w:rPr>
              <w:t>12</w:t>
            </w:r>
          </w:p>
        </w:tc>
        <w:tc>
          <w:tcPr>
            <w:tcW w:w="709" w:type="dxa"/>
            <w:tcPrChange w:id="154" w:author="Kevin Chang" w:date="2015-04-07T18:07:00Z">
              <w:tcPr>
                <w:tcW w:w="709" w:type="dxa"/>
              </w:tcPr>
            </w:tcPrChange>
          </w:tcPr>
          <w:p w14:paraId="77AAEF74" w14:textId="77777777" w:rsidR="00AA523C" w:rsidRDefault="00AA523C" w:rsidP="00AA523C">
            <w:r>
              <w:t>7</w:t>
            </w:r>
          </w:p>
        </w:tc>
        <w:tc>
          <w:tcPr>
            <w:tcW w:w="709" w:type="dxa"/>
            <w:vMerge/>
            <w:tcPrChange w:id="155" w:author="Kevin Chang" w:date="2015-04-07T18:07:00Z">
              <w:tcPr>
                <w:tcW w:w="709" w:type="dxa"/>
                <w:vMerge/>
              </w:tcPr>
            </w:tcPrChange>
          </w:tcPr>
          <w:p w14:paraId="73B12DEC" w14:textId="77777777" w:rsidR="00AA523C" w:rsidRDefault="00AA523C" w:rsidP="00AA523C"/>
        </w:tc>
        <w:tc>
          <w:tcPr>
            <w:tcW w:w="1417" w:type="dxa"/>
            <w:tcPrChange w:id="156" w:author="Kevin Chang" w:date="2015-04-07T18:07:00Z">
              <w:tcPr>
                <w:tcW w:w="1417" w:type="dxa"/>
              </w:tcPr>
            </w:tcPrChange>
          </w:tcPr>
          <w:p w14:paraId="6F3BAF71" w14:textId="77777777" w:rsidR="00AA523C" w:rsidRDefault="00AA523C" w:rsidP="00AA523C">
            <w:r>
              <w:t>3</w:t>
            </w:r>
          </w:p>
        </w:tc>
        <w:tc>
          <w:tcPr>
            <w:tcW w:w="1513" w:type="dxa"/>
            <w:tcPrChange w:id="157" w:author="Kevin Chang" w:date="2015-04-07T18:07:00Z">
              <w:tcPr>
                <w:tcW w:w="1513" w:type="dxa"/>
              </w:tcPr>
            </w:tcPrChange>
          </w:tcPr>
          <w:p w14:paraId="5FC673DE" w14:textId="208C1F2C" w:rsidR="00AA523C" w:rsidRDefault="00AA523C" w:rsidP="00AA523C">
            <w:ins w:id="158" w:author="Kevin Chang" w:date="2015-04-07T18:14:00Z">
              <w:r w:rsidRPr="00265783">
                <w:t>1</w:t>
              </w:r>
            </w:ins>
            <w:del w:id="159" w:author="Kevin Chang" w:date="2015-04-07T17:59:00Z">
              <w:r w:rsidDel="00C71685">
                <w:delText>No (1 DF)</w:delText>
              </w:r>
            </w:del>
          </w:p>
        </w:tc>
        <w:tc>
          <w:tcPr>
            <w:tcW w:w="1530" w:type="dxa"/>
            <w:tcPrChange w:id="160" w:author="Kevin Chang" w:date="2015-04-07T18:07:00Z">
              <w:tcPr>
                <w:tcW w:w="1530" w:type="dxa"/>
              </w:tcPr>
            </w:tcPrChange>
          </w:tcPr>
          <w:p w14:paraId="5B57E230" w14:textId="77777777" w:rsidR="00AA523C" w:rsidDel="00611AE8" w:rsidRDefault="00AA523C">
            <w:pPr>
              <w:rPr>
                <w:del w:id="161" w:author="Kevin Chang" w:date="2015-04-07T18:01:00Z"/>
              </w:rPr>
            </w:pPr>
            <w:r>
              <w:t>8</w:t>
            </w:r>
          </w:p>
          <w:p w14:paraId="558D43C5" w14:textId="5400476E" w:rsidR="00AA523C" w:rsidRDefault="00AA523C">
            <w:pPr>
              <w:rPr>
                <w:rFonts w:ascii="Calibri" w:hAnsi="Calibri"/>
                <w:color w:val="000000"/>
              </w:rPr>
              <w:pPrChange w:id="162" w:author="Kevin Chang" w:date="2015-04-07T18:01:00Z">
                <w:pPr>
                  <w:jc w:val="right"/>
                </w:pPr>
              </w:pPrChange>
            </w:pPr>
            <w:del w:id="163" w:author="Kevin Chang" w:date="2015-04-07T18:01:00Z">
              <w:r w:rsidDel="00611AE8">
                <w:rPr>
                  <w:rFonts w:ascii="Calibri" w:hAnsi="Calibri"/>
                  <w:color w:val="000000"/>
                </w:rPr>
                <w:delText>11</w:delText>
              </w:r>
            </w:del>
          </w:p>
        </w:tc>
        <w:tc>
          <w:tcPr>
            <w:tcW w:w="1238" w:type="dxa"/>
            <w:tcPrChange w:id="164" w:author="Kevin Chang" w:date="2015-04-07T18:07:00Z">
              <w:tcPr>
                <w:tcW w:w="1238" w:type="dxa"/>
              </w:tcPr>
            </w:tcPrChange>
          </w:tcPr>
          <w:p w14:paraId="276DD1D5" w14:textId="77777777" w:rsidR="00AA523C" w:rsidRDefault="00AA523C" w:rsidP="00AA523C">
            <w:r>
              <w:t>No (1/49)</w:t>
            </w:r>
          </w:p>
        </w:tc>
        <w:tc>
          <w:tcPr>
            <w:tcW w:w="963" w:type="dxa"/>
            <w:tcPrChange w:id="165" w:author="Kevin Chang" w:date="2015-04-07T18:07:00Z">
              <w:tcPr>
                <w:tcW w:w="963" w:type="dxa"/>
              </w:tcPr>
            </w:tcPrChange>
          </w:tcPr>
          <w:p w14:paraId="3B17961F" w14:textId="77777777" w:rsidR="00AA523C" w:rsidRDefault="00AA523C" w:rsidP="00AA523C">
            <w:r w:rsidRPr="00AF66FD">
              <w:t>48/49</w:t>
            </w:r>
          </w:p>
        </w:tc>
      </w:tr>
      <w:tr w:rsidR="00AA523C" w14:paraId="0CDE007C" w14:textId="77777777" w:rsidTr="007D0E0C">
        <w:tc>
          <w:tcPr>
            <w:tcW w:w="1188" w:type="dxa"/>
            <w:vMerge/>
            <w:tcPrChange w:id="166" w:author="Kevin Chang" w:date="2015-04-07T18:07:00Z">
              <w:tcPr>
                <w:tcW w:w="1202" w:type="dxa"/>
                <w:vMerge/>
              </w:tcPr>
            </w:tcPrChange>
          </w:tcPr>
          <w:p w14:paraId="40A5B5D8" w14:textId="77777777" w:rsidR="00AA523C" w:rsidRDefault="00AA523C" w:rsidP="00AA523C"/>
        </w:tc>
        <w:tc>
          <w:tcPr>
            <w:tcW w:w="905" w:type="dxa"/>
            <w:tcBorders>
              <w:bottom w:val="single" w:sz="4" w:space="0" w:color="auto"/>
            </w:tcBorders>
            <w:tcPrChange w:id="167" w:author="Kevin Chang" w:date="2015-04-07T18:07:00Z">
              <w:tcPr>
                <w:tcW w:w="891" w:type="dxa"/>
                <w:tcBorders>
                  <w:bottom w:val="single" w:sz="4" w:space="0" w:color="auto"/>
                </w:tcBorders>
              </w:tcPr>
            </w:tcPrChange>
          </w:tcPr>
          <w:p w14:paraId="303DFAA8" w14:textId="77777777" w:rsidR="00AA523C" w:rsidRDefault="00AA523C" w:rsidP="00AA523C">
            <w:r>
              <w:t>8</w:t>
            </w:r>
          </w:p>
        </w:tc>
        <w:tc>
          <w:tcPr>
            <w:tcW w:w="1418" w:type="dxa"/>
            <w:tcBorders>
              <w:bottom w:val="single" w:sz="4" w:space="0" w:color="auto"/>
            </w:tcBorders>
            <w:vAlign w:val="bottom"/>
            <w:tcPrChange w:id="168" w:author="Kevin Chang" w:date="2015-04-07T18:07:00Z">
              <w:tcPr>
                <w:tcW w:w="1418" w:type="dxa"/>
                <w:tcBorders>
                  <w:bottom w:val="single" w:sz="4" w:space="0" w:color="auto"/>
                </w:tcBorders>
                <w:vAlign w:val="bottom"/>
              </w:tcPr>
            </w:tcPrChange>
          </w:tcPr>
          <w:p w14:paraId="54C5DB0B" w14:textId="77777777" w:rsidR="00AA523C" w:rsidRDefault="00AA523C" w:rsidP="00AA523C">
            <w:pPr>
              <w:jc w:val="right"/>
              <w:rPr>
                <w:rFonts w:ascii="Calibri" w:hAnsi="Calibri" w:cs="Calibri"/>
                <w:color w:val="000000"/>
              </w:rPr>
            </w:pPr>
            <w:r>
              <w:rPr>
                <w:rFonts w:ascii="Calibri" w:hAnsi="Calibri" w:cs="Calibri"/>
                <w:color w:val="000000"/>
              </w:rPr>
              <w:t>14</w:t>
            </w:r>
          </w:p>
        </w:tc>
        <w:tc>
          <w:tcPr>
            <w:tcW w:w="709" w:type="dxa"/>
            <w:tcBorders>
              <w:bottom w:val="single" w:sz="4" w:space="0" w:color="auto"/>
            </w:tcBorders>
            <w:tcPrChange w:id="169" w:author="Kevin Chang" w:date="2015-04-07T18:07:00Z">
              <w:tcPr>
                <w:tcW w:w="709" w:type="dxa"/>
                <w:tcBorders>
                  <w:bottom w:val="single" w:sz="4" w:space="0" w:color="auto"/>
                </w:tcBorders>
              </w:tcPr>
            </w:tcPrChange>
          </w:tcPr>
          <w:p w14:paraId="1DA375CC" w14:textId="77777777" w:rsidR="00AA523C" w:rsidRDefault="00AA523C" w:rsidP="00AA523C">
            <w:r>
              <w:t>8</w:t>
            </w:r>
          </w:p>
        </w:tc>
        <w:tc>
          <w:tcPr>
            <w:tcW w:w="709" w:type="dxa"/>
            <w:vMerge/>
            <w:tcPrChange w:id="170" w:author="Kevin Chang" w:date="2015-04-07T18:07:00Z">
              <w:tcPr>
                <w:tcW w:w="709" w:type="dxa"/>
                <w:vMerge/>
              </w:tcPr>
            </w:tcPrChange>
          </w:tcPr>
          <w:p w14:paraId="22EAC5D7" w14:textId="77777777" w:rsidR="00AA523C" w:rsidRDefault="00AA523C" w:rsidP="00AA523C"/>
        </w:tc>
        <w:tc>
          <w:tcPr>
            <w:tcW w:w="1417" w:type="dxa"/>
            <w:tcPrChange w:id="171" w:author="Kevin Chang" w:date="2015-04-07T18:07:00Z">
              <w:tcPr>
                <w:tcW w:w="1417" w:type="dxa"/>
              </w:tcPr>
            </w:tcPrChange>
          </w:tcPr>
          <w:p w14:paraId="23B47B76" w14:textId="77777777" w:rsidR="00AA523C" w:rsidRDefault="00AA523C" w:rsidP="00AA523C">
            <w:r>
              <w:t>3</w:t>
            </w:r>
          </w:p>
        </w:tc>
        <w:tc>
          <w:tcPr>
            <w:tcW w:w="1513" w:type="dxa"/>
            <w:tcBorders>
              <w:bottom w:val="single" w:sz="4" w:space="0" w:color="auto"/>
            </w:tcBorders>
            <w:tcPrChange w:id="172" w:author="Kevin Chang" w:date="2015-04-07T18:07:00Z">
              <w:tcPr>
                <w:tcW w:w="1513" w:type="dxa"/>
                <w:tcBorders>
                  <w:bottom w:val="single" w:sz="4" w:space="0" w:color="auto"/>
                </w:tcBorders>
              </w:tcPr>
            </w:tcPrChange>
          </w:tcPr>
          <w:p w14:paraId="5DF113BD" w14:textId="6FF378FE" w:rsidR="00AA523C" w:rsidRDefault="00AA523C" w:rsidP="00AA523C">
            <w:ins w:id="173" w:author="Kevin Chang" w:date="2015-04-07T18:14:00Z">
              <w:r w:rsidRPr="00265783">
                <w:t>1</w:t>
              </w:r>
            </w:ins>
            <w:del w:id="174" w:author="Kevin Chang" w:date="2015-04-07T17:59:00Z">
              <w:r w:rsidDel="00C71685">
                <w:delText>No (1 DF)</w:delText>
              </w:r>
            </w:del>
          </w:p>
        </w:tc>
        <w:tc>
          <w:tcPr>
            <w:tcW w:w="1530" w:type="dxa"/>
            <w:tcBorders>
              <w:bottom w:val="single" w:sz="4" w:space="0" w:color="auto"/>
            </w:tcBorders>
            <w:tcPrChange w:id="175" w:author="Kevin Chang" w:date="2015-04-07T18:07:00Z">
              <w:tcPr>
                <w:tcW w:w="1530" w:type="dxa"/>
                <w:tcBorders>
                  <w:bottom w:val="single" w:sz="4" w:space="0" w:color="auto"/>
                </w:tcBorders>
              </w:tcPr>
            </w:tcPrChange>
          </w:tcPr>
          <w:p w14:paraId="048F2A82" w14:textId="77777777" w:rsidR="00AA523C" w:rsidDel="00611AE8" w:rsidRDefault="00AA523C">
            <w:pPr>
              <w:rPr>
                <w:del w:id="176" w:author="Kevin Chang" w:date="2015-04-07T18:01:00Z"/>
              </w:rPr>
            </w:pPr>
            <w:r>
              <w:t>10</w:t>
            </w:r>
          </w:p>
          <w:p w14:paraId="035E5F79" w14:textId="2CF3F861" w:rsidR="00AA523C" w:rsidRDefault="00AA523C">
            <w:pPr>
              <w:rPr>
                <w:rFonts w:ascii="Calibri" w:hAnsi="Calibri"/>
                <w:color w:val="000000"/>
              </w:rPr>
              <w:pPrChange w:id="177" w:author="Kevin Chang" w:date="2015-04-07T18:01:00Z">
                <w:pPr>
                  <w:jc w:val="right"/>
                </w:pPr>
              </w:pPrChange>
            </w:pPr>
            <w:del w:id="178" w:author="Kevin Chang" w:date="2015-04-07T18:01:00Z">
              <w:r w:rsidDel="00611AE8">
                <w:rPr>
                  <w:rFonts w:ascii="Calibri" w:hAnsi="Calibri"/>
                  <w:color w:val="000000"/>
                </w:rPr>
                <w:delText>13</w:delText>
              </w:r>
            </w:del>
          </w:p>
        </w:tc>
        <w:tc>
          <w:tcPr>
            <w:tcW w:w="1238" w:type="dxa"/>
            <w:tcBorders>
              <w:bottom w:val="single" w:sz="4" w:space="0" w:color="auto"/>
            </w:tcBorders>
            <w:tcPrChange w:id="179" w:author="Kevin Chang" w:date="2015-04-07T18:07:00Z">
              <w:tcPr>
                <w:tcW w:w="1238" w:type="dxa"/>
                <w:tcBorders>
                  <w:bottom w:val="single" w:sz="4" w:space="0" w:color="auto"/>
                </w:tcBorders>
              </w:tcPr>
            </w:tcPrChange>
          </w:tcPr>
          <w:p w14:paraId="568158CE" w14:textId="77777777" w:rsidR="00AA523C" w:rsidRDefault="00AA523C" w:rsidP="00AA523C">
            <w:r>
              <w:t>Yes</w:t>
            </w:r>
          </w:p>
        </w:tc>
        <w:tc>
          <w:tcPr>
            <w:tcW w:w="963" w:type="dxa"/>
            <w:tcBorders>
              <w:bottom w:val="single" w:sz="4" w:space="0" w:color="auto"/>
            </w:tcBorders>
            <w:tcPrChange w:id="180" w:author="Kevin Chang" w:date="2015-04-07T18:07:00Z">
              <w:tcPr>
                <w:tcW w:w="963" w:type="dxa"/>
                <w:tcBorders>
                  <w:bottom w:val="single" w:sz="4" w:space="0" w:color="auto"/>
                </w:tcBorders>
              </w:tcPr>
            </w:tcPrChange>
          </w:tcPr>
          <w:p w14:paraId="3B38CB5A" w14:textId="77777777" w:rsidR="00AA523C" w:rsidRDefault="00AA523C" w:rsidP="00AA523C">
            <w:r>
              <w:t>1</w:t>
            </w:r>
          </w:p>
        </w:tc>
      </w:tr>
      <w:tr w:rsidR="00AA523C" w14:paraId="1BC49FF2" w14:textId="77777777" w:rsidTr="007D0E0C">
        <w:tc>
          <w:tcPr>
            <w:tcW w:w="1188" w:type="dxa"/>
            <w:vMerge/>
            <w:tcPrChange w:id="181" w:author="Kevin Chang" w:date="2015-04-07T18:07:00Z">
              <w:tcPr>
                <w:tcW w:w="1202" w:type="dxa"/>
                <w:vMerge/>
              </w:tcPr>
            </w:tcPrChange>
          </w:tcPr>
          <w:p w14:paraId="3BC53EC8" w14:textId="77777777" w:rsidR="00AA523C" w:rsidRDefault="00AA523C" w:rsidP="00AA523C"/>
        </w:tc>
        <w:tc>
          <w:tcPr>
            <w:tcW w:w="905" w:type="dxa"/>
            <w:tcBorders>
              <w:bottom w:val="single" w:sz="4" w:space="0" w:color="auto"/>
            </w:tcBorders>
            <w:tcPrChange w:id="182" w:author="Kevin Chang" w:date="2015-04-07T18:07:00Z">
              <w:tcPr>
                <w:tcW w:w="891" w:type="dxa"/>
                <w:tcBorders>
                  <w:bottom w:val="single" w:sz="4" w:space="0" w:color="auto"/>
                </w:tcBorders>
              </w:tcPr>
            </w:tcPrChange>
          </w:tcPr>
          <w:p w14:paraId="19065F2B" w14:textId="77777777" w:rsidR="00AA523C" w:rsidRDefault="00AA523C" w:rsidP="00AA523C">
            <w:r>
              <w:t>9</w:t>
            </w:r>
          </w:p>
        </w:tc>
        <w:tc>
          <w:tcPr>
            <w:tcW w:w="1418" w:type="dxa"/>
            <w:tcBorders>
              <w:bottom w:val="single" w:sz="4" w:space="0" w:color="auto"/>
            </w:tcBorders>
            <w:vAlign w:val="bottom"/>
            <w:tcPrChange w:id="183" w:author="Kevin Chang" w:date="2015-04-07T18:07:00Z">
              <w:tcPr>
                <w:tcW w:w="1418" w:type="dxa"/>
                <w:tcBorders>
                  <w:bottom w:val="single" w:sz="4" w:space="0" w:color="auto"/>
                </w:tcBorders>
                <w:vAlign w:val="bottom"/>
              </w:tcPr>
            </w:tcPrChange>
          </w:tcPr>
          <w:p w14:paraId="247DA64D" w14:textId="77777777" w:rsidR="00AA523C" w:rsidRDefault="00AA523C" w:rsidP="00AA523C">
            <w:pPr>
              <w:jc w:val="right"/>
              <w:rPr>
                <w:rFonts w:ascii="Calibri" w:hAnsi="Calibri" w:cs="Calibri"/>
                <w:color w:val="000000"/>
              </w:rPr>
            </w:pPr>
            <w:r>
              <w:rPr>
                <w:rFonts w:ascii="Calibri" w:hAnsi="Calibri" w:cs="Calibri"/>
                <w:color w:val="000000"/>
              </w:rPr>
              <w:t>16</w:t>
            </w:r>
          </w:p>
        </w:tc>
        <w:tc>
          <w:tcPr>
            <w:tcW w:w="709" w:type="dxa"/>
            <w:tcBorders>
              <w:bottom w:val="single" w:sz="4" w:space="0" w:color="auto"/>
            </w:tcBorders>
            <w:tcPrChange w:id="184" w:author="Kevin Chang" w:date="2015-04-07T18:07:00Z">
              <w:tcPr>
                <w:tcW w:w="709" w:type="dxa"/>
                <w:tcBorders>
                  <w:bottom w:val="single" w:sz="4" w:space="0" w:color="auto"/>
                </w:tcBorders>
              </w:tcPr>
            </w:tcPrChange>
          </w:tcPr>
          <w:p w14:paraId="52A51020" w14:textId="77777777" w:rsidR="00AA523C" w:rsidRDefault="00AA523C" w:rsidP="00AA523C">
            <w:r>
              <w:t>9</w:t>
            </w:r>
          </w:p>
        </w:tc>
        <w:tc>
          <w:tcPr>
            <w:tcW w:w="709" w:type="dxa"/>
            <w:vMerge/>
            <w:tcPrChange w:id="185" w:author="Kevin Chang" w:date="2015-04-07T18:07:00Z">
              <w:tcPr>
                <w:tcW w:w="709" w:type="dxa"/>
                <w:vMerge/>
              </w:tcPr>
            </w:tcPrChange>
          </w:tcPr>
          <w:p w14:paraId="21688739" w14:textId="77777777" w:rsidR="00AA523C" w:rsidRDefault="00AA523C" w:rsidP="00AA523C"/>
        </w:tc>
        <w:tc>
          <w:tcPr>
            <w:tcW w:w="1417" w:type="dxa"/>
            <w:tcBorders>
              <w:bottom w:val="single" w:sz="4" w:space="0" w:color="auto"/>
            </w:tcBorders>
            <w:tcPrChange w:id="186" w:author="Kevin Chang" w:date="2015-04-07T18:07:00Z">
              <w:tcPr>
                <w:tcW w:w="1417" w:type="dxa"/>
                <w:tcBorders>
                  <w:bottom w:val="single" w:sz="4" w:space="0" w:color="auto"/>
                </w:tcBorders>
              </w:tcPr>
            </w:tcPrChange>
          </w:tcPr>
          <w:p w14:paraId="42186941" w14:textId="77777777" w:rsidR="00AA523C" w:rsidRDefault="00AA523C" w:rsidP="00AA523C">
            <w:r>
              <w:t>4</w:t>
            </w:r>
          </w:p>
        </w:tc>
        <w:tc>
          <w:tcPr>
            <w:tcW w:w="1513" w:type="dxa"/>
            <w:tcBorders>
              <w:bottom w:val="single" w:sz="4" w:space="0" w:color="auto"/>
            </w:tcBorders>
            <w:tcPrChange w:id="187" w:author="Kevin Chang" w:date="2015-04-07T18:07:00Z">
              <w:tcPr>
                <w:tcW w:w="1513" w:type="dxa"/>
                <w:tcBorders>
                  <w:bottom w:val="single" w:sz="4" w:space="0" w:color="auto"/>
                </w:tcBorders>
              </w:tcPr>
            </w:tcPrChange>
          </w:tcPr>
          <w:p w14:paraId="3D8AAA65" w14:textId="3EF84034" w:rsidR="00AA523C" w:rsidRDefault="00AA523C" w:rsidP="00AA523C">
            <w:ins w:id="188" w:author="Kevin Chang" w:date="2015-04-07T18:14:00Z">
              <w:r w:rsidRPr="00265783">
                <w:t>1</w:t>
              </w:r>
            </w:ins>
            <w:del w:id="189" w:author="Kevin Chang" w:date="2015-04-07T17:59:00Z">
              <w:r w:rsidDel="00C71685">
                <w:delText>No (1 DF)</w:delText>
              </w:r>
            </w:del>
          </w:p>
        </w:tc>
        <w:tc>
          <w:tcPr>
            <w:tcW w:w="1530" w:type="dxa"/>
            <w:tcBorders>
              <w:bottom w:val="single" w:sz="4" w:space="0" w:color="auto"/>
            </w:tcBorders>
            <w:tcPrChange w:id="190" w:author="Kevin Chang" w:date="2015-04-07T18:07:00Z">
              <w:tcPr>
                <w:tcW w:w="1530" w:type="dxa"/>
                <w:tcBorders>
                  <w:bottom w:val="single" w:sz="4" w:space="0" w:color="auto"/>
                </w:tcBorders>
              </w:tcPr>
            </w:tcPrChange>
          </w:tcPr>
          <w:p w14:paraId="0BB7BEFC" w14:textId="77777777" w:rsidR="00AA523C" w:rsidDel="00611AE8" w:rsidRDefault="00AA523C">
            <w:pPr>
              <w:rPr>
                <w:del w:id="191" w:author="Kevin Chang" w:date="2015-04-07T18:01:00Z"/>
              </w:rPr>
            </w:pPr>
            <w:r>
              <w:t>11</w:t>
            </w:r>
          </w:p>
          <w:p w14:paraId="2326784E" w14:textId="7645EF38" w:rsidR="00AA523C" w:rsidRDefault="00AA523C">
            <w:pPr>
              <w:rPr>
                <w:rFonts w:ascii="Calibri" w:hAnsi="Calibri"/>
                <w:color w:val="000000"/>
              </w:rPr>
              <w:pPrChange w:id="192" w:author="Kevin Chang" w:date="2015-04-07T18:01:00Z">
                <w:pPr>
                  <w:jc w:val="right"/>
                </w:pPr>
              </w:pPrChange>
            </w:pPr>
            <w:del w:id="193" w:author="Kevin Chang" w:date="2015-04-07T18:01:00Z">
              <w:r w:rsidDel="00611AE8">
                <w:rPr>
                  <w:rFonts w:ascii="Calibri" w:hAnsi="Calibri"/>
                  <w:color w:val="000000"/>
                </w:rPr>
                <w:delText>15</w:delText>
              </w:r>
            </w:del>
          </w:p>
        </w:tc>
        <w:tc>
          <w:tcPr>
            <w:tcW w:w="1238" w:type="dxa"/>
            <w:tcBorders>
              <w:bottom w:val="single" w:sz="4" w:space="0" w:color="auto"/>
            </w:tcBorders>
            <w:tcPrChange w:id="194" w:author="Kevin Chang" w:date="2015-04-07T18:07:00Z">
              <w:tcPr>
                <w:tcW w:w="1238" w:type="dxa"/>
                <w:tcBorders>
                  <w:bottom w:val="single" w:sz="4" w:space="0" w:color="auto"/>
                </w:tcBorders>
              </w:tcPr>
            </w:tcPrChange>
          </w:tcPr>
          <w:p w14:paraId="15E20900" w14:textId="77777777" w:rsidR="00AA523C" w:rsidRDefault="00AA523C" w:rsidP="00AA523C">
            <w:r>
              <w:t>No (1/81)</w:t>
            </w:r>
          </w:p>
        </w:tc>
        <w:tc>
          <w:tcPr>
            <w:tcW w:w="963" w:type="dxa"/>
            <w:tcBorders>
              <w:bottom w:val="single" w:sz="4" w:space="0" w:color="auto"/>
            </w:tcBorders>
            <w:tcPrChange w:id="195" w:author="Kevin Chang" w:date="2015-04-07T18:07:00Z">
              <w:tcPr>
                <w:tcW w:w="963" w:type="dxa"/>
                <w:tcBorders>
                  <w:bottom w:val="single" w:sz="4" w:space="0" w:color="auto"/>
                </w:tcBorders>
              </w:tcPr>
            </w:tcPrChange>
          </w:tcPr>
          <w:p w14:paraId="1B80157A" w14:textId="77777777" w:rsidR="00AA523C" w:rsidRDefault="00AA523C" w:rsidP="00AA523C">
            <w:r w:rsidRPr="00A238CA">
              <w:t>80/81</w:t>
            </w:r>
          </w:p>
        </w:tc>
      </w:tr>
      <w:tr w:rsidR="00AA523C" w14:paraId="707FF91F" w14:textId="77777777" w:rsidTr="007D0E0C">
        <w:tc>
          <w:tcPr>
            <w:tcW w:w="1188" w:type="dxa"/>
            <w:vMerge/>
            <w:tcPrChange w:id="196" w:author="Kevin Chang" w:date="2015-04-07T18:07:00Z">
              <w:tcPr>
                <w:tcW w:w="1202" w:type="dxa"/>
                <w:vMerge/>
              </w:tcPr>
            </w:tcPrChange>
          </w:tcPr>
          <w:p w14:paraId="6138CA59" w14:textId="77777777" w:rsidR="00AA523C" w:rsidRDefault="00AA523C" w:rsidP="00AA523C"/>
        </w:tc>
        <w:tc>
          <w:tcPr>
            <w:tcW w:w="905" w:type="dxa"/>
            <w:tcBorders>
              <w:top w:val="single" w:sz="4" w:space="0" w:color="auto"/>
              <w:bottom w:val="single" w:sz="4" w:space="0" w:color="auto"/>
            </w:tcBorders>
            <w:tcPrChange w:id="197" w:author="Kevin Chang" w:date="2015-04-07T18:07:00Z">
              <w:tcPr>
                <w:tcW w:w="891" w:type="dxa"/>
                <w:tcBorders>
                  <w:top w:val="single" w:sz="4" w:space="0" w:color="auto"/>
                  <w:bottom w:val="single" w:sz="4" w:space="0" w:color="auto"/>
                </w:tcBorders>
              </w:tcPr>
            </w:tcPrChange>
          </w:tcPr>
          <w:p w14:paraId="5AB7A474" w14:textId="77777777" w:rsidR="00AA523C" w:rsidRDefault="00AA523C" w:rsidP="00AA523C">
            <w:commentRangeStart w:id="198"/>
            <w:r>
              <w:t>10</w:t>
            </w:r>
            <w:commentRangeEnd w:id="198"/>
            <w:r>
              <w:rPr>
                <w:rStyle w:val="CommentReference"/>
              </w:rPr>
              <w:commentReference w:id="198"/>
            </w:r>
          </w:p>
        </w:tc>
        <w:tc>
          <w:tcPr>
            <w:tcW w:w="1418" w:type="dxa"/>
            <w:tcBorders>
              <w:top w:val="single" w:sz="4" w:space="0" w:color="auto"/>
              <w:bottom w:val="single" w:sz="4" w:space="0" w:color="auto"/>
            </w:tcBorders>
            <w:vAlign w:val="bottom"/>
            <w:tcPrChange w:id="199" w:author="Kevin Chang" w:date="2015-04-07T18:07:00Z">
              <w:tcPr>
                <w:tcW w:w="1418" w:type="dxa"/>
                <w:tcBorders>
                  <w:top w:val="single" w:sz="4" w:space="0" w:color="auto"/>
                  <w:bottom w:val="single" w:sz="4" w:space="0" w:color="auto"/>
                </w:tcBorders>
                <w:vAlign w:val="bottom"/>
              </w:tcPr>
            </w:tcPrChange>
          </w:tcPr>
          <w:p w14:paraId="522CD41A" w14:textId="77777777" w:rsidR="00AA523C" w:rsidRDefault="00AA523C" w:rsidP="00AA523C">
            <w:pPr>
              <w:jc w:val="right"/>
              <w:rPr>
                <w:rFonts w:ascii="Calibri" w:hAnsi="Calibri" w:cs="Calibri"/>
                <w:color w:val="000000"/>
              </w:rPr>
            </w:pPr>
            <w:r>
              <w:rPr>
                <w:rFonts w:ascii="Calibri" w:hAnsi="Calibri" w:cs="Calibri"/>
                <w:color w:val="000000"/>
              </w:rPr>
              <w:t>18</w:t>
            </w:r>
          </w:p>
        </w:tc>
        <w:tc>
          <w:tcPr>
            <w:tcW w:w="709" w:type="dxa"/>
            <w:tcBorders>
              <w:top w:val="single" w:sz="4" w:space="0" w:color="auto"/>
              <w:bottom w:val="single" w:sz="4" w:space="0" w:color="auto"/>
            </w:tcBorders>
            <w:tcPrChange w:id="200" w:author="Kevin Chang" w:date="2015-04-07T18:07:00Z">
              <w:tcPr>
                <w:tcW w:w="709" w:type="dxa"/>
                <w:tcBorders>
                  <w:top w:val="single" w:sz="4" w:space="0" w:color="auto"/>
                  <w:bottom w:val="single" w:sz="4" w:space="0" w:color="auto"/>
                </w:tcBorders>
              </w:tcPr>
            </w:tcPrChange>
          </w:tcPr>
          <w:p w14:paraId="34F5E7EF" w14:textId="77777777" w:rsidR="00AA523C" w:rsidRDefault="00AA523C" w:rsidP="00AA523C">
            <w:r>
              <w:t>10</w:t>
            </w:r>
          </w:p>
        </w:tc>
        <w:tc>
          <w:tcPr>
            <w:tcW w:w="709" w:type="dxa"/>
            <w:vMerge/>
            <w:tcBorders>
              <w:bottom w:val="single" w:sz="4" w:space="0" w:color="auto"/>
            </w:tcBorders>
            <w:tcPrChange w:id="201" w:author="Kevin Chang" w:date="2015-04-07T18:07:00Z">
              <w:tcPr>
                <w:tcW w:w="709" w:type="dxa"/>
                <w:vMerge/>
                <w:tcBorders>
                  <w:bottom w:val="single" w:sz="4" w:space="0" w:color="auto"/>
                </w:tcBorders>
              </w:tcPr>
            </w:tcPrChange>
          </w:tcPr>
          <w:p w14:paraId="58CF9EA7" w14:textId="77777777" w:rsidR="00AA523C" w:rsidRDefault="00AA523C" w:rsidP="00AA523C"/>
        </w:tc>
        <w:tc>
          <w:tcPr>
            <w:tcW w:w="1417" w:type="dxa"/>
            <w:tcBorders>
              <w:bottom w:val="single" w:sz="4" w:space="0" w:color="auto"/>
            </w:tcBorders>
            <w:tcPrChange w:id="202" w:author="Kevin Chang" w:date="2015-04-07T18:07:00Z">
              <w:tcPr>
                <w:tcW w:w="1417" w:type="dxa"/>
                <w:tcBorders>
                  <w:bottom w:val="single" w:sz="4" w:space="0" w:color="auto"/>
                </w:tcBorders>
              </w:tcPr>
            </w:tcPrChange>
          </w:tcPr>
          <w:p w14:paraId="30065CE9" w14:textId="77777777" w:rsidR="00AA523C" w:rsidRDefault="00AA523C" w:rsidP="00AA523C">
            <w:r>
              <w:t>4</w:t>
            </w:r>
          </w:p>
        </w:tc>
        <w:tc>
          <w:tcPr>
            <w:tcW w:w="1513" w:type="dxa"/>
            <w:tcBorders>
              <w:top w:val="single" w:sz="4" w:space="0" w:color="auto"/>
              <w:bottom w:val="single" w:sz="4" w:space="0" w:color="auto"/>
            </w:tcBorders>
            <w:tcPrChange w:id="203" w:author="Kevin Chang" w:date="2015-04-07T18:07:00Z">
              <w:tcPr>
                <w:tcW w:w="1513" w:type="dxa"/>
                <w:tcBorders>
                  <w:top w:val="single" w:sz="4" w:space="0" w:color="auto"/>
                  <w:bottom w:val="single" w:sz="4" w:space="0" w:color="auto"/>
                </w:tcBorders>
              </w:tcPr>
            </w:tcPrChange>
          </w:tcPr>
          <w:p w14:paraId="7F27343A" w14:textId="78AC5CCD" w:rsidR="00AA523C" w:rsidRDefault="00AA523C" w:rsidP="00AA523C">
            <w:ins w:id="204" w:author="Kevin Chang" w:date="2015-04-07T18:14:00Z">
              <w:r w:rsidRPr="00265783">
                <w:t>1</w:t>
              </w:r>
            </w:ins>
            <w:del w:id="205" w:author="Kevin Chang" w:date="2015-04-07T17:59:00Z">
              <w:r w:rsidDel="00C71685">
                <w:delText>No (1 DF)</w:delText>
              </w:r>
            </w:del>
          </w:p>
        </w:tc>
        <w:tc>
          <w:tcPr>
            <w:tcW w:w="1530" w:type="dxa"/>
            <w:tcBorders>
              <w:top w:val="single" w:sz="4" w:space="0" w:color="auto"/>
              <w:bottom w:val="single" w:sz="4" w:space="0" w:color="auto"/>
            </w:tcBorders>
            <w:tcPrChange w:id="206" w:author="Kevin Chang" w:date="2015-04-07T18:07:00Z">
              <w:tcPr>
                <w:tcW w:w="1530" w:type="dxa"/>
                <w:tcBorders>
                  <w:top w:val="single" w:sz="4" w:space="0" w:color="auto"/>
                  <w:bottom w:val="single" w:sz="4" w:space="0" w:color="auto"/>
                </w:tcBorders>
              </w:tcPr>
            </w:tcPrChange>
          </w:tcPr>
          <w:p w14:paraId="1E0B9041" w14:textId="77777777" w:rsidR="00AA523C" w:rsidDel="00611AE8" w:rsidRDefault="00AA523C">
            <w:pPr>
              <w:rPr>
                <w:del w:id="207" w:author="Kevin Chang" w:date="2015-04-07T18:01:00Z"/>
              </w:rPr>
            </w:pPr>
            <w:commentRangeStart w:id="208"/>
            <w:r>
              <w:t>13</w:t>
            </w:r>
          </w:p>
          <w:p w14:paraId="3CA9D8C4" w14:textId="77777777" w:rsidR="00AA523C" w:rsidRDefault="00AA523C">
            <w:pPr>
              <w:rPr>
                <w:rFonts w:ascii="Calibri" w:hAnsi="Calibri"/>
                <w:color w:val="000000"/>
              </w:rPr>
              <w:pPrChange w:id="209" w:author="Kevin Chang" w:date="2015-04-07T18:01:00Z">
                <w:pPr>
                  <w:jc w:val="right"/>
                </w:pPr>
              </w:pPrChange>
            </w:pPr>
            <w:del w:id="210" w:author="Kevin Chang" w:date="2015-04-07T18:01:00Z">
              <w:r w:rsidDel="00611AE8">
                <w:rPr>
                  <w:rFonts w:ascii="Calibri" w:hAnsi="Calibri"/>
                  <w:color w:val="000000"/>
                </w:rPr>
                <w:delText>17</w:delText>
              </w:r>
              <w:commentRangeEnd w:id="208"/>
              <w:r w:rsidDel="00611AE8">
                <w:rPr>
                  <w:rStyle w:val="CommentReference"/>
                </w:rPr>
                <w:commentReference w:id="208"/>
              </w:r>
            </w:del>
          </w:p>
        </w:tc>
        <w:tc>
          <w:tcPr>
            <w:tcW w:w="1238" w:type="dxa"/>
            <w:tcBorders>
              <w:top w:val="single" w:sz="4" w:space="0" w:color="auto"/>
              <w:bottom w:val="single" w:sz="4" w:space="0" w:color="auto"/>
            </w:tcBorders>
            <w:tcPrChange w:id="211" w:author="Kevin Chang" w:date="2015-04-07T18:07:00Z">
              <w:tcPr>
                <w:tcW w:w="1238" w:type="dxa"/>
                <w:tcBorders>
                  <w:top w:val="single" w:sz="4" w:space="0" w:color="auto"/>
                  <w:bottom w:val="single" w:sz="4" w:space="0" w:color="auto"/>
                </w:tcBorders>
              </w:tcPr>
            </w:tcPrChange>
          </w:tcPr>
          <w:p w14:paraId="5AEDB829" w14:textId="77777777" w:rsidR="00AA523C" w:rsidRDefault="00AA523C" w:rsidP="00AA523C">
            <w:r>
              <w:t>Yes</w:t>
            </w:r>
          </w:p>
        </w:tc>
        <w:tc>
          <w:tcPr>
            <w:tcW w:w="963" w:type="dxa"/>
            <w:tcBorders>
              <w:top w:val="single" w:sz="4" w:space="0" w:color="auto"/>
              <w:bottom w:val="single" w:sz="4" w:space="0" w:color="auto"/>
            </w:tcBorders>
            <w:tcPrChange w:id="212" w:author="Kevin Chang" w:date="2015-04-07T18:07:00Z">
              <w:tcPr>
                <w:tcW w:w="963" w:type="dxa"/>
                <w:tcBorders>
                  <w:top w:val="single" w:sz="4" w:space="0" w:color="auto"/>
                  <w:bottom w:val="single" w:sz="4" w:space="0" w:color="auto"/>
                </w:tcBorders>
              </w:tcPr>
            </w:tcPrChange>
          </w:tcPr>
          <w:p w14:paraId="6CBED861" w14:textId="77777777" w:rsidR="00AA523C" w:rsidRDefault="00AA523C" w:rsidP="00AA523C">
            <w:r>
              <w:t>1</w:t>
            </w:r>
          </w:p>
        </w:tc>
      </w:tr>
    </w:tbl>
    <w:p w14:paraId="78850C13" w14:textId="77777777" w:rsidR="00197C3C" w:rsidRDefault="00197C3C">
      <w:pPr>
        <w:rPr>
          <w:ins w:id="213" w:author="Kevin Chang" w:date="2015-04-07T18:04:00Z"/>
        </w:rPr>
      </w:pPr>
    </w:p>
    <w:tbl>
      <w:tblPr>
        <w:tblStyle w:val="TableGrid"/>
        <w:tblW w:w="11590" w:type="dxa"/>
        <w:tblLayout w:type="fixed"/>
        <w:tblLook w:val="04A0" w:firstRow="1" w:lastRow="0" w:firstColumn="1" w:lastColumn="0" w:noHBand="0" w:noVBand="1"/>
      </w:tblPr>
      <w:tblGrid>
        <w:gridCol w:w="1202"/>
        <w:gridCol w:w="891"/>
        <w:gridCol w:w="1418"/>
        <w:gridCol w:w="709"/>
        <w:gridCol w:w="709"/>
        <w:gridCol w:w="1417"/>
        <w:gridCol w:w="1513"/>
        <w:gridCol w:w="1530"/>
        <w:gridCol w:w="1238"/>
        <w:gridCol w:w="963"/>
      </w:tblGrid>
      <w:tr w:rsidR="007D0E0C" w14:paraId="36BB56CA" w14:textId="77777777" w:rsidTr="004D0A31">
        <w:trPr>
          <w:ins w:id="214" w:author="Kevin Chang" w:date="2015-04-07T18:04:00Z"/>
        </w:trPr>
        <w:tc>
          <w:tcPr>
            <w:tcW w:w="3511" w:type="dxa"/>
            <w:gridSpan w:val="3"/>
            <w:vAlign w:val="bottom"/>
          </w:tcPr>
          <w:p w14:paraId="6A0BA8B9" w14:textId="77777777" w:rsidR="007D0E0C" w:rsidRPr="0058004C" w:rsidRDefault="007D0E0C" w:rsidP="004D0A31">
            <w:pPr>
              <w:rPr>
                <w:ins w:id="215" w:author="Kevin Chang" w:date="2015-04-07T18:04:00Z"/>
                <w:vertAlign w:val="superscript"/>
              </w:rPr>
            </w:pPr>
            <w:ins w:id="216" w:author="Kevin Chang" w:date="2015-04-07T18:04:00Z">
              <w:r>
                <w:t>Phase 1 Experiment</w:t>
              </w:r>
            </w:ins>
          </w:p>
        </w:tc>
        <w:tc>
          <w:tcPr>
            <w:tcW w:w="8079" w:type="dxa"/>
            <w:gridSpan w:val="7"/>
            <w:vAlign w:val="bottom"/>
          </w:tcPr>
          <w:p w14:paraId="5C54A7EF" w14:textId="77777777" w:rsidR="007D0E0C" w:rsidRDefault="007D0E0C" w:rsidP="004D0A31">
            <w:pPr>
              <w:rPr>
                <w:ins w:id="217" w:author="Kevin Chang" w:date="2015-04-07T18:04:00Z"/>
              </w:rPr>
            </w:pPr>
            <w:commentRangeStart w:id="218"/>
            <w:ins w:id="219" w:author="Kevin Chang" w:date="2015-04-07T18:04:00Z">
              <w:r>
                <w:t>Phase 2 Experiment</w:t>
              </w:r>
              <w:commentRangeEnd w:id="218"/>
              <w:r>
                <w:rPr>
                  <w:rStyle w:val="CommentReference"/>
                </w:rPr>
                <w:commentReference w:id="218"/>
              </w:r>
            </w:ins>
          </w:p>
        </w:tc>
      </w:tr>
      <w:tr w:rsidR="007D0E0C" w14:paraId="35AE8B4F" w14:textId="77777777" w:rsidTr="004D0A31">
        <w:trPr>
          <w:trHeight w:val="405"/>
          <w:ins w:id="220" w:author="Kevin Chang" w:date="2015-04-07T18:04:00Z"/>
        </w:trPr>
        <w:tc>
          <w:tcPr>
            <w:tcW w:w="1202" w:type="dxa"/>
            <w:vMerge w:val="restart"/>
            <w:vAlign w:val="bottom"/>
          </w:tcPr>
          <w:p w14:paraId="4BFD4A7D" w14:textId="77777777" w:rsidR="007D0E0C" w:rsidRDefault="007D0E0C" w:rsidP="004D0A31">
            <w:pPr>
              <w:rPr>
                <w:ins w:id="221" w:author="Kevin Chang" w:date="2015-04-07T18:04:00Z"/>
              </w:rPr>
            </w:pPr>
            <w:commentRangeStart w:id="222"/>
            <w:ins w:id="223" w:author="Kevin Chang" w:date="2015-04-07T18:04:00Z">
              <w:r>
                <w:t>v</w:t>
              </w:r>
              <w:commentRangeEnd w:id="222"/>
              <w:r>
                <w:rPr>
                  <w:rStyle w:val="CommentReference"/>
                </w:rPr>
                <w:commentReference w:id="222"/>
              </w:r>
            </w:ins>
          </w:p>
        </w:tc>
        <w:tc>
          <w:tcPr>
            <w:tcW w:w="891" w:type="dxa"/>
            <w:vMerge w:val="restart"/>
            <w:vAlign w:val="bottom"/>
          </w:tcPr>
          <w:p w14:paraId="4F1F85B6" w14:textId="77777777" w:rsidR="007D0E0C" w:rsidRPr="00486EC1" w:rsidRDefault="007D0E0C" w:rsidP="004D0A31">
            <w:pPr>
              <w:rPr>
                <w:ins w:id="224" w:author="Kevin Chang" w:date="2015-04-07T18:04:00Z"/>
                <w:i/>
                <w:vertAlign w:val="subscript"/>
              </w:rPr>
            </w:pPr>
            <w:ins w:id="225" w:author="Kevin Chang" w:date="2015-04-07T18:04:00Z">
              <w:r>
                <w:rPr>
                  <w:i/>
                </w:rPr>
                <w:t>r</w:t>
              </w:r>
              <w:r>
                <w:rPr>
                  <w:i/>
                  <w:vertAlign w:val="subscript"/>
                </w:rPr>
                <w:t>b</w:t>
              </w:r>
            </w:ins>
          </w:p>
        </w:tc>
        <w:tc>
          <w:tcPr>
            <w:tcW w:w="1418" w:type="dxa"/>
            <w:vMerge w:val="restart"/>
            <w:vAlign w:val="bottom"/>
          </w:tcPr>
          <w:p w14:paraId="07596AF7" w14:textId="77777777" w:rsidR="007D0E0C" w:rsidRDefault="007D0E0C" w:rsidP="004D0A31">
            <w:pPr>
              <w:rPr>
                <w:ins w:id="226" w:author="Kevin Chang" w:date="2015-04-07T18:04:00Z"/>
              </w:rPr>
            </w:pPr>
            <w:ins w:id="227" w:author="Kevin Chang" w:date="2015-04-07T18:04:00Z">
              <w:r>
                <w:t>Residual DF of the Bw Ani stratum</w:t>
              </w:r>
            </w:ins>
          </w:p>
        </w:tc>
        <w:tc>
          <w:tcPr>
            <w:tcW w:w="709" w:type="dxa"/>
            <w:vMerge w:val="restart"/>
            <w:vAlign w:val="bottom"/>
          </w:tcPr>
          <w:p w14:paraId="0C694306" w14:textId="77777777" w:rsidR="007D0E0C" w:rsidRPr="0058004C" w:rsidRDefault="007D0E0C" w:rsidP="004D0A31">
            <w:pPr>
              <w:rPr>
                <w:ins w:id="228" w:author="Kevin Chang" w:date="2015-04-07T18:04:00Z"/>
                <w:i/>
                <w:vertAlign w:val="subscript"/>
              </w:rPr>
            </w:pPr>
            <w:ins w:id="229" w:author="Kevin Chang" w:date="2015-04-07T18:04:00Z">
              <w:r>
                <w:rPr>
                  <w:i/>
                </w:rPr>
                <w:t>n</w:t>
              </w:r>
              <w:commentRangeStart w:id="230"/>
              <w:r w:rsidRPr="0058004C">
                <w:rPr>
                  <w:i/>
                  <w:vertAlign w:val="subscript"/>
                </w:rPr>
                <w:t>Runs</w:t>
              </w:r>
              <w:commentRangeEnd w:id="230"/>
              <w:r w:rsidRPr="0058004C">
                <w:rPr>
                  <w:rStyle w:val="CommentReference"/>
                  <w:i/>
                  <w:vertAlign w:val="subscript"/>
                </w:rPr>
                <w:commentReference w:id="230"/>
              </w:r>
            </w:ins>
          </w:p>
        </w:tc>
        <w:tc>
          <w:tcPr>
            <w:tcW w:w="709" w:type="dxa"/>
            <w:vMerge w:val="restart"/>
            <w:vAlign w:val="bottom"/>
          </w:tcPr>
          <w:p w14:paraId="3D3D06FC" w14:textId="77777777" w:rsidR="007D0E0C" w:rsidRDefault="007D0E0C" w:rsidP="004D0A31">
            <w:pPr>
              <w:rPr>
                <w:ins w:id="231" w:author="Kevin Chang" w:date="2015-04-07T18:04:00Z"/>
              </w:rPr>
            </w:pPr>
            <w:ins w:id="232" w:author="Kevin Chang" w:date="2015-04-07T18:04:00Z">
              <w:r>
                <w:rPr>
                  <w:i/>
                </w:rPr>
                <w:t>n</w:t>
              </w:r>
              <w:r w:rsidRPr="0058004C">
                <w:rPr>
                  <w:i/>
                  <w:vertAlign w:val="subscript"/>
                </w:rPr>
                <w:t>T</w:t>
              </w:r>
              <w:r>
                <w:rPr>
                  <w:i/>
                  <w:vertAlign w:val="subscript"/>
                </w:rPr>
                <w:t>ags</w:t>
              </w:r>
              <w:r>
                <w:t xml:space="preserve"> </w:t>
              </w:r>
            </w:ins>
          </w:p>
        </w:tc>
        <w:tc>
          <w:tcPr>
            <w:tcW w:w="1417" w:type="dxa"/>
            <w:vMerge w:val="restart"/>
            <w:vAlign w:val="bottom"/>
          </w:tcPr>
          <w:p w14:paraId="6941C829" w14:textId="19FA4FB2" w:rsidR="007D0E0C" w:rsidRDefault="007D0E0C" w:rsidP="004D0A31">
            <w:pPr>
              <w:rPr>
                <w:ins w:id="233" w:author="Kevin Chang" w:date="2015-04-07T18:04:00Z"/>
              </w:rPr>
            </w:pPr>
            <w:commentRangeStart w:id="234"/>
            <w:commentRangeStart w:id="235"/>
            <w:ins w:id="236" w:author="Kevin Chang" w:date="2015-04-07T18:04:00Z">
              <w:r>
                <w:t xml:space="preserve">Animal </w:t>
              </w:r>
              <w:commentRangeEnd w:id="234"/>
              <w:r>
                <w:rPr>
                  <w:rStyle w:val="CommentReference"/>
                </w:rPr>
                <w:commentReference w:id="234"/>
              </w:r>
            </w:ins>
            <w:commentRangeEnd w:id="235"/>
            <w:ins w:id="237" w:author="Kevin Chang" w:date="2015-04-07T18:12:00Z">
              <w:r w:rsidR="00D313C6">
                <w:t xml:space="preserve">DF </w:t>
              </w:r>
            </w:ins>
            <w:ins w:id="238" w:author="Kevin Chang" w:date="2015-04-07T18:04:00Z">
              <w:r>
                <w:rPr>
                  <w:rStyle w:val="CommentReference"/>
                </w:rPr>
                <w:commentReference w:id="235"/>
              </w:r>
              <w:r>
                <w:t xml:space="preserve">in the Bw Runs stratum </w:t>
              </w:r>
            </w:ins>
          </w:p>
        </w:tc>
        <w:tc>
          <w:tcPr>
            <w:tcW w:w="5244" w:type="dxa"/>
            <w:gridSpan w:val="4"/>
            <w:vAlign w:val="bottom"/>
          </w:tcPr>
          <w:p w14:paraId="1BA8CC33" w14:textId="77777777" w:rsidR="007D0E0C" w:rsidRPr="0058004C" w:rsidRDefault="007D0E0C" w:rsidP="004D0A31">
            <w:pPr>
              <w:rPr>
                <w:ins w:id="239" w:author="Kevin Chang" w:date="2015-04-07T18:04:00Z"/>
                <w:i/>
                <w:vertAlign w:val="subscript"/>
              </w:rPr>
            </w:pPr>
            <w:ins w:id="240" w:author="Kevin Chang" w:date="2015-04-07T18:04:00Z">
              <w:r>
                <w:rPr>
                  <w:lang w:eastAsia="zh-TW"/>
                </w:rPr>
                <w:t>W</w:t>
              </w:r>
              <w:r>
                <w:rPr>
                  <w:rFonts w:hint="eastAsia"/>
                  <w:lang w:eastAsia="zh-TW"/>
                </w:rPr>
                <w:t xml:space="preserve">ithin </w:t>
              </w:r>
              <w:r>
                <w:rPr>
                  <w:lang w:eastAsia="zh-TW"/>
                </w:rPr>
                <w:t>R</w:t>
              </w:r>
              <w:r>
                <w:rPr>
                  <w:rFonts w:hint="eastAsia"/>
                  <w:lang w:eastAsia="zh-TW"/>
                </w:rPr>
                <w:t>uns stratum</w:t>
              </w:r>
              <w:r>
                <w:rPr>
                  <w:rStyle w:val="CommentReference"/>
                </w:rPr>
                <w:commentReference w:id="241"/>
              </w:r>
            </w:ins>
          </w:p>
        </w:tc>
      </w:tr>
      <w:tr w:rsidR="007D0E0C" w14:paraId="097AD7D2" w14:textId="77777777" w:rsidTr="004D0A31">
        <w:trPr>
          <w:trHeight w:val="930"/>
          <w:ins w:id="242" w:author="Kevin Chang" w:date="2015-04-07T18:04:00Z"/>
        </w:trPr>
        <w:tc>
          <w:tcPr>
            <w:tcW w:w="1202" w:type="dxa"/>
            <w:vMerge/>
            <w:vAlign w:val="bottom"/>
          </w:tcPr>
          <w:p w14:paraId="042313D2" w14:textId="77777777" w:rsidR="007D0E0C" w:rsidRDefault="007D0E0C" w:rsidP="004D0A31">
            <w:pPr>
              <w:rPr>
                <w:ins w:id="243" w:author="Kevin Chang" w:date="2015-04-07T18:04:00Z"/>
              </w:rPr>
            </w:pPr>
          </w:p>
        </w:tc>
        <w:tc>
          <w:tcPr>
            <w:tcW w:w="891" w:type="dxa"/>
            <w:vMerge/>
            <w:vAlign w:val="bottom"/>
          </w:tcPr>
          <w:p w14:paraId="50BC02A8" w14:textId="77777777" w:rsidR="007D0E0C" w:rsidRDefault="007D0E0C" w:rsidP="004D0A31">
            <w:pPr>
              <w:rPr>
                <w:ins w:id="244" w:author="Kevin Chang" w:date="2015-04-07T18:04:00Z"/>
                <w:i/>
              </w:rPr>
            </w:pPr>
          </w:p>
        </w:tc>
        <w:tc>
          <w:tcPr>
            <w:tcW w:w="1418" w:type="dxa"/>
            <w:vMerge/>
            <w:vAlign w:val="bottom"/>
          </w:tcPr>
          <w:p w14:paraId="57BEB6AE" w14:textId="77777777" w:rsidR="007D0E0C" w:rsidRDefault="007D0E0C" w:rsidP="004D0A31">
            <w:pPr>
              <w:rPr>
                <w:ins w:id="245" w:author="Kevin Chang" w:date="2015-04-07T18:04:00Z"/>
              </w:rPr>
            </w:pPr>
          </w:p>
        </w:tc>
        <w:tc>
          <w:tcPr>
            <w:tcW w:w="709" w:type="dxa"/>
            <w:vMerge/>
            <w:vAlign w:val="bottom"/>
          </w:tcPr>
          <w:p w14:paraId="4A730E46" w14:textId="77777777" w:rsidR="007D0E0C" w:rsidRDefault="007D0E0C" w:rsidP="004D0A31">
            <w:pPr>
              <w:rPr>
                <w:ins w:id="246" w:author="Kevin Chang" w:date="2015-04-07T18:04:00Z"/>
                <w:i/>
              </w:rPr>
            </w:pPr>
          </w:p>
        </w:tc>
        <w:tc>
          <w:tcPr>
            <w:tcW w:w="709" w:type="dxa"/>
            <w:vMerge/>
            <w:tcBorders>
              <w:bottom w:val="single" w:sz="4" w:space="0" w:color="auto"/>
            </w:tcBorders>
            <w:vAlign w:val="bottom"/>
          </w:tcPr>
          <w:p w14:paraId="3AF75DD6" w14:textId="77777777" w:rsidR="007D0E0C" w:rsidRDefault="007D0E0C" w:rsidP="004D0A31">
            <w:pPr>
              <w:rPr>
                <w:ins w:id="247" w:author="Kevin Chang" w:date="2015-04-07T18:04:00Z"/>
                <w:i/>
              </w:rPr>
            </w:pPr>
          </w:p>
        </w:tc>
        <w:tc>
          <w:tcPr>
            <w:tcW w:w="1417" w:type="dxa"/>
            <w:vMerge/>
            <w:vAlign w:val="bottom"/>
          </w:tcPr>
          <w:p w14:paraId="3ED79C61" w14:textId="77777777" w:rsidR="007D0E0C" w:rsidRDefault="007D0E0C" w:rsidP="004D0A31">
            <w:pPr>
              <w:rPr>
                <w:ins w:id="248" w:author="Kevin Chang" w:date="2015-04-07T18:04:00Z"/>
              </w:rPr>
            </w:pPr>
          </w:p>
        </w:tc>
        <w:tc>
          <w:tcPr>
            <w:tcW w:w="1513" w:type="dxa"/>
            <w:vAlign w:val="bottom"/>
          </w:tcPr>
          <w:p w14:paraId="70971392" w14:textId="77777777" w:rsidR="007D0E0C" w:rsidRDefault="007D0E0C" w:rsidP="004D0A31">
            <w:pPr>
              <w:rPr>
                <w:ins w:id="249" w:author="Kevin Chang" w:date="2015-04-07T18:04:00Z"/>
              </w:rPr>
            </w:pPr>
            <w:ins w:id="250" w:author="Kevin Chang" w:date="2015-04-07T18:04:00Z">
              <w:r>
                <w:t>Tag DF in the Bw Ani stratum</w:t>
              </w:r>
              <w:r w:rsidDel="00611AE8">
                <w:t xml:space="preserve"> </w:t>
              </w:r>
            </w:ins>
          </w:p>
        </w:tc>
        <w:tc>
          <w:tcPr>
            <w:tcW w:w="1530" w:type="dxa"/>
            <w:vAlign w:val="bottom"/>
          </w:tcPr>
          <w:p w14:paraId="6ED6BC2D" w14:textId="77777777" w:rsidR="007D0E0C" w:rsidRDefault="007D0E0C" w:rsidP="004D0A31">
            <w:pPr>
              <w:rPr>
                <w:ins w:id="251" w:author="Kevin Chang" w:date="2015-04-07T18:04:00Z"/>
              </w:rPr>
            </w:pPr>
            <w:ins w:id="252" w:author="Kevin Chang" w:date="2015-04-07T18:04:00Z">
              <w:r>
                <w:t>Residual DF of the Bw Ani stratum</w:t>
              </w:r>
              <w:r w:rsidDel="00107670">
                <w:t xml:space="preserve"> </w:t>
              </w:r>
            </w:ins>
          </w:p>
        </w:tc>
        <w:tc>
          <w:tcPr>
            <w:tcW w:w="1238" w:type="dxa"/>
            <w:vAlign w:val="bottom"/>
          </w:tcPr>
          <w:p w14:paraId="3EFDF92B" w14:textId="77777777" w:rsidR="007D0E0C" w:rsidRDefault="007D0E0C" w:rsidP="004D0A31">
            <w:pPr>
              <w:rPr>
                <w:ins w:id="253" w:author="Kevin Chang" w:date="2015-04-07T18:04:00Z"/>
              </w:rPr>
            </w:pPr>
            <w:ins w:id="254" w:author="Kevin Chang" w:date="2015-04-07T18:04:00Z">
              <w:r>
                <w:t xml:space="preserve">Tag </w:t>
              </w:r>
              <w:r>
                <w:sym w:font="Symbol" w:char="F05E"/>
              </w:r>
              <w:r>
                <w:t xml:space="preserve"> Treatment</w:t>
              </w:r>
            </w:ins>
          </w:p>
        </w:tc>
        <w:tc>
          <w:tcPr>
            <w:tcW w:w="963" w:type="dxa"/>
            <w:vAlign w:val="bottom"/>
          </w:tcPr>
          <w:p w14:paraId="304CB2F9" w14:textId="77777777" w:rsidR="007D0E0C" w:rsidRDefault="007D0E0C" w:rsidP="004D0A31">
            <w:pPr>
              <w:rPr>
                <w:ins w:id="255" w:author="Kevin Chang" w:date="2015-04-07T18:04:00Z"/>
                <w:i/>
              </w:rPr>
            </w:pPr>
            <w:ins w:id="256" w:author="Kevin Chang" w:date="2015-04-07T18:04:00Z">
              <w:r>
                <w:rPr>
                  <w:i/>
                </w:rPr>
                <w:t>E</w:t>
              </w:r>
              <w:r>
                <w:rPr>
                  <w:i/>
                  <w:vertAlign w:val="subscript"/>
                </w:rPr>
                <w:t>Treatment</w:t>
              </w:r>
            </w:ins>
          </w:p>
        </w:tc>
      </w:tr>
      <w:tr w:rsidR="007D0E0C" w14:paraId="403E2B40" w14:textId="77777777" w:rsidTr="004D0A31">
        <w:trPr>
          <w:ins w:id="257" w:author="Kevin Chang" w:date="2015-04-07T18:04:00Z"/>
        </w:trPr>
        <w:tc>
          <w:tcPr>
            <w:tcW w:w="1202" w:type="dxa"/>
            <w:vMerge w:val="restart"/>
          </w:tcPr>
          <w:p w14:paraId="48B65334" w14:textId="77777777" w:rsidR="007D0E0C" w:rsidRDefault="007D0E0C" w:rsidP="007D0E0C">
            <w:pPr>
              <w:rPr>
                <w:ins w:id="258" w:author="Kevin Chang" w:date="2015-04-07T18:04:00Z"/>
              </w:rPr>
            </w:pPr>
            <w:ins w:id="259" w:author="Kevin Chang" w:date="2015-04-07T18:04:00Z">
              <w:r>
                <w:t>2</w:t>
              </w:r>
            </w:ins>
          </w:p>
        </w:tc>
        <w:tc>
          <w:tcPr>
            <w:tcW w:w="891" w:type="dxa"/>
          </w:tcPr>
          <w:p w14:paraId="15A2C969" w14:textId="59710ED5" w:rsidR="007D0E0C" w:rsidRDefault="007D0E0C" w:rsidP="007D0E0C">
            <w:pPr>
              <w:rPr>
                <w:ins w:id="260" w:author="Kevin Chang" w:date="2015-04-07T18:04:00Z"/>
              </w:rPr>
            </w:pPr>
            <w:ins w:id="261" w:author="Kevin Chang" w:date="2015-04-07T18:05:00Z">
              <w:r>
                <w:t>4</w:t>
              </w:r>
            </w:ins>
          </w:p>
        </w:tc>
        <w:tc>
          <w:tcPr>
            <w:tcW w:w="1418" w:type="dxa"/>
            <w:vAlign w:val="bottom"/>
          </w:tcPr>
          <w:p w14:paraId="21157A9E" w14:textId="1C6D959C" w:rsidR="007D0E0C" w:rsidRDefault="007D0E0C" w:rsidP="007D0E0C">
            <w:pPr>
              <w:jc w:val="right"/>
              <w:rPr>
                <w:ins w:id="262" w:author="Kevin Chang" w:date="2015-04-07T18:04:00Z"/>
                <w:rFonts w:ascii="Calibri" w:hAnsi="Calibri" w:cs="Calibri"/>
                <w:color w:val="000000"/>
              </w:rPr>
            </w:pPr>
            <w:ins w:id="263" w:author="Kevin Chang" w:date="2015-04-07T18:05:00Z">
              <w:r>
                <w:rPr>
                  <w:rFonts w:ascii="Calibri" w:hAnsi="Calibri" w:cs="Calibri"/>
                  <w:color w:val="000000"/>
                </w:rPr>
                <w:t>6</w:t>
              </w:r>
            </w:ins>
          </w:p>
        </w:tc>
        <w:tc>
          <w:tcPr>
            <w:tcW w:w="709" w:type="dxa"/>
          </w:tcPr>
          <w:p w14:paraId="500DBF16" w14:textId="77777777" w:rsidR="007D0E0C" w:rsidRDefault="007D0E0C" w:rsidP="007D0E0C">
            <w:pPr>
              <w:rPr>
                <w:ins w:id="264" w:author="Kevin Chang" w:date="2015-04-07T18:04:00Z"/>
              </w:rPr>
            </w:pPr>
            <w:ins w:id="265" w:author="Kevin Chang" w:date="2015-04-07T18:04:00Z">
              <w:r>
                <w:t>2</w:t>
              </w:r>
            </w:ins>
          </w:p>
        </w:tc>
        <w:tc>
          <w:tcPr>
            <w:tcW w:w="709" w:type="dxa"/>
            <w:vMerge w:val="restart"/>
          </w:tcPr>
          <w:p w14:paraId="3A6897F8" w14:textId="77777777" w:rsidR="007D0E0C" w:rsidRDefault="007D0E0C" w:rsidP="007D0E0C">
            <w:pPr>
              <w:rPr>
                <w:ins w:id="266" w:author="Kevin Chang" w:date="2015-04-07T18:04:00Z"/>
              </w:rPr>
            </w:pPr>
            <w:ins w:id="267" w:author="Kevin Chang" w:date="2015-04-07T18:04:00Z">
              <w:r>
                <w:t>4</w:t>
              </w:r>
            </w:ins>
          </w:p>
        </w:tc>
        <w:tc>
          <w:tcPr>
            <w:tcW w:w="1417" w:type="dxa"/>
          </w:tcPr>
          <w:p w14:paraId="599ACAED" w14:textId="77777777" w:rsidR="007D0E0C" w:rsidRDefault="007D0E0C" w:rsidP="007D0E0C">
            <w:pPr>
              <w:rPr>
                <w:ins w:id="268" w:author="Kevin Chang" w:date="2015-04-07T18:04:00Z"/>
              </w:rPr>
            </w:pPr>
            <w:ins w:id="269" w:author="Kevin Chang" w:date="2015-04-07T18:04:00Z">
              <w:r>
                <w:t>0</w:t>
              </w:r>
            </w:ins>
          </w:p>
        </w:tc>
        <w:tc>
          <w:tcPr>
            <w:tcW w:w="1513" w:type="dxa"/>
          </w:tcPr>
          <w:p w14:paraId="2267CB07" w14:textId="108BC33B" w:rsidR="007D0E0C" w:rsidRDefault="00AA523C" w:rsidP="007D0E0C">
            <w:pPr>
              <w:rPr>
                <w:ins w:id="270" w:author="Kevin Chang" w:date="2015-04-07T18:04:00Z"/>
              </w:rPr>
            </w:pPr>
            <w:ins w:id="271" w:author="Kevin Chang" w:date="2015-04-07T18:13:00Z">
              <w:r>
                <w:t>3</w:t>
              </w:r>
            </w:ins>
          </w:p>
        </w:tc>
        <w:tc>
          <w:tcPr>
            <w:tcW w:w="1530" w:type="dxa"/>
          </w:tcPr>
          <w:p w14:paraId="02E498B9" w14:textId="7C71666E" w:rsidR="007D0E0C" w:rsidRDefault="007D0E0C" w:rsidP="007D0E0C">
            <w:pPr>
              <w:rPr>
                <w:ins w:id="272" w:author="Kevin Chang" w:date="2015-04-07T18:04:00Z"/>
                <w:rFonts w:ascii="Calibri" w:hAnsi="Calibri"/>
                <w:color w:val="000000"/>
              </w:rPr>
            </w:pPr>
            <w:ins w:id="273" w:author="Kevin Chang" w:date="2015-04-07T18:06:00Z">
              <w:r>
                <w:t>3</w:t>
              </w:r>
            </w:ins>
          </w:p>
        </w:tc>
        <w:tc>
          <w:tcPr>
            <w:tcW w:w="1238" w:type="dxa"/>
          </w:tcPr>
          <w:p w14:paraId="16C3A822" w14:textId="7082D916" w:rsidR="007D0E0C" w:rsidRDefault="007D0E0C" w:rsidP="007D0E0C">
            <w:pPr>
              <w:rPr>
                <w:ins w:id="274" w:author="Kevin Chang" w:date="2015-04-07T18:04:00Z"/>
              </w:rPr>
            </w:pPr>
            <w:ins w:id="275" w:author="Kevin Chang" w:date="2015-04-07T18:06:00Z">
              <w:r>
                <w:t>Yes</w:t>
              </w:r>
            </w:ins>
          </w:p>
        </w:tc>
        <w:tc>
          <w:tcPr>
            <w:tcW w:w="963" w:type="dxa"/>
          </w:tcPr>
          <w:p w14:paraId="6B15D94C" w14:textId="4105A881" w:rsidR="007D0E0C" w:rsidRDefault="007D0E0C" w:rsidP="007D0E0C">
            <w:pPr>
              <w:rPr>
                <w:ins w:id="276" w:author="Kevin Chang" w:date="2015-04-07T18:04:00Z"/>
              </w:rPr>
            </w:pPr>
            <w:ins w:id="277" w:author="Kevin Chang" w:date="2015-04-07T18:06:00Z">
              <w:r>
                <w:t>1</w:t>
              </w:r>
            </w:ins>
          </w:p>
        </w:tc>
      </w:tr>
      <w:tr w:rsidR="00AA523C" w14:paraId="402F19CC" w14:textId="77777777" w:rsidTr="004D0A31">
        <w:trPr>
          <w:ins w:id="278" w:author="Kevin Chang" w:date="2015-04-07T18:04:00Z"/>
        </w:trPr>
        <w:tc>
          <w:tcPr>
            <w:tcW w:w="1202" w:type="dxa"/>
            <w:vMerge/>
          </w:tcPr>
          <w:p w14:paraId="2C0E0CCB" w14:textId="77777777" w:rsidR="00AA523C" w:rsidRDefault="00AA523C" w:rsidP="00AA523C">
            <w:pPr>
              <w:rPr>
                <w:ins w:id="279" w:author="Kevin Chang" w:date="2015-04-07T18:04:00Z"/>
              </w:rPr>
            </w:pPr>
          </w:p>
        </w:tc>
        <w:tc>
          <w:tcPr>
            <w:tcW w:w="891" w:type="dxa"/>
          </w:tcPr>
          <w:p w14:paraId="320D99B8" w14:textId="4573E534" w:rsidR="00AA523C" w:rsidRDefault="00AA523C" w:rsidP="00AA523C">
            <w:pPr>
              <w:rPr>
                <w:ins w:id="280" w:author="Kevin Chang" w:date="2015-04-07T18:04:00Z"/>
              </w:rPr>
            </w:pPr>
            <w:ins w:id="281" w:author="Kevin Chang" w:date="2015-04-07T18:05:00Z">
              <w:r>
                <w:t>6</w:t>
              </w:r>
            </w:ins>
          </w:p>
        </w:tc>
        <w:tc>
          <w:tcPr>
            <w:tcW w:w="1418" w:type="dxa"/>
            <w:vAlign w:val="bottom"/>
          </w:tcPr>
          <w:p w14:paraId="4ECEF6BE" w14:textId="3772B5FE" w:rsidR="00AA523C" w:rsidRDefault="00AA523C" w:rsidP="00AA523C">
            <w:pPr>
              <w:jc w:val="right"/>
              <w:rPr>
                <w:ins w:id="282" w:author="Kevin Chang" w:date="2015-04-07T18:04:00Z"/>
                <w:rFonts w:ascii="Calibri" w:hAnsi="Calibri" w:cs="Calibri"/>
                <w:color w:val="000000"/>
              </w:rPr>
            </w:pPr>
            <w:ins w:id="283" w:author="Kevin Chang" w:date="2015-04-07T18:05:00Z">
              <w:r>
                <w:rPr>
                  <w:rFonts w:ascii="Calibri" w:hAnsi="Calibri" w:cs="Calibri"/>
                  <w:color w:val="000000"/>
                </w:rPr>
                <w:t>10</w:t>
              </w:r>
            </w:ins>
          </w:p>
        </w:tc>
        <w:tc>
          <w:tcPr>
            <w:tcW w:w="709" w:type="dxa"/>
          </w:tcPr>
          <w:p w14:paraId="74DCBB20" w14:textId="77777777" w:rsidR="00AA523C" w:rsidRDefault="00AA523C" w:rsidP="00AA523C">
            <w:pPr>
              <w:rPr>
                <w:ins w:id="284" w:author="Kevin Chang" w:date="2015-04-07T18:04:00Z"/>
              </w:rPr>
            </w:pPr>
            <w:ins w:id="285" w:author="Kevin Chang" w:date="2015-04-07T18:04:00Z">
              <w:r>
                <w:t>3</w:t>
              </w:r>
            </w:ins>
          </w:p>
        </w:tc>
        <w:tc>
          <w:tcPr>
            <w:tcW w:w="709" w:type="dxa"/>
            <w:vMerge/>
          </w:tcPr>
          <w:p w14:paraId="5303AE3D" w14:textId="77777777" w:rsidR="00AA523C" w:rsidRDefault="00AA523C" w:rsidP="00AA523C">
            <w:pPr>
              <w:rPr>
                <w:ins w:id="286" w:author="Kevin Chang" w:date="2015-04-07T18:04:00Z"/>
              </w:rPr>
            </w:pPr>
          </w:p>
        </w:tc>
        <w:tc>
          <w:tcPr>
            <w:tcW w:w="1417" w:type="dxa"/>
          </w:tcPr>
          <w:p w14:paraId="4F403E7D" w14:textId="77777777" w:rsidR="00AA523C" w:rsidRDefault="00AA523C" w:rsidP="00AA523C">
            <w:pPr>
              <w:rPr>
                <w:ins w:id="287" w:author="Kevin Chang" w:date="2015-04-07T18:04:00Z"/>
              </w:rPr>
            </w:pPr>
            <w:ins w:id="288" w:author="Kevin Chang" w:date="2015-04-07T18:04:00Z">
              <w:r>
                <w:t>1</w:t>
              </w:r>
            </w:ins>
          </w:p>
        </w:tc>
        <w:tc>
          <w:tcPr>
            <w:tcW w:w="1513" w:type="dxa"/>
          </w:tcPr>
          <w:p w14:paraId="6EAA2390" w14:textId="13DFC7E1" w:rsidR="00AA523C" w:rsidRDefault="00AA523C" w:rsidP="00AA523C">
            <w:pPr>
              <w:rPr>
                <w:ins w:id="289" w:author="Kevin Chang" w:date="2015-04-07T18:04:00Z"/>
              </w:rPr>
            </w:pPr>
            <w:ins w:id="290" w:author="Kevin Chang" w:date="2015-04-07T18:13:00Z">
              <w:r w:rsidRPr="00580CDC">
                <w:t>3</w:t>
              </w:r>
            </w:ins>
          </w:p>
        </w:tc>
        <w:tc>
          <w:tcPr>
            <w:tcW w:w="1530" w:type="dxa"/>
          </w:tcPr>
          <w:p w14:paraId="10234992" w14:textId="5E262C61" w:rsidR="00AA523C" w:rsidRDefault="00AA523C" w:rsidP="00AA523C">
            <w:pPr>
              <w:rPr>
                <w:ins w:id="291" w:author="Kevin Chang" w:date="2015-04-07T18:04:00Z"/>
                <w:rFonts w:ascii="Calibri" w:hAnsi="Calibri"/>
                <w:color w:val="000000"/>
              </w:rPr>
            </w:pPr>
            <w:ins w:id="292" w:author="Kevin Chang" w:date="2015-04-07T18:06:00Z">
              <w:r>
                <w:t>6</w:t>
              </w:r>
            </w:ins>
          </w:p>
        </w:tc>
        <w:tc>
          <w:tcPr>
            <w:tcW w:w="1238" w:type="dxa"/>
          </w:tcPr>
          <w:p w14:paraId="34CA1C10" w14:textId="4A04DCFB" w:rsidR="00AA523C" w:rsidRDefault="00AA523C" w:rsidP="00AA523C">
            <w:pPr>
              <w:rPr>
                <w:ins w:id="293" w:author="Kevin Chang" w:date="2015-04-07T18:04:00Z"/>
              </w:rPr>
            </w:pPr>
            <w:ins w:id="294" w:author="Kevin Chang" w:date="2015-04-07T18:06:00Z">
              <w:r>
                <w:t>No (1/9)</w:t>
              </w:r>
            </w:ins>
          </w:p>
        </w:tc>
        <w:tc>
          <w:tcPr>
            <w:tcW w:w="963" w:type="dxa"/>
          </w:tcPr>
          <w:p w14:paraId="48A36A3A" w14:textId="4EFA4B00" w:rsidR="00AA523C" w:rsidRDefault="00AA523C" w:rsidP="00AA523C">
            <w:pPr>
              <w:rPr>
                <w:ins w:id="295" w:author="Kevin Chang" w:date="2015-04-07T18:04:00Z"/>
              </w:rPr>
            </w:pPr>
            <w:ins w:id="296" w:author="Kevin Chang" w:date="2015-04-07T18:06:00Z">
              <w:r w:rsidRPr="005F288F">
                <w:t>8/9</w:t>
              </w:r>
            </w:ins>
          </w:p>
        </w:tc>
      </w:tr>
      <w:tr w:rsidR="00AA523C" w14:paraId="084E0E9A" w14:textId="77777777" w:rsidTr="004D0A31">
        <w:trPr>
          <w:ins w:id="297" w:author="Kevin Chang" w:date="2015-04-07T18:04:00Z"/>
        </w:trPr>
        <w:tc>
          <w:tcPr>
            <w:tcW w:w="1202" w:type="dxa"/>
            <w:vMerge/>
          </w:tcPr>
          <w:p w14:paraId="69FD8212" w14:textId="77777777" w:rsidR="00AA523C" w:rsidRDefault="00AA523C" w:rsidP="00AA523C">
            <w:pPr>
              <w:rPr>
                <w:ins w:id="298" w:author="Kevin Chang" w:date="2015-04-07T18:04:00Z"/>
              </w:rPr>
            </w:pPr>
          </w:p>
        </w:tc>
        <w:tc>
          <w:tcPr>
            <w:tcW w:w="891" w:type="dxa"/>
          </w:tcPr>
          <w:p w14:paraId="3D73DA03" w14:textId="728C5592" w:rsidR="00AA523C" w:rsidRDefault="00AA523C" w:rsidP="00AA523C">
            <w:pPr>
              <w:rPr>
                <w:ins w:id="299" w:author="Kevin Chang" w:date="2015-04-07T18:04:00Z"/>
              </w:rPr>
            </w:pPr>
            <w:ins w:id="300" w:author="Kevin Chang" w:date="2015-04-07T18:05:00Z">
              <w:r>
                <w:t>8</w:t>
              </w:r>
            </w:ins>
          </w:p>
        </w:tc>
        <w:tc>
          <w:tcPr>
            <w:tcW w:w="1418" w:type="dxa"/>
            <w:vAlign w:val="bottom"/>
          </w:tcPr>
          <w:p w14:paraId="207F6707" w14:textId="4EBE0C0D" w:rsidR="00AA523C" w:rsidRDefault="00AA523C" w:rsidP="00AA523C">
            <w:pPr>
              <w:jc w:val="right"/>
              <w:rPr>
                <w:ins w:id="301" w:author="Kevin Chang" w:date="2015-04-07T18:04:00Z"/>
                <w:rFonts w:ascii="Calibri" w:hAnsi="Calibri" w:cs="Calibri"/>
                <w:color w:val="000000"/>
              </w:rPr>
            </w:pPr>
            <w:ins w:id="302" w:author="Kevin Chang" w:date="2015-04-07T18:05:00Z">
              <w:r>
                <w:rPr>
                  <w:rFonts w:ascii="Calibri" w:hAnsi="Calibri" w:cs="Calibri"/>
                  <w:color w:val="000000"/>
                </w:rPr>
                <w:t>14</w:t>
              </w:r>
            </w:ins>
          </w:p>
        </w:tc>
        <w:tc>
          <w:tcPr>
            <w:tcW w:w="709" w:type="dxa"/>
          </w:tcPr>
          <w:p w14:paraId="52A04B63" w14:textId="77777777" w:rsidR="00AA523C" w:rsidRDefault="00AA523C" w:rsidP="00AA523C">
            <w:pPr>
              <w:rPr>
                <w:ins w:id="303" w:author="Kevin Chang" w:date="2015-04-07T18:04:00Z"/>
              </w:rPr>
            </w:pPr>
            <w:ins w:id="304" w:author="Kevin Chang" w:date="2015-04-07T18:04:00Z">
              <w:r>
                <w:t>4</w:t>
              </w:r>
            </w:ins>
          </w:p>
        </w:tc>
        <w:tc>
          <w:tcPr>
            <w:tcW w:w="709" w:type="dxa"/>
            <w:vMerge/>
          </w:tcPr>
          <w:p w14:paraId="6A78F89E" w14:textId="77777777" w:rsidR="00AA523C" w:rsidRDefault="00AA523C" w:rsidP="00AA523C">
            <w:pPr>
              <w:rPr>
                <w:ins w:id="305" w:author="Kevin Chang" w:date="2015-04-07T18:04:00Z"/>
              </w:rPr>
            </w:pPr>
          </w:p>
        </w:tc>
        <w:tc>
          <w:tcPr>
            <w:tcW w:w="1417" w:type="dxa"/>
          </w:tcPr>
          <w:p w14:paraId="3DE6B591" w14:textId="77777777" w:rsidR="00AA523C" w:rsidRDefault="00AA523C" w:rsidP="00AA523C">
            <w:pPr>
              <w:rPr>
                <w:ins w:id="306" w:author="Kevin Chang" w:date="2015-04-07T18:04:00Z"/>
              </w:rPr>
            </w:pPr>
            <w:ins w:id="307" w:author="Kevin Chang" w:date="2015-04-07T18:04:00Z">
              <w:r>
                <w:t>1</w:t>
              </w:r>
            </w:ins>
          </w:p>
        </w:tc>
        <w:tc>
          <w:tcPr>
            <w:tcW w:w="1513" w:type="dxa"/>
          </w:tcPr>
          <w:p w14:paraId="56D0524B" w14:textId="607D29E4" w:rsidR="00AA523C" w:rsidRDefault="00AA523C" w:rsidP="00AA523C">
            <w:pPr>
              <w:rPr>
                <w:ins w:id="308" w:author="Kevin Chang" w:date="2015-04-07T18:04:00Z"/>
              </w:rPr>
            </w:pPr>
            <w:ins w:id="309" w:author="Kevin Chang" w:date="2015-04-07T18:13:00Z">
              <w:r w:rsidRPr="00580CDC">
                <w:t>3</w:t>
              </w:r>
            </w:ins>
          </w:p>
        </w:tc>
        <w:tc>
          <w:tcPr>
            <w:tcW w:w="1530" w:type="dxa"/>
          </w:tcPr>
          <w:p w14:paraId="10F1E030" w14:textId="77314582" w:rsidR="00AA523C" w:rsidRDefault="00AA523C" w:rsidP="00AA523C">
            <w:pPr>
              <w:rPr>
                <w:ins w:id="310" w:author="Kevin Chang" w:date="2015-04-07T18:04:00Z"/>
                <w:rFonts w:ascii="Calibri" w:hAnsi="Calibri"/>
                <w:color w:val="000000"/>
              </w:rPr>
            </w:pPr>
            <w:ins w:id="311" w:author="Kevin Chang" w:date="2015-04-07T18:06:00Z">
              <w:r>
                <w:t>10</w:t>
              </w:r>
            </w:ins>
          </w:p>
        </w:tc>
        <w:tc>
          <w:tcPr>
            <w:tcW w:w="1238" w:type="dxa"/>
          </w:tcPr>
          <w:p w14:paraId="2A325C38" w14:textId="2E55D420" w:rsidR="00AA523C" w:rsidRDefault="00AA523C" w:rsidP="00AA523C">
            <w:pPr>
              <w:rPr>
                <w:ins w:id="312" w:author="Kevin Chang" w:date="2015-04-07T18:04:00Z"/>
              </w:rPr>
            </w:pPr>
            <w:ins w:id="313" w:author="Kevin Chang" w:date="2015-04-07T18:06:00Z">
              <w:r>
                <w:t>Yes</w:t>
              </w:r>
            </w:ins>
          </w:p>
        </w:tc>
        <w:tc>
          <w:tcPr>
            <w:tcW w:w="963" w:type="dxa"/>
          </w:tcPr>
          <w:p w14:paraId="69088E75" w14:textId="1B643A14" w:rsidR="00AA523C" w:rsidRDefault="00AA523C" w:rsidP="00AA523C">
            <w:pPr>
              <w:rPr>
                <w:ins w:id="314" w:author="Kevin Chang" w:date="2015-04-07T18:04:00Z"/>
              </w:rPr>
            </w:pPr>
            <w:ins w:id="315" w:author="Kevin Chang" w:date="2015-04-07T18:06:00Z">
              <w:r>
                <w:t>1</w:t>
              </w:r>
            </w:ins>
          </w:p>
        </w:tc>
      </w:tr>
      <w:tr w:rsidR="00AA523C" w14:paraId="427A455B" w14:textId="77777777" w:rsidTr="004D0A31">
        <w:trPr>
          <w:ins w:id="316" w:author="Kevin Chang" w:date="2015-04-07T18:04:00Z"/>
        </w:trPr>
        <w:tc>
          <w:tcPr>
            <w:tcW w:w="1202" w:type="dxa"/>
            <w:vMerge/>
          </w:tcPr>
          <w:p w14:paraId="3592D33B" w14:textId="77777777" w:rsidR="00AA523C" w:rsidRDefault="00AA523C" w:rsidP="00AA523C">
            <w:pPr>
              <w:rPr>
                <w:ins w:id="317" w:author="Kevin Chang" w:date="2015-04-07T18:04:00Z"/>
              </w:rPr>
            </w:pPr>
          </w:p>
        </w:tc>
        <w:tc>
          <w:tcPr>
            <w:tcW w:w="891" w:type="dxa"/>
          </w:tcPr>
          <w:p w14:paraId="5CBE5B7E" w14:textId="1A6252E9" w:rsidR="00AA523C" w:rsidRDefault="00AA523C" w:rsidP="00AA523C">
            <w:pPr>
              <w:rPr>
                <w:ins w:id="318" w:author="Kevin Chang" w:date="2015-04-07T18:04:00Z"/>
              </w:rPr>
            </w:pPr>
            <w:ins w:id="319" w:author="Kevin Chang" w:date="2015-04-07T18:05:00Z">
              <w:r>
                <w:t>10</w:t>
              </w:r>
            </w:ins>
          </w:p>
        </w:tc>
        <w:tc>
          <w:tcPr>
            <w:tcW w:w="1418" w:type="dxa"/>
            <w:vAlign w:val="bottom"/>
          </w:tcPr>
          <w:p w14:paraId="0DC8E18B" w14:textId="39E356B5" w:rsidR="00AA523C" w:rsidRDefault="00AA523C" w:rsidP="00AA523C">
            <w:pPr>
              <w:jc w:val="right"/>
              <w:rPr>
                <w:ins w:id="320" w:author="Kevin Chang" w:date="2015-04-07T18:04:00Z"/>
                <w:rFonts w:ascii="Calibri" w:hAnsi="Calibri" w:cs="Calibri"/>
                <w:color w:val="000000"/>
              </w:rPr>
            </w:pPr>
            <w:ins w:id="321" w:author="Kevin Chang" w:date="2015-04-07T18:05:00Z">
              <w:r>
                <w:rPr>
                  <w:rFonts w:ascii="Calibri" w:hAnsi="Calibri" w:cs="Calibri"/>
                  <w:color w:val="000000"/>
                </w:rPr>
                <w:t>18</w:t>
              </w:r>
            </w:ins>
          </w:p>
        </w:tc>
        <w:tc>
          <w:tcPr>
            <w:tcW w:w="709" w:type="dxa"/>
          </w:tcPr>
          <w:p w14:paraId="6E815321" w14:textId="77777777" w:rsidR="00AA523C" w:rsidRDefault="00AA523C" w:rsidP="00AA523C">
            <w:pPr>
              <w:rPr>
                <w:ins w:id="322" w:author="Kevin Chang" w:date="2015-04-07T18:04:00Z"/>
              </w:rPr>
            </w:pPr>
            <w:ins w:id="323" w:author="Kevin Chang" w:date="2015-04-07T18:04:00Z">
              <w:r>
                <w:t>5</w:t>
              </w:r>
            </w:ins>
          </w:p>
        </w:tc>
        <w:tc>
          <w:tcPr>
            <w:tcW w:w="709" w:type="dxa"/>
            <w:vMerge/>
          </w:tcPr>
          <w:p w14:paraId="725F1DAF" w14:textId="77777777" w:rsidR="00AA523C" w:rsidRDefault="00AA523C" w:rsidP="00AA523C">
            <w:pPr>
              <w:rPr>
                <w:ins w:id="324" w:author="Kevin Chang" w:date="2015-04-07T18:04:00Z"/>
              </w:rPr>
            </w:pPr>
          </w:p>
        </w:tc>
        <w:tc>
          <w:tcPr>
            <w:tcW w:w="1417" w:type="dxa"/>
          </w:tcPr>
          <w:p w14:paraId="4602B6CA" w14:textId="77777777" w:rsidR="00AA523C" w:rsidRDefault="00AA523C" w:rsidP="00AA523C">
            <w:pPr>
              <w:rPr>
                <w:ins w:id="325" w:author="Kevin Chang" w:date="2015-04-07T18:04:00Z"/>
              </w:rPr>
            </w:pPr>
            <w:ins w:id="326" w:author="Kevin Chang" w:date="2015-04-07T18:04:00Z">
              <w:r>
                <w:t>2</w:t>
              </w:r>
            </w:ins>
          </w:p>
        </w:tc>
        <w:tc>
          <w:tcPr>
            <w:tcW w:w="1513" w:type="dxa"/>
          </w:tcPr>
          <w:p w14:paraId="712B32BB" w14:textId="00B5123D" w:rsidR="00AA523C" w:rsidRDefault="00AA523C" w:rsidP="00AA523C">
            <w:pPr>
              <w:rPr>
                <w:ins w:id="327" w:author="Kevin Chang" w:date="2015-04-07T18:04:00Z"/>
              </w:rPr>
            </w:pPr>
            <w:ins w:id="328" w:author="Kevin Chang" w:date="2015-04-07T18:13:00Z">
              <w:r w:rsidRPr="00580CDC">
                <w:t>3</w:t>
              </w:r>
            </w:ins>
          </w:p>
        </w:tc>
        <w:tc>
          <w:tcPr>
            <w:tcW w:w="1530" w:type="dxa"/>
          </w:tcPr>
          <w:p w14:paraId="2146177D" w14:textId="357F0FBB" w:rsidR="00AA523C" w:rsidRDefault="00AA523C" w:rsidP="00AA523C">
            <w:pPr>
              <w:rPr>
                <w:ins w:id="329" w:author="Kevin Chang" w:date="2015-04-07T18:04:00Z"/>
                <w:rFonts w:ascii="Calibri" w:hAnsi="Calibri"/>
                <w:color w:val="000000"/>
              </w:rPr>
            </w:pPr>
            <w:ins w:id="330" w:author="Kevin Chang" w:date="2015-04-07T18:06:00Z">
              <w:r>
                <w:t>13</w:t>
              </w:r>
            </w:ins>
          </w:p>
        </w:tc>
        <w:tc>
          <w:tcPr>
            <w:tcW w:w="1238" w:type="dxa"/>
          </w:tcPr>
          <w:p w14:paraId="18FFCB16" w14:textId="707548EA" w:rsidR="00AA523C" w:rsidRDefault="00AA523C" w:rsidP="00AA523C">
            <w:pPr>
              <w:rPr>
                <w:ins w:id="331" w:author="Kevin Chang" w:date="2015-04-07T18:04:00Z"/>
              </w:rPr>
            </w:pPr>
            <w:ins w:id="332" w:author="Kevin Chang" w:date="2015-04-07T18:06:00Z">
              <w:r>
                <w:t>No (1/25)</w:t>
              </w:r>
            </w:ins>
          </w:p>
        </w:tc>
        <w:tc>
          <w:tcPr>
            <w:tcW w:w="963" w:type="dxa"/>
          </w:tcPr>
          <w:p w14:paraId="281ED912" w14:textId="0ADDBDEC" w:rsidR="00AA523C" w:rsidRDefault="00AA523C" w:rsidP="00AA523C">
            <w:pPr>
              <w:rPr>
                <w:ins w:id="333" w:author="Kevin Chang" w:date="2015-04-07T18:04:00Z"/>
              </w:rPr>
            </w:pPr>
            <w:ins w:id="334" w:author="Kevin Chang" w:date="2015-04-07T18:06:00Z">
              <w:r w:rsidRPr="00AF66FD">
                <w:t>24/25</w:t>
              </w:r>
            </w:ins>
          </w:p>
        </w:tc>
      </w:tr>
    </w:tbl>
    <w:p w14:paraId="7FCCACBC" w14:textId="77777777" w:rsidR="007D0E0C" w:rsidRDefault="007D0E0C"/>
    <w:p w14:paraId="232D31CF" w14:textId="77777777" w:rsidR="00576DB5" w:rsidRDefault="00576DB5"/>
    <w:p w14:paraId="610024AF" w14:textId="4A74C9D7" w:rsidR="00795FD7" w:rsidRDefault="00795FD7">
      <w:pPr>
        <w:rPr>
          <w:ins w:id="335" w:author="Kevin Chang" w:date="2015-04-07T18:15:00Z"/>
        </w:rPr>
      </w:pPr>
      <w:ins w:id="336" w:author="Kevin Chang" w:date="2015-04-07T18:11:00Z">
        <w:r>
          <w:br w:type="page"/>
        </w:r>
      </w:ins>
    </w:p>
    <w:p w14:paraId="20B78ADA" w14:textId="77777777" w:rsidR="00442B2E" w:rsidRDefault="00442B2E">
      <w:pPr>
        <w:rPr>
          <w:ins w:id="337" w:author="Kevin Chang" w:date="2015-04-07T18:11:00Z"/>
        </w:rPr>
      </w:pPr>
    </w:p>
    <w:p w14:paraId="7D702C38" w14:textId="77777777" w:rsidR="00990B43" w:rsidDel="00795FD7" w:rsidRDefault="00990B43">
      <w:pPr>
        <w:rPr>
          <w:del w:id="338" w:author="Kevin Chang" w:date="2015-04-07T18:06:00Z"/>
        </w:rPr>
      </w:pPr>
    </w:p>
    <w:tbl>
      <w:tblPr>
        <w:tblStyle w:val="TableGrid"/>
        <w:tblW w:w="12423" w:type="dxa"/>
        <w:tblLayout w:type="fixed"/>
        <w:tblLook w:val="04A0" w:firstRow="1" w:lastRow="0" w:firstColumn="1" w:lastColumn="0" w:noHBand="0" w:noVBand="1"/>
        <w:tblPrChange w:id="339" w:author="Kevin Chang [2]" w:date="2015-04-08T16:12:00Z">
          <w:tblPr>
            <w:tblStyle w:val="TableGrid"/>
            <w:tblW w:w="11590" w:type="dxa"/>
            <w:tblLayout w:type="fixed"/>
            <w:tblLook w:val="04A0" w:firstRow="1" w:lastRow="0" w:firstColumn="1" w:lastColumn="0" w:noHBand="0" w:noVBand="1"/>
          </w:tblPr>
        </w:tblPrChange>
      </w:tblPr>
      <w:tblGrid>
        <w:gridCol w:w="438"/>
        <w:gridCol w:w="549"/>
        <w:gridCol w:w="1418"/>
        <w:gridCol w:w="709"/>
        <w:gridCol w:w="709"/>
        <w:gridCol w:w="1287"/>
        <w:gridCol w:w="957"/>
        <w:gridCol w:w="928"/>
        <w:gridCol w:w="1365"/>
        <w:gridCol w:w="1238"/>
        <w:gridCol w:w="1431"/>
        <w:gridCol w:w="1394"/>
        <w:tblGridChange w:id="340">
          <w:tblGrid>
            <w:gridCol w:w="1188"/>
            <w:gridCol w:w="905"/>
            <w:gridCol w:w="1418"/>
            <w:gridCol w:w="709"/>
            <w:gridCol w:w="709"/>
            <w:gridCol w:w="939"/>
            <w:gridCol w:w="348"/>
            <w:gridCol w:w="282"/>
            <w:gridCol w:w="675"/>
            <w:gridCol w:w="686"/>
            <w:gridCol w:w="242"/>
            <w:gridCol w:w="1288"/>
            <w:gridCol w:w="77"/>
            <w:gridCol w:w="1161"/>
            <w:gridCol w:w="77"/>
            <w:gridCol w:w="613"/>
            <w:gridCol w:w="273"/>
            <w:gridCol w:w="398"/>
            <w:gridCol w:w="147"/>
            <w:gridCol w:w="1190"/>
          </w:tblGrid>
        </w:tblGridChange>
      </w:tblGrid>
      <w:tr w:rsidR="00795FD7" w14:paraId="604E28D8" w14:textId="77777777" w:rsidTr="004D0A31">
        <w:trPr>
          <w:ins w:id="341" w:author="Kevin Chang" w:date="2015-04-07T18:11:00Z"/>
          <w:trPrChange w:id="342" w:author="Kevin Chang [2]" w:date="2015-04-08T16:12:00Z">
            <w:trPr>
              <w:gridAfter w:val="0"/>
            </w:trPr>
          </w:trPrChange>
        </w:trPr>
        <w:tc>
          <w:tcPr>
            <w:tcW w:w="2405" w:type="dxa"/>
            <w:gridSpan w:val="3"/>
            <w:vAlign w:val="bottom"/>
            <w:tcPrChange w:id="343" w:author="Kevin Chang [2]" w:date="2015-04-08T16:12:00Z">
              <w:tcPr>
                <w:tcW w:w="3511" w:type="dxa"/>
                <w:gridSpan w:val="3"/>
                <w:vAlign w:val="bottom"/>
              </w:tcPr>
            </w:tcPrChange>
          </w:tcPr>
          <w:p w14:paraId="4272B3FB" w14:textId="790F654C" w:rsidR="00795FD7" w:rsidRPr="004D0A31" w:rsidRDefault="00795FD7" w:rsidP="004D0A31">
            <w:pPr>
              <w:rPr>
                <w:ins w:id="344" w:author="Kevin Chang" w:date="2015-04-07T18:11:00Z"/>
                <w:b/>
                <w:vertAlign w:val="superscript"/>
                <w:rPrChange w:id="345" w:author="Kevin Chang [2]" w:date="2015-04-08T16:12:00Z">
                  <w:rPr>
                    <w:ins w:id="346" w:author="Kevin Chang" w:date="2015-04-07T18:11:00Z"/>
                    <w:vertAlign w:val="superscript"/>
                  </w:rPr>
                </w:rPrChange>
              </w:rPr>
              <w:pPrChange w:id="347" w:author="Kevin Chang [2]" w:date="2015-04-08T16:13:00Z">
                <w:pPr/>
              </w:pPrChange>
            </w:pPr>
            <w:ins w:id="348" w:author="Kevin Chang" w:date="2015-04-07T18:11:00Z">
              <w:r w:rsidRPr="004D0A31">
                <w:rPr>
                  <w:b/>
                  <w:rPrChange w:id="349" w:author="Kevin Chang [2]" w:date="2015-04-08T16:12:00Z">
                    <w:rPr/>
                  </w:rPrChange>
                </w:rPr>
                <w:t xml:space="preserve">Phase 1 </w:t>
              </w:r>
              <w:del w:id="350" w:author="Kevin Chang [2]" w:date="2015-04-08T16:13:00Z">
                <w:r w:rsidRPr="004D0A31" w:rsidDel="004D0A31">
                  <w:rPr>
                    <w:b/>
                    <w:rPrChange w:id="351" w:author="Kevin Chang [2]" w:date="2015-04-08T16:12:00Z">
                      <w:rPr/>
                    </w:rPrChange>
                  </w:rPr>
                  <w:delText>Experiment</w:delText>
                </w:r>
              </w:del>
            </w:ins>
            <w:ins w:id="352" w:author="Kevin Chang [2]" w:date="2015-04-08T16:13:00Z">
              <w:r w:rsidR="004D0A31">
                <w:rPr>
                  <w:b/>
                </w:rPr>
                <w:t>Design</w:t>
              </w:r>
            </w:ins>
          </w:p>
        </w:tc>
        <w:tc>
          <w:tcPr>
            <w:tcW w:w="10018" w:type="dxa"/>
            <w:gridSpan w:val="9"/>
            <w:vAlign w:val="bottom"/>
            <w:tcPrChange w:id="353" w:author="Kevin Chang [2]" w:date="2015-04-08T16:12:00Z">
              <w:tcPr>
                <w:tcW w:w="8079" w:type="dxa"/>
                <w:gridSpan w:val="14"/>
                <w:vAlign w:val="bottom"/>
              </w:tcPr>
            </w:tcPrChange>
          </w:tcPr>
          <w:p w14:paraId="456F77A7" w14:textId="1D0BD72F" w:rsidR="00795FD7" w:rsidRPr="004D0A31" w:rsidRDefault="00795FD7" w:rsidP="004D0A31">
            <w:pPr>
              <w:jc w:val="center"/>
              <w:rPr>
                <w:ins w:id="354" w:author="Kevin Chang" w:date="2015-04-07T18:11:00Z"/>
                <w:b/>
                <w:rPrChange w:id="355" w:author="Kevin Chang [2]" w:date="2015-04-08T16:12:00Z">
                  <w:rPr>
                    <w:ins w:id="356" w:author="Kevin Chang" w:date="2015-04-07T18:11:00Z"/>
                  </w:rPr>
                </w:rPrChange>
              </w:rPr>
              <w:pPrChange w:id="357" w:author="Kevin Chang [2]" w:date="2015-04-08T16:13:00Z">
                <w:pPr/>
              </w:pPrChange>
            </w:pPr>
            <w:commentRangeStart w:id="358"/>
            <w:ins w:id="359" w:author="Kevin Chang" w:date="2015-04-07T18:11:00Z">
              <w:r w:rsidRPr="004D0A31">
                <w:rPr>
                  <w:b/>
                  <w:rPrChange w:id="360" w:author="Kevin Chang [2]" w:date="2015-04-08T16:12:00Z">
                    <w:rPr/>
                  </w:rPrChange>
                </w:rPr>
                <w:t xml:space="preserve">Phase 2 </w:t>
              </w:r>
              <w:del w:id="361" w:author="Kevin Chang [2]" w:date="2015-04-08T16:13:00Z">
                <w:r w:rsidRPr="004D0A31" w:rsidDel="004D0A31">
                  <w:rPr>
                    <w:b/>
                    <w:rPrChange w:id="362" w:author="Kevin Chang [2]" w:date="2015-04-08T16:12:00Z">
                      <w:rPr/>
                    </w:rPrChange>
                  </w:rPr>
                  <w:delText>Experiment</w:delText>
                </w:r>
                <w:commentRangeEnd w:id="358"/>
                <w:r w:rsidRPr="004D0A31" w:rsidDel="004D0A31">
                  <w:rPr>
                    <w:rStyle w:val="CommentReference"/>
                    <w:b/>
                    <w:rPrChange w:id="363" w:author="Kevin Chang [2]" w:date="2015-04-08T16:12:00Z">
                      <w:rPr>
                        <w:rStyle w:val="CommentReference"/>
                      </w:rPr>
                    </w:rPrChange>
                  </w:rPr>
                  <w:commentReference w:id="358"/>
                </w:r>
              </w:del>
            </w:ins>
            <w:ins w:id="364" w:author="Kevin Chang [2]" w:date="2015-04-08T16:13:00Z">
              <w:r w:rsidR="004D0A31">
                <w:rPr>
                  <w:b/>
                </w:rPr>
                <w:t>Design</w:t>
              </w:r>
            </w:ins>
          </w:p>
        </w:tc>
      </w:tr>
      <w:tr w:rsidR="004D0A31" w14:paraId="252C6912" w14:textId="77777777" w:rsidTr="004D0A31">
        <w:tblPrEx>
          <w:tblPrExChange w:id="365" w:author="Kevin Chang [2]" w:date="2015-04-08T16:12:00Z">
            <w:tblPrEx>
              <w:tblW w:w="13325" w:type="dxa"/>
            </w:tblPrEx>
          </w:tblPrExChange>
        </w:tblPrEx>
        <w:trPr>
          <w:trHeight w:val="405"/>
          <w:ins w:id="366" w:author="Kevin Chang" w:date="2015-04-07T18:11:00Z"/>
          <w:trPrChange w:id="367" w:author="Kevin Chang [2]" w:date="2015-04-08T16:12:00Z">
            <w:trPr>
              <w:trHeight w:val="405"/>
            </w:trPr>
          </w:trPrChange>
        </w:trPr>
        <w:tc>
          <w:tcPr>
            <w:tcW w:w="438" w:type="dxa"/>
            <w:vMerge w:val="restart"/>
            <w:vAlign w:val="bottom"/>
            <w:tcPrChange w:id="368" w:author="Kevin Chang [2]" w:date="2015-04-08T16:12:00Z">
              <w:tcPr>
                <w:tcW w:w="1188" w:type="dxa"/>
                <w:vMerge w:val="restart"/>
                <w:vAlign w:val="bottom"/>
              </w:tcPr>
            </w:tcPrChange>
          </w:tcPr>
          <w:p w14:paraId="3181C4E1" w14:textId="77777777" w:rsidR="004D0A31" w:rsidRDefault="004D0A31" w:rsidP="004D0A31">
            <w:pPr>
              <w:rPr>
                <w:ins w:id="369" w:author="Kevin Chang" w:date="2015-04-07T18:11:00Z"/>
              </w:rPr>
            </w:pPr>
            <w:commentRangeStart w:id="370"/>
            <w:ins w:id="371" w:author="Kevin Chang" w:date="2015-04-07T18:11:00Z">
              <w:r>
                <w:t>v</w:t>
              </w:r>
              <w:commentRangeEnd w:id="370"/>
              <w:r>
                <w:rPr>
                  <w:rStyle w:val="CommentReference"/>
                </w:rPr>
                <w:commentReference w:id="370"/>
              </w:r>
            </w:ins>
          </w:p>
        </w:tc>
        <w:tc>
          <w:tcPr>
            <w:tcW w:w="549" w:type="dxa"/>
            <w:vMerge w:val="restart"/>
            <w:vAlign w:val="bottom"/>
            <w:tcPrChange w:id="372" w:author="Kevin Chang [2]" w:date="2015-04-08T16:12:00Z">
              <w:tcPr>
                <w:tcW w:w="905" w:type="dxa"/>
                <w:vMerge w:val="restart"/>
                <w:vAlign w:val="bottom"/>
              </w:tcPr>
            </w:tcPrChange>
          </w:tcPr>
          <w:p w14:paraId="5A6AC07B" w14:textId="77777777" w:rsidR="004D0A31" w:rsidRPr="00486EC1" w:rsidRDefault="004D0A31" w:rsidP="004D0A31">
            <w:pPr>
              <w:rPr>
                <w:ins w:id="373" w:author="Kevin Chang" w:date="2015-04-07T18:11:00Z"/>
                <w:i/>
                <w:vertAlign w:val="subscript"/>
              </w:rPr>
            </w:pPr>
            <w:ins w:id="374" w:author="Kevin Chang" w:date="2015-04-07T18:11:00Z">
              <w:r>
                <w:rPr>
                  <w:i/>
                </w:rPr>
                <w:t>r</w:t>
              </w:r>
              <w:r>
                <w:rPr>
                  <w:i/>
                  <w:vertAlign w:val="subscript"/>
                </w:rPr>
                <w:t>b</w:t>
              </w:r>
            </w:ins>
          </w:p>
        </w:tc>
        <w:tc>
          <w:tcPr>
            <w:tcW w:w="1418" w:type="dxa"/>
            <w:vMerge w:val="restart"/>
            <w:vAlign w:val="bottom"/>
            <w:tcPrChange w:id="375" w:author="Kevin Chang [2]" w:date="2015-04-08T16:12:00Z">
              <w:tcPr>
                <w:tcW w:w="1418" w:type="dxa"/>
                <w:vMerge w:val="restart"/>
                <w:vAlign w:val="bottom"/>
              </w:tcPr>
            </w:tcPrChange>
          </w:tcPr>
          <w:p w14:paraId="4C67193B" w14:textId="41F8C766" w:rsidR="004D0A31" w:rsidRDefault="004D0A31" w:rsidP="004D0A31">
            <w:pPr>
              <w:rPr>
                <w:ins w:id="376" w:author="Kevin Chang" w:date="2015-04-07T18:11:00Z"/>
              </w:rPr>
            </w:pPr>
            <w:ins w:id="377" w:author="Kevin Chang [2]" w:date="2015-04-08T16:12:00Z">
              <w:r>
                <w:t xml:space="preserve">Between Animals </w:t>
              </w:r>
            </w:ins>
            <w:ins w:id="378" w:author="Kevin Chang" w:date="2015-04-07T18:11:00Z">
              <w:del w:id="379" w:author="Kevin Chang [2]" w:date="2015-04-08T16:12:00Z">
                <w:r w:rsidDel="004D0A31">
                  <w:delText xml:space="preserve">Residual DF </w:delText>
                </w:r>
              </w:del>
            </w:ins>
            <w:ins w:id="380" w:author="Kevin Chang [2]" w:date="2015-04-08T16:12:00Z">
              <w:r>
                <w:t>Residual DF</w:t>
              </w:r>
            </w:ins>
            <w:ins w:id="381" w:author="Kevin Chang" w:date="2015-04-07T18:11:00Z">
              <w:del w:id="382" w:author="Kevin Chang [2]" w:date="2015-04-08T16:12:00Z">
                <w:r w:rsidDel="004D0A31">
                  <w:delText>of the Bw Ani stratum</w:delText>
                </w:r>
              </w:del>
            </w:ins>
          </w:p>
        </w:tc>
        <w:tc>
          <w:tcPr>
            <w:tcW w:w="709" w:type="dxa"/>
            <w:vMerge w:val="restart"/>
            <w:vAlign w:val="bottom"/>
            <w:tcPrChange w:id="383" w:author="Kevin Chang [2]" w:date="2015-04-08T16:12:00Z">
              <w:tcPr>
                <w:tcW w:w="709" w:type="dxa"/>
                <w:vMerge w:val="restart"/>
                <w:vAlign w:val="bottom"/>
              </w:tcPr>
            </w:tcPrChange>
          </w:tcPr>
          <w:p w14:paraId="2A3FD183" w14:textId="77777777" w:rsidR="004D0A31" w:rsidRPr="0058004C" w:rsidRDefault="004D0A31" w:rsidP="004D0A31">
            <w:pPr>
              <w:rPr>
                <w:ins w:id="384" w:author="Kevin Chang" w:date="2015-04-07T18:11:00Z"/>
                <w:i/>
                <w:vertAlign w:val="subscript"/>
              </w:rPr>
            </w:pPr>
            <w:ins w:id="385" w:author="Kevin Chang" w:date="2015-04-07T18:11:00Z">
              <w:r>
                <w:rPr>
                  <w:i/>
                </w:rPr>
                <w:t>n</w:t>
              </w:r>
              <w:commentRangeStart w:id="386"/>
              <w:r w:rsidRPr="0058004C">
                <w:rPr>
                  <w:i/>
                  <w:vertAlign w:val="subscript"/>
                </w:rPr>
                <w:t>Runs</w:t>
              </w:r>
              <w:commentRangeEnd w:id="386"/>
              <w:r w:rsidRPr="0058004C">
                <w:rPr>
                  <w:rStyle w:val="CommentReference"/>
                  <w:i/>
                  <w:vertAlign w:val="subscript"/>
                </w:rPr>
                <w:commentReference w:id="386"/>
              </w:r>
            </w:ins>
          </w:p>
        </w:tc>
        <w:tc>
          <w:tcPr>
            <w:tcW w:w="709" w:type="dxa"/>
            <w:vMerge w:val="restart"/>
            <w:vAlign w:val="bottom"/>
            <w:tcPrChange w:id="387" w:author="Kevin Chang [2]" w:date="2015-04-08T16:12:00Z">
              <w:tcPr>
                <w:tcW w:w="709" w:type="dxa"/>
                <w:vMerge w:val="restart"/>
                <w:vAlign w:val="bottom"/>
              </w:tcPr>
            </w:tcPrChange>
          </w:tcPr>
          <w:p w14:paraId="6D5569B3" w14:textId="77777777" w:rsidR="004D0A31" w:rsidRDefault="004D0A31" w:rsidP="004D0A31">
            <w:pPr>
              <w:rPr>
                <w:ins w:id="388" w:author="Kevin Chang" w:date="2015-04-07T18:11:00Z"/>
              </w:rPr>
            </w:pPr>
            <w:ins w:id="389" w:author="Kevin Chang" w:date="2015-04-07T18:11:00Z">
              <w:r>
                <w:rPr>
                  <w:i/>
                </w:rPr>
                <w:t>n</w:t>
              </w:r>
              <w:r w:rsidRPr="0058004C">
                <w:rPr>
                  <w:i/>
                  <w:vertAlign w:val="subscript"/>
                </w:rPr>
                <w:t>T</w:t>
              </w:r>
              <w:r>
                <w:rPr>
                  <w:i/>
                  <w:vertAlign w:val="subscript"/>
                </w:rPr>
                <w:t>ags</w:t>
              </w:r>
              <w:r>
                <w:t xml:space="preserve"> </w:t>
              </w:r>
            </w:ins>
          </w:p>
        </w:tc>
        <w:tc>
          <w:tcPr>
            <w:tcW w:w="2244" w:type="dxa"/>
            <w:gridSpan w:val="2"/>
            <w:vAlign w:val="bottom"/>
            <w:tcPrChange w:id="390" w:author="Kevin Chang [2]" w:date="2015-04-08T16:12:00Z">
              <w:tcPr>
                <w:tcW w:w="2244" w:type="dxa"/>
                <w:gridSpan w:val="4"/>
                <w:vAlign w:val="bottom"/>
              </w:tcPr>
            </w:tcPrChange>
          </w:tcPr>
          <w:p w14:paraId="00C4F370" w14:textId="4D914927" w:rsidR="004D0A31" w:rsidRPr="004D0A31" w:rsidRDefault="004D0A31">
            <w:pPr>
              <w:rPr>
                <w:ins w:id="391" w:author="Kevin Chang" w:date="2015-04-07T18:11:00Z"/>
                <w:i/>
                <w:rPrChange w:id="392" w:author="Kevin Chang [2]" w:date="2015-04-08T16:13:00Z">
                  <w:rPr>
                    <w:ins w:id="393" w:author="Kevin Chang" w:date="2015-04-07T18:11:00Z"/>
                  </w:rPr>
                </w:rPrChange>
              </w:rPr>
            </w:pPr>
            <w:ins w:id="394" w:author="Kevin Chang" w:date="2015-04-07T18:11:00Z">
              <w:r>
                <w:rPr>
                  <w:rStyle w:val="CommentReference"/>
                </w:rPr>
                <w:commentReference w:id="395"/>
              </w:r>
            </w:ins>
            <w:ins w:id="396" w:author="Kevin Chang" w:date="2015-04-07T18:12:00Z">
              <w:r w:rsidRPr="004D0A31">
                <w:rPr>
                  <w:i/>
                  <w:rPrChange w:id="397" w:author="Kevin Chang [2]" w:date="2015-04-08T16:13:00Z">
                    <w:rPr/>
                  </w:rPrChange>
                </w:rPr>
                <w:t>Bw Runs stratum</w:t>
              </w:r>
            </w:ins>
            <w:ins w:id="398" w:author="Kevin Chang" w:date="2015-04-07T18:11:00Z">
              <w:r w:rsidRPr="004D0A31">
                <w:rPr>
                  <w:i/>
                  <w:rPrChange w:id="399" w:author="Kevin Chang [2]" w:date="2015-04-08T16:13:00Z">
                    <w:rPr/>
                  </w:rPrChange>
                </w:rPr>
                <w:t xml:space="preserve"> </w:t>
              </w:r>
            </w:ins>
          </w:p>
        </w:tc>
        <w:tc>
          <w:tcPr>
            <w:tcW w:w="6356" w:type="dxa"/>
            <w:gridSpan w:val="5"/>
            <w:vAlign w:val="bottom"/>
            <w:tcPrChange w:id="400" w:author="Kevin Chang [2]" w:date="2015-04-08T16:12:00Z">
              <w:tcPr>
                <w:tcW w:w="6152" w:type="dxa"/>
                <w:gridSpan w:val="11"/>
                <w:vAlign w:val="bottom"/>
              </w:tcPr>
            </w:tcPrChange>
          </w:tcPr>
          <w:p w14:paraId="1EBBC976" w14:textId="64ADE29D" w:rsidR="004D0A31" w:rsidRPr="004D0A31" w:rsidRDefault="004D0A31" w:rsidP="004D0A31">
            <w:pPr>
              <w:jc w:val="center"/>
              <w:rPr>
                <w:ins w:id="401" w:author="Kevin Chang" w:date="2015-04-07T18:11:00Z"/>
                <w:i/>
                <w:vertAlign w:val="subscript"/>
                <w:rPrChange w:id="402" w:author="Kevin Chang [2]" w:date="2015-04-08T16:13:00Z">
                  <w:rPr>
                    <w:ins w:id="403" w:author="Kevin Chang" w:date="2015-04-07T18:11:00Z"/>
                    <w:i/>
                    <w:vertAlign w:val="subscript"/>
                  </w:rPr>
                </w:rPrChange>
              </w:rPr>
              <w:pPrChange w:id="404" w:author="Kevin Chang [2]" w:date="2015-04-08T16:11:00Z">
                <w:pPr/>
              </w:pPrChange>
            </w:pPr>
            <w:ins w:id="405" w:author="Kevin Chang" w:date="2015-04-07T18:11:00Z">
              <w:del w:id="406" w:author="Kevin Chang [2]" w:date="2015-04-08T16:07:00Z">
                <w:r w:rsidRPr="004D0A31" w:rsidDel="004D0A31">
                  <w:rPr>
                    <w:i/>
                    <w:lang w:eastAsia="zh-TW"/>
                    <w:rPrChange w:id="407" w:author="Kevin Chang [2]" w:date="2015-04-08T16:13:00Z">
                      <w:rPr>
                        <w:lang w:eastAsia="zh-TW"/>
                      </w:rPr>
                    </w:rPrChange>
                  </w:rPr>
                  <w:delText>W</w:delText>
                </w:r>
                <w:r w:rsidRPr="004D0A31" w:rsidDel="004D0A31">
                  <w:rPr>
                    <w:rFonts w:hint="eastAsia"/>
                    <w:i/>
                    <w:lang w:eastAsia="zh-TW"/>
                    <w:rPrChange w:id="408" w:author="Kevin Chang [2]" w:date="2015-04-08T16:13:00Z">
                      <w:rPr>
                        <w:rFonts w:hint="eastAsia"/>
                        <w:lang w:eastAsia="zh-TW"/>
                      </w:rPr>
                    </w:rPrChange>
                  </w:rPr>
                  <w:delText>i</w:delText>
                </w:r>
              </w:del>
            </w:ins>
            <w:ins w:id="409" w:author="Kevin Chang [2]" w:date="2015-04-08T16:08:00Z">
              <w:r w:rsidRPr="004D0A31">
                <w:rPr>
                  <w:i/>
                  <w:lang w:eastAsia="zh-TW"/>
                  <w:rPrChange w:id="410" w:author="Kevin Chang [2]" w:date="2015-04-08T16:13:00Z">
                    <w:rPr>
                      <w:lang w:eastAsia="zh-TW"/>
                    </w:rPr>
                  </w:rPrChange>
                </w:rPr>
                <w:t>B</w:t>
              </w:r>
            </w:ins>
            <w:ins w:id="411" w:author="Kevin Chang [2]" w:date="2015-04-08T16:07:00Z">
              <w:r w:rsidRPr="004D0A31">
                <w:rPr>
                  <w:i/>
                  <w:lang w:eastAsia="zh-TW"/>
                  <w:rPrChange w:id="412" w:author="Kevin Chang [2]" w:date="2015-04-08T16:13:00Z">
                    <w:rPr>
                      <w:lang w:eastAsia="zh-TW"/>
                    </w:rPr>
                  </w:rPrChange>
                </w:rPr>
                <w:t>etween Animals wi</w:t>
              </w:r>
            </w:ins>
            <w:ins w:id="413" w:author="Kevin Chang" w:date="2015-04-07T18:11:00Z">
              <w:r w:rsidRPr="004D0A31">
                <w:rPr>
                  <w:rFonts w:hint="eastAsia"/>
                  <w:i/>
                  <w:lang w:eastAsia="zh-TW"/>
                  <w:rPrChange w:id="414" w:author="Kevin Chang [2]" w:date="2015-04-08T16:13:00Z">
                    <w:rPr>
                      <w:rFonts w:hint="eastAsia"/>
                      <w:lang w:eastAsia="zh-TW"/>
                    </w:rPr>
                  </w:rPrChange>
                </w:rPr>
                <w:t xml:space="preserve">thin </w:t>
              </w:r>
              <w:r w:rsidRPr="004D0A31">
                <w:rPr>
                  <w:i/>
                  <w:lang w:eastAsia="zh-TW"/>
                  <w:rPrChange w:id="415" w:author="Kevin Chang [2]" w:date="2015-04-08T16:13:00Z">
                    <w:rPr>
                      <w:lang w:eastAsia="zh-TW"/>
                    </w:rPr>
                  </w:rPrChange>
                </w:rPr>
                <w:t>R</w:t>
              </w:r>
              <w:r w:rsidRPr="004D0A31">
                <w:rPr>
                  <w:rFonts w:hint="eastAsia"/>
                  <w:i/>
                  <w:lang w:eastAsia="zh-TW"/>
                  <w:rPrChange w:id="416" w:author="Kevin Chang [2]" w:date="2015-04-08T16:13:00Z">
                    <w:rPr>
                      <w:rFonts w:hint="eastAsia"/>
                      <w:lang w:eastAsia="zh-TW"/>
                    </w:rPr>
                  </w:rPrChange>
                </w:rPr>
                <w:t>uns stratum</w:t>
              </w:r>
              <w:r w:rsidRPr="004D0A31">
                <w:rPr>
                  <w:rStyle w:val="CommentReference"/>
                  <w:i/>
                  <w:rPrChange w:id="417" w:author="Kevin Chang [2]" w:date="2015-04-08T16:13:00Z">
                    <w:rPr>
                      <w:rStyle w:val="CommentReference"/>
                    </w:rPr>
                  </w:rPrChange>
                </w:rPr>
                <w:commentReference w:id="418"/>
              </w:r>
            </w:ins>
          </w:p>
        </w:tc>
      </w:tr>
      <w:tr w:rsidR="004D0A31" w14:paraId="62C9A6B6" w14:textId="73975AB4" w:rsidTr="004D0A31">
        <w:tblPrEx>
          <w:tblPrExChange w:id="419" w:author="Kevin Chang [2]" w:date="2015-04-08T16:12:00Z">
            <w:tblPrEx>
              <w:tblW w:w="13325" w:type="dxa"/>
            </w:tblPrEx>
          </w:tblPrExChange>
        </w:tblPrEx>
        <w:trPr>
          <w:trHeight w:val="495"/>
          <w:ins w:id="420" w:author="Kevin Chang" w:date="2015-04-07T18:11:00Z"/>
          <w:trPrChange w:id="421" w:author="Kevin Chang [2]" w:date="2015-04-08T16:12:00Z">
            <w:trPr>
              <w:trHeight w:val="495"/>
            </w:trPr>
          </w:trPrChange>
        </w:trPr>
        <w:tc>
          <w:tcPr>
            <w:tcW w:w="438" w:type="dxa"/>
            <w:vMerge/>
            <w:vAlign w:val="bottom"/>
            <w:tcPrChange w:id="422" w:author="Kevin Chang [2]" w:date="2015-04-08T16:12:00Z">
              <w:tcPr>
                <w:tcW w:w="1188" w:type="dxa"/>
                <w:vMerge/>
                <w:vAlign w:val="bottom"/>
              </w:tcPr>
            </w:tcPrChange>
          </w:tcPr>
          <w:p w14:paraId="33C7952B" w14:textId="77777777" w:rsidR="004D0A31" w:rsidRDefault="004D0A31" w:rsidP="004D0A31">
            <w:pPr>
              <w:rPr>
                <w:ins w:id="423" w:author="Kevin Chang" w:date="2015-04-07T18:11:00Z"/>
              </w:rPr>
            </w:pPr>
          </w:p>
        </w:tc>
        <w:tc>
          <w:tcPr>
            <w:tcW w:w="549" w:type="dxa"/>
            <w:vMerge/>
            <w:vAlign w:val="bottom"/>
            <w:tcPrChange w:id="424" w:author="Kevin Chang [2]" w:date="2015-04-08T16:12:00Z">
              <w:tcPr>
                <w:tcW w:w="905" w:type="dxa"/>
                <w:vMerge/>
                <w:vAlign w:val="bottom"/>
              </w:tcPr>
            </w:tcPrChange>
          </w:tcPr>
          <w:p w14:paraId="0AB2689B" w14:textId="77777777" w:rsidR="004D0A31" w:rsidRDefault="004D0A31" w:rsidP="004D0A31">
            <w:pPr>
              <w:rPr>
                <w:ins w:id="425" w:author="Kevin Chang" w:date="2015-04-07T18:11:00Z"/>
                <w:i/>
              </w:rPr>
            </w:pPr>
          </w:p>
        </w:tc>
        <w:tc>
          <w:tcPr>
            <w:tcW w:w="1418" w:type="dxa"/>
            <w:vMerge/>
            <w:vAlign w:val="bottom"/>
            <w:tcPrChange w:id="426" w:author="Kevin Chang [2]" w:date="2015-04-08T16:12:00Z">
              <w:tcPr>
                <w:tcW w:w="1418" w:type="dxa"/>
                <w:vMerge/>
                <w:vAlign w:val="bottom"/>
              </w:tcPr>
            </w:tcPrChange>
          </w:tcPr>
          <w:p w14:paraId="7963B332" w14:textId="77777777" w:rsidR="004D0A31" w:rsidRDefault="004D0A31" w:rsidP="004D0A31">
            <w:pPr>
              <w:rPr>
                <w:ins w:id="427" w:author="Kevin Chang" w:date="2015-04-07T18:11:00Z"/>
              </w:rPr>
            </w:pPr>
          </w:p>
        </w:tc>
        <w:tc>
          <w:tcPr>
            <w:tcW w:w="709" w:type="dxa"/>
            <w:vMerge/>
            <w:vAlign w:val="bottom"/>
            <w:tcPrChange w:id="428" w:author="Kevin Chang [2]" w:date="2015-04-08T16:12:00Z">
              <w:tcPr>
                <w:tcW w:w="709" w:type="dxa"/>
                <w:vMerge/>
                <w:vAlign w:val="bottom"/>
              </w:tcPr>
            </w:tcPrChange>
          </w:tcPr>
          <w:p w14:paraId="00DE8628" w14:textId="77777777" w:rsidR="004D0A31" w:rsidRDefault="004D0A31" w:rsidP="004D0A31">
            <w:pPr>
              <w:rPr>
                <w:ins w:id="429" w:author="Kevin Chang" w:date="2015-04-07T18:11:00Z"/>
                <w:i/>
              </w:rPr>
            </w:pPr>
          </w:p>
        </w:tc>
        <w:tc>
          <w:tcPr>
            <w:tcW w:w="709" w:type="dxa"/>
            <w:vMerge/>
            <w:vAlign w:val="bottom"/>
            <w:tcPrChange w:id="430" w:author="Kevin Chang [2]" w:date="2015-04-08T16:12:00Z">
              <w:tcPr>
                <w:tcW w:w="709" w:type="dxa"/>
                <w:vMerge/>
                <w:vAlign w:val="bottom"/>
              </w:tcPr>
            </w:tcPrChange>
          </w:tcPr>
          <w:p w14:paraId="73CD677F" w14:textId="77777777" w:rsidR="004D0A31" w:rsidRDefault="004D0A31" w:rsidP="004D0A31">
            <w:pPr>
              <w:rPr>
                <w:ins w:id="431" w:author="Kevin Chang" w:date="2015-04-07T18:11:00Z"/>
                <w:i/>
              </w:rPr>
            </w:pPr>
          </w:p>
        </w:tc>
        <w:tc>
          <w:tcPr>
            <w:tcW w:w="1287" w:type="dxa"/>
            <w:vMerge w:val="restart"/>
            <w:vAlign w:val="bottom"/>
            <w:tcPrChange w:id="432" w:author="Kevin Chang [2]" w:date="2015-04-08T16:12:00Z">
              <w:tcPr>
                <w:tcW w:w="1287" w:type="dxa"/>
                <w:gridSpan w:val="2"/>
                <w:vMerge w:val="restart"/>
                <w:vAlign w:val="bottom"/>
              </w:tcPr>
            </w:tcPrChange>
          </w:tcPr>
          <w:p w14:paraId="2A087178" w14:textId="5825F3A4" w:rsidR="004D0A31" w:rsidRDefault="004D0A31">
            <w:pPr>
              <w:rPr>
                <w:ins w:id="433" w:author="Kevin Chang" w:date="2015-04-07T18:11:00Z"/>
              </w:rPr>
            </w:pPr>
            <w:ins w:id="434" w:author="Kevin Chang" w:date="2015-04-07T18:13:00Z">
              <w:r>
                <w:t>Animal DF</w:t>
              </w:r>
            </w:ins>
            <w:commentRangeStart w:id="435"/>
            <w:ins w:id="436" w:author="Kevin Chang" w:date="2015-04-07T18:11:00Z">
              <w:r>
                <w:t xml:space="preserve"> </w:t>
              </w:r>
              <w:commentRangeEnd w:id="435"/>
              <w:r>
                <w:rPr>
                  <w:rStyle w:val="CommentReference"/>
                </w:rPr>
                <w:commentReference w:id="435"/>
              </w:r>
            </w:ins>
          </w:p>
        </w:tc>
        <w:tc>
          <w:tcPr>
            <w:tcW w:w="957" w:type="dxa"/>
            <w:vMerge w:val="restart"/>
            <w:vAlign w:val="bottom"/>
            <w:tcPrChange w:id="437" w:author="Kevin Chang [2]" w:date="2015-04-08T16:12:00Z">
              <w:tcPr>
                <w:tcW w:w="957" w:type="dxa"/>
                <w:gridSpan w:val="2"/>
                <w:vMerge w:val="restart"/>
                <w:vAlign w:val="bottom"/>
              </w:tcPr>
            </w:tcPrChange>
          </w:tcPr>
          <w:p w14:paraId="078206A7" w14:textId="55949994" w:rsidR="004D0A31" w:rsidRDefault="004D0A31" w:rsidP="00D313C6">
            <w:pPr>
              <w:rPr>
                <w:ins w:id="438" w:author="Kevin Chang" w:date="2015-04-07T18:11:00Z"/>
              </w:rPr>
            </w:pPr>
            <w:ins w:id="439" w:author="Kevin Chang" w:date="2015-04-07T18:13:00Z">
              <w:r>
                <w:t>Trt DF</w:t>
              </w:r>
            </w:ins>
          </w:p>
        </w:tc>
        <w:tc>
          <w:tcPr>
            <w:tcW w:w="928" w:type="dxa"/>
            <w:vMerge w:val="restart"/>
            <w:vAlign w:val="bottom"/>
            <w:tcPrChange w:id="440" w:author="Kevin Chang [2]" w:date="2015-04-08T16:12:00Z">
              <w:tcPr>
                <w:tcW w:w="928" w:type="dxa"/>
                <w:gridSpan w:val="2"/>
                <w:vMerge w:val="restart"/>
                <w:vAlign w:val="bottom"/>
              </w:tcPr>
            </w:tcPrChange>
          </w:tcPr>
          <w:p w14:paraId="20F5D10D" w14:textId="69D76018" w:rsidR="004D0A31" w:rsidRDefault="004D0A31" w:rsidP="004D0A31">
            <w:pPr>
              <w:rPr>
                <w:ins w:id="441" w:author="Kevin Chang" w:date="2015-04-07T18:11:00Z"/>
              </w:rPr>
              <w:pPrChange w:id="442" w:author="Kevin Chang [2]" w:date="2015-04-08T16:08:00Z">
                <w:pPr/>
              </w:pPrChange>
            </w:pPr>
            <w:ins w:id="443" w:author="Kevin Chang" w:date="2015-04-07T18:11:00Z">
              <w:r>
                <w:t>Tag DF</w:t>
              </w:r>
              <w:del w:id="444" w:author="Kevin Chang [2]" w:date="2015-04-08T16:08:00Z">
                <w:r w:rsidDel="004D0A31">
                  <w:delText xml:space="preserve"> in the Bw Ani stratum </w:delText>
                </w:r>
              </w:del>
            </w:ins>
          </w:p>
        </w:tc>
        <w:tc>
          <w:tcPr>
            <w:tcW w:w="1365" w:type="dxa"/>
            <w:vMerge w:val="restart"/>
            <w:vAlign w:val="bottom"/>
            <w:tcPrChange w:id="445" w:author="Kevin Chang [2]" w:date="2015-04-08T16:12:00Z">
              <w:tcPr>
                <w:tcW w:w="1365" w:type="dxa"/>
                <w:gridSpan w:val="2"/>
                <w:vMerge w:val="restart"/>
                <w:vAlign w:val="bottom"/>
              </w:tcPr>
            </w:tcPrChange>
          </w:tcPr>
          <w:p w14:paraId="1161AC01" w14:textId="206062D3" w:rsidR="004D0A31" w:rsidRDefault="004D0A31" w:rsidP="004D0A31">
            <w:pPr>
              <w:rPr>
                <w:ins w:id="446" w:author="Kevin Chang" w:date="2015-04-07T18:11:00Z"/>
              </w:rPr>
              <w:pPrChange w:id="447" w:author="Kevin Chang [2]" w:date="2015-04-08T16:08:00Z">
                <w:pPr/>
              </w:pPrChange>
            </w:pPr>
            <w:ins w:id="448" w:author="Kevin Chang" w:date="2015-04-07T18:11:00Z">
              <w:r>
                <w:t>Residual DF</w:t>
              </w:r>
              <w:del w:id="449" w:author="Kevin Chang [2]" w:date="2015-04-08T16:08:00Z">
                <w:r w:rsidDel="004D0A31">
                  <w:delText xml:space="preserve"> of the Bw Ani stratum </w:delText>
                </w:r>
              </w:del>
            </w:ins>
          </w:p>
        </w:tc>
        <w:tc>
          <w:tcPr>
            <w:tcW w:w="1238" w:type="dxa"/>
            <w:vMerge w:val="restart"/>
            <w:vAlign w:val="bottom"/>
            <w:tcPrChange w:id="450" w:author="Kevin Chang [2]" w:date="2015-04-08T16:12:00Z">
              <w:tcPr>
                <w:tcW w:w="1238" w:type="dxa"/>
                <w:gridSpan w:val="2"/>
                <w:vMerge w:val="restart"/>
                <w:vAlign w:val="bottom"/>
              </w:tcPr>
            </w:tcPrChange>
          </w:tcPr>
          <w:p w14:paraId="6B105264" w14:textId="5EADFC75" w:rsidR="004D0A31" w:rsidRDefault="004D0A31" w:rsidP="004D0A31">
            <w:pPr>
              <w:rPr>
                <w:ins w:id="451" w:author="Kevin Chang" w:date="2015-04-07T18:11:00Z"/>
              </w:rPr>
              <w:pPrChange w:id="452" w:author="Kevin Chang [2]" w:date="2015-04-08T16:14:00Z">
                <w:pPr/>
              </w:pPrChange>
            </w:pPr>
            <w:ins w:id="453" w:author="Kevin Chang" w:date="2015-04-07T18:11:00Z">
              <w:r>
                <w:t xml:space="preserve">Tag </w:t>
              </w:r>
              <w:r>
                <w:sym w:font="Symbol" w:char="F05E"/>
              </w:r>
              <w:r>
                <w:t xml:space="preserve"> Tr</w:t>
              </w:r>
              <w:del w:id="454" w:author="Kevin Chang [2]" w:date="2015-04-08T16:14:00Z">
                <w:r w:rsidDel="004D0A31">
                  <w:delText>eatmen</w:delText>
                </w:r>
              </w:del>
              <w:r>
                <w:t>t</w:t>
              </w:r>
            </w:ins>
          </w:p>
        </w:tc>
        <w:tc>
          <w:tcPr>
            <w:tcW w:w="2825" w:type="dxa"/>
            <w:gridSpan w:val="2"/>
            <w:vAlign w:val="bottom"/>
            <w:tcPrChange w:id="455" w:author="Kevin Chang [2]" w:date="2015-04-08T16:12:00Z">
              <w:tcPr>
                <w:tcW w:w="2621" w:type="dxa"/>
                <w:gridSpan w:val="5"/>
                <w:vAlign w:val="bottom"/>
              </w:tcPr>
            </w:tcPrChange>
          </w:tcPr>
          <w:p w14:paraId="614FBA05" w14:textId="4AA036D2" w:rsidR="004D0A31" w:rsidDel="004D0A31" w:rsidRDefault="004D0A31" w:rsidP="004D0A31">
            <w:pPr>
              <w:rPr>
                <w:ins w:id="456" w:author="Kevin Chang" w:date="2015-04-07T18:11:00Z"/>
                <w:del w:id="457" w:author="Kevin Chang [2]" w:date="2015-04-08T16:10:00Z"/>
                <w:i/>
              </w:rPr>
            </w:pPr>
            <w:ins w:id="458" w:author="Kevin Chang" w:date="2015-04-07T18:14:00Z">
              <w:del w:id="459" w:author="Kevin Chang [2]" w:date="2015-04-08T16:10:00Z">
                <w:r w:rsidDel="004D0A31">
                  <w:rPr>
                    <w:i/>
                  </w:rPr>
                  <w:delText>e</w:delText>
                </w:r>
                <w:r w:rsidDel="004D0A31">
                  <w:rPr>
                    <w:i/>
                    <w:vertAlign w:val="subscript"/>
                  </w:rPr>
                  <w:delText>Treatment</w:delText>
                </w:r>
              </w:del>
            </w:ins>
          </w:p>
          <w:p w14:paraId="107F8DB3" w14:textId="67F58460" w:rsidR="004D0A31" w:rsidRDefault="004D0A31" w:rsidP="004D0A31">
            <w:pPr>
              <w:rPr>
                <w:ins w:id="460" w:author="Kevin Chang" w:date="2015-04-07T18:11:00Z"/>
                <w:i/>
              </w:rPr>
            </w:pPr>
            <w:ins w:id="461" w:author="Kevin Chang" w:date="2015-04-07T18:14:00Z">
              <w:del w:id="462" w:author="Kevin Chang [2]" w:date="2015-04-08T16:10:00Z">
                <w:r w:rsidDel="004D0A31">
                  <w:rPr>
                    <w:i/>
                  </w:rPr>
                  <w:delText>E</w:delText>
                </w:r>
                <w:r w:rsidDel="004D0A31">
                  <w:rPr>
                    <w:i/>
                    <w:vertAlign w:val="subscript"/>
                  </w:rPr>
                  <w:delText>Treatment</w:delText>
                </w:r>
              </w:del>
            </w:ins>
            <w:ins w:id="463" w:author="Kevin Chang [2]" w:date="2015-04-08T16:10:00Z">
              <w:r>
                <w:rPr>
                  <w:i/>
                </w:rPr>
                <w:t>Treatment efficiency factors</w:t>
              </w:r>
            </w:ins>
          </w:p>
        </w:tc>
      </w:tr>
      <w:tr w:rsidR="004D0A31" w14:paraId="6C88930E" w14:textId="77777777" w:rsidTr="004D0A31">
        <w:tblPrEx>
          <w:tblPrExChange w:id="464" w:author="Kevin Chang [2]" w:date="2015-04-08T16:12:00Z">
            <w:tblPrEx>
              <w:tblW w:w="13325" w:type="dxa"/>
            </w:tblPrEx>
          </w:tblPrExChange>
        </w:tblPrEx>
        <w:trPr>
          <w:trHeight w:val="433"/>
          <w:trPrChange w:id="465" w:author="Kevin Chang [2]" w:date="2015-04-08T16:12:00Z">
            <w:trPr>
              <w:trHeight w:val="433"/>
            </w:trPr>
          </w:trPrChange>
        </w:trPr>
        <w:tc>
          <w:tcPr>
            <w:tcW w:w="438" w:type="dxa"/>
            <w:vMerge/>
            <w:vAlign w:val="bottom"/>
            <w:tcPrChange w:id="466" w:author="Kevin Chang [2]" w:date="2015-04-08T16:12:00Z">
              <w:tcPr>
                <w:tcW w:w="1188" w:type="dxa"/>
                <w:vMerge/>
                <w:vAlign w:val="bottom"/>
              </w:tcPr>
            </w:tcPrChange>
          </w:tcPr>
          <w:p w14:paraId="097F3C1F" w14:textId="77777777" w:rsidR="004D0A31" w:rsidRDefault="004D0A31" w:rsidP="004D0A31"/>
        </w:tc>
        <w:tc>
          <w:tcPr>
            <w:tcW w:w="549" w:type="dxa"/>
            <w:vMerge/>
            <w:vAlign w:val="bottom"/>
            <w:tcPrChange w:id="467" w:author="Kevin Chang [2]" w:date="2015-04-08T16:12:00Z">
              <w:tcPr>
                <w:tcW w:w="905" w:type="dxa"/>
                <w:vMerge/>
                <w:vAlign w:val="bottom"/>
              </w:tcPr>
            </w:tcPrChange>
          </w:tcPr>
          <w:p w14:paraId="71322F26" w14:textId="77777777" w:rsidR="004D0A31" w:rsidRDefault="004D0A31" w:rsidP="004D0A31">
            <w:pPr>
              <w:rPr>
                <w:i/>
              </w:rPr>
            </w:pPr>
          </w:p>
        </w:tc>
        <w:tc>
          <w:tcPr>
            <w:tcW w:w="1418" w:type="dxa"/>
            <w:vMerge/>
            <w:vAlign w:val="bottom"/>
            <w:tcPrChange w:id="468" w:author="Kevin Chang [2]" w:date="2015-04-08T16:12:00Z">
              <w:tcPr>
                <w:tcW w:w="1418" w:type="dxa"/>
                <w:vMerge/>
                <w:vAlign w:val="bottom"/>
              </w:tcPr>
            </w:tcPrChange>
          </w:tcPr>
          <w:p w14:paraId="2D47C65B" w14:textId="77777777" w:rsidR="004D0A31" w:rsidRDefault="004D0A31" w:rsidP="004D0A31"/>
        </w:tc>
        <w:tc>
          <w:tcPr>
            <w:tcW w:w="709" w:type="dxa"/>
            <w:vMerge/>
            <w:vAlign w:val="bottom"/>
            <w:tcPrChange w:id="469" w:author="Kevin Chang [2]" w:date="2015-04-08T16:12:00Z">
              <w:tcPr>
                <w:tcW w:w="709" w:type="dxa"/>
                <w:vMerge/>
                <w:vAlign w:val="bottom"/>
              </w:tcPr>
            </w:tcPrChange>
          </w:tcPr>
          <w:p w14:paraId="35916D25" w14:textId="77777777" w:rsidR="004D0A31" w:rsidRDefault="004D0A31" w:rsidP="004D0A31">
            <w:pPr>
              <w:rPr>
                <w:i/>
              </w:rPr>
            </w:pPr>
          </w:p>
        </w:tc>
        <w:tc>
          <w:tcPr>
            <w:tcW w:w="709" w:type="dxa"/>
            <w:vMerge/>
            <w:tcBorders>
              <w:bottom w:val="single" w:sz="4" w:space="0" w:color="auto"/>
            </w:tcBorders>
            <w:vAlign w:val="bottom"/>
            <w:tcPrChange w:id="470" w:author="Kevin Chang [2]" w:date="2015-04-08T16:12:00Z">
              <w:tcPr>
                <w:tcW w:w="709" w:type="dxa"/>
                <w:vMerge/>
                <w:tcBorders>
                  <w:bottom w:val="single" w:sz="4" w:space="0" w:color="auto"/>
                </w:tcBorders>
                <w:vAlign w:val="bottom"/>
              </w:tcPr>
            </w:tcPrChange>
          </w:tcPr>
          <w:p w14:paraId="27150759" w14:textId="77777777" w:rsidR="004D0A31" w:rsidRDefault="004D0A31" w:rsidP="004D0A31">
            <w:pPr>
              <w:rPr>
                <w:i/>
              </w:rPr>
            </w:pPr>
          </w:p>
        </w:tc>
        <w:tc>
          <w:tcPr>
            <w:tcW w:w="1287" w:type="dxa"/>
            <w:vMerge/>
            <w:vAlign w:val="bottom"/>
            <w:tcPrChange w:id="471" w:author="Kevin Chang [2]" w:date="2015-04-08T16:12:00Z">
              <w:tcPr>
                <w:tcW w:w="1287" w:type="dxa"/>
                <w:gridSpan w:val="2"/>
                <w:vMerge/>
                <w:vAlign w:val="bottom"/>
              </w:tcPr>
            </w:tcPrChange>
          </w:tcPr>
          <w:p w14:paraId="6CC7B22D" w14:textId="77777777" w:rsidR="004D0A31" w:rsidRDefault="004D0A31"/>
        </w:tc>
        <w:tc>
          <w:tcPr>
            <w:tcW w:w="957" w:type="dxa"/>
            <w:vMerge/>
            <w:vAlign w:val="bottom"/>
            <w:tcPrChange w:id="472" w:author="Kevin Chang [2]" w:date="2015-04-08T16:12:00Z">
              <w:tcPr>
                <w:tcW w:w="957" w:type="dxa"/>
                <w:gridSpan w:val="2"/>
                <w:vMerge/>
                <w:vAlign w:val="bottom"/>
              </w:tcPr>
            </w:tcPrChange>
          </w:tcPr>
          <w:p w14:paraId="440B682D" w14:textId="77777777" w:rsidR="004D0A31" w:rsidRDefault="004D0A31" w:rsidP="00D313C6"/>
        </w:tc>
        <w:tc>
          <w:tcPr>
            <w:tcW w:w="928" w:type="dxa"/>
            <w:vMerge/>
            <w:vAlign w:val="bottom"/>
            <w:tcPrChange w:id="473" w:author="Kevin Chang [2]" w:date="2015-04-08T16:12:00Z">
              <w:tcPr>
                <w:tcW w:w="928" w:type="dxa"/>
                <w:gridSpan w:val="2"/>
                <w:vMerge/>
                <w:vAlign w:val="bottom"/>
              </w:tcPr>
            </w:tcPrChange>
          </w:tcPr>
          <w:p w14:paraId="04A85BB2" w14:textId="77777777" w:rsidR="004D0A31" w:rsidRDefault="004D0A31" w:rsidP="004D0A31"/>
        </w:tc>
        <w:tc>
          <w:tcPr>
            <w:tcW w:w="1365" w:type="dxa"/>
            <w:vMerge/>
            <w:vAlign w:val="bottom"/>
            <w:tcPrChange w:id="474" w:author="Kevin Chang [2]" w:date="2015-04-08T16:12:00Z">
              <w:tcPr>
                <w:tcW w:w="1365" w:type="dxa"/>
                <w:gridSpan w:val="2"/>
                <w:vMerge/>
                <w:vAlign w:val="bottom"/>
              </w:tcPr>
            </w:tcPrChange>
          </w:tcPr>
          <w:p w14:paraId="49D26ADE" w14:textId="77777777" w:rsidR="004D0A31" w:rsidRDefault="004D0A31" w:rsidP="004D0A31"/>
        </w:tc>
        <w:tc>
          <w:tcPr>
            <w:tcW w:w="1238" w:type="dxa"/>
            <w:vMerge/>
            <w:vAlign w:val="bottom"/>
            <w:tcPrChange w:id="475" w:author="Kevin Chang [2]" w:date="2015-04-08T16:12:00Z">
              <w:tcPr>
                <w:tcW w:w="1238" w:type="dxa"/>
                <w:gridSpan w:val="2"/>
                <w:vMerge/>
                <w:vAlign w:val="bottom"/>
              </w:tcPr>
            </w:tcPrChange>
          </w:tcPr>
          <w:p w14:paraId="285AB120" w14:textId="77777777" w:rsidR="004D0A31" w:rsidRDefault="004D0A31" w:rsidP="004D0A31"/>
        </w:tc>
        <w:tc>
          <w:tcPr>
            <w:tcW w:w="1431" w:type="dxa"/>
            <w:vAlign w:val="bottom"/>
            <w:tcPrChange w:id="476" w:author="Kevin Chang [2]" w:date="2015-04-08T16:12:00Z">
              <w:tcPr>
                <w:tcW w:w="1431" w:type="dxa"/>
                <w:gridSpan w:val="4"/>
                <w:vAlign w:val="bottom"/>
              </w:tcPr>
            </w:tcPrChange>
          </w:tcPr>
          <w:p w14:paraId="3A49D05F" w14:textId="31A37A80" w:rsidR="004D0A31" w:rsidRPr="004D0A31" w:rsidRDefault="004D0A31" w:rsidP="004D0A31">
            <w:pPr>
              <w:rPr>
                <w:i/>
                <w:vertAlign w:val="subscript"/>
                <w:rPrChange w:id="477" w:author="Kevin Chang [2]" w:date="2015-04-08T16:11:00Z">
                  <w:rPr>
                    <w:i/>
                  </w:rPr>
                </w:rPrChange>
              </w:rPr>
            </w:pPr>
            <w:ins w:id="478" w:author="Kevin Chang [2]" w:date="2015-04-08T16:11:00Z">
              <w:r>
                <w:rPr>
                  <w:i/>
                </w:rPr>
                <w:t>e</w:t>
              </w:r>
              <w:r>
                <w:rPr>
                  <w:i/>
                  <w:vertAlign w:val="subscript"/>
                </w:rPr>
                <w:t>i</w:t>
              </w:r>
            </w:ins>
          </w:p>
        </w:tc>
        <w:tc>
          <w:tcPr>
            <w:tcW w:w="1394" w:type="dxa"/>
            <w:vAlign w:val="bottom"/>
            <w:tcPrChange w:id="479" w:author="Kevin Chang [2]" w:date="2015-04-08T16:12:00Z">
              <w:tcPr>
                <w:tcW w:w="1190" w:type="dxa"/>
                <w:vAlign w:val="bottom"/>
              </w:tcPr>
            </w:tcPrChange>
          </w:tcPr>
          <w:p w14:paraId="3CCBABBF" w14:textId="679F6008" w:rsidR="004D0A31" w:rsidRDefault="004D0A31" w:rsidP="004D0A31">
            <w:pPr>
              <w:rPr>
                <w:i/>
              </w:rPr>
              <w:pPrChange w:id="480" w:author="Kevin Chang [2]" w:date="2015-04-08T16:11:00Z">
                <w:pPr/>
              </w:pPrChange>
            </w:pPr>
            <w:ins w:id="481" w:author="Kevin Chang [2]" w:date="2015-04-08T16:10:00Z">
              <w:r>
                <w:rPr>
                  <w:i/>
                </w:rPr>
                <w:t>E</w:t>
              </w:r>
            </w:ins>
          </w:p>
        </w:tc>
      </w:tr>
      <w:tr w:rsidR="00442B2E" w14:paraId="0D633FB6" w14:textId="7456CC75" w:rsidTr="004D0A31">
        <w:tblPrEx>
          <w:tblPrExChange w:id="482" w:author="Kevin Chang [2]" w:date="2015-04-08T16:12:00Z">
            <w:tblPrEx>
              <w:tblW w:w="11988" w:type="dxa"/>
            </w:tblPrEx>
          </w:tblPrExChange>
        </w:tblPrEx>
        <w:trPr>
          <w:ins w:id="483" w:author="Kevin Chang" w:date="2015-04-07T18:11:00Z"/>
          <w:trPrChange w:id="484" w:author="Kevin Chang [2]" w:date="2015-04-08T16:12:00Z">
            <w:trPr>
              <w:gridAfter w:val="0"/>
            </w:trPr>
          </w:trPrChange>
        </w:trPr>
        <w:tc>
          <w:tcPr>
            <w:tcW w:w="438" w:type="dxa"/>
            <w:vMerge w:val="restart"/>
            <w:tcPrChange w:id="485" w:author="Kevin Chang [2]" w:date="2015-04-08T16:12:00Z">
              <w:tcPr>
                <w:tcW w:w="1188" w:type="dxa"/>
                <w:vMerge w:val="restart"/>
              </w:tcPr>
            </w:tcPrChange>
          </w:tcPr>
          <w:p w14:paraId="6D0D778B" w14:textId="77777777" w:rsidR="00442B2E" w:rsidRDefault="00442B2E" w:rsidP="00442B2E">
            <w:pPr>
              <w:rPr>
                <w:ins w:id="486" w:author="Kevin Chang" w:date="2015-04-07T18:11:00Z"/>
              </w:rPr>
            </w:pPr>
            <w:ins w:id="487" w:author="Kevin Chang" w:date="2015-04-07T18:11:00Z">
              <w:r>
                <w:t>3</w:t>
              </w:r>
            </w:ins>
          </w:p>
        </w:tc>
        <w:tc>
          <w:tcPr>
            <w:tcW w:w="549" w:type="dxa"/>
            <w:tcPrChange w:id="488" w:author="Kevin Chang [2]" w:date="2015-04-08T16:12:00Z">
              <w:tcPr>
                <w:tcW w:w="905" w:type="dxa"/>
              </w:tcPr>
            </w:tcPrChange>
          </w:tcPr>
          <w:p w14:paraId="38B0111F" w14:textId="77777777" w:rsidR="00442B2E" w:rsidRDefault="00442B2E" w:rsidP="00442B2E">
            <w:pPr>
              <w:rPr>
                <w:ins w:id="489" w:author="Kevin Chang" w:date="2015-04-07T18:11:00Z"/>
              </w:rPr>
            </w:pPr>
            <w:ins w:id="490" w:author="Kevin Chang" w:date="2015-04-07T18:11:00Z">
              <w:r>
                <w:t>2</w:t>
              </w:r>
            </w:ins>
          </w:p>
        </w:tc>
        <w:tc>
          <w:tcPr>
            <w:tcW w:w="1418" w:type="dxa"/>
            <w:vAlign w:val="bottom"/>
            <w:tcPrChange w:id="491" w:author="Kevin Chang [2]" w:date="2015-04-08T16:12:00Z">
              <w:tcPr>
                <w:tcW w:w="1418" w:type="dxa"/>
                <w:vAlign w:val="bottom"/>
              </w:tcPr>
            </w:tcPrChange>
          </w:tcPr>
          <w:p w14:paraId="558DB564" w14:textId="77777777" w:rsidR="00442B2E" w:rsidRDefault="00442B2E" w:rsidP="00442B2E">
            <w:pPr>
              <w:jc w:val="right"/>
              <w:rPr>
                <w:ins w:id="492" w:author="Kevin Chang" w:date="2015-04-07T18:11:00Z"/>
                <w:rFonts w:ascii="Calibri" w:hAnsi="Calibri" w:cs="Calibri"/>
                <w:color w:val="000000"/>
              </w:rPr>
            </w:pPr>
            <w:ins w:id="493" w:author="Kevin Chang" w:date="2015-04-07T18:11:00Z">
              <w:r>
                <w:rPr>
                  <w:rFonts w:ascii="Calibri" w:hAnsi="Calibri" w:cs="Calibri"/>
                  <w:color w:val="000000"/>
                </w:rPr>
                <w:t>3</w:t>
              </w:r>
            </w:ins>
          </w:p>
        </w:tc>
        <w:tc>
          <w:tcPr>
            <w:tcW w:w="709" w:type="dxa"/>
            <w:tcPrChange w:id="494" w:author="Kevin Chang [2]" w:date="2015-04-08T16:12:00Z">
              <w:tcPr>
                <w:tcW w:w="709" w:type="dxa"/>
              </w:tcPr>
            </w:tcPrChange>
          </w:tcPr>
          <w:p w14:paraId="3874A315" w14:textId="77777777" w:rsidR="00442B2E" w:rsidRDefault="00442B2E" w:rsidP="00442B2E">
            <w:pPr>
              <w:rPr>
                <w:ins w:id="495" w:author="Kevin Chang" w:date="2015-04-07T18:11:00Z"/>
              </w:rPr>
            </w:pPr>
            <w:ins w:id="496" w:author="Kevin Chang" w:date="2015-04-07T18:11:00Z">
              <w:r>
                <w:t>3</w:t>
              </w:r>
            </w:ins>
          </w:p>
        </w:tc>
        <w:tc>
          <w:tcPr>
            <w:tcW w:w="709" w:type="dxa"/>
            <w:vMerge w:val="restart"/>
            <w:tcPrChange w:id="497" w:author="Kevin Chang [2]" w:date="2015-04-08T16:12:00Z">
              <w:tcPr>
                <w:tcW w:w="709" w:type="dxa"/>
                <w:vMerge w:val="restart"/>
              </w:tcPr>
            </w:tcPrChange>
          </w:tcPr>
          <w:p w14:paraId="6DA129BA" w14:textId="77777777" w:rsidR="00442B2E" w:rsidRDefault="00442B2E" w:rsidP="00442B2E">
            <w:pPr>
              <w:rPr>
                <w:ins w:id="498" w:author="Kevin Chang" w:date="2015-04-07T18:11:00Z"/>
              </w:rPr>
            </w:pPr>
            <w:ins w:id="499" w:author="Kevin Chang" w:date="2015-04-07T18:11:00Z">
              <w:r>
                <w:t>4</w:t>
              </w:r>
            </w:ins>
          </w:p>
        </w:tc>
        <w:tc>
          <w:tcPr>
            <w:tcW w:w="1287" w:type="dxa"/>
            <w:tcPrChange w:id="500" w:author="Kevin Chang [2]" w:date="2015-04-08T16:12:00Z">
              <w:tcPr>
                <w:tcW w:w="939" w:type="dxa"/>
              </w:tcPr>
            </w:tcPrChange>
          </w:tcPr>
          <w:p w14:paraId="5ACAC140" w14:textId="3657E761" w:rsidR="00442B2E" w:rsidRDefault="00442B2E">
            <w:pPr>
              <w:rPr>
                <w:ins w:id="501" w:author="Kevin Chang" w:date="2015-04-07T18:11:00Z"/>
              </w:rPr>
            </w:pPr>
            <w:ins w:id="502" w:author="Kevin Chang" w:date="2015-04-07T18:11:00Z">
              <w:r>
                <w:t xml:space="preserve">1 </w:t>
              </w:r>
            </w:ins>
          </w:p>
        </w:tc>
        <w:tc>
          <w:tcPr>
            <w:tcW w:w="957" w:type="dxa"/>
            <w:tcPrChange w:id="503" w:author="Kevin Chang [2]" w:date="2015-04-08T16:12:00Z">
              <w:tcPr>
                <w:tcW w:w="630" w:type="dxa"/>
                <w:gridSpan w:val="2"/>
              </w:tcPr>
            </w:tcPrChange>
          </w:tcPr>
          <w:p w14:paraId="307089DE" w14:textId="40D49D81" w:rsidR="00442B2E" w:rsidRDefault="00442B2E" w:rsidP="00442B2E">
            <w:pPr>
              <w:rPr>
                <w:ins w:id="504" w:author="Kevin Chang" w:date="2015-04-07T18:11:00Z"/>
              </w:rPr>
            </w:pPr>
            <w:ins w:id="505" w:author="Kevin Chang" w:date="2015-04-07T18:13:00Z">
              <w:r>
                <w:t>1</w:t>
              </w:r>
            </w:ins>
          </w:p>
        </w:tc>
        <w:tc>
          <w:tcPr>
            <w:tcW w:w="928" w:type="dxa"/>
            <w:tcPrChange w:id="506" w:author="Kevin Chang [2]" w:date="2015-04-08T16:12:00Z">
              <w:tcPr>
                <w:tcW w:w="1361" w:type="dxa"/>
                <w:gridSpan w:val="2"/>
              </w:tcPr>
            </w:tcPrChange>
          </w:tcPr>
          <w:p w14:paraId="2F6497AE" w14:textId="048AB388" w:rsidR="00442B2E" w:rsidRDefault="00442B2E" w:rsidP="00442B2E">
            <w:pPr>
              <w:rPr>
                <w:ins w:id="507" w:author="Kevin Chang" w:date="2015-04-07T18:11:00Z"/>
              </w:rPr>
            </w:pPr>
            <w:ins w:id="508" w:author="Kevin Chang" w:date="2015-04-07T18:13:00Z">
              <w:r>
                <w:t>1</w:t>
              </w:r>
            </w:ins>
          </w:p>
        </w:tc>
        <w:tc>
          <w:tcPr>
            <w:tcW w:w="1365" w:type="dxa"/>
            <w:tcPrChange w:id="509" w:author="Kevin Chang [2]" w:date="2015-04-08T16:12:00Z">
              <w:tcPr>
                <w:tcW w:w="1530" w:type="dxa"/>
                <w:gridSpan w:val="2"/>
              </w:tcPr>
            </w:tcPrChange>
          </w:tcPr>
          <w:p w14:paraId="411BC979" w14:textId="0CB9DE44" w:rsidR="00442B2E" w:rsidRDefault="00442B2E" w:rsidP="00442B2E">
            <w:pPr>
              <w:rPr>
                <w:ins w:id="510" w:author="Kevin Chang" w:date="2015-04-07T18:11:00Z"/>
                <w:rFonts w:ascii="Calibri" w:hAnsi="Calibri"/>
                <w:color w:val="000000"/>
              </w:rPr>
            </w:pPr>
            <w:ins w:id="511" w:author="Kevin Chang" w:date="2015-04-07T18:14:00Z">
              <w:r>
                <w:t>1</w:t>
              </w:r>
            </w:ins>
          </w:p>
        </w:tc>
        <w:tc>
          <w:tcPr>
            <w:tcW w:w="1238" w:type="dxa"/>
            <w:tcPrChange w:id="512" w:author="Kevin Chang [2]" w:date="2015-04-08T16:12:00Z">
              <w:tcPr>
                <w:tcW w:w="1238" w:type="dxa"/>
                <w:gridSpan w:val="2"/>
              </w:tcPr>
            </w:tcPrChange>
          </w:tcPr>
          <w:p w14:paraId="620D09F0" w14:textId="1EA7D22E" w:rsidR="00442B2E" w:rsidRDefault="00442B2E" w:rsidP="00442B2E">
            <w:pPr>
              <w:rPr>
                <w:ins w:id="513" w:author="Kevin Chang" w:date="2015-04-07T18:11:00Z"/>
              </w:rPr>
            </w:pPr>
            <w:ins w:id="514" w:author="Kevin Chang" w:date="2015-04-07T18:14:00Z">
              <w:r>
                <w:t>Yes</w:t>
              </w:r>
            </w:ins>
          </w:p>
        </w:tc>
        <w:tc>
          <w:tcPr>
            <w:tcW w:w="1431" w:type="dxa"/>
            <w:tcPrChange w:id="515" w:author="Kevin Chang [2]" w:date="2015-04-08T16:12:00Z">
              <w:tcPr>
                <w:tcW w:w="690" w:type="dxa"/>
                <w:gridSpan w:val="2"/>
              </w:tcPr>
            </w:tcPrChange>
          </w:tcPr>
          <w:p w14:paraId="29431401" w14:textId="1949CAB2" w:rsidR="00442B2E" w:rsidRDefault="00442B2E" w:rsidP="00442B2E">
            <w:pPr>
              <w:rPr>
                <w:ins w:id="516" w:author="Kevin Chang" w:date="2015-04-07T18:11:00Z"/>
              </w:rPr>
            </w:pPr>
            <w:ins w:id="517" w:author="Kevin Chang" w:date="2015-04-07T18:14:00Z">
              <w:r w:rsidRPr="00891926">
                <w:t>1</w:t>
              </w:r>
              <w:r>
                <w:t xml:space="preserve">, </w:t>
              </w:r>
              <w:r w:rsidRPr="00891926">
                <w:t xml:space="preserve"> </w:t>
              </w:r>
              <w:r>
                <w:t>3/4</w:t>
              </w:r>
            </w:ins>
          </w:p>
        </w:tc>
        <w:tc>
          <w:tcPr>
            <w:tcW w:w="1394" w:type="dxa"/>
            <w:tcPrChange w:id="518" w:author="Kevin Chang [2]" w:date="2015-04-08T16:12:00Z">
              <w:tcPr>
                <w:tcW w:w="671" w:type="dxa"/>
                <w:gridSpan w:val="2"/>
              </w:tcPr>
            </w:tcPrChange>
          </w:tcPr>
          <w:p w14:paraId="40EEA48E" w14:textId="77EE6839" w:rsidR="00442B2E" w:rsidRDefault="00442B2E" w:rsidP="00442B2E">
            <w:pPr>
              <w:rPr>
                <w:ins w:id="519" w:author="Kevin Chang" w:date="2015-04-07T18:11:00Z"/>
              </w:rPr>
            </w:pPr>
            <w:ins w:id="520" w:author="Kevin Chang" w:date="2015-04-07T18:15:00Z">
              <w:r w:rsidRPr="00455549">
                <w:t>6/7</w:t>
              </w:r>
            </w:ins>
          </w:p>
        </w:tc>
      </w:tr>
      <w:tr w:rsidR="00442B2E" w14:paraId="77ED2B88" w14:textId="1919AE21" w:rsidTr="004D0A31">
        <w:tblPrEx>
          <w:tblPrExChange w:id="521" w:author="Kevin Chang [2]" w:date="2015-04-08T16:12:00Z">
            <w:tblPrEx>
              <w:tblW w:w="11988" w:type="dxa"/>
            </w:tblPrEx>
          </w:tblPrExChange>
        </w:tblPrEx>
        <w:trPr>
          <w:ins w:id="522" w:author="Kevin Chang" w:date="2015-04-07T18:11:00Z"/>
          <w:trPrChange w:id="523" w:author="Kevin Chang [2]" w:date="2015-04-08T16:12:00Z">
            <w:trPr>
              <w:gridAfter w:val="0"/>
            </w:trPr>
          </w:trPrChange>
        </w:trPr>
        <w:tc>
          <w:tcPr>
            <w:tcW w:w="438" w:type="dxa"/>
            <w:vMerge/>
            <w:tcPrChange w:id="524" w:author="Kevin Chang [2]" w:date="2015-04-08T16:12:00Z">
              <w:tcPr>
                <w:tcW w:w="1188" w:type="dxa"/>
                <w:vMerge/>
              </w:tcPr>
            </w:tcPrChange>
          </w:tcPr>
          <w:p w14:paraId="338FD853" w14:textId="77777777" w:rsidR="00442B2E" w:rsidRDefault="00442B2E" w:rsidP="00442B2E">
            <w:pPr>
              <w:rPr>
                <w:ins w:id="525" w:author="Kevin Chang" w:date="2015-04-07T18:11:00Z"/>
              </w:rPr>
            </w:pPr>
          </w:p>
        </w:tc>
        <w:tc>
          <w:tcPr>
            <w:tcW w:w="549" w:type="dxa"/>
            <w:tcPrChange w:id="526" w:author="Kevin Chang [2]" w:date="2015-04-08T16:12:00Z">
              <w:tcPr>
                <w:tcW w:w="905" w:type="dxa"/>
              </w:tcPr>
            </w:tcPrChange>
          </w:tcPr>
          <w:p w14:paraId="306AAC43" w14:textId="77777777" w:rsidR="00442B2E" w:rsidRDefault="00442B2E" w:rsidP="00442B2E">
            <w:pPr>
              <w:rPr>
                <w:ins w:id="527" w:author="Kevin Chang" w:date="2015-04-07T18:11:00Z"/>
              </w:rPr>
            </w:pPr>
            <w:ins w:id="528" w:author="Kevin Chang" w:date="2015-04-07T18:11:00Z">
              <w:r>
                <w:t>4</w:t>
              </w:r>
            </w:ins>
          </w:p>
        </w:tc>
        <w:tc>
          <w:tcPr>
            <w:tcW w:w="1418" w:type="dxa"/>
            <w:vAlign w:val="bottom"/>
            <w:tcPrChange w:id="529" w:author="Kevin Chang [2]" w:date="2015-04-08T16:12:00Z">
              <w:tcPr>
                <w:tcW w:w="1418" w:type="dxa"/>
                <w:vAlign w:val="bottom"/>
              </w:tcPr>
            </w:tcPrChange>
          </w:tcPr>
          <w:p w14:paraId="075F6474" w14:textId="77777777" w:rsidR="00442B2E" w:rsidRDefault="00442B2E" w:rsidP="00442B2E">
            <w:pPr>
              <w:jc w:val="right"/>
              <w:rPr>
                <w:ins w:id="530" w:author="Kevin Chang" w:date="2015-04-07T18:11:00Z"/>
                <w:rFonts w:ascii="Calibri" w:hAnsi="Calibri" w:cs="Calibri"/>
                <w:color w:val="000000"/>
              </w:rPr>
            </w:pPr>
            <w:ins w:id="531" w:author="Kevin Chang" w:date="2015-04-07T18:11:00Z">
              <w:r>
                <w:rPr>
                  <w:rFonts w:ascii="Calibri" w:hAnsi="Calibri" w:cs="Calibri"/>
                  <w:color w:val="000000"/>
                </w:rPr>
                <w:t>9</w:t>
              </w:r>
            </w:ins>
          </w:p>
        </w:tc>
        <w:tc>
          <w:tcPr>
            <w:tcW w:w="709" w:type="dxa"/>
            <w:tcPrChange w:id="532" w:author="Kevin Chang [2]" w:date="2015-04-08T16:12:00Z">
              <w:tcPr>
                <w:tcW w:w="709" w:type="dxa"/>
              </w:tcPr>
            </w:tcPrChange>
          </w:tcPr>
          <w:p w14:paraId="719D6F02" w14:textId="77777777" w:rsidR="00442B2E" w:rsidRDefault="00442B2E" w:rsidP="00442B2E">
            <w:pPr>
              <w:rPr>
                <w:ins w:id="533" w:author="Kevin Chang" w:date="2015-04-07T18:11:00Z"/>
              </w:rPr>
            </w:pPr>
            <w:ins w:id="534" w:author="Kevin Chang" w:date="2015-04-07T18:11:00Z">
              <w:r>
                <w:t>6</w:t>
              </w:r>
            </w:ins>
          </w:p>
        </w:tc>
        <w:tc>
          <w:tcPr>
            <w:tcW w:w="709" w:type="dxa"/>
            <w:vMerge/>
            <w:tcPrChange w:id="535" w:author="Kevin Chang [2]" w:date="2015-04-08T16:12:00Z">
              <w:tcPr>
                <w:tcW w:w="709" w:type="dxa"/>
                <w:vMerge/>
              </w:tcPr>
            </w:tcPrChange>
          </w:tcPr>
          <w:p w14:paraId="3FB89AC2" w14:textId="77777777" w:rsidR="00442B2E" w:rsidRDefault="00442B2E" w:rsidP="00442B2E">
            <w:pPr>
              <w:rPr>
                <w:ins w:id="536" w:author="Kevin Chang" w:date="2015-04-07T18:11:00Z"/>
              </w:rPr>
            </w:pPr>
          </w:p>
        </w:tc>
        <w:tc>
          <w:tcPr>
            <w:tcW w:w="1287" w:type="dxa"/>
            <w:tcPrChange w:id="537" w:author="Kevin Chang [2]" w:date="2015-04-08T16:12:00Z">
              <w:tcPr>
                <w:tcW w:w="939" w:type="dxa"/>
              </w:tcPr>
            </w:tcPrChange>
          </w:tcPr>
          <w:p w14:paraId="2815E835" w14:textId="7321CF7A" w:rsidR="00442B2E" w:rsidRDefault="00442B2E">
            <w:pPr>
              <w:rPr>
                <w:ins w:id="538" w:author="Kevin Chang" w:date="2015-04-07T18:11:00Z"/>
              </w:rPr>
            </w:pPr>
            <w:ins w:id="539" w:author="Kevin Chang" w:date="2015-04-07T18:11:00Z">
              <w:r>
                <w:t xml:space="preserve">2 </w:t>
              </w:r>
            </w:ins>
          </w:p>
        </w:tc>
        <w:tc>
          <w:tcPr>
            <w:tcW w:w="957" w:type="dxa"/>
            <w:tcPrChange w:id="540" w:author="Kevin Chang [2]" w:date="2015-04-08T16:12:00Z">
              <w:tcPr>
                <w:tcW w:w="630" w:type="dxa"/>
                <w:gridSpan w:val="2"/>
              </w:tcPr>
            </w:tcPrChange>
          </w:tcPr>
          <w:p w14:paraId="3F7DB8BC" w14:textId="37AB366E" w:rsidR="00442B2E" w:rsidRDefault="00442B2E" w:rsidP="00442B2E">
            <w:pPr>
              <w:rPr>
                <w:ins w:id="541" w:author="Kevin Chang" w:date="2015-04-07T18:11:00Z"/>
              </w:rPr>
            </w:pPr>
            <w:ins w:id="542" w:author="Kevin Chang" w:date="2015-04-07T18:13:00Z">
              <w:r>
                <w:t>2</w:t>
              </w:r>
            </w:ins>
          </w:p>
        </w:tc>
        <w:tc>
          <w:tcPr>
            <w:tcW w:w="928" w:type="dxa"/>
            <w:tcPrChange w:id="543" w:author="Kevin Chang [2]" w:date="2015-04-08T16:12:00Z">
              <w:tcPr>
                <w:tcW w:w="1361" w:type="dxa"/>
                <w:gridSpan w:val="2"/>
              </w:tcPr>
            </w:tcPrChange>
          </w:tcPr>
          <w:p w14:paraId="6B7A0A06" w14:textId="58A0E2A7" w:rsidR="00442B2E" w:rsidRDefault="00442B2E" w:rsidP="00442B2E">
            <w:pPr>
              <w:rPr>
                <w:ins w:id="544" w:author="Kevin Chang" w:date="2015-04-07T18:11:00Z"/>
              </w:rPr>
            </w:pPr>
            <w:ins w:id="545" w:author="Kevin Chang" w:date="2015-04-07T18:13:00Z">
              <w:r>
                <w:t>1</w:t>
              </w:r>
            </w:ins>
          </w:p>
        </w:tc>
        <w:tc>
          <w:tcPr>
            <w:tcW w:w="1365" w:type="dxa"/>
            <w:tcPrChange w:id="546" w:author="Kevin Chang [2]" w:date="2015-04-08T16:12:00Z">
              <w:tcPr>
                <w:tcW w:w="1530" w:type="dxa"/>
                <w:gridSpan w:val="2"/>
              </w:tcPr>
            </w:tcPrChange>
          </w:tcPr>
          <w:p w14:paraId="43DF810A" w14:textId="51908083" w:rsidR="00442B2E" w:rsidRDefault="00442B2E" w:rsidP="00442B2E">
            <w:pPr>
              <w:rPr>
                <w:ins w:id="547" w:author="Kevin Chang" w:date="2015-04-07T18:11:00Z"/>
                <w:rFonts w:ascii="Calibri" w:hAnsi="Calibri"/>
                <w:color w:val="000000"/>
              </w:rPr>
            </w:pPr>
            <w:ins w:id="548" w:author="Kevin Chang" w:date="2015-04-07T18:14:00Z">
              <w:r>
                <w:t>6</w:t>
              </w:r>
            </w:ins>
          </w:p>
        </w:tc>
        <w:tc>
          <w:tcPr>
            <w:tcW w:w="1238" w:type="dxa"/>
            <w:tcPrChange w:id="549" w:author="Kevin Chang [2]" w:date="2015-04-08T16:12:00Z">
              <w:tcPr>
                <w:tcW w:w="1238" w:type="dxa"/>
                <w:gridSpan w:val="2"/>
              </w:tcPr>
            </w:tcPrChange>
          </w:tcPr>
          <w:p w14:paraId="70663605" w14:textId="2736F751" w:rsidR="00442B2E" w:rsidRDefault="00442B2E" w:rsidP="00442B2E">
            <w:pPr>
              <w:rPr>
                <w:ins w:id="550" w:author="Kevin Chang" w:date="2015-04-07T18:11:00Z"/>
              </w:rPr>
            </w:pPr>
            <w:ins w:id="551" w:author="Kevin Chang" w:date="2015-04-07T18:14:00Z">
              <w:r>
                <w:t>Yes</w:t>
              </w:r>
            </w:ins>
          </w:p>
        </w:tc>
        <w:tc>
          <w:tcPr>
            <w:tcW w:w="1431" w:type="dxa"/>
            <w:tcPrChange w:id="552" w:author="Kevin Chang [2]" w:date="2015-04-08T16:12:00Z">
              <w:tcPr>
                <w:tcW w:w="690" w:type="dxa"/>
                <w:gridSpan w:val="2"/>
              </w:tcPr>
            </w:tcPrChange>
          </w:tcPr>
          <w:p w14:paraId="1C335268" w14:textId="3EF1BDF2" w:rsidR="00442B2E" w:rsidRDefault="00442B2E" w:rsidP="00442B2E">
            <w:pPr>
              <w:rPr>
                <w:ins w:id="553" w:author="Kevin Chang" w:date="2015-04-07T18:11:00Z"/>
              </w:rPr>
            </w:pPr>
            <w:ins w:id="554" w:author="Kevin Chang" w:date="2015-04-07T18:14:00Z">
              <w:r>
                <w:t>15/16(2)</w:t>
              </w:r>
            </w:ins>
          </w:p>
        </w:tc>
        <w:tc>
          <w:tcPr>
            <w:tcW w:w="1394" w:type="dxa"/>
            <w:tcPrChange w:id="555" w:author="Kevin Chang [2]" w:date="2015-04-08T16:12:00Z">
              <w:tcPr>
                <w:tcW w:w="671" w:type="dxa"/>
                <w:gridSpan w:val="2"/>
              </w:tcPr>
            </w:tcPrChange>
          </w:tcPr>
          <w:p w14:paraId="0939F086" w14:textId="674E9F38" w:rsidR="00442B2E" w:rsidRDefault="00442B2E" w:rsidP="00442B2E">
            <w:pPr>
              <w:rPr>
                <w:ins w:id="556" w:author="Kevin Chang" w:date="2015-04-07T18:11:00Z"/>
              </w:rPr>
            </w:pPr>
            <w:ins w:id="557" w:author="Kevin Chang" w:date="2015-04-07T18:15:00Z">
              <w:r w:rsidRPr="00455549">
                <w:t>15/16</w:t>
              </w:r>
            </w:ins>
          </w:p>
        </w:tc>
      </w:tr>
      <w:tr w:rsidR="00442B2E" w14:paraId="25ED0D36" w14:textId="3F38F6E2" w:rsidTr="004D0A31">
        <w:tblPrEx>
          <w:tblPrExChange w:id="558" w:author="Kevin Chang [2]" w:date="2015-04-08T16:12:00Z">
            <w:tblPrEx>
              <w:tblW w:w="11988" w:type="dxa"/>
            </w:tblPrEx>
          </w:tblPrExChange>
        </w:tblPrEx>
        <w:trPr>
          <w:ins w:id="559" w:author="Kevin Chang" w:date="2015-04-07T18:11:00Z"/>
          <w:trPrChange w:id="560" w:author="Kevin Chang [2]" w:date="2015-04-08T16:12:00Z">
            <w:trPr>
              <w:gridAfter w:val="0"/>
            </w:trPr>
          </w:trPrChange>
        </w:trPr>
        <w:tc>
          <w:tcPr>
            <w:tcW w:w="438" w:type="dxa"/>
            <w:vMerge/>
            <w:tcPrChange w:id="561" w:author="Kevin Chang [2]" w:date="2015-04-08T16:12:00Z">
              <w:tcPr>
                <w:tcW w:w="1188" w:type="dxa"/>
                <w:vMerge/>
              </w:tcPr>
            </w:tcPrChange>
          </w:tcPr>
          <w:p w14:paraId="60ABF2BF" w14:textId="77777777" w:rsidR="00442B2E" w:rsidRDefault="00442B2E" w:rsidP="00442B2E">
            <w:pPr>
              <w:rPr>
                <w:ins w:id="562" w:author="Kevin Chang" w:date="2015-04-07T18:11:00Z"/>
              </w:rPr>
            </w:pPr>
          </w:p>
        </w:tc>
        <w:tc>
          <w:tcPr>
            <w:tcW w:w="549" w:type="dxa"/>
            <w:tcPrChange w:id="563" w:author="Kevin Chang [2]" w:date="2015-04-08T16:12:00Z">
              <w:tcPr>
                <w:tcW w:w="905" w:type="dxa"/>
              </w:tcPr>
            </w:tcPrChange>
          </w:tcPr>
          <w:p w14:paraId="3F8C6A6B" w14:textId="77777777" w:rsidR="00442B2E" w:rsidRDefault="00442B2E" w:rsidP="00442B2E">
            <w:pPr>
              <w:rPr>
                <w:ins w:id="564" w:author="Kevin Chang" w:date="2015-04-07T18:11:00Z"/>
              </w:rPr>
            </w:pPr>
            <w:ins w:id="565" w:author="Kevin Chang" w:date="2015-04-07T18:11:00Z">
              <w:r>
                <w:t>6</w:t>
              </w:r>
            </w:ins>
          </w:p>
        </w:tc>
        <w:tc>
          <w:tcPr>
            <w:tcW w:w="1418" w:type="dxa"/>
            <w:vAlign w:val="bottom"/>
            <w:tcPrChange w:id="566" w:author="Kevin Chang [2]" w:date="2015-04-08T16:12:00Z">
              <w:tcPr>
                <w:tcW w:w="1418" w:type="dxa"/>
                <w:vAlign w:val="bottom"/>
              </w:tcPr>
            </w:tcPrChange>
          </w:tcPr>
          <w:p w14:paraId="08DB6D55" w14:textId="77777777" w:rsidR="00442B2E" w:rsidRDefault="00442B2E" w:rsidP="00442B2E">
            <w:pPr>
              <w:jc w:val="right"/>
              <w:rPr>
                <w:ins w:id="567" w:author="Kevin Chang" w:date="2015-04-07T18:11:00Z"/>
                <w:rFonts w:ascii="Calibri" w:hAnsi="Calibri" w:cs="Calibri"/>
                <w:color w:val="000000"/>
              </w:rPr>
            </w:pPr>
            <w:ins w:id="568" w:author="Kevin Chang" w:date="2015-04-07T18:11:00Z">
              <w:r>
                <w:rPr>
                  <w:rFonts w:ascii="Calibri" w:hAnsi="Calibri" w:cs="Calibri"/>
                  <w:color w:val="000000"/>
                </w:rPr>
                <w:t>15</w:t>
              </w:r>
            </w:ins>
          </w:p>
        </w:tc>
        <w:tc>
          <w:tcPr>
            <w:tcW w:w="709" w:type="dxa"/>
            <w:tcPrChange w:id="569" w:author="Kevin Chang [2]" w:date="2015-04-08T16:12:00Z">
              <w:tcPr>
                <w:tcW w:w="709" w:type="dxa"/>
              </w:tcPr>
            </w:tcPrChange>
          </w:tcPr>
          <w:p w14:paraId="64FDFCEA" w14:textId="77777777" w:rsidR="00442B2E" w:rsidRDefault="00442B2E" w:rsidP="00442B2E">
            <w:pPr>
              <w:rPr>
                <w:ins w:id="570" w:author="Kevin Chang" w:date="2015-04-07T18:11:00Z"/>
              </w:rPr>
            </w:pPr>
            <w:ins w:id="571" w:author="Kevin Chang" w:date="2015-04-07T18:11:00Z">
              <w:r>
                <w:t>9</w:t>
              </w:r>
            </w:ins>
          </w:p>
        </w:tc>
        <w:tc>
          <w:tcPr>
            <w:tcW w:w="709" w:type="dxa"/>
            <w:vMerge/>
            <w:tcPrChange w:id="572" w:author="Kevin Chang [2]" w:date="2015-04-08T16:12:00Z">
              <w:tcPr>
                <w:tcW w:w="709" w:type="dxa"/>
                <w:vMerge/>
              </w:tcPr>
            </w:tcPrChange>
          </w:tcPr>
          <w:p w14:paraId="7EDC8F32" w14:textId="77777777" w:rsidR="00442B2E" w:rsidRDefault="00442B2E" w:rsidP="00442B2E">
            <w:pPr>
              <w:rPr>
                <w:ins w:id="573" w:author="Kevin Chang" w:date="2015-04-07T18:11:00Z"/>
              </w:rPr>
            </w:pPr>
          </w:p>
        </w:tc>
        <w:tc>
          <w:tcPr>
            <w:tcW w:w="1287" w:type="dxa"/>
            <w:tcPrChange w:id="574" w:author="Kevin Chang [2]" w:date="2015-04-08T16:12:00Z">
              <w:tcPr>
                <w:tcW w:w="939" w:type="dxa"/>
              </w:tcPr>
            </w:tcPrChange>
          </w:tcPr>
          <w:p w14:paraId="6E6E6A78" w14:textId="73216A23" w:rsidR="00442B2E" w:rsidRDefault="00442B2E">
            <w:pPr>
              <w:rPr>
                <w:ins w:id="575" w:author="Kevin Chang" w:date="2015-04-07T18:11:00Z"/>
              </w:rPr>
            </w:pPr>
            <w:ins w:id="576" w:author="Kevin Chang" w:date="2015-04-07T18:11:00Z">
              <w:r w:rsidRPr="00A91B04">
                <w:t xml:space="preserve">4 </w:t>
              </w:r>
            </w:ins>
          </w:p>
        </w:tc>
        <w:tc>
          <w:tcPr>
            <w:tcW w:w="957" w:type="dxa"/>
            <w:tcPrChange w:id="577" w:author="Kevin Chang [2]" w:date="2015-04-08T16:12:00Z">
              <w:tcPr>
                <w:tcW w:w="630" w:type="dxa"/>
                <w:gridSpan w:val="2"/>
              </w:tcPr>
            </w:tcPrChange>
          </w:tcPr>
          <w:p w14:paraId="603321C8" w14:textId="3E53E843" w:rsidR="00442B2E" w:rsidRDefault="00442B2E" w:rsidP="00442B2E">
            <w:pPr>
              <w:rPr>
                <w:ins w:id="578" w:author="Kevin Chang" w:date="2015-04-07T18:11:00Z"/>
              </w:rPr>
            </w:pPr>
            <w:ins w:id="579" w:author="Kevin Chang" w:date="2015-04-07T18:13:00Z">
              <w:r>
                <w:t>2</w:t>
              </w:r>
            </w:ins>
          </w:p>
        </w:tc>
        <w:tc>
          <w:tcPr>
            <w:tcW w:w="928" w:type="dxa"/>
            <w:tcPrChange w:id="580" w:author="Kevin Chang [2]" w:date="2015-04-08T16:12:00Z">
              <w:tcPr>
                <w:tcW w:w="1361" w:type="dxa"/>
                <w:gridSpan w:val="2"/>
              </w:tcPr>
            </w:tcPrChange>
          </w:tcPr>
          <w:p w14:paraId="1CF780CC" w14:textId="3DCB4899" w:rsidR="00442B2E" w:rsidRDefault="00442B2E" w:rsidP="00442B2E">
            <w:pPr>
              <w:rPr>
                <w:ins w:id="581" w:author="Kevin Chang" w:date="2015-04-07T18:11:00Z"/>
              </w:rPr>
            </w:pPr>
            <w:ins w:id="582" w:author="Kevin Chang" w:date="2015-04-07T18:13:00Z">
              <w:r w:rsidRPr="000B1EC9">
                <w:t>1</w:t>
              </w:r>
            </w:ins>
          </w:p>
        </w:tc>
        <w:tc>
          <w:tcPr>
            <w:tcW w:w="1365" w:type="dxa"/>
            <w:tcPrChange w:id="583" w:author="Kevin Chang [2]" w:date="2015-04-08T16:12:00Z">
              <w:tcPr>
                <w:tcW w:w="1530" w:type="dxa"/>
                <w:gridSpan w:val="2"/>
              </w:tcPr>
            </w:tcPrChange>
          </w:tcPr>
          <w:p w14:paraId="5E14C7AE" w14:textId="2F9F0911" w:rsidR="00442B2E" w:rsidRDefault="00442B2E" w:rsidP="00442B2E">
            <w:pPr>
              <w:rPr>
                <w:ins w:id="584" w:author="Kevin Chang" w:date="2015-04-07T18:11:00Z"/>
                <w:rFonts w:ascii="Calibri" w:hAnsi="Calibri"/>
                <w:color w:val="000000"/>
              </w:rPr>
            </w:pPr>
            <w:ins w:id="585" w:author="Kevin Chang" w:date="2015-04-07T18:14:00Z">
              <w:r>
                <w:t>10</w:t>
              </w:r>
            </w:ins>
          </w:p>
        </w:tc>
        <w:tc>
          <w:tcPr>
            <w:tcW w:w="1238" w:type="dxa"/>
            <w:tcPrChange w:id="586" w:author="Kevin Chang [2]" w:date="2015-04-08T16:12:00Z">
              <w:tcPr>
                <w:tcW w:w="1238" w:type="dxa"/>
                <w:gridSpan w:val="2"/>
              </w:tcPr>
            </w:tcPrChange>
          </w:tcPr>
          <w:p w14:paraId="5E3D598B" w14:textId="02BAB8A5" w:rsidR="00442B2E" w:rsidRDefault="00442B2E" w:rsidP="00442B2E">
            <w:pPr>
              <w:rPr>
                <w:ins w:id="587" w:author="Kevin Chang" w:date="2015-04-07T18:11:00Z"/>
              </w:rPr>
            </w:pPr>
            <w:ins w:id="588" w:author="Kevin Chang" w:date="2015-04-07T18:14:00Z">
              <w:r>
                <w:t>Yes</w:t>
              </w:r>
            </w:ins>
          </w:p>
        </w:tc>
        <w:tc>
          <w:tcPr>
            <w:tcW w:w="1431" w:type="dxa"/>
            <w:tcPrChange w:id="589" w:author="Kevin Chang [2]" w:date="2015-04-08T16:12:00Z">
              <w:tcPr>
                <w:tcW w:w="690" w:type="dxa"/>
                <w:gridSpan w:val="2"/>
              </w:tcPr>
            </w:tcPrChange>
          </w:tcPr>
          <w:p w14:paraId="72A10295" w14:textId="5B10B7FE" w:rsidR="00442B2E" w:rsidRDefault="00442B2E" w:rsidP="00442B2E">
            <w:pPr>
              <w:rPr>
                <w:ins w:id="590" w:author="Kevin Chang" w:date="2015-04-07T18:11:00Z"/>
              </w:rPr>
            </w:pPr>
            <w:ins w:id="591" w:author="Kevin Chang" w:date="2015-04-07T18:14:00Z">
              <w:r w:rsidRPr="00D25EB7">
                <w:t>23/24</w:t>
              </w:r>
              <w:r>
                <w:t>,</w:t>
              </w:r>
              <w:r w:rsidRPr="00D25EB7">
                <w:t xml:space="preserve">   7/8</w:t>
              </w:r>
            </w:ins>
          </w:p>
        </w:tc>
        <w:tc>
          <w:tcPr>
            <w:tcW w:w="1394" w:type="dxa"/>
            <w:tcPrChange w:id="592" w:author="Kevin Chang [2]" w:date="2015-04-08T16:12:00Z">
              <w:tcPr>
                <w:tcW w:w="671" w:type="dxa"/>
                <w:gridSpan w:val="2"/>
              </w:tcPr>
            </w:tcPrChange>
          </w:tcPr>
          <w:p w14:paraId="07641246" w14:textId="66AF251C" w:rsidR="00442B2E" w:rsidRDefault="00442B2E" w:rsidP="00442B2E">
            <w:pPr>
              <w:rPr>
                <w:ins w:id="593" w:author="Kevin Chang" w:date="2015-04-07T18:11:00Z"/>
              </w:rPr>
            </w:pPr>
            <w:ins w:id="594" w:author="Kevin Chang" w:date="2015-04-07T18:15:00Z">
              <w:r>
                <w:t>0.9148</w:t>
              </w:r>
            </w:ins>
          </w:p>
        </w:tc>
      </w:tr>
      <w:tr w:rsidR="00442B2E" w14:paraId="52B16636" w14:textId="745F52A5" w:rsidTr="004D0A31">
        <w:tblPrEx>
          <w:tblPrExChange w:id="595" w:author="Kevin Chang [2]" w:date="2015-04-08T16:12:00Z">
            <w:tblPrEx>
              <w:tblW w:w="11988" w:type="dxa"/>
            </w:tblPrEx>
          </w:tblPrExChange>
        </w:tblPrEx>
        <w:trPr>
          <w:ins w:id="596" w:author="Kevin Chang" w:date="2015-04-07T18:11:00Z"/>
          <w:trPrChange w:id="597" w:author="Kevin Chang [2]" w:date="2015-04-08T16:12:00Z">
            <w:trPr>
              <w:gridAfter w:val="0"/>
            </w:trPr>
          </w:trPrChange>
        </w:trPr>
        <w:tc>
          <w:tcPr>
            <w:tcW w:w="438" w:type="dxa"/>
            <w:vMerge/>
            <w:tcPrChange w:id="598" w:author="Kevin Chang [2]" w:date="2015-04-08T16:12:00Z">
              <w:tcPr>
                <w:tcW w:w="1188" w:type="dxa"/>
                <w:vMerge/>
              </w:tcPr>
            </w:tcPrChange>
          </w:tcPr>
          <w:p w14:paraId="1220867E" w14:textId="77777777" w:rsidR="00442B2E" w:rsidRDefault="00442B2E" w:rsidP="00442B2E">
            <w:pPr>
              <w:rPr>
                <w:ins w:id="599" w:author="Kevin Chang" w:date="2015-04-07T18:11:00Z"/>
              </w:rPr>
            </w:pPr>
          </w:p>
        </w:tc>
        <w:tc>
          <w:tcPr>
            <w:tcW w:w="549" w:type="dxa"/>
            <w:tcPrChange w:id="600" w:author="Kevin Chang [2]" w:date="2015-04-08T16:12:00Z">
              <w:tcPr>
                <w:tcW w:w="905" w:type="dxa"/>
              </w:tcPr>
            </w:tcPrChange>
          </w:tcPr>
          <w:p w14:paraId="04D45A42" w14:textId="77777777" w:rsidR="00442B2E" w:rsidRDefault="00442B2E" w:rsidP="00442B2E">
            <w:pPr>
              <w:rPr>
                <w:ins w:id="601" w:author="Kevin Chang" w:date="2015-04-07T18:11:00Z"/>
              </w:rPr>
            </w:pPr>
            <w:ins w:id="602" w:author="Kevin Chang" w:date="2015-04-07T18:11:00Z">
              <w:r>
                <w:t>8</w:t>
              </w:r>
            </w:ins>
          </w:p>
        </w:tc>
        <w:tc>
          <w:tcPr>
            <w:tcW w:w="1418" w:type="dxa"/>
            <w:vAlign w:val="bottom"/>
            <w:tcPrChange w:id="603" w:author="Kevin Chang [2]" w:date="2015-04-08T16:12:00Z">
              <w:tcPr>
                <w:tcW w:w="1418" w:type="dxa"/>
                <w:vAlign w:val="bottom"/>
              </w:tcPr>
            </w:tcPrChange>
          </w:tcPr>
          <w:p w14:paraId="61973838" w14:textId="77777777" w:rsidR="00442B2E" w:rsidRDefault="00442B2E" w:rsidP="00442B2E">
            <w:pPr>
              <w:jc w:val="right"/>
              <w:rPr>
                <w:ins w:id="604" w:author="Kevin Chang" w:date="2015-04-07T18:11:00Z"/>
                <w:rFonts w:ascii="Calibri" w:hAnsi="Calibri" w:cs="Calibri"/>
                <w:color w:val="000000"/>
              </w:rPr>
            </w:pPr>
            <w:ins w:id="605" w:author="Kevin Chang" w:date="2015-04-07T18:11:00Z">
              <w:r>
                <w:rPr>
                  <w:rFonts w:ascii="Calibri" w:hAnsi="Calibri" w:cs="Calibri"/>
                  <w:color w:val="000000"/>
                </w:rPr>
                <w:t>21</w:t>
              </w:r>
            </w:ins>
          </w:p>
        </w:tc>
        <w:tc>
          <w:tcPr>
            <w:tcW w:w="709" w:type="dxa"/>
            <w:tcPrChange w:id="606" w:author="Kevin Chang [2]" w:date="2015-04-08T16:12:00Z">
              <w:tcPr>
                <w:tcW w:w="709" w:type="dxa"/>
              </w:tcPr>
            </w:tcPrChange>
          </w:tcPr>
          <w:p w14:paraId="01549690" w14:textId="77777777" w:rsidR="00442B2E" w:rsidRDefault="00442B2E" w:rsidP="00442B2E">
            <w:pPr>
              <w:rPr>
                <w:ins w:id="607" w:author="Kevin Chang" w:date="2015-04-07T18:11:00Z"/>
              </w:rPr>
            </w:pPr>
            <w:ins w:id="608" w:author="Kevin Chang" w:date="2015-04-07T18:11:00Z">
              <w:r>
                <w:t>12</w:t>
              </w:r>
            </w:ins>
          </w:p>
        </w:tc>
        <w:tc>
          <w:tcPr>
            <w:tcW w:w="709" w:type="dxa"/>
            <w:vMerge/>
            <w:tcPrChange w:id="609" w:author="Kevin Chang [2]" w:date="2015-04-08T16:12:00Z">
              <w:tcPr>
                <w:tcW w:w="709" w:type="dxa"/>
                <w:vMerge/>
              </w:tcPr>
            </w:tcPrChange>
          </w:tcPr>
          <w:p w14:paraId="2520BA1A" w14:textId="77777777" w:rsidR="00442B2E" w:rsidRDefault="00442B2E" w:rsidP="00442B2E">
            <w:pPr>
              <w:rPr>
                <w:ins w:id="610" w:author="Kevin Chang" w:date="2015-04-07T18:11:00Z"/>
              </w:rPr>
            </w:pPr>
          </w:p>
        </w:tc>
        <w:tc>
          <w:tcPr>
            <w:tcW w:w="1287" w:type="dxa"/>
            <w:tcPrChange w:id="611" w:author="Kevin Chang [2]" w:date="2015-04-08T16:12:00Z">
              <w:tcPr>
                <w:tcW w:w="939" w:type="dxa"/>
              </w:tcPr>
            </w:tcPrChange>
          </w:tcPr>
          <w:p w14:paraId="73903C3A" w14:textId="63F1B36E" w:rsidR="00442B2E" w:rsidRDefault="00442B2E">
            <w:pPr>
              <w:rPr>
                <w:ins w:id="612" w:author="Kevin Chang" w:date="2015-04-07T18:11:00Z"/>
              </w:rPr>
            </w:pPr>
            <w:ins w:id="613" w:author="Kevin Chang" w:date="2015-04-07T18:11:00Z">
              <w:r w:rsidRPr="00A91B04">
                <w:t xml:space="preserve">5 </w:t>
              </w:r>
            </w:ins>
          </w:p>
        </w:tc>
        <w:tc>
          <w:tcPr>
            <w:tcW w:w="957" w:type="dxa"/>
            <w:tcPrChange w:id="614" w:author="Kevin Chang [2]" w:date="2015-04-08T16:12:00Z">
              <w:tcPr>
                <w:tcW w:w="630" w:type="dxa"/>
                <w:gridSpan w:val="2"/>
              </w:tcPr>
            </w:tcPrChange>
          </w:tcPr>
          <w:p w14:paraId="5699E566" w14:textId="34022510" w:rsidR="00442B2E" w:rsidRDefault="00442B2E" w:rsidP="00442B2E">
            <w:pPr>
              <w:rPr>
                <w:ins w:id="615" w:author="Kevin Chang" w:date="2015-04-07T18:11:00Z"/>
              </w:rPr>
            </w:pPr>
            <w:ins w:id="616" w:author="Kevin Chang" w:date="2015-04-07T18:13:00Z">
              <w:r>
                <w:t>2</w:t>
              </w:r>
            </w:ins>
          </w:p>
        </w:tc>
        <w:tc>
          <w:tcPr>
            <w:tcW w:w="928" w:type="dxa"/>
            <w:tcPrChange w:id="617" w:author="Kevin Chang [2]" w:date="2015-04-08T16:12:00Z">
              <w:tcPr>
                <w:tcW w:w="1361" w:type="dxa"/>
                <w:gridSpan w:val="2"/>
              </w:tcPr>
            </w:tcPrChange>
          </w:tcPr>
          <w:p w14:paraId="7F637F08" w14:textId="3AACE010" w:rsidR="00442B2E" w:rsidRDefault="00442B2E" w:rsidP="00442B2E">
            <w:pPr>
              <w:rPr>
                <w:ins w:id="618" w:author="Kevin Chang" w:date="2015-04-07T18:11:00Z"/>
              </w:rPr>
            </w:pPr>
            <w:ins w:id="619" w:author="Kevin Chang" w:date="2015-04-07T18:13:00Z">
              <w:r w:rsidRPr="000B1EC9">
                <w:t>1</w:t>
              </w:r>
            </w:ins>
          </w:p>
        </w:tc>
        <w:tc>
          <w:tcPr>
            <w:tcW w:w="1365" w:type="dxa"/>
            <w:tcPrChange w:id="620" w:author="Kevin Chang [2]" w:date="2015-04-08T16:12:00Z">
              <w:tcPr>
                <w:tcW w:w="1530" w:type="dxa"/>
                <w:gridSpan w:val="2"/>
              </w:tcPr>
            </w:tcPrChange>
          </w:tcPr>
          <w:p w14:paraId="270D452D" w14:textId="032BA519" w:rsidR="00442B2E" w:rsidRDefault="00442B2E" w:rsidP="00442B2E">
            <w:pPr>
              <w:rPr>
                <w:ins w:id="621" w:author="Kevin Chang" w:date="2015-04-07T18:11:00Z"/>
                <w:rFonts w:ascii="Calibri" w:hAnsi="Calibri"/>
                <w:color w:val="000000"/>
              </w:rPr>
            </w:pPr>
            <w:ins w:id="622" w:author="Kevin Chang" w:date="2015-04-07T18:14:00Z">
              <w:r>
                <w:t>15</w:t>
              </w:r>
            </w:ins>
          </w:p>
        </w:tc>
        <w:tc>
          <w:tcPr>
            <w:tcW w:w="1238" w:type="dxa"/>
            <w:tcPrChange w:id="623" w:author="Kevin Chang [2]" w:date="2015-04-08T16:12:00Z">
              <w:tcPr>
                <w:tcW w:w="1238" w:type="dxa"/>
                <w:gridSpan w:val="2"/>
              </w:tcPr>
            </w:tcPrChange>
          </w:tcPr>
          <w:p w14:paraId="43239F25" w14:textId="504A39BA" w:rsidR="00442B2E" w:rsidRDefault="00442B2E" w:rsidP="00442B2E">
            <w:pPr>
              <w:rPr>
                <w:ins w:id="624" w:author="Kevin Chang" w:date="2015-04-07T18:11:00Z"/>
              </w:rPr>
            </w:pPr>
            <w:ins w:id="625" w:author="Kevin Chang" w:date="2015-04-07T18:14:00Z">
              <w:r>
                <w:t>Yes</w:t>
              </w:r>
            </w:ins>
          </w:p>
        </w:tc>
        <w:tc>
          <w:tcPr>
            <w:tcW w:w="1431" w:type="dxa"/>
            <w:tcPrChange w:id="626" w:author="Kevin Chang [2]" w:date="2015-04-08T16:12:00Z">
              <w:tcPr>
                <w:tcW w:w="690" w:type="dxa"/>
                <w:gridSpan w:val="2"/>
              </w:tcPr>
            </w:tcPrChange>
          </w:tcPr>
          <w:p w14:paraId="489D3970" w14:textId="2B6F6544" w:rsidR="00442B2E" w:rsidRDefault="00442B2E" w:rsidP="00442B2E">
            <w:pPr>
              <w:rPr>
                <w:ins w:id="627" w:author="Kevin Chang" w:date="2015-04-07T18:11:00Z"/>
              </w:rPr>
            </w:pPr>
            <w:ins w:id="628" w:author="Kevin Chang" w:date="2015-04-07T18:14:00Z">
              <w:r w:rsidRPr="00713003">
                <w:t>15/16</w:t>
              </w:r>
              <w:r>
                <w:t xml:space="preserve"> (2)</w:t>
              </w:r>
            </w:ins>
          </w:p>
        </w:tc>
        <w:tc>
          <w:tcPr>
            <w:tcW w:w="1394" w:type="dxa"/>
            <w:tcPrChange w:id="629" w:author="Kevin Chang [2]" w:date="2015-04-08T16:12:00Z">
              <w:tcPr>
                <w:tcW w:w="671" w:type="dxa"/>
                <w:gridSpan w:val="2"/>
              </w:tcPr>
            </w:tcPrChange>
          </w:tcPr>
          <w:p w14:paraId="07F27F0D" w14:textId="682F8746" w:rsidR="00442B2E" w:rsidRDefault="00442B2E" w:rsidP="00442B2E">
            <w:pPr>
              <w:rPr>
                <w:ins w:id="630" w:author="Kevin Chang" w:date="2015-04-07T18:11:00Z"/>
              </w:rPr>
            </w:pPr>
            <w:ins w:id="631" w:author="Kevin Chang" w:date="2015-04-07T18:15:00Z">
              <w:r w:rsidRPr="00443056">
                <w:t>15/16</w:t>
              </w:r>
            </w:ins>
          </w:p>
        </w:tc>
      </w:tr>
      <w:tr w:rsidR="00442B2E" w14:paraId="276779C1" w14:textId="30155CC6" w:rsidTr="004D0A31">
        <w:tblPrEx>
          <w:tblPrExChange w:id="632" w:author="Kevin Chang [2]" w:date="2015-04-08T16:12:00Z">
            <w:tblPrEx>
              <w:tblW w:w="11988" w:type="dxa"/>
            </w:tblPrEx>
          </w:tblPrExChange>
        </w:tblPrEx>
        <w:trPr>
          <w:ins w:id="633" w:author="Kevin Chang" w:date="2015-04-07T18:11:00Z"/>
          <w:trPrChange w:id="634" w:author="Kevin Chang [2]" w:date="2015-04-08T16:12:00Z">
            <w:trPr>
              <w:gridAfter w:val="0"/>
            </w:trPr>
          </w:trPrChange>
        </w:trPr>
        <w:tc>
          <w:tcPr>
            <w:tcW w:w="438" w:type="dxa"/>
            <w:vMerge/>
            <w:tcPrChange w:id="635" w:author="Kevin Chang [2]" w:date="2015-04-08T16:12:00Z">
              <w:tcPr>
                <w:tcW w:w="1188" w:type="dxa"/>
                <w:vMerge/>
              </w:tcPr>
            </w:tcPrChange>
          </w:tcPr>
          <w:p w14:paraId="7AAB0E5D" w14:textId="77777777" w:rsidR="00442B2E" w:rsidRDefault="00442B2E" w:rsidP="00442B2E">
            <w:pPr>
              <w:rPr>
                <w:ins w:id="636" w:author="Kevin Chang" w:date="2015-04-07T18:11:00Z"/>
              </w:rPr>
            </w:pPr>
          </w:p>
        </w:tc>
        <w:tc>
          <w:tcPr>
            <w:tcW w:w="549" w:type="dxa"/>
            <w:tcPrChange w:id="637" w:author="Kevin Chang [2]" w:date="2015-04-08T16:12:00Z">
              <w:tcPr>
                <w:tcW w:w="905" w:type="dxa"/>
              </w:tcPr>
            </w:tcPrChange>
          </w:tcPr>
          <w:p w14:paraId="0F530371" w14:textId="77777777" w:rsidR="00442B2E" w:rsidRDefault="00442B2E" w:rsidP="00442B2E">
            <w:pPr>
              <w:rPr>
                <w:ins w:id="638" w:author="Kevin Chang" w:date="2015-04-07T18:11:00Z"/>
              </w:rPr>
            </w:pPr>
            <w:ins w:id="639" w:author="Kevin Chang" w:date="2015-04-07T18:11:00Z">
              <w:r>
                <w:t>10</w:t>
              </w:r>
            </w:ins>
          </w:p>
        </w:tc>
        <w:tc>
          <w:tcPr>
            <w:tcW w:w="1418" w:type="dxa"/>
            <w:vAlign w:val="bottom"/>
            <w:tcPrChange w:id="640" w:author="Kevin Chang [2]" w:date="2015-04-08T16:12:00Z">
              <w:tcPr>
                <w:tcW w:w="1418" w:type="dxa"/>
                <w:vAlign w:val="bottom"/>
              </w:tcPr>
            </w:tcPrChange>
          </w:tcPr>
          <w:p w14:paraId="7EB7D10D" w14:textId="77777777" w:rsidR="00442B2E" w:rsidRDefault="00442B2E" w:rsidP="00442B2E">
            <w:pPr>
              <w:jc w:val="right"/>
              <w:rPr>
                <w:ins w:id="641" w:author="Kevin Chang" w:date="2015-04-07T18:11:00Z"/>
                <w:rFonts w:ascii="Calibri" w:hAnsi="Calibri" w:cs="Calibri"/>
                <w:color w:val="000000"/>
              </w:rPr>
            </w:pPr>
            <w:ins w:id="642" w:author="Kevin Chang" w:date="2015-04-07T18:11:00Z">
              <w:r>
                <w:rPr>
                  <w:rFonts w:ascii="Calibri" w:hAnsi="Calibri" w:cs="Calibri"/>
                  <w:color w:val="000000"/>
                </w:rPr>
                <w:t>27</w:t>
              </w:r>
            </w:ins>
          </w:p>
        </w:tc>
        <w:tc>
          <w:tcPr>
            <w:tcW w:w="709" w:type="dxa"/>
            <w:tcPrChange w:id="643" w:author="Kevin Chang [2]" w:date="2015-04-08T16:12:00Z">
              <w:tcPr>
                <w:tcW w:w="709" w:type="dxa"/>
              </w:tcPr>
            </w:tcPrChange>
          </w:tcPr>
          <w:p w14:paraId="6CDBD91B" w14:textId="77777777" w:rsidR="00442B2E" w:rsidRDefault="00442B2E" w:rsidP="00442B2E">
            <w:pPr>
              <w:rPr>
                <w:ins w:id="644" w:author="Kevin Chang" w:date="2015-04-07T18:11:00Z"/>
              </w:rPr>
            </w:pPr>
            <w:ins w:id="645" w:author="Kevin Chang" w:date="2015-04-07T18:11:00Z">
              <w:r>
                <w:t>15</w:t>
              </w:r>
            </w:ins>
          </w:p>
        </w:tc>
        <w:tc>
          <w:tcPr>
            <w:tcW w:w="709" w:type="dxa"/>
            <w:vMerge/>
            <w:tcPrChange w:id="646" w:author="Kevin Chang [2]" w:date="2015-04-08T16:12:00Z">
              <w:tcPr>
                <w:tcW w:w="709" w:type="dxa"/>
                <w:vMerge/>
              </w:tcPr>
            </w:tcPrChange>
          </w:tcPr>
          <w:p w14:paraId="4924C48A" w14:textId="77777777" w:rsidR="00442B2E" w:rsidRDefault="00442B2E" w:rsidP="00442B2E">
            <w:pPr>
              <w:rPr>
                <w:ins w:id="647" w:author="Kevin Chang" w:date="2015-04-07T18:11:00Z"/>
              </w:rPr>
            </w:pPr>
          </w:p>
        </w:tc>
        <w:tc>
          <w:tcPr>
            <w:tcW w:w="1287" w:type="dxa"/>
            <w:tcPrChange w:id="648" w:author="Kevin Chang [2]" w:date="2015-04-08T16:12:00Z">
              <w:tcPr>
                <w:tcW w:w="939" w:type="dxa"/>
              </w:tcPr>
            </w:tcPrChange>
          </w:tcPr>
          <w:p w14:paraId="2294B2FC" w14:textId="4A7D6065" w:rsidR="00442B2E" w:rsidRDefault="00442B2E">
            <w:pPr>
              <w:rPr>
                <w:ins w:id="649" w:author="Kevin Chang" w:date="2015-04-07T18:11:00Z"/>
              </w:rPr>
            </w:pPr>
            <w:ins w:id="650" w:author="Kevin Chang" w:date="2015-04-07T18:11:00Z">
              <w:r w:rsidRPr="00A91B04">
                <w:t>7</w:t>
              </w:r>
            </w:ins>
          </w:p>
        </w:tc>
        <w:tc>
          <w:tcPr>
            <w:tcW w:w="957" w:type="dxa"/>
            <w:tcPrChange w:id="651" w:author="Kevin Chang [2]" w:date="2015-04-08T16:12:00Z">
              <w:tcPr>
                <w:tcW w:w="630" w:type="dxa"/>
                <w:gridSpan w:val="2"/>
              </w:tcPr>
            </w:tcPrChange>
          </w:tcPr>
          <w:p w14:paraId="7451ABBE" w14:textId="51549EAB" w:rsidR="00442B2E" w:rsidRDefault="00442B2E" w:rsidP="00442B2E">
            <w:pPr>
              <w:rPr>
                <w:ins w:id="652" w:author="Kevin Chang" w:date="2015-04-07T18:11:00Z"/>
              </w:rPr>
            </w:pPr>
            <w:ins w:id="653" w:author="Kevin Chang" w:date="2015-04-07T18:13:00Z">
              <w:r>
                <w:t>2</w:t>
              </w:r>
            </w:ins>
          </w:p>
        </w:tc>
        <w:tc>
          <w:tcPr>
            <w:tcW w:w="928" w:type="dxa"/>
            <w:tcPrChange w:id="654" w:author="Kevin Chang [2]" w:date="2015-04-08T16:12:00Z">
              <w:tcPr>
                <w:tcW w:w="1361" w:type="dxa"/>
                <w:gridSpan w:val="2"/>
              </w:tcPr>
            </w:tcPrChange>
          </w:tcPr>
          <w:p w14:paraId="3DA320A6" w14:textId="151C8E6C" w:rsidR="00442B2E" w:rsidRDefault="00442B2E" w:rsidP="00442B2E">
            <w:pPr>
              <w:rPr>
                <w:ins w:id="655" w:author="Kevin Chang" w:date="2015-04-07T18:11:00Z"/>
              </w:rPr>
            </w:pPr>
            <w:ins w:id="656" w:author="Kevin Chang" w:date="2015-04-07T18:13:00Z">
              <w:r w:rsidRPr="000B1EC9">
                <w:t>1</w:t>
              </w:r>
            </w:ins>
          </w:p>
        </w:tc>
        <w:tc>
          <w:tcPr>
            <w:tcW w:w="1365" w:type="dxa"/>
            <w:tcPrChange w:id="657" w:author="Kevin Chang [2]" w:date="2015-04-08T16:12:00Z">
              <w:tcPr>
                <w:tcW w:w="1530" w:type="dxa"/>
                <w:gridSpan w:val="2"/>
              </w:tcPr>
            </w:tcPrChange>
          </w:tcPr>
          <w:p w14:paraId="36285580" w14:textId="3C697458" w:rsidR="00442B2E" w:rsidRDefault="00442B2E" w:rsidP="00442B2E">
            <w:pPr>
              <w:rPr>
                <w:ins w:id="658" w:author="Kevin Chang" w:date="2015-04-07T18:11:00Z"/>
                <w:rFonts w:ascii="Calibri" w:hAnsi="Calibri"/>
                <w:color w:val="000000"/>
              </w:rPr>
            </w:pPr>
            <w:ins w:id="659" w:author="Kevin Chang" w:date="2015-04-07T18:14:00Z">
              <w:r>
                <w:t>19</w:t>
              </w:r>
            </w:ins>
          </w:p>
        </w:tc>
        <w:tc>
          <w:tcPr>
            <w:tcW w:w="1238" w:type="dxa"/>
            <w:tcPrChange w:id="660" w:author="Kevin Chang [2]" w:date="2015-04-08T16:12:00Z">
              <w:tcPr>
                <w:tcW w:w="1238" w:type="dxa"/>
                <w:gridSpan w:val="2"/>
              </w:tcPr>
            </w:tcPrChange>
          </w:tcPr>
          <w:p w14:paraId="4464D722" w14:textId="4A957FB8" w:rsidR="00442B2E" w:rsidRDefault="00442B2E" w:rsidP="00442B2E">
            <w:pPr>
              <w:rPr>
                <w:ins w:id="661" w:author="Kevin Chang" w:date="2015-04-07T18:11:00Z"/>
              </w:rPr>
            </w:pPr>
            <w:ins w:id="662" w:author="Kevin Chang" w:date="2015-04-07T18:14:00Z">
              <w:r>
                <w:t>Yes</w:t>
              </w:r>
            </w:ins>
          </w:p>
        </w:tc>
        <w:tc>
          <w:tcPr>
            <w:tcW w:w="1431" w:type="dxa"/>
            <w:tcPrChange w:id="663" w:author="Kevin Chang [2]" w:date="2015-04-08T16:12:00Z">
              <w:tcPr>
                <w:tcW w:w="690" w:type="dxa"/>
                <w:gridSpan w:val="2"/>
              </w:tcPr>
            </w:tcPrChange>
          </w:tcPr>
          <w:p w14:paraId="6B9DFFB3" w14:textId="6B8C9AF2" w:rsidR="00442B2E" w:rsidRDefault="00442B2E" w:rsidP="00442B2E">
            <w:pPr>
              <w:rPr>
                <w:ins w:id="664" w:author="Kevin Chang" w:date="2015-04-07T18:11:00Z"/>
              </w:rPr>
            </w:pPr>
            <w:ins w:id="665" w:author="Kevin Chang" w:date="2015-04-07T18:14:00Z">
              <w:r w:rsidRPr="00843960">
                <w:t>19/20</w:t>
              </w:r>
              <w:r>
                <w:t>,</w:t>
              </w:r>
              <w:r w:rsidRPr="00843960">
                <w:t xml:space="preserve">  9/10</w:t>
              </w:r>
            </w:ins>
          </w:p>
        </w:tc>
        <w:tc>
          <w:tcPr>
            <w:tcW w:w="1394" w:type="dxa"/>
            <w:tcPrChange w:id="666" w:author="Kevin Chang [2]" w:date="2015-04-08T16:12:00Z">
              <w:tcPr>
                <w:tcW w:w="671" w:type="dxa"/>
                <w:gridSpan w:val="2"/>
              </w:tcPr>
            </w:tcPrChange>
          </w:tcPr>
          <w:p w14:paraId="3E94D8AB" w14:textId="02657C0C" w:rsidR="00442B2E" w:rsidRDefault="00442B2E" w:rsidP="00442B2E">
            <w:pPr>
              <w:rPr>
                <w:ins w:id="667" w:author="Kevin Chang" w:date="2015-04-07T18:11:00Z"/>
              </w:rPr>
            </w:pPr>
            <w:ins w:id="668" w:author="Kevin Chang" w:date="2015-04-07T18:15:00Z">
              <w:r w:rsidRPr="00843960">
                <w:t>0.9243</w:t>
              </w:r>
            </w:ins>
          </w:p>
        </w:tc>
      </w:tr>
    </w:tbl>
    <w:p w14:paraId="535D6EDB" w14:textId="77777777" w:rsidR="00795FD7" w:rsidRDefault="00795FD7">
      <w:pPr>
        <w:rPr>
          <w:ins w:id="669" w:author="Kevin Chang" w:date="2015-04-07T18:11:00Z"/>
        </w:rPr>
      </w:pPr>
    </w:p>
    <w:p w14:paraId="5D8C3293" w14:textId="6FD12F8C" w:rsidR="004A4E6A" w:rsidDel="007D0E0C" w:rsidRDefault="00447450">
      <w:pPr>
        <w:rPr>
          <w:del w:id="670" w:author="Kevin Chang" w:date="2015-04-07T18:06:00Z"/>
        </w:rPr>
      </w:pPr>
      <w:del w:id="671" w:author="Kevin Chang" w:date="2015-04-07T18:06:00Z">
        <w:r w:rsidDel="007D0E0C">
          <w:delText xml:space="preserve"> </w:delText>
        </w:r>
      </w:del>
    </w:p>
    <w:p w14:paraId="667D2BE8" w14:textId="471A0512" w:rsidR="004A4E6A" w:rsidRDefault="004A4E6A">
      <w:del w:id="672" w:author="Kevin Chang" w:date="2015-04-07T18:06:00Z">
        <w:r w:rsidDel="007D0E0C">
          <w:br w:type="page"/>
        </w:r>
      </w:del>
    </w:p>
    <w:tbl>
      <w:tblPr>
        <w:tblStyle w:val="TableGrid"/>
        <w:tblW w:w="13248" w:type="dxa"/>
        <w:tblLayout w:type="fixed"/>
        <w:tblLook w:val="04A0" w:firstRow="1" w:lastRow="0" w:firstColumn="1" w:lastColumn="0" w:noHBand="0" w:noVBand="1"/>
      </w:tblPr>
      <w:tblGrid>
        <w:gridCol w:w="1188"/>
        <w:gridCol w:w="905"/>
        <w:gridCol w:w="1418"/>
        <w:gridCol w:w="709"/>
        <w:gridCol w:w="709"/>
        <w:gridCol w:w="939"/>
        <w:gridCol w:w="630"/>
        <w:gridCol w:w="1361"/>
        <w:gridCol w:w="1530"/>
        <w:gridCol w:w="1238"/>
        <w:gridCol w:w="1431"/>
        <w:gridCol w:w="1190"/>
      </w:tblGrid>
      <w:tr w:rsidR="00442B2E" w14:paraId="336E5E05" w14:textId="77777777" w:rsidTr="004D0A31">
        <w:trPr>
          <w:ins w:id="673" w:author="Kevin Chang" w:date="2015-04-07T18:15:00Z"/>
        </w:trPr>
        <w:tc>
          <w:tcPr>
            <w:tcW w:w="3511" w:type="dxa"/>
            <w:gridSpan w:val="3"/>
            <w:vAlign w:val="bottom"/>
          </w:tcPr>
          <w:p w14:paraId="60B5B2F4" w14:textId="77777777" w:rsidR="00442B2E" w:rsidRPr="0058004C" w:rsidRDefault="00442B2E" w:rsidP="004D0A31">
            <w:pPr>
              <w:rPr>
                <w:ins w:id="674" w:author="Kevin Chang" w:date="2015-04-07T18:15:00Z"/>
                <w:vertAlign w:val="superscript"/>
              </w:rPr>
            </w:pPr>
            <w:ins w:id="675" w:author="Kevin Chang" w:date="2015-04-07T18:15:00Z">
              <w:r>
                <w:t>Phase 1 Experiment</w:t>
              </w:r>
            </w:ins>
          </w:p>
        </w:tc>
        <w:tc>
          <w:tcPr>
            <w:tcW w:w="9737" w:type="dxa"/>
            <w:gridSpan w:val="9"/>
            <w:vAlign w:val="bottom"/>
          </w:tcPr>
          <w:p w14:paraId="359F1827" w14:textId="77777777" w:rsidR="00442B2E" w:rsidRDefault="00442B2E" w:rsidP="004D0A31">
            <w:pPr>
              <w:rPr>
                <w:ins w:id="676" w:author="Kevin Chang" w:date="2015-04-07T18:15:00Z"/>
              </w:rPr>
            </w:pPr>
            <w:commentRangeStart w:id="677"/>
            <w:ins w:id="678" w:author="Kevin Chang" w:date="2015-04-07T18:15:00Z">
              <w:r>
                <w:t>Phase 2 Experiment</w:t>
              </w:r>
              <w:commentRangeEnd w:id="677"/>
              <w:r>
                <w:rPr>
                  <w:rStyle w:val="CommentReference"/>
                </w:rPr>
                <w:commentReference w:id="677"/>
              </w:r>
            </w:ins>
          </w:p>
        </w:tc>
      </w:tr>
      <w:tr w:rsidR="00442B2E" w14:paraId="0D007C77" w14:textId="77777777" w:rsidTr="004D0A31">
        <w:trPr>
          <w:trHeight w:val="405"/>
          <w:ins w:id="679" w:author="Kevin Chang" w:date="2015-04-07T18:15:00Z"/>
        </w:trPr>
        <w:tc>
          <w:tcPr>
            <w:tcW w:w="1188" w:type="dxa"/>
            <w:vMerge w:val="restart"/>
            <w:vAlign w:val="bottom"/>
          </w:tcPr>
          <w:p w14:paraId="2C19B518" w14:textId="77777777" w:rsidR="00442B2E" w:rsidRDefault="00442B2E" w:rsidP="004D0A31">
            <w:pPr>
              <w:rPr>
                <w:ins w:id="680" w:author="Kevin Chang" w:date="2015-04-07T18:15:00Z"/>
              </w:rPr>
            </w:pPr>
            <w:commentRangeStart w:id="681"/>
            <w:ins w:id="682" w:author="Kevin Chang" w:date="2015-04-07T18:15:00Z">
              <w:r>
                <w:t>v</w:t>
              </w:r>
              <w:commentRangeEnd w:id="681"/>
              <w:r>
                <w:rPr>
                  <w:rStyle w:val="CommentReference"/>
                </w:rPr>
                <w:commentReference w:id="681"/>
              </w:r>
            </w:ins>
          </w:p>
        </w:tc>
        <w:tc>
          <w:tcPr>
            <w:tcW w:w="905" w:type="dxa"/>
            <w:vMerge w:val="restart"/>
            <w:vAlign w:val="bottom"/>
          </w:tcPr>
          <w:p w14:paraId="714513EF" w14:textId="77777777" w:rsidR="00442B2E" w:rsidRPr="00486EC1" w:rsidRDefault="00442B2E" w:rsidP="004D0A31">
            <w:pPr>
              <w:rPr>
                <w:ins w:id="683" w:author="Kevin Chang" w:date="2015-04-07T18:15:00Z"/>
                <w:i/>
                <w:vertAlign w:val="subscript"/>
              </w:rPr>
            </w:pPr>
            <w:ins w:id="684" w:author="Kevin Chang" w:date="2015-04-07T18:15:00Z">
              <w:r>
                <w:rPr>
                  <w:i/>
                </w:rPr>
                <w:t>r</w:t>
              </w:r>
              <w:r>
                <w:rPr>
                  <w:i/>
                  <w:vertAlign w:val="subscript"/>
                </w:rPr>
                <w:t>b</w:t>
              </w:r>
            </w:ins>
          </w:p>
        </w:tc>
        <w:tc>
          <w:tcPr>
            <w:tcW w:w="1418" w:type="dxa"/>
            <w:vMerge w:val="restart"/>
            <w:vAlign w:val="bottom"/>
          </w:tcPr>
          <w:p w14:paraId="021ABD33" w14:textId="77777777" w:rsidR="00442B2E" w:rsidRDefault="00442B2E" w:rsidP="004D0A31">
            <w:pPr>
              <w:rPr>
                <w:ins w:id="685" w:author="Kevin Chang" w:date="2015-04-07T18:15:00Z"/>
              </w:rPr>
            </w:pPr>
            <w:ins w:id="686" w:author="Kevin Chang" w:date="2015-04-07T18:15:00Z">
              <w:r>
                <w:t>Residual DF of the Bw Ani stratum</w:t>
              </w:r>
            </w:ins>
          </w:p>
        </w:tc>
        <w:tc>
          <w:tcPr>
            <w:tcW w:w="709" w:type="dxa"/>
            <w:vMerge w:val="restart"/>
            <w:vAlign w:val="bottom"/>
          </w:tcPr>
          <w:p w14:paraId="56D90D4A" w14:textId="77777777" w:rsidR="00442B2E" w:rsidRPr="0058004C" w:rsidRDefault="00442B2E" w:rsidP="004D0A31">
            <w:pPr>
              <w:rPr>
                <w:ins w:id="687" w:author="Kevin Chang" w:date="2015-04-07T18:15:00Z"/>
                <w:i/>
                <w:vertAlign w:val="subscript"/>
              </w:rPr>
            </w:pPr>
            <w:ins w:id="688" w:author="Kevin Chang" w:date="2015-04-07T18:15:00Z">
              <w:r>
                <w:rPr>
                  <w:i/>
                </w:rPr>
                <w:t>n</w:t>
              </w:r>
              <w:commentRangeStart w:id="689"/>
              <w:r w:rsidRPr="0058004C">
                <w:rPr>
                  <w:i/>
                  <w:vertAlign w:val="subscript"/>
                </w:rPr>
                <w:t>Runs</w:t>
              </w:r>
              <w:commentRangeEnd w:id="689"/>
              <w:r w:rsidRPr="0058004C">
                <w:rPr>
                  <w:rStyle w:val="CommentReference"/>
                  <w:i/>
                  <w:vertAlign w:val="subscript"/>
                </w:rPr>
                <w:commentReference w:id="689"/>
              </w:r>
            </w:ins>
          </w:p>
        </w:tc>
        <w:tc>
          <w:tcPr>
            <w:tcW w:w="709" w:type="dxa"/>
            <w:vMerge w:val="restart"/>
            <w:vAlign w:val="bottom"/>
          </w:tcPr>
          <w:p w14:paraId="5FDFBFD4" w14:textId="77777777" w:rsidR="00442B2E" w:rsidRDefault="00442B2E" w:rsidP="004D0A31">
            <w:pPr>
              <w:rPr>
                <w:ins w:id="690" w:author="Kevin Chang" w:date="2015-04-07T18:15:00Z"/>
              </w:rPr>
            </w:pPr>
            <w:ins w:id="691" w:author="Kevin Chang" w:date="2015-04-07T18:15:00Z">
              <w:r>
                <w:rPr>
                  <w:i/>
                </w:rPr>
                <w:t>n</w:t>
              </w:r>
              <w:r w:rsidRPr="0058004C">
                <w:rPr>
                  <w:i/>
                  <w:vertAlign w:val="subscript"/>
                </w:rPr>
                <w:t>T</w:t>
              </w:r>
              <w:r>
                <w:rPr>
                  <w:i/>
                  <w:vertAlign w:val="subscript"/>
                </w:rPr>
                <w:t>ags</w:t>
              </w:r>
              <w:r>
                <w:t xml:space="preserve"> </w:t>
              </w:r>
            </w:ins>
          </w:p>
        </w:tc>
        <w:tc>
          <w:tcPr>
            <w:tcW w:w="1569" w:type="dxa"/>
            <w:gridSpan w:val="2"/>
            <w:vAlign w:val="bottom"/>
          </w:tcPr>
          <w:p w14:paraId="25CF00BC" w14:textId="77777777" w:rsidR="00442B2E" w:rsidRDefault="00442B2E" w:rsidP="004D0A31">
            <w:pPr>
              <w:rPr>
                <w:ins w:id="692" w:author="Kevin Chang" w:date="2015-04-07T18:15:00Z"/>
              </w:rPr>
            </w:pPr>
            <w:ins w:id="693" w:author="Kevin Chang" w:date="2015-04-07T18:15:00Z">
              <w:r>
                <w:rPr>
                  <w:rStyle w:val="CommentReference"/>
                </w:rPr>
                <w:commentReference w:id="694"/>
              </w:r>
              <w:r>
                <w:t xml:space="preserve">Bw Runs stratum </w:t>
              </w:r>
            </w:ins>
          </w:p>
        </w:tc>
        <w:tc>
          <w:tcPr>
            <w:tcW w:w="6750" w:type="dxa"/>
            <w:gridSpan w:val="5"/>
            <w:vAlign w:val="bottom"/>
          </w:tcPr>
          <w:p w14:paraId="115BE22C" w14:textId="77777777" w:rsidR="00442B2E" w:rsidRPr="0058004C" w:rsidRDefault="00442B2E" w:rsidP="004D0A31">
            <w:pPr>
              <w:rPr>
                <w:ins w:id="695" w:author="Kevin Chang" w:date="2015-04-07T18:15:00Z"/>
                <w:i/>
                <w:vertAlign w:val="subscript"/>
              </w:rPr>
            </w:pPr>
            <w:ins w:id="696" w:author="Kevin Chang" w:date="2015-04-07T18:15:00Z">
              <w:r>
                <w:rPr>
                  <w:lang w:eastAsia="zh-TW"/>
                </w:rPr>
                <w:t>W</w:t>
              </w:r>
              <w:r>
                <w:rPr>
                  <w:rFonts w:hint="eastAsia"/>
                  <w:lang w:eastAsia="zh-TW"/>
                </w:rPr>
                <w:t xml:space="preserve">ithin </w:t>
              </w:r>
              <w:r>
                <w:rPr>
                  <w:lang w:eastAsia="zh-TW"/>
                </w:rPr>
                <w:t>R</w:t>
              </w:r>
              <w:r>
                <w:rPr>
                  <w:rFonts w:hint="eastAsia"/>
                  <w:lang w:eastAsia="zh-TW"/>
                </w:rPr>
                <w:t>uns stratum</w:t>
              </w:r>
              <w:r>
                <w:rPr>
                  <w:rStyle w:val="CommentReference"/>
                </w:rPr>
                <w:commentReference w:id="697"/>
              </w:r>
            </w:ins>
          </w:p>
        </w:tc>
      </w:tr>
      <w:tr w:rsidR="00442B2E" w14:paraId="6A167E38" w14:textId="77777777" w:rsidTr="004D0A31">
        <w:trPr>
          <w:trHeight w:val="930"/>
          <w:ins w:id="698" w:author="Kevin Chang" w:date="2015-04-07T18:15:00Z"/>
        </w:trPr>
        <w:tc>
          <w:tcPr>
            <w:tcW w:w="1188" w:type="dxa"/>
            <w:vMerge/>
            <w:vAlign w:val="bottom"/>
          </w:tcPr>
          <w:p w14:paraId="66B3A9D5" w14:textId="77777777" w:rsidR="00442B2E" w:rsidRDefault="00442B2E" w:rsidP="004D0A31">
            <w:pPr>
              <w:rPr>
                <w:ins w:id="699" w:author="Kevin Chang" w:date="2015-04-07T18:15:00Z"/>
              </w:rPr>
            </w:pPr>
          </w:p>
        </w:tc>
        <w:tc>
          <w:tcPr>
            <w:tcW w:w="905" w:type="dxa"/>
            <w:vMerge/>
            <w:vAlign w:val="bottom"/>
          </w:tcPr>
          <w:p w14:paraId="158750F5" w14:textId="77777777" w:rsidR="00442B2E" w:rsidRDefault="00442B2E" w:rsidP="004D0A31">
            <w:pPr>
              <w:rPr>
                <w:ins w:id="700" w:author="Kevin Chang" w:date="2015-04-07T18:15:00Z"/>
                <w:i/>
              </w:rPr>
            </w:pPr>
          </w:p>
        </w:tc>
        <w:tc>
          <w:tcPr>
            <w:tcW w:w="1418" w:type="dxa"/>
            <w:vMerge/>
            <w:vAlign w:val="bottom"/>
          </w:tcPr>
          <w:p w14:paraId="03399528" w14:textId="77777777" w:rsidR="00442B2E" w:rsidRDefault="00442B2E" w:rsidP="004D0A31">
            <w:pPr>
              <w:rPr>
                <w:ins w:id="701" w:author="Kevin Chang" w:date="2015-04-07T18:15:00Z"/>
              </w:rPr>
            </w:pPr>
          </w:p>
        </w:tc>
        <w:tc>
          <w:tcPr>
            <w:tcW w:w="709" w:type="dxa"/>
            <w:vMerge/>
            <w:vAlign w:val="bottom"/>
          </w:tcPr>
          <w:p w14:paraId="531BE451" w14:textId="77777777" w:rsidR="00442B2E" w:rsidRDefault="00442B2E" w:rsidP="004D0A31">
            <w:pPr>
              <w:rPr>
                <w:ins w:id="702" w:author="Kevin Chang" w:date="2015-04-07T18:15:00Z"/>
                <w:i/>
              </w:rPr>
            </w:pPr>
          </w:p>
        </w:tc>
        <w:tc>
          <w:tcPr>
            <w:tcW w:w="709" w:type="dxa"/>
            <w:vMerge/>
            <w:tcBorders>
              <w:bottom w:val="single" w:sz="4" w:space="0" w:color="auto"/>
            </w:tcBorders>
            <w:vAlign w:val="bottom"/>
          </w:tcPr>
          <w:p w14:paraId="7012C786" w14:textId="77777777" w:rsidR="00442B2E" w:rsidRDefault="00442B2E" w:rsidP="004D0A31">
            <w:pPr>
              <w:rPr>
                <w:ins w:id="703" w:author="Kevin Chang" w:date="2015-04-07T18:15:00Z"/>
                <w:i/>
              </w:rPr>
            </w:pPr>
          </w:p>
        </w:tc>
        <w:tc>
          <w:tcPr>
            <w:tcW w:w="939" w:type="dxa"/>
            <w:vAlign w:val="bottom"/>
          </w:tcPr>
          <w:p w14:paraId="1B7D5731" w14:textId="77777777" w:rsidR="00442B2E" w:rsidRDefault="00442B2E" w:rsidP="004D0A31">
            <w:pPr>
              <w:rPr>
                <w:ins w:id="704" w:author="Kevin Chang" w:date="2015-04-07T18:15:00Z"/>
              </w:rPr>
            </w:pPr>
            <w:ins w:id="705" w:author="Kevin Chang" w:date="2015-04-07T18:15:00Z">
              <w:r>
                <w:t>Animal DF</w:t>
              </w:r>
              <w:commentRangeStart w:id="706"/>
              <w:r>
                <w:t xml:space="preserve"> </w:t>
              </w:r>
              <w:commentRangeEnd w:id="706"/>
              <w:r>
                <w:rPr>
                  <w:rStyle w:val="CommentReference"/>
                </w:rPr>
                <w:commentReference w:id="706"/>
              </w:r>
            </w:ins>
          </w:p>
        </w:tc>
        <w:tc>
          <w:tcPr>
            <w:tcW w:w="630" w:type="dxa"/>
            <w:vAlign w:val="bottom"/>
          </w:tcPr>
          <w:p w14:paraId="3286C1DA" w14:textId="77777777" w:rsidR="00442B2E" w:rsidRDefault="00442B2E" w:rsidP="004D0A31">
            <w:pPr>
              <w:rPr>
                <w:ins w:id="707" w:author="Kevin Chang" w:date="2015-04-07T18:15:00Z"/>
              </w:rPr>
            </w:pPr>
            <w:ins w:id="708" w:author="Kevin Chang" w:date="2015-04-07T18:15:00Z">
              <w:r>
                <w:t>Trt DF</w:t>
              </w:r>
            </w:ins>
          </w:p>
        </w:tc>
        <w:tc>
          <w:tcPr>
            <w:tcW w:w="1361" w:type="dxa"/>
            <w:vAlign w:val="bottom"/>
          </w:tcPr>
          <w:p w14:paraId="76C793DF" w14:textId="77777777" w:rsidR="00442B2E" w:rsidRDefault="00442B2E" w:rsidP="004D0A31">
            <w:pPr>
              <w:rPr>
                <w:ins w:id="709" w:author="Kevin Chang" w:date="2015-04-07T18:15:00Z"/>
              </w:rPr>
            </w:pPr>
            <w:ins w:id="710" w:author="Kevin Chang" w:date="2015-04-07T18:15:00Z">
              <w:r>
                <w:t>Tag DF in the Bw Ani stratum</w:t>
              </w:r>
              <w:r w:rsidDel="00611AE8">
                <w:t xml:space="preserve"> </w:t>
              </w:r>
            </w:ins>
          </w:p>
        </w:tc>
        <w:tc>
          <w:tcPr>
            <w:tcW w:w="1530" w:type="dxa"/>
            <w:vAlign w:val="bottom"/>
          </w:tcPr>
          <w:p w14:paraId="6180BD62" w14:textId="77777777" w:rsidR="00442B2E" w:rsidRDefault="00442B2E" w:rsidP="004D0A31">
            <w:pPr>
              <w:rPr>
                <w:ins w:id="711" w:author="Kevin Chang" w:date="2015-04-07T18:15:00Z"/>
              </w:rPr>
            </w:pPr>
            <w:ins w:id="712" w:author="Kevin Chang" w:date="2015-04-07T18:15:00Z">
              <w:r>
                <w:t>Residual DF of the Bw Ani stratum</w:t>
              </w:r>
              <w:r w:rsidDel="00107670">
                <w:t xml:space="preserve"> </w:t>
              </w:r>
            </w:ins>
          </w:p>
        </w:tc>
        <w:tc>
          <w:tcPr>
            <w:tcW w:w="1238" w:type="dxa"/>
            <w:vAlign w:val="bottom"/>
          </w:tcPr>
          <w:p w14:paraId="22EE3DAF" w14:textId="77777777" w:rsidR="00442B2E" w:rsidRDefault="00442B2E" w:rsidP="004D0A31">
            <w:pPr>
              <w:rPr>
                <w:ins w:id="713" w:author="Kevin Chang" w:date="2015-04-07T18:15:00Z"/>
              </w:rPr>
            </w:pPr>
            <w:ins w:id="714" w:author="Kevin Chang" w:date="2015-04-07T18:15:00Z">
              <w:r>
                <w:t xml:space="preserve">Tag </w:t>
              </w:r>
              <w:r>
                <w:sym w:font="Symbol" w:char="F05E"/>
              </w:r>
              <w:r>
                <w:t xml:space="preserve"> Treatment</w:t>
              </w:r>
            </w:ins>
          </w:p>
        </w:tc>
        <w:tc>
          <w:tcPr>
            <w:tcW w:w="1431" w:type="dxa"/>
            <w:vAlign w:val="bottom"/>
          </w:tcPr>
          <w:p w14:paraId="28C11753" w14:textId="77777777" w:rsidR="00442B2E" w:rsidRDefault="00442B2E" w:rsidP="004D0A31">
            <w:pPr>
              <w:rPr>
                <w:ins w:id="715" w:author="Kevin Chang" w:date="2015-04-07T18:15:00Z"/>
                <w:i/>
              </w:rPr>
            </w:pPr>
            <w:ins w:id="716" w:author="Kevin Chang" w:date="2015-04-07T18:15:00Z">
              <w:r>
                <w:rPr>
                  <w:i/>
                </w:rPr>
                <w:t>e</w:t>
              </w:r>
              <w:r>
                <w:rPr>
                  <w:i/>
                  <w:vertAlign w:val="subscript"/>
                </w:rPr>
                <w:t>Treatment</w:t>
              </w:r>
            </w:ins>
          </w:p>
        </w:tc>
        <w:tc>
          <w:tcPr>
            <w:tcW w:w="1190" w:type="dxa"/>
            <w:vAlign w:val="bottom"/>
          </w:tcPr>
          <w:p w14:paraId="12A8A033" w14:textId="77777777" w:rsidR="00442B2E" w:rsidRDefault="00442B2E" w:rsidP="004D0A31">
            <w:pPr>
              <w:rPr>
                <w:ins w:id="717" w:author="Kevin Chang" w:date="2015-04-07T18:15:00Z"/>
                <w:i/>
              </w:rPr>
            </w:pPr>
            <w:ins w:id="718" w:author="Kevin Chang" w:date="2015-04-07T18:15:00Z">
              <w:r>
                <w:rPr>
                  <w:i/>
                </w:rPr>
                <w:t>E</w:t>
              </w:r>
              <w:r>
                <w:rPr>
                  <w:i/>
                  <w:vertAlign w:val="subscript"/>
                </w:rPr>
                <w:t>Treatment</w:t>
              </w:r>
            </w:ins>
          </w:p>
        </w:tc>
      </w:tr>
      <w:tr w:rsidR="00442B2E" w14:paraId="592EB19E" w14:textId="77777777" w:rsidTr="004D0A31">
        <w:trPr>
          <w:ins w:id="719" w:author="Kevin Chang" w:date="2015-04-07T18:15:00Z"/>
        </w:trPr>
        <w:tc>
          <w:tcPr>
            <w:tcW w:w="1188" w:type="dxa"/>
            <w:vMerge w:val="restart"/>
          </w:tcPr>
          <w:p w14:paraId="7BF5254C" w14:textId="77777777" w:rsidR="00442B2E" w:rsidRDefault="00442B2E" w:rsidP="00442B2E">
            <w:pPr>
              <w:rPr>
                <w:ins w:id="720" w:author="Kevin Chang" w:date="2015-04-07T18:15:00Z"/>
              </w:rPr>
            </w:pPr>
            <w:ins w:id="721" w:author="Kevin Chang" w:date="2015-04-07T18:15:00Z">
              <w:r>
                <w:t>3</w:t>
              </w:r>
            </w:ins>
          </w:p>
        </w:tc>
        <w:tc>
          <w:tcPr>
            <w:tcW w:w="905" w:type="dxa"/>
          </w:tcPr>
          <w:p w14:paraId="06A4D796" w14:textId="5CFF64B3" w:rsidR="00442B2E" w:rsidRDefault="00442B2E" w:rsidP="00442B2E">
            <w:pPr>
              <w:rPr>
                <w:ins w:id="722" w:author="Kevin Chang" w:date="2015-04-07T18:15:00Z"/>
              </w:rPr>
            </w:pPr>
            <w:ins w:id="723" w:author="Kevin Chang" w:date="2015-04-07T18:16:00Z">
              <w:r>
                <w:t>4</w:t>
              </w:r>
            </w:ins>
          </w:p>
        </w:tc>
        <w:tc>
          <w:tcPr>
            <w:tcW w:w="1418" w:type="dxa"/>
            <w:vAlign w:val="bottom"/>
          </w:tcPr>
          <w:p w14:paraId="7CEF5C72" w14:textId="1C39A483" w:rsidR="00442B2E" w:rsidRDefault="00442B2E" w:rsidP="00442B2E">
            <w:pPr>
              <w:jc w:val="right"/>
              <w:rPr>
                <w:ins w:id="724" w:author="Kevin Chang" w:date="2015-04-07T18:15:00Z"/>
                <w:rFonts w:ascii="Calibri" w:hAnsi="Calibri" w:cs="Calibri"/>
                <w:color w:val="000000"/>
              </w:rPr>
            </w:pPr>
            <w:ins w:id="725" w:author="Kevin Chang" w:date="2015-04-07T18:16:00Z">
              <w:r>
                <w:rPr>
                  <w:rFonts w:ascii="Calibri" w:hAnsi="Calibri" w:cs="Calibri"/>
                  <w:color w:val="000000"/>
                </w:rPr>
                <w:t>9</w:t>
              </w:r>
            </w:ins>
          </w:p>
        </w:tc>
        <w:tc>
          <w:tcPr>
            <w:tcW w:w="709" w:type="dxa"/>
          </w:tcPr>
          <w:p w14:paraId="05BA8225" w14:textId="77777777" w:rsidR="00442B2E" w:rsidRDefault="00442B2E" w:rsidP="00442B2E">
            <w:pPr>
              <w:rPr>
                <w:ins w:id="726" w:author="Kevin Chang" w:date="2015-04-07T18:15:00Z"/>
              </w:rPr>
            </w:pPr>
            <w:ins w:id="727" w:author="Kevin Chang" w:date="2015-04-07T18:15:00Z">
              <w:r>
                <w:t>3</w:t>
              </w:r>
            </w:ins>
          </w:p>
        </w:tc>
        <w:tc>
          <w:tcPr>
            <w:tcW w:w="709" w:type="dxa"/>
            <w:vMerge w:val="restart"/>
          </w:tcPr>
          <w:p w14:paraId="5F1F7B50" w14:textId="1C763C5E" w:rsidR="00442B2E" w:rsidRDefault="00442B2E" w:rsidP="00442B2E">
            <w:pPr>
              <w:rPr>
                <w:ins w:id="728" w:author="Kevin Chang" w:date="2015-04-07T18:15:00Z"/>
              </w:rPr>
            </w:pPr>
            <w:ins w:id="729" w:author="Kevin Chang" w:date="2015-04-07T18:16:00Z">
              <w:r>
                <w:t>8</w:t>
              </w:r>
            </w:ins>
          </w:p>
        </w:tc>
        <w:tc>
          <w:tcPr>
            <w:tcW w:w="939" w:type="dxa"/>
          </w:tcPr>
          <w:p w14:paraId="55CA9CE7" w14:textId="77777777" w:rsidR="00442B2E" w:rsidRDefault="00442B2E" w:rsidP="00442B2E">
            <w:pPr>
              <w:rPr>
                <w:ins w:id="730" w:author="Kevin Chang" w:date="2015-04-07T18:15:00Z"/>
              </w:rPr>
            </w:pPr>
            <w:ins w:id="731" w:author="Kevin Chang" w:date="2015-04-07T18:15:00Z">
              <w:r>
                <w:t xml:space="preserve">1 </w:t>
              </w:r>
            </w:ins>
          </w:p>
        </w:tc>
        <w:tc>
          <w:tcPr>
            <w:tcW w:w="630" w:type="dxa"/>
          </w:tcPr>
          <w:p w14:paraId="58F238E3" w14:textId="77777777" w:rsidR="00442B2E" w:rsidRDefault="00442B2E" w:rsidP="00442B2E">
            <w:pPr>
              <w:rPr>
                <w:ins w:id="732" w:author="Kevin Chang" w:date="2015-04-07T18:15:00Z"/>
              </w:rPr>
            </w:pPr>
            <w:ins w:id="733" w:author="Kevin Chang" w:date="2015-04-07T18:15:00Z">
              <w:r>
                <w:t>1</w:t>
              </w:r>
            </w:ins>
          </w:p>
        </w:tc>
        <w:tc>
          <w:tcPr>
            <w:tcW w:w="1361" w:type="dxa"/>
          </w:tcPr>
          <w:p w14:paraId="5F7D36AD" w14:textId="5615FE71" w:rsidR="00442B2E" w:rsidRDefault="00442B2E" w:rsidP="00442B2E">
            <w:pPr>
              <w:rPr>
                <w:ins w:id="734" w:author="Kevin Chang" w:date="2015-04-07T18:15:00Z"/>
              </w:rPr>
            </w:pPr>
            <w:ins w:id="735" w:author="Kevin Chang" w:date="2015-04-07T18:16:00Z">
              <w:r>
                <w:t>3</w:t>
              </w:r>
            </w:ins>
          </w:p>
        </w:tc>
        <w:tc>
          <w:tcPr>
            <w:tcW w:w="1530" w:type="dxa"/>
          </w:tcPr>
          <w:p w14:paraId="61A77F5C" w14:textId="525251D2" w:rsidR="00442B2E" w:rsidRDefault="00442B2E" w:rsidP="00442B2E">
            <w:pPr>
              <w:rPr>
                <w:ins w:id="736" w:author="Kevin Chang" w:date="2015-04-07T18:15:00Z"/>
                <w:rFonts w:ascii="Calibri" w:hAnsi="Calibri"/>
                <w:color w:val="000000"/>
              </w:rPr>
            </w:pPr>
            <w:ins w:id="737" w:author="Kevin Chang" w:date="2015-04-07T18:16:00Z">
              <w:r>
                <w:t>5</w:t>
              </w:r>
            </w:ins>
          </w:p>
        </w:tc>
        <w:tc>
          <w:tcPr>
            <w:tcW w:w="1238" w:type="dxa"/>
          </w:tcPr>
          <w:p w14:paraId="71CDD791" w14:textId="77777777" w:rsidR="00442B2E" w:rsidRDefault="00442B2E" w:rsidP="00442B2E">
            <w:pPr>
              <w:rPr>
                <w:ins w:id="738" w:author="Kevin Chang" w:date="2015-04-07T18:15:00Z"/>
              </w:rPr>
            </w:pPr>
            <w:ins w:id="739" w:author="Kevin Chang" w:date="2015-04-07T18:15:00Z">
              <w:r>
                <w:t>Yes</w:t>
              </w:r>
            </w:ins>
          </w:p>
        </w:tc>
        <w:tc>
          <w:tcPr>
            <w:tcW w:w="1431" w:type="dxa"/>
          </w:tcPr>
          <w:p w14:paraId="00D3CC24" w14:textId="5FA7E7D2" w:rsidR="00442B2E" w:rsidRDefault="00442B2E" w:rsidP="00442B2E">
            <w:pPr>
              <w:rPr>
                <w:ins w:id="740" w:author="Kevin Chang" w:date="2015-04-07T18:15:00Z"/>
              </w:rPr>
            </w:pPr>
            <w:ins w:id="741" w:author="Kevin Chang" w:date="2015-04-07T18:16:00Z">
              <w:r w:rsidRPr="005E6960">
                <w:t>1</w:t>
              </w:r>
              <w:r>
                <w:t>,</w:t>
              </w:r>
              <w:r w:rsidRPr="005E6960">
                <w:t xml:space="preserve"> 15/16</w:t>
              </w:r>
            </w:ins>
          </w:p>
        </w:tc>
        <w:tc>
          <w:tcPr>
            <w:tcW w:w="1190" w:type="dxa"/>
          </w:tcPr>
          <w:p w14:paraId="584B3B4C" w14:textId="7A9C8B4A" w:rsidR="00442B2E" w:rsidRDefault="00442B2E" w:rsidP="00442B2E">
            <w:pPr>
              <w:rPr>
                <w:ins w:id="742" w:author="Kevin Chang" w:date="2015-04-07T18:15:00Z"/>
              </w:rPr>
            </w:pPr>
            <w:ins w:id="743" w:author="Kevin Chang" w:date="2015-04-07T18:16:00Z">
              <w:r w:rsidRPr="00455549">
                <w:t>30/31</w:t>
              </w:r>
            </w:ins>
          </w:p>
        </w:tc>
      </w:tr>
      <w:tr w:rsidR="00442B2E" w14:paraId="1250F2AB" w14:textId="77777777" w:rsidTr="004D0A31">
        <w:trPr>
          <w:ins w:id="744" w:author="Kevin Chang" w:date="2015-04-07T18:15:00Z"/>
        </w:trPr>
        <w:tc>
          <w:tcPr>
            <w:tcW w:w="1188" w:type="dxa"/>
            <w:vMerge/>
          </w:tcPr>
          <w:p w14:paraId="6F60EBFD" w14:textId="77777777" w:rsidR="00442B2E" w:rsidRDefault="00442B2E" w:rsidP="00442B2E">
            <w:pPr>
              <w:rPr>
                <w:ins w:id="745" w:author="Kevin Chang" w:date="2015-04-07T18:15:00Z"/>
              </w:rPr>
            </w:pPr>
          </w:p>
        </w:tc>
        <w:tc>
          <w:tcPr>
            <w:tcW w:w="905" w:type="dxa"/>
          </w:tcPr>
          <w:p w14:paraId="744A30D5" w14:textId="0DC8E4AA" w:rsidR="00442B2E" w:rsidRDefault="00442B2E" w:rsidP="00442B2E">
            <w:pPr>
              <w:rPr>
                <w:ins w:id="746" w:author="Kevin Chang" w:date="2015-04-07T18:15:00Z"/>
              </w:rPr>
            </w:pPr>
            <w:ins w:id="747" w:author="Kevin Chang" w:date="2015-04-07T18:16:00Z">
              <w:r>
                <w:t>8</w:t>
              </w:r>
            </w:ins>
          </w:p>
        </w:tc>
        <w:tc>
          <w:tcPr>
            <w:tcW w:w="1418" w:type="dxa"/>
            <w:vAlign w:val="bottom"/>
          </w:tcPr>
          <w:p w14:paraId="5D40592F" w14:textId="56E735A8" w:rsidR="00442B2E" w:rsidRDefault="00442B2E" w:rsidP="00442B2E">
            <w:pPr>
              <w:jc w:val="right"/>
              <w:rPr>
                <w:ins w:id="748" w:author="Kevin Chang" w:date="2015-04-07T18:15:00Z"/>
                <w:rFonts w:ascii="Calibri" w:hAnsi="Calibri" w:cs="Calibri"/>
                <w:color w:val="000000"/>
              </w:rPr>
            </w:pPr>
            <w:ins w:id="749" w:author="Kevin Chang" w:date="2015-04-07T18:16:00Z">
              <w:r>
                <w:rPr>
                  <w:rFonts w:ascii="Calibri" w:hAnsi="Calibri" w:cs="Calibri"/>
                  <w:color w:val="000000"/>
                </w:rPr>
                <w:t>21</w:t>
              </w:r>
            </w:ins>
          </w:p>
        </w:tc>
        <w:tc>
          <w:tcPr>
            <w:tcW w:w="709" w:type="dxa"/>
          </w:tcPr>
          <w:p w14:paraId="08AA3905" w14:textId="77777777" w:rsidR="00442B2E" w:rsidRDefault="00442B2E" w:rsidP="00442B2E">
            <w:pPr>
              <w:rPr>
                <w:ins w:id="750" w:author="Kevin Chang" w:date="2015-04-07T18:15:00Z"/>
              </w:rPr>
            </w:pPr>
            <w:ins w:id="751" w:author="Kevin Chang" w:date="2015-04-07T18:15:00Z">
              <w:r>
                <w:t>6</w:t>
              </w:r>
            </w:ins>
          </w:p>
        </w:tc>
        <w:tc>
          <w:tcPr>
            <w:tcW w:w="709" w:type="dxa"/>
            <w:vMerge/>
          </w:tcPr>
          <w:p w14:paraId="055A193C" w14:textId="77777777" w:rsidR="00442B2E" w:rsidRDefault="00442B2E" w:rsidP="00442B2E">
            <w:pPr>
              <w:rPr>
                <w:ins w:id="752" w:author="Kevin Chang" w:date="2015-04-07T18:15:00Z"/>
              </w:rPr>
            </w:pPr>
          </w:p>
        </w:tc>
        <w:tc>
          <w:tcPr>
            <w:tcW w:w="939" w:type="dxa"/>
          </w:tcPr>
          <w:p w14:paraId="6C86D0E9" w14:textId="77777777" w:rsidR="00442B2E" w:rsidRDefault="00442B2E" w:rsidP="00442B2E">
            <w:pPr>
              <w:rPr>
                <w:ins w:id="753" w:author="Kevin Chang" w:date="2015-04-07T18:15:00Z"/>
              </w:rPr>
            </w:pPr>
            <w:ins w:id="754" w:author="Kevin Chang" w:date="2015-04-07T18:15:00Z">
              <w:r>
                <w:t xml:space="preserve">2 </w:t>
              </w:r>
            </w:ins>
          </w:p>
        </w:tc>
        <w:tc>
          <w:tcPr>
            <w:tcW w:w="630" w:type="dxa"/>
          </w:tcPr>
          <w:p w14:paraId="0B096ABE" w14:textId="77777777" w:rsidR="00442B2E" w:rsidRDefault="00442B2E" w:rsidP="00442B2E">
            <w:pPr>
              <w:rPr>
                <w:ins w:id="755" w:author="Kevin Chang" w:date="2015-04-07T18:15:00Z"/>
              </w:rPr>
            </w:pPr>
            <w:ins w:id="756" w:author="Kevin Chang" w:date="2015-04-07T18:15:00Z">
              <w:r>
                <w:t>2</w:t>
              </w:r>
            </w:ins>
          </w:p>
        </w:tc>
        <w:tc>
          <w:tcPr>
            <w:tcW w:w="1361" w:type="dxa"/>
          </w:tcPr>
          <w:p w14:paraId="0350A450" w14:textId="37E94CF3" w:rsidR="00442B2E" w:rsidRDefault="00442B2E" w:rsidP="00442B2E">
            <w:pPr>
              <w:rPr>
                <w:ins w:id="757" w:author="Kevin Chang" w:date="2015-04-07T18:15:00Z"/>
              </w:rPr>
            </w:pPr>
            <w:ins w:id="758" w:author="Kevin Chang" w:date="2015-04-07T18:16:00Z">
              <w:r>
                <w:t>3</w:t>
              </w:r>
            </w:ins>
          </w:p>
        </w:tc>
        <w:tc>
          <w:tcPr>
            <w:tcW w:w="1530" w:type="dxa"/>
          </w:tcPr>
          <w:p w14:paraId="47BC47C3" w14:textId="682D4AFB" w:rsidR="00442B2E" w:rsidRDefault="00442B2E" w:rsidP="00442B2E">
            <w:pPr>
              <w:rPr>
                <w:ins w:id="759" w:author="Kevin Chang" w:date="2015-04-07T18:15:00Z"/>
                <w:rFonts w:ascii="Calibri" w:hAnsi="Calibri"/>
                <w:color w:val="000000"/>
              </w:rPr>
            </w:pPr>
            <w:ins w:id="760" w:author="Kevin Chang" w:date="2015-04-07T18:16:00Z">
              <w:r>
                <w:t>16</w:t>
              </w:r>
            </w:ins>
          </w:p>
        </w:tc>
        <w:tc>
          <w:tcPr>
            <w:tcW w:w="1238" w:type="dxa"/>
          </w:tcPr>
          <w:p w14:paraId="1D19CE40" w14:textId="77777777" w:rsidR="00442B2E" w:rsidRDefault="00442B2E" w:rsidP="00442B2E">
            <w:pPr>
              <w:rPr>
                <w:ins w:id="761" w:author="Kevin Chang" w:date="2015-04-07T18:15:00Z"/>
              </w:rPr>
            </w:pPr>
            <w:ins w:id="762" w:author="Kevin Chang" w:date="2015-04-07T18:15:00Z">
              <w:r>
                <w:t>Yes</w:t>
              </w:r>
            </w:ins>
          </w:p>
        </w:tc>
        <w:tc>
          <w:tcPr>
            <w:tcW w:w="1431" w:type="dxa"/>
          </w:tcPr>
          <w:p w14:paraId="020A1F88" w14:textId="145509A3" w:rsidR="00442B2E" w:rsidRDefault="00442B2E" w:rsidP="00442B2E">
            <w:pPr>
              <w:rPr>
                <w:ins w:id="763" w:author="Kevin Chang" w:date="2015-04-07T18:15:00Z"/>
              </w:rPr>
            </w:pPr>
            <w:ins w:id="764" w:author="Kevin Chang" w:date="2015-04-07T18:16:00Z">
              <w:r w:rsidRPr="005E6960">
                <w:t xml:space="preserve">63/64 </w:t>
              </w:r>
              <w:r>
                <w:t>(2)</w:t>
              </w:r>
            </w:ins>
          </w:p>
        </w:tc>
        <w:tc>
          <w:tcPr>
            <w:tcW w:w="1190" w:type="dxa"/>
          </w:tcPr>
          <w:p w14:paraId="5968534F" w14:textId="708DA04E" w:rsidR="00442B2E" w:rsidRDefault="00442B2E" w:rsidP="00442B2E">
            <w:pPr>
              <w:rPr>
                <w:ins w:id="765" w:author="Kevin Chang" w:date="2015-04-07T18:15:00Z"/>
              </w:rPr>
            </w:pPr>
            <w:ins w:id="766" w:author="Kevin Chang" w:date="2015-04-07T18:16:00Z">
              <w:r w:rsidRPr="005E6960">
                <w:t>63/64</w:t>
              </w:r>
            </w:ins>
          </w:p>
        </w:tc>
      </w:tr>
    </w:tbl>
    <w:p w14:paraId="2B0B8610" w14:textId="77777777" w:rsidR="004A4E6A" w:rsidRDefault="004A4E6A" w:rsidP="004A4E6A"/>
    <w:p w14:paraId="7422EFF9" w14:textId="77777777" w:rsidR="00770A2C" w:rsidRDefault="00770A2C"/>
    <w:p w14:paraId="6836BFF5" w14:textId="77777777" w:rsidR="004F4AC2" w:rsidRDefault="004F4AC2"/>
    <w:p w14:paraId="176F1BB5" w14:textId="77777777" w:rsidR="00010B2F" w:rsidRDefault="00010B2F"/>
    <w:p w14:paraId="1C86B257" w14:textId="77777777" w:rsidR="004F4AC2" w:rsidRDefault="004F4AC2"/>
    <w:p w14:paraId="7674874C" w14:textId="77777777" w:rsidR="004F4AC2" w:rsidRDefault="004F4AC2"/>
    <w:p w14:paraId="6F776AB0" w14:textId="77777777" w:rsidR="004F4AC2" w:rsidRDefault="004F4AC2"/>
    <w:tbl>
      <w:tblPr>
        <w:tblStyle w:val="TableGrid"/>
        <w:tblW w:w="13750" w:type="dxa"/>
        <w:tblInd w:w="-176" w:type="dxa"/>
        <w:tblLayout w:type="fixed"/>
        <w:tblLook w:val="04A0" w:firstRow="1" w:lastRow="0" w:firstColumn="1" w:lastColumn="0" w:noHBand="0" w:noVBand="1"/>
      </w:tblPr>
      <w:tblGrid>
        <w:gridCol w:w="1277"/>
        <w:gridCol w:w="567"/>
        <w:gridCol w:w="1417"/>
        <w:gridCol w:w="1417"/>
        <w:gridCol w:w="709"/>
        <w:gridCol w:w="709"/>
        <w:gridCol w:w="1417"/>
        <w:gridCol w:w="1559"/>
        <w:gridCol w:w="510"/>
        <w:gridCol w:w="766"/>
        <w:gridCol w:w="1276"/>
        <w:gridCol w:w="1276"/>
        <w:gridCol w:w="850"/>
      </w:tblGrid>
      <w:tr w:rsidR="0054482C" w14:paraId="7730C863" w14:textId="77777777" w:rsidTr="0054482C">
        <w:tc>
          <w:tcPr>
            <w:tcW w:w="1844" w:type="dxa"/>
            <w:gridSpan w:val="2"/>
          </w:tcPr>
          <w:p w14:paraId="5344DA59" w14:textId="77777777" w:rsidR="0054482C" w:rsidRDefault="0054482C" w:rsidP="00E54616">
            <w:r>
              <w:t>Phase 1 Experiment</w:t>
            </w:r>
          </w:p>
        </w:tc>
        <w:tc>
          <w:tcPr>
            <w:tcW w:w="1417" w:type="dxa"/>
            <w:vMerge w:val="restart"/>
          </w:tcPr>
          <w:p w14:paraId="13795E47" w14:textId="77777777" w:rsidR="0054482C" w:rsidRDefault="0054482C" w:rsidP="003E690C">
            <w:r>
              <w:t>DF of residual in between animals stratum</w:t>
            </w:r>
          </w:p>
        </w:tc>
        <w:tc>
          <w:tcPr>
            <w:tcW w:w="1417" w:type="dxa"/>
            <w:vMerge w:val="restart"/>
          </w:tcPr>
          <w:p w14:paraId="32228A62" w14:textId="77777777" w:rsidR="0054482C" w:rsidRDefault="0054482C" w:rsidP="00E54616">
            <w:r>
              <w:t xml:space="preserve">Number of observation </w:t>
            </w:r>
          </w:p>
        </w:tc>
        <w:tc>
          <w:tcPr>
            <w:tcW w:w="1418" w:type="dxa"/>
            <w:gridSpan w:val="2"/>
          </w:tcPr>
          <w:p w14:paraId="72239B1A" w14:textId="77777777" w:rsidR="0054482C" w:rsidRDefault="0054482C" w:rsidP="00E54616">
            <w:r>
              <w:t>Phase 2 Experiment</w:t>
            </w:r>
          </w:p>
        </w:tc>
        <w:tc>
          <w:tcPr>
            <w:tcW w:w="1417" w:type="dxa"/>
            <w:vMerge w:val="restart"/>
          </w:tcPr>
          <w:p w14:paraId="5B023BEA" w14:textId="77777777" w:rsidR="0054482C" w:rsidRDefault="0054482C" w:rsidP="00E54616">
            <w:r>
              <w:t xml:space="preserve">DF of Animal in the between Runs stratum </w:t>
            </w:r>
          </w:p>
        </w:tc>
        <w:tc>
          <w:tcPr>
            <w:tcW w:w="1559" w:type="dxa"/>
            <w:vMerge w:val="restart"/>
          </w:tcPr>
          <w:p w14:paraId="7FC1696E" w14:textId="77777777" w:rsidR="0054482C" w:rsidRDefault="0054482C" w:rsidP="00E54616">
            <w:pPr>
              <w:rPr>
                <w:lang w:eastAsia="zh-TW"/>
              </w:rPr>
            </w:pPr>
            <w:r>
              <w:t xml:space="preserve">Tag orthogonal to Animal </w:t>
            </w:r>
            <w:r>
              <w:rPr>
                <w:rFonts w:hint="eastAsia"/>
                <w:lang w:eastAsia="zh-TW"/>
              </w:rPr>
              <w:t>in the within runs stratum</w:t>
            </w:r>
          </w:p>
        </w:tc>
        <w:tc>
          <w:tcPr>
            <w:tcW w:w="1276" w:type="dxa"/>
            <w:gridSpan w:val="2"/>
            <w:vMerge w:val="restart"/>
          </w:tcPr>
          <w:p w14:paraId="39F6909B" w14:textId="77777777" w:rsidR="0054482C" w:rsidRDefault="0054482C" w:rsidP="00E54616">
            <w:r>
              <w:t>DF of residual in between animals stratum</w:t>
            </w:r>
          </w:p>
        </w:tc>
        <w:tc>
          <w:tcPr>
            <w:tcW w:w="1276" w:type="dxa"/>
            <w:vMerge w:val="restart"/>
          </w:tcPr>
          <w:p w14:paraId="431656A9" w14:textId="77777777" w:rsidR="0054482C" w:rsidRDefault="0054482C" w:rsidP="00E54616">
            <w:r>
              <w:t>Tag orthogonal to Treatment</w:t>
            </w:r>
          </w:p>
        </w:tc>
        <w:tc>
          <w:tcPr>
            <w:tcW w:w="2126" w:type="dxa"/>
            <w:gridSpan w:val="2"/>
          </w:tcPr>
          <w:p w14:paraId="4B076EC1" w14:textId="77777777" w:rsidR="0054482C" w:rsidRDefault="0054482C" w:rsidP="00E54616">
            <w:r>
              <w:t>Treatment</w:t>
            </w:r>
          </w:p>
        </w:tc>
      </w:tr>
      <w:tr w:rsidR="0054482C" w14:paraId="4471E1FD" w14:textId="77777777" w:rsidTr="0054482C">
        <w:tc>
          <w:tcPr>
            <w:tcW w:w="1277" w:type="dxa"/>
          </w:tcPr>
          <w:p w14:paraId="25847BD9" w14:textId="77777777" w:rsidR="0054482C" w:rsidRDefault="0054482C" w:rsidP="00E54616">
            <w:r>
              <w:t>Treatment</w:t>
            </w:r>
          </w:p>
        </w:tc>
        <w:tc>
          <w:tcPr>
            <w:tcW w:w="567" w:type="dxa"/>
          </w:tcPr>
          <w:p w14:paraId="668FED4D" w14:textId="77777777" w:rsidR="0054482C" w:rsidRDefault="0054482C" w:rsidP="00E54616">
            <w:r>
              <w:t>Bio Rep</w:t>
            </w:r>
          </w:p>
        </w:tc>
        <w:tc>
          <w:tcPr>
            <w:tcW w:w="1417" w:type="dxa"/>
            <w:vMerge/>
          </w:tcPr>
          <w:p w14:paraId="3A8F8907" w14:textId="77777777" w:rsidR="0054482C" w:rsidRDefault="0054482C" w:rsidP="00E54616"/>
        </w:tc>
        <w:tc>
          <w:tcPr>
            <w:tcW w:w="1417" w:type="dxa"/>
            <w:vMerge/>
          </w:tcPr>
          <w:p w14:paraId="2F889428" w14:textId="77777777" w:rsidR="0054482C" w:rsidRDefault="0054482C" w:rsidP="00E54616"/>
        </w:tc>
        <w:tc>
          <w:tcPr>
            <w:tcW w:w="709" w:type="dxa"/>
          </w:tcPr>
          <w:p w14:paraId="25A8885E" w14:textId="77777777" w:rsidR="0054482C" w:rsidRDefault="0054482C" w:rsidP="00E54616">
            <w:r>
              <w:t>Runs</w:t>
            </w:r>
          </w:p>
        </w:tc>
        <w:tc>
          <w:tcPr>
            <w:tcW w:w="709" w:type="dxa"/>
            <w:tcBorders>
              <w:bottom w:val="single" w:sz="4" w:space="0" w:color="auto"/>
            </w:tcBorders>
          </w:tcPr>
          <w:p w14:paraId="4D843CB7" w14:textId="77777777" w:rsidR="0054482C" w:rsidRDefault="0054482C" w:rsidP="00E54616">
            <w:r>
              <w:t xml:space="preserve">Tags </w:t>
            </w:r>
          </w:p>
        </w:tc>
        <w:tc>
          <w:tcPr>
            <w:tcW w:w="1417" w:type="dxa"/>
            <w:vMerge/>
          </w:tcPr>
          <w:p w14:paraId="651A05A8" w14:textId="77777777" w:rsidR="0054482C" w:rsidRDefault="0054482C" w:rsidP="00E54616"/>
        </w:tc>
        <w:tc>
          <w:tcPr>
            <w:tcW w:w="1559" w:type="dxa"/>
            <w:vMerge/>
          </w:tcPr>
          <w:p w14:paraId="3257DB51" w14:textId="77777777" w:rsidR="0054482C" w:rsidRDefault="0054482C" w:rsidP="00E54616"/>
        </w:tc>
        <w:tc>
          <w:tcPr>
            <w:tcW w:w="1276" w:type="dxa"/>
            <w:gridSpan w:val="2"/>
            <w:vMerge/>
          </w:tcPr>
          <w:p w14:paraId="6F8591BB" w14:textId="77777777" w:rsidR="0054482C" w:rsidRDefault="0054482C" w:rsidP="00E54616"/>
        </w:tc>
        <w:tc>
          <w:tcPr>
            <w:tcW w:w="1276" w:type="dxa"/>
            <w:vMerge/>
          </w:tcPr>
          <w:p w14:paraId="7234B4EE" w14:textId="77777777" w:rsidR="0054482C" w:rsidRDefault="0054482C" w:rsidP="00E54616"/>
        </w:tc>
        <w:tc>
          <w:tcPr>
            <w:tcW w:w="1276" w:type="dxa"/>
          </w:tcPr>
          <w:p w14:paraId="6B0E145B" w14:textId="77777777" w:rsidR="0054482C" w:rsidRDefault="0054482C" w:rsidP="0066563F">
            <w:r>
              <w:t>Can Eff Factor</w:t>
            </w:r>
          </w:p>
        </w:tc>
        <w:tc>
          <w:tcPr>
            <w:tcW w:w="850" w:type="dxa"/>
          </w:tcPr>
          <w:p w14:paraId="162FD7AE" w14:textId="77777777" w:rsidR="0054482C" w:rsidRDefault="0054482C" w:rsidP="0066563F">
            <w:r>
              <w:t>Ave Eff Factor</w:t>
            </w:r>
          </w:p>
        </w:tc>
      </w:tr>
      <w:tr w:rsidR="0054482C" w14:paraId="5145E26F" w14:textId="77777777" w:rsidTr="0054482C">
        <w:tc>
          <w:tcPr>
            <w:tcW w:w="1277" w:type="dxa"/>
            <w:vMerge w:val="restart"/>
          </w:tcPr>
          <w:p w14:paraId="5FF76E17" w14:textId="77777777" w:rsidR="0054482C" w:rsidRDefault="0054482C" w:rsidP="00E54616">
            <w:r>
              <w:t>4</w:t>
            </w:r>
          </w:p>
        </w:tc>
        <w:tc>
          <w:tcPr>
            <w:tcW w:w="567" w:type="dxa"/>
          </w:tcPr>
          <w:p w14:paraId="324757A0" w14:textId="77777777" w:rsidR="0054482C" w:rsidRDefault="0054482C" w:rsidP="00E54616">
            <w:r>
              <w:t>2</w:t>
            </w:r>
          </w:p>
        </w:tc>
        <w:tc>
          <w:tcPr>
            <w:tcW w:w="1417" w:type="dxa"/>
            <w:vAlign w:val="bottom"/>
          </w:tcPr>
          <w:p w14:paraId="75F964D9" w14:textId="77777777" w:rsidR="0054482C" w:rsidRDefault="0054482C" w:rsidP="003E690C">
            <w:pPr>
              <w:jc w:val="right"/>
              <w:rPr>
                <w:rFonts w:ascii="Calibri" w:hAnsi="Calibri" w:cs="Calibri"/>
                <w:color w:val="000000"/>
              </w:rPr>
            </w:pPr>
            <w:r>
              <w:rPr>
                <w:rFonts w:ascii="Calibri" w:hAnsi="Calibri" w:cs="Calibri"/>
                <w:color w:val="000000"/>
              </w:rPr>
              <w:t>4</w:t>
            </w:r>
          </w:p>
        </w:tc>
        <w:tc>
          <w:tcPr>
            <w:tcW w:w="1417" w:type="dxa"/>
            <w:vAlign w:val="bottom"/>
          </w:tcPr>
          <w:p w14:paraId="7B9EBCDC" w14:textId="77777777" w:rsidR="0054482C" w:rsidRDefault="0054482C">
            <w:pPr>
              <w:jc w:val="right"/>
              <w:rPr>
                <w:rFonts w:ascii="Calibri" w:hAnsi="Calibri" w:cs="Calibri"/>
                <w:color w:val="000000"/>
              </w:rPr>
            </w:pPr>
            <w:r>
              <w:rPr>
                <w:rFonts w:ascii="Calibri" w:hAnsi="Calibri" w:cs="Calibri"/>
                <w:color w:val="000000"/>
              </w:rPr>
              <w:t>16</w:t>
            </w:r>
          </w:p>
        </w:tc>
        <w:tc>
          <w:tcPr>
            <w:tcW w:w="709" w:type="dxa"/>
            <w:vAlign w:val="bottom"/>
          </w:tcPr>
          <w:p w14:paraId="13C030A5" w14:textId="77777777" w:rsidR="0054482C" w:rsidRDefault="0054482C">
            <w:pPr>
              <w:jc w:val="right"/>
              <w:rPr>
                <w:rFonts w:ascii="Calibri" w:hAnsi="Calibri" w:cs="Calibri"/>
                <w:color w:val="000000"/>
              </w:rPr>
            </w:pPr>
            <w:r>
              <w:rPr>
                <w:rFonts w:ascii="Calibri" w:hAnsi="Calibri" w:cs="Calibri"/>
                <w:color w:val="000000"/>
              </w:rPr>
              <w:t>4</w:t>
            </w:r>
          </w:p>
        </w:tc>
        <w:tc>
          <w:tcPr>
            <w:tcW w:w="709" w:type="dxa"/>
            <w:vMerge w:val="restart"/>
          </w:tcPr>
          <w:p w14:paraId="4F16F2FF" w14:textId="77777777" w:rsidR="0054482C" w:rsidRDefault="0054482C" w:rsidP="00E54616">
            <w:r>
              <w:t>4</w:t>
            </w:r>
          </w:p>
        </w:tc>
        <w:tc>
          <w:tcPr>
            <w:tcW w:w="1417" w:type="dxa"/>
          </w:tcPr>
          <w:p w14:paraId="3E74FE4C" w14:textId="77777777" w:rsidR="0054482C" w:rsidRDefault="0054482C" w:rsidP="00E54616">
            <w:r>
              <w:t>1</w:t>
            </w:r>
          </w:p>
        </w:tc>
        <w:tc>
          <w:tcPr>
            <w:tcW w:w="1559" w:type="dxa"/>
          </w:tcPr>
          <w:p w14:paraId="294C8566" w14:textId="77777777" w:rsidR="0054482C" w:rsidRDefault="0054482C" w:rsidP="00E54616">
            <w:r>
              <w:t>No (1DF)</w:t>
            </w:r>
          </w:p>
        </w:tc>
        <w:tc>
          <w:tcPr>
            <w:tcW w:w="510" w:type="dxa"/>
          </w:tcPr>
          <w:p w14:paraId="77A66115" w14:textId="77777777" w:rsidR="0054482C" w:rsidRDefault="0054482C" w:rsidP="00E54616">
            <w:r>
              <w:t>2</w:t>
            </w:r>
          </w:p>
        </w:tc>
        <w:tc>
          <w:tcPr>
            <w:tcW w:w="766" w:type="dxa"/>
            <w:vAlign w:val="bottom"/>
          </w:tcPr>
          <w:p w14:paraId="44E76A53" w14:textId="77777777" w:rsidR="0054482C" w:rsidRDefault="0054482C">
            <w:pPr>
              <w:jc w:val="right"/>
              <w:rPr>
                <w:rFonts w:ascii="Calibri" w:hAnsi="Calibri"/>
                <w:color w:val="000000"/>
              </w:rPr>
            </w:pPr>
            <w:r>
              <w:rPr>
                <w:rFonts w:ascii="Calibri" w:hAnsi="Calibri"/>
                <w:color w:val="000000"/>
              </w:rPr>
              <w:t>3</w:t>
            </w:r>
          </w:p>
        </w:tc>
        <w:tc>
          <w:tcPr>
            <w:tcW w:w="1276" w:type="dxa"/>
          </w:tcPr>
          <w:p w14:paraId="7CE6CA31" w14:textId="77777777" w:rsidR="0054482C" w:rsidRDefault="0054482C" w:rsidP="00E54616">
            <w:r>
              <w:t>Yes</w:t>
            </w:r>
          </w:p>
        </w:tc>
        <w:tc>
          <w:tcPr>
            <w:tcW w:w="1276" w:type="dxa"/>
          </w:tcPr>
          <w:p w14:paraId="3CE7A40D" w14:textId="77777777" w:rsidR="0054482C" w:rsidRDefault="0054482C" w:rsidP="00E54616">
            <w:r>
              <w:t>1</w:t>
            </w:r>
          </w:p>
        </w:tc>
        <w:tc>
          <w:tcPr>
            <w:tcW w:w="850" w:type="dxa"/>
          </w:tcPr>
          <w:p w14:paraId="1D8D5014" w14:textId="77777777" w:rsidR="0054482C" w:rsidRDefault="0054482C" w:rsidP="0066563F">
            <w:r>
              <w:t>1</w:t>
            </w:r>
          </w:p>
        </w:tc>
      </w:tr>
      <w:tr w:rsidR="0054482C" w14:paraId="4464CA3F" w14:textId="77777777" w:rsidTr="0054482C">
        <w:tc>
          <w:tcPr>
            <w:tcW w:w="1277" w:type="dxa"/>
            <w:vMerge/>
          </w:tcPr>
          <w:p w14:paraId="010CADFF" w14:textId="77777777" w:rsidR="0054482C" w:rsidRDefault="0054482C" w:rsidP="00E54616"/>
        </w:tc>
        <w:tc>
          <w:tcPr>
            <w:tcW w:w="567" w:type="dxa"/>
          </w:tcPr>
          <w:p w14:paraId="5E7BB1CD" w14:textId="77777777" w:rsidR="0054482C" w:rsidRDefault="0054482C" w:rsidP="00E54616">
            <w:r>
              <w:t>3</w:t>
            </w:r>
          </w:p>
        </w:tc>
        <w:tc>
          <w:tcPr>
            <w:tcW w:w="1417" w:type="dxa"/>
            <w:vAlign w:val="bottom"/>
          </w:tcPr>
          <w:p w14:paraId="4A60FF15" w14:textId="77777777" w:rsidR="0054482C" w:rsidRDefault="0054482C" w:rsidP="003E690C">
            <w:pPr>
              <w:jc w:val="right"/>
              <w:rPr>
                <w:rFonts w:ascii="Calibri" w:hAnsi="Calibri" w:cs="Calibri"/>
                <w:color w:val="000000"/>
              </w:rPr>
            </w:pPr>
            <w:r>
              <w:rPr>
                <w:rFonts w:ascii="Calibri" w:hAnsi="Calibri" w:cs="Calibri"/>
                <w:color w:val="000000"/>
              </w:rPr>
              <w:t>8</w:t>
            </w:r>
          </w:p>
        </w:tc>
        <w:tc>
          <w:tcPr>
            <w:tcW w:w="1417" w:type="dxa"/>
            <w:vAlign w:val="bottom"/>
          </w:tcPr>
          <w:p w14:paraId="0626A65E" w14:textId="77777777" w:rsidR="0054482C" w:rsidRDefault="0054482C">
            <w:pPr>
              <w:jc w:val="right"/>
              <w:rPr>
                <w:rFonts w:ascii="Calibri" w:hAnsi="Calibri" w:cs="Calibri"/>
                <w:color w:val="000000"/>
              </w:rPr>
            </w:pPr>
            <w:r>
              <w:rPr>
                <w:rFonts w:ascii="Calibri" w:hAnsi="Calibri" w:cs="Calibri"/>
                <w:color w:val="000000"/>
              </w:rPr>
              <w:t>24</w:t>
            </w:r>
          </w:p>
        </w:tc>
        <w:tc>
          <w:tcPr>
            <w:tcW w:w="709" w:type="dxa"/>
            <w:vAlign w:val="bottom"/>
          </w:tcPr>
          <w:p w14:paraId="13C9208B" w14:textId="77777777" w:rsidR="0054482C" w:rsidRDefault="0054482C">
            <w:pPr>
              <w:jc w:val="right"/>
              <w:rPr>
                <w:rFonts w:ascii="Calibri" w:hAnsi="Calibri" w:cs="Calibri"/>
                <w:color w:val="000000"/>
              </w:rPr>
            </w:pPr>
            <w:r>
              <w:rPr>
                <w:rFonts w:ascii="Calibri" w:hAnsi="Calibri" w:cs="Calibri"/>
                <w:color w:val="000000"/>
              </w:rPr>
              <w:t>6</w:t>
            </w:r>
          </w:p>
        </w:tc>
        <w:tc>
          <w:tcPr>
            <w:tcW w:w="709" w:type="dxa"/>
            <w:vMerge/>
          </w:tcPr>
          <w:p w14:paraId="25F23769" w14:textId="77777777" w:rsidR="0054482C" w:rsidRDefault="0054482C" w:rsidP="00E54616"/>
        </w:tc>
        <w:tc>
          <w:tcPr>
            <w:tcW w:w="1417" w:type="dxa"/>
          </w:tcPr>
          <w:p w14:paraId="5844727D" w14:textId="77777777" w:rsidR="0054482C" w:rsidRDefault="0054482C" w:rsidP="00E54616">
            <w:r>
              <w:t>2</w:t>
            </w:r>
          </w:p>
        </w:tc>
        <w:tc>
          <w:tcPr>
            <w:tcW w:w="1559" w:type="dxa"/>
          </w:tcPr>
          <w:p w14:paraId="54E8F9DA" w14:textId="77777777" w:rsidR="0054482C" w:rsidRDefault="0054482C" w:rsidP="00E54616">
            <w:r>
              <w:t>No (1DF)</w:t>
            </w:r>
          </w:p>
        </w:tc>
        <w:tc>
          <w:tcPr>
            <w:tcW w:w="510" w:type="dxa"/>
          </w:tcPr>
          <w:p w14:paraId="08C6153D" w14:textId="77777777" w:rsidR="0054482C" w:rsidRDefault="0054482C" w:rsidP="00E54616">
            <w:r>
              <w:t>5</w:t>
            </w:r>
          </w:p>
        </w:tc>
        <w:tc>
          <w:tcPr>
            <w:tcW w:w="766" w:type="dxa"/>
            <w:vAlign w:val="bottom"/>
          </w:tcPr>
          <w:p w14:paraId="32296DFF" w14:textId="77777777" w:rsidR="0054482C" w:rsidRDefault="0054482C">
            <w:pPr>
              <w:jc w:val="right"/>
              <w:rPr>
                <w:rFonts w:ascii="Calibri" w:hAnsi="Calibri"/>
                <w:color w:val="000000"/>
              </w:rPr>
            </w:pPr>
            <w:r>
              <w:rPr>
                <w:rFonts w:ascii="Calibri" w:hAnsi="Calibri"/>
                <w:color w:val="000000"/>
              </w:rPr>
              <w:t>7</w:t>
            </w:r>
          </w:p>
        </w:tc>
        <w:tc>
          <w:tcPr>
            <w:tcW w:w="1276" w:type="dxa"/>
          </w:tcPr>
          <w:p w14:paraId="7A6DA93F" w14:textId="77777777" w:rsidR="0054482C" w:rsidRDefault="0054482C" w:rsidP="00E54616">
            <w:r>
              <w:t>No (</w:t>
            </w:r>
            <w:r w:rsidRPr="00241390">
              <w:t>1/9</w:t>
            </w:r>
            <w:r>
              <w:t>)</w:t>
            </w:r>
          </w:p>
        </w:tc>
        <w:tc>
          <w:tcPr>
            <w:tcW w:w="1276" w:type="dxa"/>
          </w:tcPr>
          <w:p w14:paraId="5C02DF61" w14:textId="77777777" w:rsidR="0054482C" w:rsidRDefault="0054482C" w:rsidP="00241390">
            <w:r w:rsidRPr="00241390">
              <w:t>1</w:t>
            </w:r>
            <w:r>
              <w:t>(2),</w:t>
            </w:r>
            <w:r w:rsidRPr="00241390">
              <w:t xml:space="preserve"> 8/9</w:t>
            </w:r>
          </w:p>
        </w:tc>
        <w:tc>
          <w:tcPr>
            <w:tcW w:w="850" w:type="dxa"/>
          </w:tcPr>
          <w:p w14:paraId="75407210" w14:textId="77777777" w:rsidR="0054482C" w:rsidRDefault="0054482C" w:rsidP="0066563F">
            <w:r w:rsidRPr="00241390">
              <w:t>24/25</w:t>
            </w:r>
          </w:p>
        </w:tc>
      </w:tr>
      <w:tr w:rsidR="0054482C" w14:paraId="463CBFF4" w14:textId="77777777" w:rsidTr="0054482C">
        <w:tc>
          <w:tcPr>
            <w:tcW w:w="1277" w:type="dxa"/>
            <w:vMerge/>
          </w:tcPr>
          <w:p w14:paraId="69AFA53B" w14:textId="77777777" w:rsidR="0054482C" w:rsidRDefault="0054482C" w:rsidP="00E54616"/>
        </w:tc>
        <w:tc>
          <w:tcPr>
            <w:tcW w:w="567" w:type="dxa"/>
          </w:tcPr>
          <w:p w14:paraId="1262BA2E" w14:textId="77777777" w:rsidR="0054482C" w:rsidRDefault="0054482C" w:rsidP="00E54616">
            <w:r>
              <w:t>4</w:t>
            </w:r>
          </w:p>
        </w:tc>
        <w:tc>
          <w:tcPr>
            <w:tcW w:w="1417" w:type="dxa"/>
            <w:vAlign w:val="bottom"/>
          </w:tcPr>
          <w:p w14:paraId="708D1FD8" w14:textId="77777777" w:rsidR="0054482C" w:rsidRDefault="0054482C" w:rsidP="003E690C">
            <w:pPr>
              <w:jc w:val="right"/>
              <w:rPr>
                <w:rFonts w:ascii="Calibri" w:hAnsi="Calibri" w:cs="Calibri"/>
                <w:color w:val="000000"/>
              </w:rPr>
            </w:pPr>
            <w:r>
              <w:rPr>
                <w:rFonts w:ascii="Calibri" w:hAnsi="Calibri" w:cs="Calibri"/>
                <w:color w:val="000000"/>
              </w:rPr>
              <w:t>12</w:t>
            </w:r>
          </w:p>
        </w:tc>
        <w:tc>
          <w:tcPr>
            <w:tcW w:w="1417" w:type="dxa"/>
            <w:vAlign w:val="bottom"/>
          </w:tcPr>
          <w:p w14:paraId="710B96F4" w14:textId="77777777" w:rsidR="0054482C" w:rsidRDefault="0054482C">
            <w:pPr>
              <w:jc w:val="right"/>
              <w:rPr>
                <w:rFonts w:ascii="Calibri" w:hAnsi="Calibri" w:cs="Calibri"/>
                <w:color w:val="000000"/>
              </w:rPr>
            </w:pPr>
            <w:r>
              <w:rPr>
                <w:rFonts w:ascii="Calibri" w:hAnsi="Calibri" w:cs="Calibri"/>
                <w:color w:val="000000"/>
              </w:rPr>
              <w:t>32</w:t>
            </w:r>
          </w:p>
        </w:tc>
        <w:tc>
          <w:tcPr>
            <w:tcW w:w="709" w:type="dxa"/>
            <w:vAlign w:val="bottom"/>
          </w:tcPr>
          <w:p w14:paraId="64AB07A6" w14:textId="77777777" w:rsidR="0054482C" w:rsidRDefault="0054482C">
            <w:pPr>
              <w:jc w:val="right"/>
              <w:rPr>
                <w:rFonts w:ascii="Calibri" w:hAnsi="Calibri" w:cs="Calibri"/>
                <w:color w:val="000000"/>
              </w:rPr>
            </w:pPr>
            <w:r>
              <w:rPr>
                <w:rFonts w:ascii="Calibri" w:hAnsi="Calibri" w:cs="Calibri"/>
                <w:color w:val="000000"/>
              </w:rPr>
              <w:t>8</w:t>
            </w:r>
          </w:p>
        </w:tc>
        <w:tc>
          <w:tcPr>
            <w:tcW w:w="709" w:type="dxa"/>
            <w:vMerge/>
          </w:tcPr>
          <w:p w14:paraId="105152A2" w14:textId="77777777" w:rsidR="0054482C" w:rsidRDefault="0054482C" w:rsidP="00E54616"/>
        </w:tc>
        <w:tc>
          <w:tcPr>
            <w:tcW w:w="1417" w:type="dxa"/>
          </w:tcPr>
          <w:p w14:paraId="1ADBD6D6" w14:textId="77777777" w:rsidR="0054482C" w:rsidRDefault="0054482C" w:rsidP="00E54616">
            <w:r>
              <w:t>3</w:t>
            </w:r>
          </w:p>
        </w:tc>
        <w:tc>
          <w:tcPr>
            <w:tcW w:w="1559" w:type="dxa"/>
          </w:tcPr>
          <w:p w14:paraId="7ECD9C3E" w14:textId="77777777" w:rsidR="0054482C" w:rsidRDefault="0054482C" w:rsidP="00E54616">
            <w:r>
              <w:t>No (1DF)</w:t>
            </w:r>
          </w:p>
        </w:tc>
        <w:tc>
          <w:tcPr>
            <w:tcW w:w="510" w:type="dxa"/>
          </w:tcPr>
          <w:p w14:paraId="30EFE1D2" w14:textId="77777777" w:rsidR="0054482C" w:rsidRDefault="0054482C" w:rsidP="00E54616">
            <w:r>
              <w:t>8</w:t>
            </w:r>
          </w:p>
        </w:tc>
        <w:tc>
          <w:tcPr>
            <w:tcW w:w="766" w:type="dxa"/>
            <w:vAlign w:val="bottom"/>
          </w:tcPr>
          <w:p w14:paraId="7DB71352" w14:textId="77777777" w:rsidR="0054482C" w:rsidRDefault="0054482C">
            <w:pPr>
              <w:jc w:val="right"/>
              <w:rPr>
                <w:rFonts w:ascii="Calibri" w:hAnsi="Calibri"/>
                <w:color w:val="000000"/>
              </w:rPr>
            </w:pPr>
            <w:r>
              <w:rPr>
                <w:rFonts w:ascii="Calibri" w:hAnsi="Calibri"/>
                <w:color w:val="000000"/>
              </w:rPr>
              <w:t>11</w:t>
            </w:r>
          </w:p>
        </w:tc>
        <w:tc>
          <w:tcPr>
            <w:tcW w:w="1276" w:type="dxa"/>
          </w:tcPr>
          <w:p w14:paraId="736D2F6A" w14:textId="77777777" w:rsidR="0054482C" w:rsidRDefault="0054482C" w:rsidP="00E54616">
            <w:r>
              <w:t>Yes</w:t>
            </w:r>
          </w:p>
        </w:tc>
        <w:tc>
          <w:tcPr>
            <w:tcW w:w="1276" w:type="dxa"/>
          </w:tcPr>
          <w:p w14:paraId="3EC0F4D0" w14:textId="77777777" w:rsidR="0054482C" w:rsidRDefault="0054482C" w:rsidP="00E54616">
            <w:r>
              <w:t>1</w:t>
            </w:r>
          </w:p>
        </w:tc>
        <w:tc>
          <w:tcPr>
            <w:tcW w:w="850" w:type="dxa"/>
          </w:tcPr>
          <w:p w14:paraId="0B7C9A6B" w14:textId="77777777" w:rsidR="0054482C" w:rsidRDefault="0054482C" w:rsidP="0066563F">
            <w:r>
              <w:t>1</w:t>
            </w:r>
          </w:p>
        </w:tc>
      </w:tr>
      <w:tr w:rsidR="0054482C" w14:paraId="1E362B5A" w14:textId="77777777" w:rsidTr="0054482C">
        <w:tc>
          <w:tcPr>
            <w:tcW w:w="1277" w:type="dxa"/>
            <w:vMerge/>
          </w:tcPr>
          <w:p w14:paraId="239CDF9D" w14:textId="77777777" w:rsidR="0054482C" w:rsidRDefault="0054482C" w:rsidP="00E54616"/>
        </w:tc>
        <w:tc>
          <w:tcPr>
            <w:tcW w:w="567" w:type="dxa"/>
          </w:tcPr>
          <w:p w14:paraId="543B5A0F" w14:textId="77777777" w:rsidR="0054482C" w:rsidRDefault="0054482C" w:rsidP="00E54616">
            <w:r>
              <w:t>5</w:t>
            </w:r>
          </w:p>
        </w:tc>
        <w:tc>
          <w:tcPr>
            <w:tcW w:w="1417" w:type="dxa"/>
            <w:vAlign w:val="bottom"/>
          </w:tcPr>
          <w:p w14:paraId="03FACAFE" w14:textId="77777777" w:rsidR="0054482C" w:rsidRDefault="0054482C" w:rsidP="003E690C">
            <w:pPr>
              <w:jc w:val="right"/>
              <w:rPr>
                <w:rFonts w:ascii="Calibri" w:hAnsi="Calibri" w:cs="Calibri"/>
                <w:color w:val="000000"/>
              </w:rPr>
            </w:pPr>
            <w:r>
              <w:rPr>
                <w:rFonts w:ascii="Calibri" w:hAnsi="Calibri" w:cs="Calibri"/>
                <w:color w:val="000000"/>
              </w:rPr>
              <w:t>16</w:t>
            </w:r>
          </w:p>
        </w:tc>
        <w:tc>
          <w:tcPr>
            <w:tcW w:w="1417" w:type="dxa"/>
            <w:vAlign w:val="bottom"/>
          </w:tcPr>
          <w:p w14:paraId="474A2812" w14:textId="77777777" w:rsidR="0054482C" w:rsidRDefault="0054482C">
            <w:pPr>
              <w:jc w:val="right"/>
              <w:rPr>
                <w:rFonts w:ascii="Calibri" w:hAnsi="Calibri" w:cs="Calibri"/>
                <w:color w:val="000000"/>
              </w:rPr>
            </w:pPr>
            <w:r>
              <w:rPr>
                <w:rFonts w:ascii="Calibri" w:hAnsi="Calibri" w:cs="Calibri"/>
                <w:color w:val="000000"/>
              </w:rPr>
              <w:t>40</w:t>
            </w:r>
          </w:p>
        </w:tc>
        <w:tc>
          <w:tcPr>
            <w:tcW w:w="709" w:type="dxa"/>
            <w:vAlign w:val="bottom"/>
          </w:tcPr>
          <w:p w14:paraId="02F0246B" w14:textId="77777777" w:rsidR="0054482C" w:rsidRDefault="0054482C">
            <w:pPr>
              <w:jc w:val="right"/>
              <w:rPr>
                <w:rFonts w:ascii="Calibri" w:hAnsi="Calibri" w:cs="Calibri"/>
                <w:color w:val="000000"/>
              </w:rPr>
            </w:pPr>
            <w:r>
              <w:rPr>
                <w:rFonts w:ascii="Calibri" w:hAnsi="Calibri" w:cs="Calibri"/>
                <w:color w:val="000000"/>
              </w:rPr>
              <w:t>10</w:t>
            </w:r>
          </w:p>
        </w:tc>
        <w:tc>
          <w:tcPr>
            <w:tcW w:w="709" w:type="dxa"/>
            <w:vMerge/>
          </w:tcPr>
          <w:p w14:paraId="51B1C33C" w14:textId="77777777" w:rsidR="0054482C" w:rsidRDefault="0054482C" w:rsidP="00E54616"/>
        </w:tc>
        <w:tc>
          <w:tcPr>
            <w:tcW w:w="1417" w:type="dxa"/>
          </w:tcPr>
          <w:p w14:paraId="2B9BAEA4" w14:textId="77777777" w:rsidR="0054482C" w:rsidRDefault="0054482C" w:rsidP="00E54616">
            <w:r>
              <w:t>4</w:t>
            </w:r>
          </w:p>
        </w:tc>
        <w:tc>
          <w:tcPr>
            <w:tcW w:w="1559" w:type="dxa"/>
          </w:tcPr>
          <w:p w14:paraId="0E878BE5" w14:textId="77777777" w:rsidR="0054482C" w:rsidRDefault="0054482C" w:rsidP="00E54616">
            <w:r>
              <w:t>No (1DF)</w:t>
            </w:r>
          </w:p>
        </w:tc>
        <w:tc>
          <w:tcPr>
            <w:tcW w:w="510" w:type="dxa"/>
          </w:tcPr>
          <w:p w14:paraId="010E7A28" w14:textId="77777777" w:rsidR="0054482C" w:rsidRDefault="0054482C" w:rsidP="00E54616">
            <w:r>
              <w:t>11</w:t>
            </w:r>
          </w:p>
        </w:tc>
        <w:tc>
          <w:tcPr>
            <w:tcW w:w="766" w:type="dxa"/>
            <w:vAlign w:val="bottom"/>
          </w:tcPr>
          <w:p w14:paraId="2370F938" w14:textId="77777777" w:rsidR="0054482C" w:rsidRDefault="0054482C">
            <w:pPr>
              <w:jc w:val="right"/>
              <w:rPr>
                <w:rFonts w:ascii="Calibri" w:hAnsi="Calibri"/>
                <w:color w:val="000000"/>
              </w:rPr>
            </w:pPr>
            <w:r>
              <w:rPr>
                <w:rFonts w:ascii="Calibri" w:hAnsi="Calibri"/>
                <w:color w:val="000000"/>
              </w:rPr>
              <w:t>15</w:t>
            </w:r>
          </w:p>
        </w:tc>
        <w:tc>
          <w:tcPr>
            <w:tcW w:w="1276" w:type="dxa"/>
          </w:tcPr>
          <w:p w14:paraId="4015A506" w14:textId="77777777" w:rsidR="0054482C" w:rsidRDefault="0054482C" w:rsidP="00E97C7E">
            <w:r>
              <w:t>No (</w:t>
            </w:r>
            <w:r w:rsidRPr="00241390">
              <w:t>1/</w:t>
            </w:r>
            <w:r>
              <w:t>25)</w:t>
            </w:r>
          </w:p>
        </w:tc>
        <w:tc>
          <w:tcPr>
            <w:tcW w:w="1276" w:type="dxa"/>
          </w:tcPr>
          <w:p w14:paraId="1968A7B1" w14:textId="77777777" w:rsidR="0054482C" w:rsidRDefault="0054482C" w:rsidP="00E54616">
            <w:r w:rsidRPr="00241390">
              <w:t>1</w:t>
            </w:r>
            <w:r>
              <w:t>(2),</w:t>
            </w:r>
            <w:r w:rsidRPr="00241390">
              <w:t xml:space="preserve"> 24/25</w:t>
            </w:r>
          </w:p>
        </w:tc>
        <w:tc>
          <w:tcPr>
            <w:tcW w:w="850" w:type="dxa"/>
          </w:tcPr>
          <w:p w14:paraId="5EF5FEA0" w14:textId="77777777" w:rsidR="0054482C" w:rsidRDefault="0054482C" w:rsidP="0066563F">
            <w:r w:rsidRPr="00241390">
              <w:t>72/73</w:t>
            </w:r>
          </w:p>
        </w:tc>
      </w:tr>
      <w:tr w:rsidR="0054482C" w14:paraId="3D806AEB" w14:textId="77777777" w:rsidTr="0054482C">
        <w:tc>
          <w:tcPr>
            <w:tcW w:w="1277" w:type="dxa"/>
            <w:vMerge/>
          </w:tcPr>
          <w:p w14:paraId="1F29CC67" w14:textId="77777777" w:rsidR="0054482C" w:rsidRDefault="0054482C" w:rsidP="00E54616"/>
        </w:tc>
        <w:tc>
          <w:tcPr>
            <w:tcW w:w="567" w:type="dxa"/>
          </w:tcPr>
          <w:p w14:paraId="21934172" w14:textId="77777777" w:rsidR="0054482C" w:rsidRDefault="0054482C" w:rsidP="00E54616">
            <w:r>
              <w:t>6</w:t>
            </w:r>
          </w:p>
        </w:tc>
        <w:tc>
          <w:tcPr>
            <w:tcW w:w="1417" w:type="dxa"/>
            <w:vAlign w:val="bottom"/>
          </w:tcPr>
          <w:p w14:paraId="29426478" w14:textId="77777777" w:rsidR="0054482C" w:rsidRDefault="0054482C" w:rsidP="003E690C">
            <w:pPr>
              <w:jc w:val="right"/>
              <w:rPr>
                <w:rFonts w:ascii="Calibri" w:hAnsi="Calibri" w:cs="Calibri"/>
                <w:color w:val="000000"/>
              </w:rPr>
            </w:pPr>
            <w:r>
              <w:rPr>
                <w:rFonts w:ascii="Calibri" w:hAnsi="Calibri" w:cs="Calibri"/>
                <w:color w:val="000000"/>
              </w:rPr>
              <w:t>20</w:t>
            </w:r>
          </w:p>
        </w:tc>
        <w:tc>
          <w:tcPr>
            <w:tcW w:w="1417" w:type="dxa"/>
            <w:vAlign w:val="bottom"/>
          </w:tcPr>
          <w:p w14:paraId="73150FF4" w14:textId="77777777" w:rsidR="0054482C" w:rsidRDefault="0054482C">
            <w:pPr>
              <w:jc w:val="right"/>
              <w:rPr>
                <w:rFonts w:ascii="Calibri" w:hAnsi="Calibri" w:cs="Calibri"/>
                <w:color w:val="000000"/>
              </w:rPr>
            </w:pPr>
            <w:r>
              <w:rPr>
                <w:rFonts w:ascii="Calibri" w:hAnsi="Calibri" w:cs="Calibri"/>
                <w:color w:val="000000"/>
              </w:rPr>
              <w:t>48</w:t>
            </w:r>
          </w:p>
        </w:tc>
        <w:tc>
          <w:tcPr>
            <w:tcW w:w="709" w:type="dxa"/>
            <w:vAlign w:val="bottom"/>
          </w:tcPr>
          <w:p w14:paraId="0A1204F8" w14:textId="77777777" w:rsidR="0054482C" w:rsidRDefault="0054482C">
            <w:pPr>
              <w:jc w:val="right"/>
              <w:rPr>
                <w:rFonts w:ascii="Calibri" w:hAnsi="Calibri" w:cs="Calibri"/>
                <w:color w:val="000000"/>
              </w:rPr>
            </w:pPr>
            <w:r>
              <w:rPr>
                <w:rFonts w:ascii="Calibri" w:hAnsi="Calibri" w:cs="Calibri"/>
                <w:color w:val="000000"/>
              </w:rPr>
              <w:t>12</w:t>
            </w:r>
          </w:p>
        </w:tc>
        <w:tc>
          <w:tcPr>
            <w:tcW w:w="709" w:type="dxa"/>
            <w:vMerge/>
          </w:tcPr>
          <w:p w14:paraId="70556559" w14:textId="77777777" w:rsidR="0054482C" w:rsidRDefault="0054482C" w:rsidP="00E54616"/>
        </w:tc>
        <w:tc>
          <w:tcPr>
            <w:tcW w:w="1417" w:type="dxa"/>
          </w:tcPr>
          <w:p w14:paraId="171DFD92" w14:textId="77777777" w:rsidR="0054482C" w:rsidRDefault="0054482C" w:rsidP="00E54616">
            <w:r>
              <w:t>5</w:t>
            </w:r>
          </w:p>
        </w:tc>
        <w:tc>
          <w:tcPr>
            <w:tcW w:w="1559" w:type="dxa"/>
          </w:tcPr>
          <w:p w14:paraId="749595CA" w14:textId="77777777" w:rsidR="0054482C" w:rsidRDefault="0054482C" w:rsidP="00E54616">
            <w:r>
              <w:t>No (1DF)</w:t>
            </w:r>
          </w:p>
        </w:tc>
        <w:tc>
          <w:tcPr>
            <w:tcW w:w="510" w:type="dxa"/>
          </w:tcPr>
          <w:p w14:paraId="29A058BA" w14:textId="77777777" w:rsidR="0054482C" w:rsidRDefault="0054482C" w:rsidP="00E54616">
            <w:r>
              <w:t>14</w:t>
            </w:r>
          </w:p>
        </w:tc>
        <w:tc>
          <w:tcPr>
            <w:tcW w:w="766" w:type="dxa"/>
            <w:vAlign w:val="bottom"/>
          </w:tcPr>
          <w:p w14:paraId="0778923E" w14:textId="77777777" w:rsidR="0054482C" w:rsidRDefault="0054482C">
            <w:pPr>
              <w:jc w:val="right"/>
              <w:rPr>
                <w:rFonts w:ascii="Calibri" w:hAnsi="Calibri"/>
                <w:color w:val="000000"/>
              </w:rPr>
            </w:pPr>
            <w:r>
              <w:rPr>
                <w:rFonts w:ascii="Calibri" w:hAnsi="Calibri"/>
                <w:color w:val="000000"/>
              </w:rPr>
              <w:t>19</w:t>
            </w:r>
          </w:p>
        </w:tc>
        <w:tc>
          <w:tcPr>
            <w:tcW w:w="1276" w:type="dxa"/>
          </w:tcPr>
          <w:p w14:paraId="378F109E" w14:textId="77777777" w:rsidR="0054482C" w:rsidRDefault="0054482C" w:rsidP="00FE18FB">
            <w:r>
              <w:t>Yes</w:t>
            </w:r>
          </w:p>
        </w:tc>
        <w:tc>
          <w:tcPr>
            <w:tcW w:w="1276" w:type="dxa"/>
          </w:tcPr>
          <w:p w14:paraId="067D4ACE" w14:textId="77777777" w:rsidR="0054482C" w:rsidRDefault="0054482C" w:rsidP="00E54616">
            <w:r>
              <w:t>1</w:t>
            </w:r>
          </w:p>
        </w:tc>
        <w:tc>
          <w:tcPr>
            <w:tcW w:w="850" w:type="dxa"/>
          </w:tcPr>
          <w:p w14:paraId="0FAB664E" w14:textId="77777777" w:rsidR="0054482C" w:rsidRDefault="0054482C" w:rsidP="0066563F">
            <w:r>
              <w:t>1</w:t>
            </w:r>
          </w:p>
        </w:tc>
      </w:tr>
      <w:tr w:rsidR="0054482C" w14:paraId="23140D8A" w14:textId="77777777" w:rsidTr="0054482C">
        <w:tc>
          <w:tcPr>
            <w:tcW w:w="1277" w:type="dxa"/>
            <w:vMerge/>
          </w:tcPr>
          <w:p w14:paraId="02929623" w14:textId="77777777" w:rsidR="0054482C" w:rsidRDefault="0054482C" w:rsidP="00E54616"/>
        </w:tc>
        <w:tc>
          <w:tcPr>
            <w:tcW w:w="567" w:type="dxa"/>
          </w:tcPr>
          <w:p w14:paraId="4C966B3F" w14:textId="77777777" w:rsidR="0054482C" w:rsidRDefault="0054482C" w:rsidP="00E54616">
            <w:r>
              <w:t>7</w:t>
            </w:r>
          </w:p>
        </w:tc>
        <w:tc>
          <w:tcPr>
            <w:tcW w:w="1417" w:type="dxa"/>
            <w:vAlign w:val="bottom"/>
          </w:tcPr>
          <w:p w14:paraId="419D2203" w14:textId="77777777" w:rsidR="0054482C" w:rsidRDefault="0054482C" w:rsidP="003E690C">
            <w:pPr>
              <w:jc w:val="right"/>
              <w:rPr>
                <w:rFonts w:ascii="Calibri" w:hAnsi="Calibri" w:cs="Calibri"/>
                <w:color w:val="000000"/>
              </w:rPr>
            </w:pPr>
            <w:r>
              <w:rPr>
                <w:rFonts w:ascii="Calibri" w:hAnsi="Calibri" w:cs="Calibri"/>
                <w:color w:val="000000"/>
              </w:rPr>
              <w:t>24</w:t>
            </w:r>
          </w:p>
        </w:tc>
        <w:tc>
          <w:tcPr>
            <w:tcW w:w="1417" w:type="dxa"/>
            <w:vAlign w:val="bottom"/>
          </w:tcPr>
          <w:p w14:paraId="442E9A91" w14:textId="77777777" w:rsidR="0054482C" w:rsidRDefault="0054482C">
            <w:pPr>
              <w:jc w:val="right"/>
              <w:rPr>
                <w:rFonts w:ascii="Calibri" w:hAnsi="Calibri" w:cs="Calibri"/>
                <w:color w:val="000000"/>
              </w:rPr>
            </w:pPr>
            <w:r>
              <w:rPr>
                <w:rFonts w:ascii="Calibri" w:hAnsi="Calibri" w:cs="Calibri"/>
                <w:color w:val="000000"/>
              </w:rPr>
              <w:t>56</w:t>
            </w:r>
          </w:p>
        </w:tc>
        <w:tc>
          <w:tcPr>
            <w:tcW w:w="709" w:type="dxa"/>
            <w:vAlign w:val="bottom"/>
          </w:tcPr>
          <w:p w14:paraId="4AEC7F79" w14:textId="77777777" w:rsidR="0054482C" w:rsidRDefault="0054482C">
            <w:pPr>
              <w:jc w:val="right"/>
              <w:rPr>
                <w:rFonts w:ascii="Calibri" w:hAnsi="Calibri" w:cs="Calibri"/>
                <w:color w:val="000000"/>
              </w:rPr>
            </w:pPr>
            <w:r>
              <w:rPr>
                <w:rFonts w:ascii="Calibri" w:hAnsi="Calibri" w:cs="Calibri"/>
                <w:color w:val="000000"/>
              </w:rPr>
              <w:t>14</w:t>
            </w:r>
          </w:p>
        </w:tc>
        <w:tc>
          <w:tcPr>
            <w:tcW w:w="709" w:type="dxa"/>
            <w:vMerge/>
          </w:tcPr>
          <w:p w14:paraId="6DE313C7" w14:textId="77777777" w:rsidR="0054482C" w:rsidRDefault="0054482C" w:rsidP="00E54616"/>
        </w:tc>
        <w:tc>
          <w:tcPr>
            <w:tcW w:w="1417" w:type="dxa"/>
          </w:tcPr>
          <w:p w14:paraId="3B7ABCCB" w14:textId="77777777" w:rsidR="0054482C" w:rsidRDefault="0054482C" w:rsidP="00E54616">
            <w:r>
              <w:t>6</w:t>
            </w:r>
          </w:p>
        </w:tc>
        <w:tc>
          <w:tcPr>
            <w:tcW w:w="1559" w:type="dxa"/>
          </w:tcPr>
          <w:p w14:paraId="6EA98931" w14:textId="77777777" w:rsidR="0054482C" w:rsidRDefault="0054482C" w:rsidP="00E54616">
            <w:r>
              <w:t>No (1DF)</w:t>
            </w:r>
          </w:p>
        </w:tc>
        <w:tc>
          <w:tcPr>
            <w:tcW w:w="510" w:type="dxa"/>
          </w:tcPr>
          <w:p w14:paraId="790107A5" w14:textId="77777777" w:rsidR="0054482C" w:rsidRDefault="0054482C" w:rsidP="00E54616">
            <w:r>
              <w:t>17</w:t>
            </w:r>
          </w:p>
        </w:tc>
        <w:tc>
          <w:tcPr>
            <w:tcW w:w="766" w:type="dxa"/>
            <w:vAlign w:val="bottom"/>
          </w:tcPr>
          <w:p w14:paraId="378F460B" w14:textId="77777777" w:rsidR="0054482C" w:rsidRDefault="0054482C">
            <w:pPr>
              <w:jc w:val="right"/>
              <w:rPr>
                <w:rFonts w:ascii="Calibri" w:hAnsi="Calibri"/>
                <w:color w:val="000000"/>
              </w:rPr>
            </w:pPr>
            <w:r>
              <w:rPr>
                <w:rFonts w:ascii="Calibri" w:hAnsi="Calibri"/>
                <w:color w:val="000000"/>
              </w:rPr>
              <w:t>23</w:t>
            </w:r>
          </w:p>
        </w:tc>
        <w:tc>
          <w:tcPr>
            <w:tcW w:w="1276" w:type="dxa"/>
          </w:tcPr>
          <w:p w14:paraId="0E7EECA4" w14:textId="77777777" w:rsidR="0054482C" w:rsidRDefault="0054482C" w:rsidP="00FE18FB">
            <w:r>
              <w:t>No (</w:t>
            </w:r>
            <w:r w:rsidRPr="003413A3">
              <w:t>1/49</w:t>
            </w:r>
            <w:r>
              <w:t>)</w:t>
            </w:r>
          </w:p>
        </w:tc>
        <w:tc>
          <w:tcPr>
            <w:tcW w:w="1276" w:type="dxa"/>
          </w:tcPr>
          <w:p w14:paraId="3648FE7C" w14:textId="77777777" w:rsidR="0054482C" w:rsidRDefault="0054482C" w:rsidP="00E54616">
            <w:r w:rsidRPr="00241390">
              <w:t>1</w:t>
            </w:r>
            <w:r>
              <w:t>(2),</w:t>
            </w:r>
            <w:r w:rsidRPr="00241390">
              <w:t xml:space="preserve"> </w:t>
            </w:r>
            <w:r w:rsidRPr="003413A3">
              <w:t>48/49</w:t>
            </w:r>
          </w:p>
        </w:tc>
        <w:tc>
          <w:tcPr>
            <w:tcW w:w="850" w:type="dxa"/>
          </w:tcPr>
          <w:p w14:paraId="2957A9A6" w14:textId="77777777" w:rsidR="0054482C" w:rsidRDefault="0054482C" w:rsidP="0066563F">
            <w:r>
              <w:t>0.9931</w:t>
            </w:r>
          </w:p>
        </w:tc>
      </w:tr>
      <w:tr w:rsidR="0054482C" w14:paraId="644E2B87" w14:textId="77777777" w:rsidTr="0054482C">
        <w:tc>
          <w:tcPr>
            <w:tcW w:w="1277" w:type="dxa"/>
            <w:vMerge/>
          </w:tcPr>
          <w:p w14:paraId="53581E81" w14:textId="77777777" w:rsidR="0054482C" w:rsidRDefault="0054482C" w:rsidP="00E54616"/>
        </w:tc>
        <w:tc>
          <w:tcPr>
            <w:tcW w:w="567" w:type="dxa"/>
            <w:tcBorders>
              <w:bottom w:val="single" w:sz="4" w:space="0" w:color="auto"/>
            </w:tcBorders>
          </w:tcPr>
          <w:p w14:paraId="76971D9E" w14:textId="77777777" w:rsidR="0054482C" w:rsidRDefault="0054482C" w:rsidP="00E54616">
            <w:r>
              <w:t>8</w:t>
            </w:r>
          </w:p>
        </w:tc>
        <w:tc>
          <w:tcPr>
            <w:tcW w:w="1417" w:type="dxa"/>
            <w:vAlign w:val="bottom"/>
          </w:tcPr>
          <w:p w14:paraId="1E581FAD" w14:textId="77777777" w:rsidR="0054482C" w:rsidRDefault="0054482C" w:rsidP="003E690C">
            <w:pPr>
              <w:jc w:val="right"/>
              <w:rPr>
                <w:rFonts w:ascii="Calibri" w:hAnsi="Calibri" w:cs="Calibri"/>
                <w:color w:val="000000"/>
              </w:rPr>
            </w:pPr>
            <w:r>
              <w:rPr>
                <w:rFonts w:ascii="Calibri" w:hAnsi="Calibri" w:cs="Calibri"/>
                <w:color w:val="000000"/>
              </w:rPr>
              <w:t>28</w:t>
            </w:r>
          </w:p>
        </w:tc>
        <w:tc>
          <w:tcPr>
            <w:tcW w:w="1417" w:type="dxa"/>
            <w:tcBorders>
              <w:bottom w:val="single" w:sz="4" w:space="0" w:color="auto"/>
            </w:tcBorders>
            <w:vAlign w:val="bottom"/>
          </w:tcPr>
          <w:p w14:paraId="35C3EB44" w14:textId="77777777" w:rsidR="0054482C" w:rsidRDefault="0054482C">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14:paraId="38256B1E" w14:textId="77777777" w:rsidR="0054482C" w:rsidRDefault="0054482C">
            <w:pPr>
              <w:jc w:val="right"/>
              <w:rPr>
                <w:rFonts w:ascii="Calibri" w:hAnsi="Calibri" w:cs="Calibri"/>
                <w:color w:val="000000"/>
              </w:rPr>
            </w:pPr>
            <w:r>
              <w:rPr>
                <w:rFonts w:ascii="Calibri" w:hAnsi="Calibri" w:cs="Calibri"/>
                <w:color w:val="000000"/>
              </w:rPr>
              <w:t>16</w:t>
            </w:r>
          </w:p>
        </w:tc>
        <w:tc>
          <w:tcPr>
            <w:tcW w:w="709" w:type="dxa"/>
            <w:vMerge/>
          </w:tcPr>
          <w:p w14:paraId="0E8B2875" w14:textId="77777777" w:rsidR="0054482C" w:rsidRDefault="0054482C" w:rsidP="00E54616"/>
        </w:tc>
        <w:tc>
          <w:tcPr>
            <w:tcW w:w="1417" w:type="dxa"/>
          </w:tcPr>
          <w:p w14:paraId="0B9BB9B8" w14:textId="77777777" w:rsidR="0054482C" w:rsidRDefault="0054482C" w:rsidP="00E54616">
            <w:r>
              <w:t>7</w:t>
            </w:r>
          </w:p>
        </w:tc>
        <w:tc>
          <w:tcPr>
            <w:tcW w:w="1559" w:type="dxa"/>
            <w:tcBorders>
              <w:bottom w:val="single" w:sz="4" w:space="0" w:color="auto"/>
            </w:tcBorders>
          </w:tcPr>
          <w:p w14:paraId="70307792" w14:textId="77777777" w:rsidR="0054482C" w:rsidRDefault="0054482C" w:rsidP="00E54616">
            <w:r>
              <w:t>No (1DF)</w:t>
            </w:r>
          </w:p>
        </w:tc>
        <w:tc>
          <w:tcPr>
            <w:tcW w:w="510" w:type="dxa"/>
            <w:tcBorders>
              <w:bottom w:val="single" w:sz="4" w:space="0" w:color="auto"/>
            </w:tcBorders>
          </w:tcPr>
          <w:p w14:paraId="0E6810EE" w14:textId="77777777" w:rsidR="0054482C" w:rsidRDefault="0054482C" w:rsidP="00E54616">
            <w:r>
              <w:t>20</w:t>
            </w:r>
          </w:p>
        </w:tc>
        <w:tc>
          <w:tcPr>
            <w:tcW w:w="766" w:type="dxa"/>
            <w:tcBorders>
              <w:bottom w:val="single" w:sz="4" w:space="0" w:color="auto"/>
            </w:tcBorders>
            <w:vAlign w:val="bottom"/>
          </w:tcPr>
          <w:p w14:paraId="495E3BB9" w14:textId="77777777" w:rsidR="0054482C" w:rsidRDefault="0054482C">
            <w:pPr>
              <w:jc w:val="right"/>
              <w:rPr>
                <w:rFonts w:ascii="Calibri" w:hAnsi="Calibri"/>
                <w:color w:val="000000"/>
              </w:rPr>
            </w:pPr>
            <w:r>
              <w:rPr>
                <w:rFonts w:ascii="Calibri" w:hAnsi="Calibri"/>
                <w:color w:val="000000"/>
              </w:rPr>
              <w:t>27</w:t>
            </w:r>
          </w:p>
        </w:tc>
        <w:tc>
          <w:tcPr>
            <w:tcW w:w="1276" w:type="dxa"/>
            <w:tcBorders>
              <w:bottom w:val="single" w:sz="4" w:space="0" w:color="auto"/>
            </w:tcBorders>
          </w:tcPr>
          <w:p w14:paraId="3F260A10" w14:textId="77777777" w:rsidR="0054482C" w:rsidRDefault="0054482C" w:rsidP="00FE18FB">
            <w:r>
              <w:t>Yes</w:t>
            </w:r>
          </w:p>
        </w:tc>
        <w:tc>
          <w:tcPr>
            <w:tcW w:w="1276" w:type="dxa"/>
            <w:tcBorders>
              <w:bottom w:val="single" w:sz="4" w:space="0" w:color="auto"/>
            </w:tcBorders>
          </w:tcPr>
          <w:p w14:paraId="315CEA32" w14:textId="77777777" w:rsidR="0054482C" w:rsidRDefault="0054482C" w:rsidP="00E54616">
            <w:r>
              <w:t>1</w:t>
            </w:r>
          </w:p>
        </w:tc>
        <w:tc>
          <w:tcPr>
            <w:tcW w:w="850" w:type="dxa"/>
            <w:tcBorders>
              <w:bottom w:val="single" w:sz="4" w:space="0" w:color="auto"/>
            </w:tcBorders>
          </w:tcPr>
          <w:p w14:paraId="54914699" w14:textId="77777777" w:rsidR="0054482C" w:rsidRDefault="0054482C" w:rsidP="0066563F">
            <w:r>
              <w:t>1</w:t>
            </w:r>
          </w:p>
        </w:tc>
      </w:tr>
      <w:tr w:rsidR="0054482C" w14:paraId="057C6E8A" w14:textId="77777777" w:rsidTr="0054482C">
        <w:tc>
          <w:tcPr>
            <w:tcW w:w="1277" w:type="dxa"/>
            <w:vMerge/>
          </w:tcPr>
          <w:p w14:paraId="25E8D2FB" w14:textId="77777777" w:rsidR="0054482C" w:rsidRDefault="0054482C" w:rsidP="00E54616"/>
        </w:tc>
        <w:tc>
          <w:tcPr>
            <w:tcW w:w="567" w:type="dxa"/>
            <w:tcBorders>
              <w:bottom w:val="single" w:sz="4" w:space="0" w:color="auto"/>
            </w:tcBorders>
          </w:tcPr>
          <w:p w14:paraId="6FF2A11A" w14:textId="77777777" w:rsidR="0054482C" w:rsidRDefault="0054482C" w:rsidP="00E54616">
            <w:r>
              <w:t>9</w:t>
            </w:r>
          </w:p>
        </w:tc>
        <w:tc>
          <w:tcPr>
            <w:tcW w:w="1417" w:type="dxa"/>
            <w:vAlign w:val="bottom"/>
          </w:tcPr>
          <w:p w14:paraId="4A1B4BF2" w14:textId="77777777" w:rsidR="0054482C" w:rsidRDefault="0054482C" w:rsidP="003E690C">
            <w:pPr>
              <w:jc w:val="right"/>
              <w:rPr>
                <w:rFonts w:ascii="Calibri" w:hAnsi="Calibri" w:cs="Calibri"/>
                <w:color w:val="000000"/>
              </w:rPr>
            </w:pPr>
            <w:r>
              <w:rPr>
                <w:rFonts w:ascii="Calibri" w:hAnsi="Calibri" w:cs="Calibri"/>
                <w:color w:val="000000"/>
              </w:rPr>
              <w:t>32</w:t>
            </w:r>
          </w:p>
        </w:tc>
        <w:tc>
          <w:tcPr>
            <w:tcW w:w="1417" w:type="dxa"/>
            <w:tcBorders>
              <w:bottom w:val="single" w:sz="4" w:space="0" w:color="auto"/>
            </w:tcBorders>
            <w:vAlign w:val="bottom"/>
          </w:tcPr>
          <w:p w14:paraId="143D532A" w14:textId="77777777" w:rsidR="0054482C" w:rsidRDefault="0054482C">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14:paraId="0FAC3A58" w14:textId="77777777" w:rsidR="0054482C" w:rsidRDefault="0054482C">
            <w:pPr>
              <w:jc w:val="right"/>
              <w:rPr>
                <w:rFonts w:ascii="Calibri" w:hAnsi="Calibri" w:cs="Calibri"/>
                <w:color w:val="000000"/>
              </w:rPr>
            </w:pPr>
            <w:r>
              <w:rPr>
                <w:rFonts w:ascii="Calibri" w:hAnsi="Calibri" w:cs="Calibri"/>
                <w:color w:val="000000"/>
              </w:rPr>
              <w:t>18</w:t>
            </w:r>
          </w:p>
        </w:tc>
        <w:tc>
          <w:tcPr>
            <w:tcW w:w="709" w:type="dxa"/>
            <w:vMerge/>
          </w:tcPr>
          <w:p w14:paraId="5D46EB67" w14:textId="77777777" w:rsidR="0054482C" w:rsidRDefault="0054482C" w:rsidP="00E54616"/>
        </w:tc>
        <w:tc>
          <w:tcPr>
            <w:tcW w:w="1417" w:type="dxa"/>
            <w:tcBorders>
              <w:bottom w:val="single" w:sz="4" w:space="0" w:color="auto"/>
            </w:tcBorders>
          </w:tcPr>
          <w:p w14:paraId="04C1B96B" w14:textId="77777777" w:rsidR="0054482C" w:rsidRDefault="0054482C" w:rsidP="00E54616">
            <w:r>
              <w:t>8</w:t>
            </w:r>
          </w:p>
        </w:tc>
        <w:tc>
          <w:tcPr>
            <w:tcW w:w="1559" w:type="dxa"/>
            <w:tcBorders>
              <w:bottom w:val="single" w:sz="4" w:space="0" w:color="auto"/>
            </w:tcBorders>
          </w:tcPr>
          <w:p w14:paraId="16F30009" w14:textId="77777777" w:rsidR="0054482C" w:rsidRDefault="0054482C" w:rsidP="00E54616">
            <w:r>
              <w:t>No (1DF)</w:t>
            </w:r>
          </w:p>
        </w:tc>
        <w:tc>
          <w:tcPr>
            <w:tcW w:w="510" w:type="dxa"/>
            <w:tcBorders>
              <w:bottom w:val="single" w:sz="4" w:space="0" w:color="auto"/>
            </w:tcBorders>
          </w:tcPr>
          <w:p w14:paraId="03551BA9" w14:textId="77777777" w:rsidR="0054482C" w:rsidRDefault="0054482C" w:rsidP="00E54616">
            <w:r>
              <w:t>23</w:t>
            </w:r>
          </w:p>
        </w:tc>
        <w:tc>
          <w:tcPr>
            <w:tcW w:w="766" w:type="dxa"/>
            <w:tcBorders>
              <w:bottom w:val="single" w:sz="4" w:space="0" w:color="auto"/>
            </w:tcBorders>
            <w:vAlign w:val="bottom"/>
          </w:tcPr>
          <w:p w14:paraId="7312D352" w14:textId="77777777" w:rsidR="0054482C" w:rsidRDefault="0054482C">
            <w:pPr>
              <w:jc w:val="right"/>
              <w:rPr>
                <w:rFonts w:ascii="Calibri" w:hAnsi="Calibri"/>
                <w:color w:val="000000"/>
              </w:rPr>
            </w:pPr>
            <w:r>
              <w:rPr>
                <w:rFonts w:ascii="Calibri" w:hAnsi="Calibri"/>
                <w:color w:val="000000"/>
              </w:rPr>
              <w:t>31</w:t>
            </w:r>
          </w:p>
        </w:tc>
        <w:tc>
          <w:tcPr>
            <w:tcW w:w="1276" w:type="dxa"/>
            <w:tcBorders>
              <w:bottom w:val="single" w:sz="4" w:space="0" w:color="auto"/>
            </w:tcBorders>
          </w:tcPr>
          <w:p w14:paraId="3441E216" w14:textId="77777777" w:rsidR="0054482C" w:rsidRDefault="0054482C" w:rsidP="005524FE">
            <w:r>
              <w:t>No (</w:t>
            </w:r>
            <w:r w:rsidRPr="003413A3">
              <w:t>1/</w:t>
            </w:r>
            <w:r>
              <w:t>81)</w:t>
            </w:r>
          </w:p>
        </w:tc>
        <w:tc>
          <w:tcPr>
            <w:tcW w:w="1276" w:type="dxa"/>
            <w:tcBorders>
              <w:bottom w:val="single" w:sz="4" w:space="0" w:color="auto"/>
            </w:tcBorders>
          </w:tcPr>
          <w:p w14:paraId="5E8B22C2" w14:textId="77777777" w:rsidR="0054482C" w:rsidRDefault="0054482C" w:rsidP="00E54616">
            <w:r w:rsidRPr="00241390">
              <w:t>1</w:t>
            </w:r>
            <w:r>
              <w:t>(2),</w:t>
            </w:r>
            <w:r w:rsidRPr="00241390">
              <w:t xml:space="preserve"> </w:t>
            </w:r>
            <w:r w:rsidRPr="005524FE">
              <w:t>80/81</w:t>
            </w:r>
          </w:p>
        </w:tc>
        <w:tc>
          <w:tcPr>
            <w:tcW w:w="850" w:type="dxa"/>
            <w:tcBorders>
              <w:bottom w:val="single" w:sz="4" w:space="0" w:color="auto"/>
            </w:tcBorders>
          </w:tcPr>
          <w:p w14:paraId="1AC1523B" w14:textId="77777777" w:rsidR="0054482C" w:rsidRDefault="0054482C" w:rsidP="0066563F">
            <w:r>
              <w:t>0.9959</w:t>
            </w:r>
          </w:p>
        </w:tc>
      </w:tr>
      <w:tr w:rsidR="0054482C" w14:paraId="5809A86F" w14:textId="77777777" w:rsidTr="0054482C">
        <w:tc>
          <w:tcPr>
            <w:tcW w:w="1277" w:type="dxa"/>
            <w:vMerge/>
            <w:tcBorders>
              <w:bottom w:val="single" w:sz="4" w:space="0" w:color="auto"/>
            </w:tcBorders>
          </w:tcPr>
          <w:p w14:paraId="11A95417" w14:textId="77777777" w:rsidR="0054482C" w:rsidRDefault="0054482C" w:rsidP="00E54616"/>
        </w:tc>
        <w:tc>
          <w:tcPr>
            <w:tcW w:w="567" w:type="dxa"/>
            <w:tcBorders>
              <w:top w:val="single" w:sz="4" w:space="0" w:color="auto"/>
              <w:bottom w:val="single" w:sz="4" w:space="0" w:color="auto"/>
            </w:tcBorders>
          </w:tcPr>
          <w:p w14:paraId="280BB36C" w14:textId="77777777" w:rsidR="0054482C" w:rsidRDefault="0054482C" w:rsidP="00E54616">
            <w:r>
              <w:t>10</w:t>
            </w:r>
          </w:p>
        </w:tc>
        <w:tc>
          <w:tcPr>
            <w:tcW w:w="1417" w:type="dxa"/>
            <w:tcBorders>
              <w:bottom w:val="single" w:sz="4" w:space="0" w:color="auto"/>
            </w:tcBorders>
            <w:vAlign w:val="bottom"/>
          </w:tcPr>
          <w:p w14:paraId="63EF117F" w14:textId="77777777" w:rsidR="0054482C" w:rsidRDefault="0054482C" w:rsidP="003E690C">
            <w:pPr>
              <w:jc w:val="right"/>
              <w:rPr>
                <w:rFonts w:ascii="Calibri" w:hAnsi="Calibri" w:cs="Calibri"/>
                <w:color w:val="000000"/>
              </w:rPr>
            </w:pPr>
            <w:r>
              <w:rPr>
                <w:rFonts w:ascii="Calibri" w:hAnsi="Calibri" w:cs="Calibri"/>
                <w:color w:val="000000"/>
              </w:rPr>
              <w:t>36</w:t>
            </w:r>
          </w:p>
        </w:tc>
        <w:tc>
          <w:tcPr>
            <w:tcW w:w="1417" w:type="dxa"/>
            <w:tcBorders>
              <w:top w:val="single" w:sz="4" w:space="0" w:color="auto"/>
              <w:bottom w:val="single" w:sz="4" w:space="0" w:color="auto"/>
            </w:tcBorders>
            <w:vAlign w:val="bottom"/>
          </w:tcPr>
          <w:p w14:paraId="657F181D" w14:textId="77777777" w:rsidR="0054482C" w:rsidRDefault="0054482C">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14:paraId="57CD0EB7" w14:textId="77777777" w:rsidR="0054482C" w:rsidRDefault="0054482C">
            <w:pPr>
              <w:jc w:val="right"/>
              <w:rPr>
                <w:rFonts w:ascii="Calibri" w:hAnsi="Calibri" w:cs="Calibri"/>
                <w:color w:val="000000"/>
              </w:rPr>
            </w:pPr>
            <w:r>
              <w:rPr>
                <w:rFonts w:ascii="Calibri" w:hAnsi="Calibri" w:cs="Calibri"/>
                <w:color w:val="000000"/>
              </w:rPr>
              <w:t>20</w:t>
            </w:r>
          </w:p>
        </w:tc>
        <w:tc>
          <w:tcPr>
            <w:tcW w:w="709" w:type="dxa"/>
            <w:vMerge/>
            <w:tcBorders>
              <w:bottom w:val="single" w:sz="4" w:space="0" w:color="auto"/>
            </w:tcBorders>
          </w:tcPr>
          <w:p w14:paraId="70BA57D2" w14:textId="77777777" w:rsidR="0054482C" w:rsidRDefault="0054482C" w:rsidP="00E54616"/>
        </w:tc>
        <w:tc>
          <w:tcPr>
            <w:tcW w:w="1417" w:type="dxa"/>
            <w:tcBorders>
              <w:bottom w:val="single" w:sz="4" w:space="0" w:color="auto"/>
            </w:tcBorders>
          </w:tcPr>
          <w:p w14:paraId="37C80F39" w14:textId="77777777" w:rsidR="0054482C" w:rsidRDefault="0054482C" w:rsidP="00E54616">
            <w:r>
              <w:t>9</w:t>
            </w:r>
          </w:p>
        </w:tc>
        <w:tc>
          <w:tcPr>
            <w:tcW w:w="1559" w:type="dxa"/>
            <w:tcBorders>
              <w:top w:val="single" w:sz="4" w:space="0" w:color="auto"/>
              <w:bottom w:val="single" w:sz="4" w:space="0" w:color="auto"/>
            </w:tcBorders>
          </w:tcPr>
          <w:p w14:paraId="10FCC1F8" w14:textId="77777777" w:rsidR="0054482C" w:rsidRDefault="0054482C" w:rsidP="00FE18FB">
            <w:r>
              <w:t>No (1DF)</w:t>
            </w:r>
          </w:p>
        </w:tc>
        <w:tc>
          <w:tcPr>
            <w:tcW w:w="510" w:type="dxa"/>
            <w:tcBorders>
              <w:top w:val="single" w:sz="4" w:space="0" w:color="auto"/>
              <w:bottom w:val="single" w:sz="4" w:space="0" w:color="auto"/>
            </w:tcBorders>
          </w:tcPr>
          <w:p w14:paraId="4BAA0CC7" w14:textId="77777777" w:rsidR="0054482C" w:rsidRDefault="0054482C" w:rsidP="00E54616">
            <w:r>
              <w:t>26</w:t>
            </w:r>
          </w:p>
        </w:tc>
        <w:tc>
          <w:tcPr>
            <w:tcW w:w="766" w:type="dxa"/>
            <w:tcBorders>
              <w:top w:val="single" w:sz="4" w:space="0" w:color="auto"/>
              <w:bottom w:val="single" w:sz="4" w:space="0" w:color="auto"/>
            </w:tcBorders>
            <w:vAlign w:val="bottom"/>
          </w:tcPr>
          <w:p w14:paraId="55B90549" w14:textId="77777777" w:rsidR="0054482C" w:rsidRDefault="0054482C">
            <w:pPr>
              <w:jc w:val="right"/>
              <w:rPr>
                <w:rFonts w:ascii="Calibri" w:hAnsi="Calibri"/>
                <w:color w:val="000000"/>
              </w:rPr>
            </w:pPr>
            <w:r>
              <w:rPr>
                <w:rFonts w:ascii="Calibri" w:hAnsi="Calibri"/>
                <w:color w:val="000000"/>
              </w:rPr>
              <w:t>35</w:t>
            </w:r>
          </w:p>
        </w:tc>
        <w:tc>
          <w:tcPr>
            <w:tcW w:w="1276" w:type="dxa"/>
            <w:tcBorders>
              <w:top w:val="single" w:sz="4" w:space="0" w:color="auto"/>
              <w:bottom w:val="single" w:sz="4" w:space="0" w:color="auto"/>
            </w:tcBorders>
          </w:tcPr>
          <w:p w14:paraId="360C96F0" w14:textId="77777777" w:rsidR="0054482C" w:rsidRDefault="0054482C" w:rsidP="00E54616">
            <w:r>
              <w:t>Yes</w:t>
            </w:r>
          </w:p>
        </w:tc>
        <w:tc>
          <w:tcPr>
            <w:tcW w:w="1276" w:type="dxa"/>
            <w:tcBorders>
              <w:top w:val="single" w:sz="4" w:space="0" w:color="auto"/>
              <w:bottom w:val="single" w:sz="4" w:space="0" w:color="auto"/>
            </w:tcBorders>
          </w:tcPr>
          <w:p w14:paraId="1C0751BA" w14:textId="77777777" w:rsidR="0054482C" w:rsidRDefault="0054482C" w:rsidP="00E54616">
            <w:r>
              <w:t>1</w:t>
            </w:r>
          </w:p>
        </w:tc>
        <w:tc>
          <w:tcPr>
            <w:tcW w:w="850" w:type="dxa"/>
            <w:tcBorders>
              <w:top w:val="single" w:sz="4" w:space="0" w:color="auto"/>
              <w:bottom w:val="single" w:sz="4" w:space="0" w:color="auto"/>
            </w:tcBorders>
          </w:tcPr>
          <w:p w14:paraId="5FD70C8F" w14:textId="77777777" w:rsidR="0054482C" w:rsidRDefault="0054482C" w:rsidP="0066563F">
            <w:r>
              <w:t>1</w:t>
            </w:r>
          </w:p>
        </w:tc>
      </w:tr>
    </w:tbl>
    <w:p w14:paraId="058F860A" w14:textId="77777777" w:rsidR="009F374C" w:rsidRDefault="009F374C"/>
    <w:tbl>
      <w:tblPr>
        <w:tblStyle w:val="TableGrid"/>
        <w:tblW w:w="13750" w:type="dxa"/>
        <w:tblInd w:w="-176" w:type="dxa"/>
        <w:tblLayout w:type="fixed"/>
        <w:tblLook w:val="04A0" w:firstRow="1" w:lastRow="0" w:firstColumn="1" w:lastColumn="0" w:noHBand="0" w:noVBand="1"/>
      </w:tblPr>
      <w:tblGrid>
        <w:gridCol w:w="1277"/>
        <w:gridCol w:w="567"/>
        <w:gridCol w:w="1417"/>
        <w:gridCol w:w="1417"/>
        <w:gridCol w:w="709"/>
        <w:gridCol w:w="709"/>
        <w:gridCol w:w="1417"/>
        <w:gridCol w:w="1559"/>
        <w:gridCol w:w="525"/>
        <w:gridCol w:w="751"/>
        <w:gridCol w:w="1276"/>
        <w:gridCol w:w="1276"/>
        <w:gridCol w:w="850"/>
      </w:tblGrid>
      <w:tr w:rsidR="0054482C" w14:paraId="364DD31B" w14:textId="77777777" w:rsidTr="0054482C">
        <w:tc>
          <w:tcPr>
            <w:tcW w:w="1844" w:type="dxa"/>
            <w:gridSpan w:val="2"/>
          </w:tcPr>
          <w:p w14:paraId="6E15EDB2" w14:textId="77777777" w:rsidR="0054482C" w:rsidRDefault="0054482C" w:rsidP="001D4547">
            <w:r>
              <w:br w:type="page"/>
              <w:t>Phase 1 Experiment</w:t>
            </w:r>
          </w:p>
        </w:tc>
        <w:tc>
          <w:tcPr>
            <w:tcW w:w="1417" w:type="dxa"/>
            <w:vMerge w:val="restart"/>
          </w:tcPr>
          <w:p w14:paraId="5A4CAB1E" w14:textId="77777777" w:rsidR="0054482C" w:rsidRDefault="0054482C" w:rsidP="003E690C">
            <w:r>
              <w:t>DF of residual in between animals stratum</w:t>
            </w:r>
          </w:p>
        </w:tc>
        <w:tc>
          <w:tcPr>
            <w:tcW w:w="1417" w:type="dxa"/>
            <w:vMerge w:val="restart"/>
          </w:tcPr>
          <w:p w14:paraId="4A4D75A4" w14:textId="77777777" w:rsidR="0054482C" w:rsidRDefault="0054482C" w:rsidP="001D4547">
            <w:r>
              <w:t xml:space="preserve">Number of observation </w:t>
            </w:r>
          </w:p>
        </w:tc>
        <w:tc>
          <w:tcPr>
            <w:tcW w:w="1418" w:type="dxa"/>
            <w:gridSpan w:val="2"/>
          </w:tcPr>
          <w:p w14:paraId="18A6E2F5" w14:textId="77777777" w:rsidR="0054482C" w:rsidRDefault="0054482C" w:rsidP="001D4547">
            <w:r>
              <w:t>Phase 2 Experiment</w:t>
            </w:r>
          </w:p>
        </w:tc>
        <w:tc>
          <w:tcPr>
            <w:tcW w:w="1417" w:type="dxa"/>
            <w:vMerge w:val="restart"/>
          </w:tcPr>
          <w:p w14:paraId="555D8454" w14:textId="77777777" w:rsidR="0054482C" w:rsidRDefault="0054482C" w:rsidP="001D4547">
            <w:r>
              <w:t xml:space="preserve">DF of Animal in the between Runs stratum </w:t>
            </w:r>
          </w:p>
        </w:tc>
        <w:tc>
          <w:tcPr>
            <w:tcW w:w="1559" w:type="dxa"/>
            <w:vMerge w:val="restart"/>
          </w:tcPr>
          <w:p w14:paraId="7FAA749C" w14:textId="77777777" w:rsidR="0054482C" w:rsidRDefault="0054482C" w:rsidP="001D4547">
            <w:pPr>
              <w:rPr>
                <w:lang w:eastAsia="zh-TW"/>
              </w:rPr>
            </w:pPr>
            <w:r>
              <w:t xml:space="preserve">Tag orthogonal to Animal </w:t>
            </w:r>
            <w:r>
              <w:rPr>
                <w:rFonts w:hint="eastAsia"/>
                <w:lang w:eastAsia="zh-TW"/>
              </w:rPr>
              <w:t>in the within runs stratum</w:t>
            </w:r>
          </w:p>
        </w:tc>
        <w:tc>
          <w:tcPr>
            <w:tcW w:w="1276" w:type="dxa"/>
            <w:gridSpan w:val="2"/>
            <w:vMerge w:val="restart"/>
          </w:tcPr>
          <w:p w14:paraId="49488CAB" w14:textId="77777777" w:rsidR="0054482C" w:rsidRDefault="0054482C" w:rsidP="001D4547">
            <w:r>
              <w:t>DF of residual in between animals stratum</w:t>
            </w:r>
          </w:p>
        </w:tc>
        <w:tc>
          <w:tcPr>
            <w:tcW w:w="1276" w:type="dxa"/>
            <w:vMerge w:val="restart"/>
          </w:tcPr>
          <w:p w14:paraId="7F4949AB" w14:textId="77777777" w:rsidR="0054482C" w:rsidRDefault="0054482C" w:rsidP="001D4547">
            <w:r>
              <w:t>Tag orthogonal to Treatment</w:t>
            </w:r>
            <w:bookmarkStart w:id="767" w:name="_GoBack"/>
            <w:bookmarkEnd w:id="767"/>
          </w:p>
        </w:tc>
        <w:tc>
          <w:tcPr>
            <w:tcW w:w="2126" w:type="dxa"/>
            <w:gridSpan w:val="2"/>
          </w:tcPr>
          <w:p w14:paraId="399C2540" w14:textId="77777777" w:rsidR="0054482C" w:rsidRDefault="0054482C" w:rsidP="001D4547">
            <w:r>
              <w:t>Treatment</w:t>
            </w:r>
          </w:p>
        </w:tc>
      </w:tr>
      <w:tr w:rsidR="0054482C" w14:paraId="20F93E38" w14:textId="77777777" w:rsidTr="0054482C">
        <w:tc>
          <w:tcPr>
            <w:tcW w:w="1277" w:type="dxa"/>
          </w:tcPr>
          <w:p w14:paraId="62A877E4" w14:textId="77777777" w:rsidR="0054482C" w:rsidRDefault="0054482C" w:rsidP="001D4547">
            <w:r>
              <w:t>Treatment</w:t>
            </w:r>
          </w:p>
        </w:tc>
        <w:tc>
          <w:tcPr>
            <w:tcW w:w="567" w:type="dxa"/>
          </w:tcPr>
          <w:p w14:paraId="740C51CC" w14:textId="77777777" w:rsidR="0054482C" w:rsidRDefault="0054482C" w:rsidP="001D4547">
            <w:r>
              <w:t>Bio Rep</w:t>
            </w:r>
          </w:p>
        </w:tc>
        <w:tc>
          <w:tcPr>
            <w:tcW w:w="1417" w:type="dxa"/>
            <w:vMerge/>
          </w:tcPr>
          <w:p w14:paraId="17AAF580" w14:textId="77777777" w:rsidR="0054482C" w:rsidRDefault="0054482C" w:rsidP="001D4547"/>
        </w:tc>
        <w:tc>
          <w:tcPr>
            <w:tcW w:w="1417" w:type="dxa"/>
            <w:vMerge/>
          </w:tcPr>
          <w:p w14:paraId="1498E2AE" w14:textId="77777777" w:rsidR="0054482C" w:rsidRDefault="0054482C" w:rsidP="001D4547"/>
        </w:tc>
        <w:tc>
          <w:tcPr>
            <w:tcW w:w="709" w:type="dxa"/>
          </w:tcPr>
          <w:p w14:paraId="483CE302" w14:textId="77777777" w:rsidR="0054482C" w:rsidRDefault="0054482C" w:rsidP="001D4547">
            <w:r>
              <w:t>Runs</w:t>
            </w:r>
          </w:p>
        </w:tc>
        <w:tc>
          <w:tcPr>
            <w:tcW w:w="709" w:type="dxa"/>
            <w:tcBorders>
              <w:bottom w:val="single" w:sz="4" w:space="0" w:color="auto"/>
            </w:tcBorders>
          </w:tcPr>
          <w:p w14:paraId="62DDAD99" w14:textId="77777777" w:rsidR="0054482C" w:rsidRDefault="0054482C" w:rsidP="001D4547">
            <w:r>
              <w:t xml:space="preserve">Tags </w:t>
            </w:r>
          </w:p>
        </w:tc>
        <w:tc>
          <w:tcPr>
            <w:tcW w:w="1417" w:type="dxa"/>
            <w:vMerge/>
          </w:tcPr>
          <w:p w14:paraId="6D59B9AB" w14:textId="77777777" w:rsidR="0054482C" w:rsidRDefault="0054482C" w:rsidP="001D4547"/>
        </w:tc>
        <w:tc>
          <w:tcPr>
            <w:tcW w:w="1559" w:type="dxa"/>
            <w:vMerge/>
          </w:tcPr>
          <w:p w14:paraId="2634D553" w14:textId="77777777" w:rsidR="0054482C" w:rsidRDefault="0054482C" w:rsidP="001D4547"/>
        </w:tc>
        <w:tc>
          <w:tcPr>
            <w:tcW w:w="1276" w:type="dxa"/>
            <w:gridSpan w:val="2"/>
            <w:vMerge/>
          </w:tcPr>
          <w:p w14:paraId="53E8A2E6" w14:textId="77777777" w:rsidR="0054482C" w:rsidRDefault="0054482C" w:rsidP="001D4547"/>
        </w:tc>
        <w:tc>
          <w:tcPr>
            <w:tcW w:w="1276" w:type="dxa"/>
            <w:vMerge/>
          </w:tcPr>
          <w:p w14:paraId="1EBE31EA" w14:textId="77777777" w:rsidR="0054482C" w:rsidRDefault="0054482C" w:rsidP="001D4547"/>
        </w:tc>
        <w:tc>
          <w:tcPr>
            <w:tcW w:w="1276" w:type="dxa"/>
          </w:tcPr>
          <w:p w14:paraId="018DA81E" w14:textId="77777777" w:rsidR="0054482C" w:rsidRDefault="0054482C" w:rsidP="0066563F">
            <w:r>
              <w:t>Can Eff Factor</w:t>
            </w:r>
          </w:p>
        </w:tc>
        <w:tc>
          <w:tcPr>
            <w:tcW w:w="850" w:type="dxa"/>
          </w:tcPr>
          <w:p w14:paraId="32772CAA" w14:textId="77777777" w:rsidR="0054482C" w:rsidRDefault="0054482C" w:rsidP="0066563F">
            <w:r>
              <w:t>Ave Eff Factor</w:t>
            </w:r>
          </w:p>
        </w:tc>
      </w:tr>
      <w:tr w:rsidR="0054482C" w14:paraId="0605A24B" w14:textId="77777777" w:rsidTr="0054482C">
        <w:tc>
          <w:tcPr>
            <w:tcW w:w="1277" w:type="dxa"/>
            <w:vMerge w:val="restart"/>
          </w:tcPr>
          <w:p w14:paraId="14D49BC3" w14:textId="77777777" w:rsidR="0054482C" w:rsidRDefault="0054482C" w:rsidP="001D4547">
            <w:r>
              <w:t>4</w:t>
            </w:r>
          </w:p>
        </w:tc>
        <w:tc>
          <w:tcPr>
            <w:tcW w:w="567" w:type="dxa"/>
          </w:tcPr>
          <w:p w14:paraId="3B684685" w14:textId="77777777" w:rsidR="0054482C" w:rsidRDefault="0054482C" w:rsidP="001D4547">
            <w:r>
              <w:t>2</w:t>
            </w:r>
          </w:p>
        </w:tc>
        <w:tc>
          <w:tcPr>
            <w:tcW w:w="1417" w:type="dxa"/>
            <w:vAlign w:val="bottom"/>
          </w:tcPr>
          <w:p w14:paraId="2A6620C4" w14:textId="77777777" w:rsidR="0054482C" w:rsidRDefault="0054482C" w:rsidP="003E690C">
            <w:pPr>
              <w:jc w:val="right"/>
              <w:rPr>
                <w:rFonts w:ascii="Calibri" w:hAnsi="Calibri" w:cs="Calibri"/>
                <w:color w:val="000000"/>
              </w:rPr>
            </w:pPr>
            <w:r>
              <w:rPr>
                <w:rFonts w:ascii="Calibri" w:hAnsi="Calibri" w:cs="Calibri"/>
                <w:color w:val="000000"/>
              </w:rPr>
              <w:t>4</w:t>
            </w:r>
          </w:p>
        </w:tc>
        <w:tc>
          <w:tcPr>
            <w:tcW w:w="1417" w:type="dxa"/>
            <w:vAlign w:val="bottom"/>
          </w:tcPr>
          <w:p w14:paraId="2B03C317" w14:textId="77777777" w:rsidR="0054482C" w:rsidRDefault="0054482C" w:rsidP="001D4547">
            <w:pPr>
              <w:jc w:val="right"/>
              <w:rPr>
                <w:rFonts w:ascii="Calibri" w:hAnsi="Calibri" w:cs="Calibri"/>
                <w:color w:val="000000"/>
              </w:rPr>
            </w:pPr>
            <w:r>
              <w:rPr>
                <w:rFonts w:ascii="Calibri" w:hAnsi="Calibri" w:cs="Calibri"/>
                <w:color w:val="000000"/>
              </w:rPr>
              <w:t>16</w:t>
            </w:r>
          </w:p>
        </w:tc>
        <w:tc>
          <w:tcPr>
            <w:tcW w:w="709" w:type="dxa"/>
            <w:vAlign w:val="bottom"/>
          </w:tcPr>
          <w:p w14:paraId="4A60128F" w14:textId="77777777" w:rsidR="0054482C" w:rsidRDefault="0054482C" w:rsidP="001D4547">
            <w:pPr>
              <w:jc w:val="right"/>
              <w:rPr>
                <w:rFonts w:ascii="Calibri" w:hAnsi="Calibri" w:cs="Calibri"/>
                <w:color w:val="000000"/>
              </w:rPr>
            </w:pPr>
            <w:r>
              <w:rPr>
                <w:rFonts w:ascii="Calibri" w:hAnsi="Calibri" w:cs="Calibri"/>
                <w:color w:val="000000"/>
              </w:rPr>
              <w:t>2</w:t>
            </w:r>
          </w:p>
        </w:tc>
        <w:tc>
          <w:tcPr>
            <w:tcW w:w="709" w:type="dxa"/>
            <w:vMerge w:val="restart"/>
          </w:tcPr>
          <w:p w14:paraId="62B4E38B" w14:textId="77777777" w:rsidR="0054482C" w:rsidRDefault="0054482C" w:rsidP="001D4547">
            <w:r>
              <w:t>8</w:t>
            </w:r>
          </w:p>
        </w:tc>
        <w:tc>
          <w:tcPr>
            <w:tcW w:w="1417" w:type="dxa"/>
          </w:tcPr>
          <w:p w14:paraId="508A4567" w14:textId="77777777" w:rsidR="0054482C" w:rsidRDefault="0054482C" w:rsidP="001D4547">
            <w:r>
              <w:t>0</w:t>
            </w:r>
          </w:p>
        </w:tc>
        <w:tc>
          <w:tcPr>
            <w:tcW w:w="1559" w:type="dxa"/>
          </w:tcPr>
          <w:p w14:paraId="63956E90" w14:textId="77777777" w:rsidR="0054482C" w:rsidRDefault="0054482C" w:rsidP="001D4547">
            <w:r>
              <w:t>No (3DF)</w:t>
            </w:r>
          </w:p>
        </w:tc>
        <w:tc>
          <w:tcPr>
            <w:tcW w:w="525" w:type="dxa"/>
          </w:tcPr>
          <w:p w14:paraId="76BF6499" w14:textId="77777777" w:rsidR="0054482C" w:rsidRDefault="0054482C" w:rsidP="001D4547">
            <w:r>
              <w:t>2</w:t>
            </w:r>
          </w:p>
        </w:tc>
        <w:tc>
          <w:tcPr>
            <w:tcW w:w="751" w:type="dxa"/>
            <w:vAlign w:val="bottom"/>
          </w:tcPr>
          <w:p w14:paraId="27833D11" w14:textId="77777777" w:rsidR="0054482C" w:rsidRDefault="0054482C">
            <w:pPr>
              <w:jc w:val="right"/>
              <w:rPr>
                <w:rFonts w:ascii="Calibri" w:hAnsi="Calibri"/>
                <w:color w:val="000000"/>
              </w:rPr>
            </w:pPr>
            <w:r>
              <w:rPr>
                <w:rFonts w:ascii="Calibri" w:hAnsi="Calibri"/>
                <w:color w:val="000000"/>
              </w:rPr>
              <w:t>2</w:t>
            </w:r>
          </w:p>
        </w:tc>
        <w:tc>
          <w:tcPr>
            <w:tcW w:w="1276" w:type="dxa"/>
          </w:tcPr>
          <w:p w14:paraId="70CA75D6" w14:textId="77777777" w:rsidR="0054482C" w:rsidRDefault="0054482C" w:rsidP="00AF2FD5">
            <w:r>
              <w:t>No (1/2)</w:t>
            </w:r>
          </w:p>
        </w:tc>
        <w:tc>
          <w:tcPr>
            <w:tcW w:w="1276" w:type="dxa"/>
          </w:tcPr>
          <w:p w14:paraId="22178995" w14:textId="77777777" w:rsidR="0054482C" w:rsidRDefault="0054482C" w:rsidP="00AF2FD5">
            <w:r>
              <w:t>1,1/2(2)</w:t>
            </w:r>
          </w:p>
        </w:tc>
        <w:tc>
          <w:tcPr>
            <w:tcW w:w="850" w:type="dxa"/>
          </w:tcPr>
          <w:p w14:paraId="7C05CFE6" w14:textId="77777777" w:rsidR="0054482C" w:rsidRDefault="0054482C" w:rsidP="0066563F">
            <w:r w:rsidRPr="00AF2FD5">
              <w:t>3/5</w:t>
            </w:r>
          </w:p>
        </w:tc>
      </w:tr>
      <w:tr w:rsidR="0054482C" w14:paraId="53F3340B" w14:textId="77777777" w:rsidTr="0054482C">
        <w:tc>
          <w:tcPr>
            <w:tcW w:w="1277" w:type="dxa"/>
            <w:vMerge/>
          </w:tcPr>
          <w:p w14:paraId="212FD4EA" w14:textId="77777777" w:rsidR="0054482C" w:rsidRDefault="0054482C" w:rsidP="001D4547"/>
        </w:tc>
        <w:tc>
          <w:tcPr>
            <w:tcW w:w="567" w:type="dxa"/>
          </w:tcPr>
          <w:p w14:paraId="4307DB4A" w14:textId="77777777" w:rsidR="0054482C" w:rsidRDefault="0054482C" w:rsidP="001D4547">
            <w:r>
              <w:t>3</w:t>
            </w:r>
          </w:p>
        </w:tc>
        <w:tc>
          <w:tcPr>
            <w:tcW w:w="1417" w:type="dxa"/>
            <w:vAlign w:val="bottom"/>
          </w:tcPr>
          <w:p w14:paraId="1F748E43" w14:textId="77777777" w:rsidR="0054482C" w:rsidRDefault="0054482C" w:rsidP="003E690C">
            <w:pPr>
              <w:jc w:val="right"/>
              <w:rPr>
                <w:rFonts w:ascii="Calibri" w:hAnsi="Calibri" w:cs="Calibri"/>
                <w:color w:val="000000"/>
              </w:rPr>
            </w:pPr>
            <w:r>
              <w:rPr>
                <w:rFonts w:ascii="Calibri" w:hAnsi="Calibri" w:cs="Calibri"/>
                <w:color w:val="000000"/>
              </w:rPr>
              <w:t>8</w:t>
            </w:r>
          </w:p>
        </w:tc>
        <w:tc>
          <w:tcPr>
            <w:tcW w:w="1417" w:type="dxa"/>
            <w:vAlign w:val="bottom"/>
          </w:tcPr>
          <w:p w14:paraId="558254CA" w14:textId="77777777" w:rsidR="0054482C" w:rsidRDefault="0054482C" w:rsidP="001D4547">
            <w:pPr>
              <w:jc w:val="right"/>
              <w:rPr>
                <w:rFonts w:ascii="Calibri" w:hAnsi="Calibri" w:cs="Calibri"/>
                <w:color w:val="000000"/>
              </w:rPr>
            </w:pPr>
            <w:r>
              <w:rPr>
                <w:rFonts w:ascii="Calibri" w:hAnsi="Calibri" w:cs="Calibri"/>
                <w:color w:val="000000"/>
              </w:rPr>
              <w:t>24</w:t>
            </w:r>
          </w:p>
        </w:tc>
        <w:tc>
          <w:tcPr>
            <w:tcW w:w="709" w:type="dxa"/>
            <w:vAlign w:val="bottom"/>
          </w:tcPr>
          <w:p w14:paraId="03FBA8EC" w14:textId="77777777" w:rsidR="0054482C" w:rsidRDefault="0054482C" w:rsidP="001D4547">
            <w:pPr>
              <w:jc w:val="right"/>
              <w:rPr>
                <w:rFonts w:ascii="Calibri" w:hAnsi="Calibri" w:cs="Calibri"/>
                <w:color w:val="000000"/>
              </w:rPr>
            </w:pPr>
            <w:r>
              <w:rPr>
                <w:rFonts w:ascii="Calibri" w:hAnsi="Calibri" w:cs="Calibri"/>
                <w:color w:val="000000"/>
              </w:rPr>
              <w:t>3</w:t>
            </w:r>
          </w:p>
        </w:tc>
        <w:tc>
          <w:tcPr>
            <w:tcW w:w="709" w:type="dxa"/>
            <w:vMerge/>
          </w:tcPr>
          <w:p w14:paraId="688C098C" w14:textId="77777777" w:rsidR="0054482C" w:rsidRDefault="0054482C" w:rsidP="001D4547"/>
        </w:tc>
        <w:tc>
          <w:tcPr>
            <w:tcW w:w="1417" w:type="dxa"/>
          </w:tcPr>
          <w:p w14:paraId="5F573951" w14:textId="77777777" w:rsidR="0054482C" w:rsidRDefault="0054482C" w:rsidP="001D4547">
            <w:r>
              <w:t>1</w:t>
            </w:r>
          </w:p>
        </w:tc>
        <w:tc>
          <w:tcPr>
            <w:tcW w:w="1559" w:type="dxa"/>
          </w:tcPr>
          <w:p w14:paraId="303EC320" w14:textId="77777777" w:rsidR="0054482C" w:rsidRDefault="0054482C" w:rsidP="001D4547">
            <w:r>
              <w:t>No (3DF)</w:t>
            </w:r>
          </w:p>
        </w:tc>
        <w:tc>
          <w:tcPr>
            <w:tcW w:w="525" w:type="dxa"/>
          </w:tcPr>
          <w:p w14:paraId="72D06F46" w14:textId="77777777" w:rsidR="0054482C" w:rsidRDefault="0054482C" w:rsidP="001D4547">
            <w:r>
              <w:t>4</w:t>
            </w:r>
          </w:p>
        </w:tc>
        <w:tc>
          <w:tcPr>
            <w:tcW w:w="751" w:type="dxa"/>
            <w:vAlign w:val="bottom"/>
          </w:tcPr>
          <w:p w14:paraId="4149C9AA" w14:textId="77777777" w:rsidR="0054482C" w:rsidRDefault="0054482C">
            <w:pPr>
              <w:jc w:val="right"/>
              <w:rPr>
                <w:rFonts w:ascii="Calibri" w:hAnsi="Calibri"/>
                <w:color w:val="000000"/>
              </w:rPr>
            </w:pPr>
            <w:r>
              <w:rPr>
                <w:rFonts w:ascii="Calibri" w:hAnsi="Calibri"/>
                <w:color w:val="000000"/>
              </w:rPr>
              <w:t>5</w:t>
            </w:r>
          </w:p>
        </w:tc>
        <w:tc>
          <w:tcPr>
            <w:tcW w:w="1276" w:type="dxa"/>
          </w:tcPr>
          <w:p w14:paraId="46CA54B3" w14:textId="77777777" w:rsidR="0054482C" w:rsidRDefault="0054482C" w:rsidP="0066563F">
            <w:r>
              <w:t>No (</w:t>
            </w:r>
            <w:r w:rsidRPr="00241390">
              <w:t>1/9</w:t>
            </w:r>
            <w:r>
              <w:t>)</w:t>
            </w:r>
          </w:p>
        </w:tc>
        <w:tc>
          <w:tcPr>
            <w:tcW w:w="1276" w:type="dxa"/>
          </w:tcPr>
          <w:p w14:paraId="5B203DFA" w14:textId="77777777" w:rsidR="0054482C" w:rsidRDefault="0054482C" w:rsidP="001D4547">
            <w:r w:rsidRPr="00241390">
              <w:t>8/9</w:t>
            </w:r>
            <w:r>
              <w:t xml:space="preserve"> (3)</w:t>
            </w:r>
          </w:p>
        </w:tc>
        <w:tc>
          <w:tcPr>
            <w:tcW w:w="850" w:type="dxa"/>
          </w:tcPr>
          <w:p w14:paraId="7EF68FAF" w14:textId="77777777" w:rsidR="0054482C" w:rsidRDefault="0054482C" w:rsidP="0066563F">
            <w:r w:rsidRPr="00241390">
              <w:t>8/9</w:t>
            </w:r>
          </w:p>
        </w:tc>
      </w:tr>
      <w:tr w:rsidR="0054482C" w14:paraId="4BDD9902" w14:textId="77777777" w:rsidTr="0054482C">
        <w:tc>
          <w:tcPr>
            <w:tcW w:w="1277" w:type="dxa"/>
            <w:vMerge/>
          </w:tcPr>
          <w:p w14:paraId="3420736C" w14:textId="77777777" w:rsidR="0054482C" w:rsidRDefault="0054482C" w:rsidP="001D4547"/>
        </w:tc>
        <w:tc>
          <w:tcPr>
            <w:tcW w:w="567" w:type="dxa"/>
          </w:tcPr>
          <w:p w14:paraId="5BF8BF83" w14:textId="77777777" w:rsidR="0054482C" w:rsidRDefault="0054482C" w:rsidP="001D4547">
            <w:r>
              <w:t>4</w:t>
            </w:r>
          </w:p>
        </w:tc>
        <w:tc>
          <w:tcPr>
            <w:tcW w:w="1417" w:type="dxa"/>
            <w:vAlign w:val="bottom"/>
          </w:tcPr>
          <w:p w14:paraId="70D7F727" w14:textId="77777777" w:rsidR="0054482C" w:rsidRDefault="0054482C" w:rsidP="003E690C">
            <w:pPr>
              <w:jc w:val="right"/>
              <w:rPr>
                <w:rFonts w:ascii="Calibri" w:hAnsi="Calibri" w:cs="Calibri"/>
                <w:color w:val="000000"/>
              </w:rPr>
            </w:pPr>
            <w:r>
              <w:rPr>
                <w:rFonts w:ascii="Calibri" w:hAnsi="Calibri" w:cs="Calibri"/>
                <w:color w:val="000000"/>
              </w:rPr>
              <w:t>12</w:t>
            </w:r>
          </w:p>
        </w:tc>
        <w:tc>
          <w:tcPr>
            <w:tcW w:w="1417" w:type="dxa"/>
            <w:vAlign w:val="bottom"/>
          </w:tcPr>
          <w:p w14:paraId="283188F5" w14:textId="77777777" w:rsidR="0054482C" w:rsidRDefault="0054482C" w:rsidP="001D4547">
            <w:pPr>
              <w:jc w:val="right"/>
              <w:rPr>
                <w:rFonts w:ascii="Calibri" w:hAnsi="Calibri" w:cs="Calibri"/>
                <w:color w:val="000000"/>
              </w:rPr>
            </w:pPr>
            <w:r>
              <w:rPr>
                <w:rFonts w:ascii="Calibri" w:hAnsi="Calibri" w:cs="Calibri"/>
                <w:color w:val="000000"/>
              </w:rPr>
              <w:t>32</w:t>
            </w:r>
          </w:p>
        </w:tc>
        <w:tc>
          <w:tcPr>
            <w:tcW w:w="709" w:type="dxa"/>
            <w:vAlign w:val="bottom"/>
          </w:tcPr>
          <w:p w14:paraId="0F5FE72A" w14:textId="77777777" w:rsidR="0054482C" w:rsidRDefault="0054482C" w:rsidP="001D4547">
            <w:pPr>
              <w:jc w:val="right"/>
              <w:rPr>
                <w:rFonts w:ascii="Calibri" w:hAnsi="Calibri" w:cs="Calibri"/>
                <w:color w:val="000000"/>
              </w:rPr>
            </w:pPr>
            <w:r>
              <w:rPr>
                <w:rFonts w:ascii="Calibri" w:hAnsi="Calibri" w:cs="Calibri"/>
                <w:color w:val="000000"/>
              </w:rPr>
              <w:t>4</w:t>
            </w:r>
          </w:p>
        </w:tc>
        <w:tc>
          <w:tcPr>
            <w:tcW w:w="709" w:type="dxa"/>
            <w:vMerge/>
          </w:tcPr>
          <w:p w14:paraId="6D33E6A9" w14:textId="77777777" w:rsidR="0054482C" w:rsidRDefault="0054482C" w:rsidP="001D4547"/>
        </w:tc>
        <w:tc>
          <w:tcPr>
            <w:tcW w:w="1417" w:type="dxa"/>
          </w:tcPr>
          <w:p w14:paraId="7B24C845" w14:textId="77777777" w:rsidR="0054482C" w:rsidRDefault="0054482C" w:rsidP="001D4547">
            <w:r>
              <w:t>1</w:t>
            </w:r>
          </w:p>
        </w:tc>
        <w:tc>
          <w:tcPr>
            <w:tcW w:w="1559" w:type="dxa"/>
          </w:tcPr>
          <w:p w14:paraId="4D23E80A" w14:textId="77777777" w:rsidR="0054482C" w:rsidRDefault="0054482C" w:rsidP="001D4547">
            <w:r>
              <w:t>No (3DF)</w:t>
            </w:r>
          </w:p>
        </w:tc>
        <w:tc>
          <w:tcPr>
            <w:tcW w:w="525" w:type="dxa"/>
          </w:tcPr>
          <w:p w14:paraId="7589B3E7" w14:textId="77777777" w:rsidR="0054482C" w:rsidRDefault="0054482C" w:rsidP="001D4547">
            <w:r>
              <w:t>8</w:t>
            </w:r>
          </w:p>
        </w:tc>
        <w:tc>
          <w:tcPr>
            <w:tcW w:w="751" w:type="dxa"/>
            <w:vAlign w:val="bottom"/>
          </w:tcPr>
          <w:p w14:paraId="3EC790D1" w14:textId="77777777" w:rsidR="0054482C" w:rsidRDefault="0054482C">
            <w:pPr>
              <w:jc w:val="right"/>
              <w:rPr>
                <w:rFonts w:ascii="Calibri" w:hAnsi="Calibri"/>
                <w:color w:val="000000"/>
              </w:rPr>
            </w:pPr>
            <w:r>
              <w:rPr>
                <w:rFonts w:ascii="Calibri" w:hAnsi="Calibri"/>
                <w:color w:val="000000"/>
              </w:rPr>
              <w:t>9</w:t>
            </w:r>
          </w:p>
        </w:tc>
        <w:tc>
          <w:tcPr>
            <w:tcW w:w="1276" w:type="dxa"/>
          </w:tcPr>
          <w:p w14:paraId="090B6AFC" w14:textId="77777777" w:rsidR="0054482C" w:rsidRDefault="0054482C" w:rsidP="0066563F">
            <w:r>
              <w:t>Yes</w:t>
            </w:r>
          </w:p>
        </w:tc>
        <w:tc>
          <w:tcPr>
            <w:tcW w:w="1276" w:type="dxa"/>
          </w:tcPr>
          <w:p w14:paraId="1613FCD9" w14:textId="77777777" w:rsidR="0054482C" w:rsidRDefault="0054482C" w:rsidP="001D4547">
            <w:r>
              <w:t>1</w:t>
            </w:r>
          </w:p>
        </w:tc>
        <w:tc>
          <w:tcPr>
            <w:tcW w:w="850" w:type="dxa"/>
          </w:tcPr>
          <w:p w14:paraId="17D7C642" w14:textId="77777777" w:rsidR="0054482C" w:rsidRDefault="0054482C" w:rsidP="0066563F">
            <w:r>
              <w:t>1</w:t>
            </w:r>
          </w:p>
        </w:tc>
      </w:tr>
      <w:tr w:rsidR="0054482C" w14:paraId="42224BAC" w14:textId="77777777" w:rsidTr="0054482C">
        <w:tc>
          <w:tcPr>
            <w:tcW w:w="1277" w:type="dxa"/>
            <w:vMerge/>
          </w:tcPr>
          <w:p w14:paraId="0F43C310" w14:textId="77777777" w:rsidR="0054482C" w:rsidRDefault="0054482C" w:rsidP="001D4547"/>
        </w:tc>
        <w:tc>
          <w:tcPr>
            <w:tcW w:w="567" w:type="dxa"/>
          </w:tcPr>
          <w:p w14:paraId="359EEE6A" w14:textId="77777777" w:rsidR="0054482C" w:rsidRDefault="0054482C" w:rsidP="001D4547">
            <w:r>
              <w:t>5</w:t>
            </w:r>
          </w:p>
        </w:tc>
        <w:tc>
          <w:tcPr>
            <w:tcW w:w="1417" w:type="dxa"/>
            <w:vAlign w:val="bottom"/>
          </w:tcPr>
          <w:p w14:paraId="2D2D3BCA" w14:textId="77777777" w:rsidR="0054482C" w:rsidRDefault="0054482C" w:rsidP="003E690C">
            <w:pPr>
              <w:jc w:val="right"/>
              <w:rPr>
                <w:rFonts w:ascii="Calibri" w:hAnsi="Calibri" w:cs="Calibri"/>
                <w:color w:val="000000"/>
              </w:rPr>
            </w:pPr>
            <w:r>
              <w:rPr>
                <w:rFonts w:ascii="Calibri" w:hAnsi="Calibri" w:cs="Calibri"/>
                <w:color w:val="000000"/>
              </w:rPr>
              <w:t>16</w:t>
            </w:r>
          </w:p>
        </w:tc>
        <w:tc>
          <w:tcPr>
            <w:tcW w:w="1417" w:type="dxa"/>
            <w:vAlign w:val="bottom"/>
          </w:tcPr>
          <w:p w14:paraId="3B5B81B6" w14:textId="77777777" w:rsidR="0054482C" w:rsidRDefault="0054482C" w:rsidP="001D4547">
            <w:pPr>
              <w:jc w:val="right"/>
              <w:rPr>
                <w:rFonts w:ascii="Calibri" w:hAnsi="Calibri" w:cs="Calibri"/>
                <w:color w:val="000000"/>
              </w:rPr>
            </w:pPr>
            <w:r>
              <w:rPr>
                <w:rFonts w:ascii="Calibri" w:hAnsi="Calibri" w:cs="Calibri"/>
                <w:color w:val="000000"/>
              </w:rPr>
              <w:t>40</w:t>
            </w:r>
          </w:p>
        </w:tc>
        <w:tc>
          <w:tcPr>
            <w:tcW w:w="709" w:type="dxa"/>
            <w:vAlign w:val="bottom"/>
          </w:tcPr>
          <w:p w14:paraId="408BE7FA" w14:textId="77777777" w:rsidR="0054482C" w:rsidRDefault="0054482C" w:rsidP="001D4547">
            <w:pPr>
              <w:jc w:val="right"/>
              <w:rPr>
                <w:rFonts w:ascii="Calibri" w:hAnsi="Calibri" w:cs="Calibri"/>
                <w:color w:val="000000"/>
              </w:rPr>
            </w:pPr>
            <w:r>
              <w:rPr>
                <w:rFonts w:ascii="Calibri" w:hAnsi="Calibri" w:cs="Calibri"/>
                <w:color w:val="000000"/>
              </w:rPr>
              <w:t>5</w:t>
            </w:r>
          </w:p>
        </w:tc>
        <w:tc>
          <w:tcPr>
            <w:tcW w:w="709" w:type="dxa"/>
            <w:vMerge/>
          </w:tcPr>
          <w:p w14:paraId="524F38E3" w14:textId="77777777" w:rsidR="0054482C" w:rsidRDefault="0054482C" w:rsidP="001D4547"/>
        </w:tc>
        <w:tc>
          <w:tcPr>
            <w:tcW w:w="1417" w:type="dxa"/>
          </w:tcPr>
          <w:p w14:paraId="444638DA" w14:textId="77777777" w:rsidR="0054482C" w:rsidRDefault="0054482C" w:rsidP="001D4547">
            <w:r>
              <w:t>2</w:t>
            </w:r>
          </w:p>
        </w:tc>
        <w:tc>
          <w:tcPr>
            <w:tcW w:w="1559" w:type="dxa"/>
          </w:tcPr>
          <w:p w14:paraId="54FFDB9C" w14:textId="77777777" w:rsidR="0054482C" w:rsidRDefault="0054482C" w:rsidP="001D4547">
            <w:r>
              <w:t>No (3DF)</w:t>
            </w:r>
          </w:p>
        </w:tc>
        <w:tc>
          <w:tcPr>
            <w:tcW w:w="525" w:type="dxa"/>
          </w:tcPr>
          <w:p w14:paraId="7698D665" w14:textId="77777777" w:rsidR="0054482C" w:rsidRDefault="0054482C" w:rsidP="001D4547">
            <w:r>
              <w:t>11</w:t>
            </w:r>
          </w:p>
        </w:tc>
        <w:tc>
          <w:tcPr>
            <w:tcW w:w="751" w:type="dxa"/>
            <w:vAlign w:val="bottom"/>
          </w:tcPr>
          <w:p w14:paraId="6065E204" w14:textId="77777777" w:rsidR="0054482C" w:rsidRDefault="0054482C">
            <w:pPr>
              <w:jc w:val="right"/>
              <w:rPr>
                <w:rFonts w:ascii="Calibri" w:hAnsi="Calibri"/>
                <w:color w:val="000000"/>
              </w:rPr>
            </w:pPr>
            <w:r>
              <w:rPr>
                <w:rFonts w:ascii="Calibri" w:hAnsi="Calibri"/>
                <w:color w:val="000000"/>
              </w:rPr>
              <w:t>13</w:t>
            </w:r>
          </w:p>
        </w:tc>
        <w:tc>
          <w:tcPr>
            <w:tcW w:w="1276" w:type="dxa"/>
          </w:tcPr>
          <w:p w14:paraId="3F9CA113" w14:textId="77777777" w:rsidR="0054482C" w:rsidRDefault="0054482C" w:rsidP="0066563F">
            <w:r>
              <w:t>No (</w:t>
            </w:r>
            <w:r w:rsidRPr="00241390">
              <w:t>1/</w:t>
            </w:r>
            <w:r>
              <w:t>25)</w:t>
            </w:r>
          </w:p>
        </w:tc>
        <w:tc>
          <w:tcPr>
            <w:tcW w:w="1276" w:type="dxa"/>
          </w:tcPr>
          <w:p w14:paraId="76DC25C6" w14:textId="77777777" w:rsidR="0054482C" w:rsidRDefault="0054482C" w:rsidP="001D4547">
            <w:r w:rsidRPr="005E2B6E">
              <w:t>24/25</w:t>
            </w:r>
            <w:r>
              <w:t>(3)</w:t>
            </w:r>
          </w:p>
        </w:tc>
        <w:tc>
          <w:tcPr>
            <w:tcW w:w="850" w:type="dxa"/>
          </w:tcPr>
          <w:p w14:paraId="76A20EE5" w14:textId="77777777" w:rsidR="0054482C" w:rsidRDefault="0054482C" w:rsidP="0066563F">
            <w:r w:rsidRPr="005E2B6E">
              <w:t>24/25</w:t>
            </w:r>
          </w:p>
        </w:tc>
      </w:tr>
      <w:tr w:rsidR="0054482C" w14:paraId="1B6142EB" w14:textId="77777777" w:rsidTr="0054482C">
        <w:tc>
          <w:tcPr>
            <w:tcW w:w="1277" w:type="dxa"/>
            <w:vMerge/>
          </w:tcPr>
          <w:p w14:paraId="38BDCF4A" w14:textId="77777777" w:rsidR="0054482C" w:rsidRDefault="0054482C" w:rsidP="001D4547"/>
        </w:tc>
        <w:tc>
          <w:tcPr>
            <w:tcW w:w="567" w:type="dxa"/>
          </w:tcPr>
          <w:p w14:paraId="64C6207F" w14:textId="77777777" w:rsidR="0054482C" w:rsidRDefault="0054482C" w:rsidP="001D4547">
            <w:r>
              <w:t>6</w:t>
            </w:r>
          </w:p>
        </w:tc>
        <w:tc>
          <w:tcPr>
            <w:tcW w:w="1417" w:type="dxa"/>
            <w:vAlign w:val="bottom"/>
          </w:tcPr>
          <w:p w14:paraId="1FD9A771" w14:textId="77777777" w:rsidR="0054482C" w:rsidRDefault="0054482C" w:rsidP="003E690C">
            <w:pPr>
              <w:jc w:val="right"/>
              <w:rPr>
                <w:rFonts w:ascii="Calibri" w:hAnsi="Calibri" w:cs="Calibri"/>
                <w:color w:val="000000"/>
              </w:rPr>
            </w:pPr>
            <w:r>
              <w:rPr>
                <w:rFonts w:ascii="Calibri" w:hAnsi="Calibri" w:cs="Calibri"/>
                <w:color w:val="000000"/>
              </w:rPr>
              <w:t>20</w:t>
            </w:r>
          </w:p>
        </w:tc>
        <w:tc>
          <w:tcPr>
            <w:tcW w:w="1417" w:type="dxa"/>
            <w:vAlign w:val="bottom"/>
          </w:tcPr>
          <w:p w14:paraId="7BF964D3" w14:textId="77777777" w:rsidR="0054482C" w:rsidRDefault="0054482C" w:rsidP="001D4547">
            <w:pPr>
              <w:jc w:val="right"/>
              <w:rPr>
                <w:rFonts w:ascii="Calibri" w:hAnsi="Calibri" w:cs="Calibri"/>
                <w:color w:val="000000"/>
              </w:rPr>
            </w:pPr>
            <w:r>
              <w:rPr>
                <w:rFonts w:ascii="Calibri" w:hAnsi="Calibri" w:cs="Calibri"/>
                <w:color w:val="000000"/>
              </w:rPr>
              <w:t>48</w:t>
            </w:r>
          </w:p>
        </w:tc>
        <w:tc>
          <w:tcPr>
            <w:tcW w:w="709" w:type="dxa"/>
            <w:vAlign w:val="bottom"/>
          </w:tcPr>
          <w:p w14:paraId="299DFD7F" w14:textId="77777777" w:rsidR="0054482C" w:rsidRDefault="0054482C" w:rsidP="001D4547">
            <w:pPr>
              <w:jc w:val="right"/>
              <w:rPr>
                <w:rFonts w:ascii="Calibri" w:hAnsi="Calibri" w:cs="Calibri"/>
                <w:color w:val="000000"/>
              </w:rPr>
            </w:pPr>
            <w:r>
              <w:rPr>
                <w:rFonts w:ascii="Calibri" w:hAnsi="Calibri" w:cs="Calibri"/>
                <w:color w:val="000000"/>
              </w:rPr>
              <w:t>6</w:t>
            </w:r>
          </w:p>
        </w:tc>
        <w:tc>
          <w:tcPr>
            <w:tcW w:w="709" w:type="dxa"/>
            <w:vMerge/>
          </w:tcPr>
          <w:p w14:paraId="2D12BAF1" w14:textId="77777777" w:rsidR="0054482C" w:rsidRDefault="0054482C" w:rsidP="001D4547"/>
        </w:tc>
        <w:tc>
          <w:tcPr>
            <w:tcW w:w="1417" w:type="dxa"/>
          </w:tcPr>
          <w:p w14:paraId="429A862B" w14:textId="77777777" w:rsidR="0054482C" w:rsidRDefault="0054482C" w:rsidP="001D4547">
            <w:r>
              <w:t>2</w:t>
            </w:r>
          </w:p>
        </w:tc>
        <w:tc>
          <w:tcPr>
            <w:tcW w:w="1559" w:type="dxa"/>
          </w:tcPr>
          <w:p w14:paraId="3D19F890" w14:textId="77777777" w:rsidR="0054482C" w:rsidRDefault="0054482C" w:rsidP="001D4547">
            <w:r>
              <w:t>No (3DF)</w:t>
            </w:r>
          </w:p>
        </w:tc>
        <w:tc>
          <w:tcPr>
            <w:tcW w:w="525" w:type="dxa"/>
          </w:tcPr>
          <w:p w14:paraId="28617718" w14:textId="77777777" w:rsidR="0054482C" w:rsidRDefault="0054482C" w:rsidP="001D4547">
            <w:r>
              <w:t>15</w:t>
            </w:r>
          </w:p>
        </w:tc>
        <w:tc>
          <w:tcPr>
            <w:tcW w:w="751" w:type="dxa"/>
            <w:vAlign w:val="bottom"/>
          </w:tcPr>
          <w:p w14:paraId="3E2291D6" w14:textId="77777777" w:rsidR="0054482C" w:rsidRDefault="0054482C">
            <w:pPr>
              <w:jc w:val="right"/>
              <w:rPr>
                <w:rFonts w:ascii="Calibri" w:hAnsi="Calibri"/>
                <w:color w:val="000000"/>
              </w:rPr>
            </w:pPr>
            <w:r>
              <w:rPr>
                <w:rFonts w:ascii="Calibri" w:hAnsi="Calibri"/>
                <w:color w:val="000000"/>
              </w:rPr>
              <w:t>17</w:t>
            </w:r>
          </w:p>
        </w:tc>
        <w:tc>
          <w:tcPr>
            <w:tcW w:w="1276" w:type="dxa"/>
          </w:tcPr>
          <w:p w14:paraId="4F418879" w14:textId="77777777" w:rsidR="0054482C" w:rsidRDefault="0054482C" w:rsidP="00983B16">
            <w:r>
              <w:t>No (1/18)</w:t>
            </w:r>
          </w:p>
        </w:tc>
        <w:tc>
          <w:tcPr>
            <w:tcW w:w="1276" w:type="dxa"/>
          </w:tcPr>
          <w:p w14:paraId="201D599C" w14:textId="77777777" w:rsidR="0054482C" w:rsidRDefault="0054482C" w:rsidP="001D4547">
            <w:r>
              <w:t xml:space="preserve">1, </w:t>
            </w:r>
            <w:r w:rsidRPr="00983B16">
              <w:t>17/18</w:t>
            </w:r>
            <w:r>
              <w:t>(2)</w:t>
            </w:r>
          </w:p>
        </w:tc>
        <w:tc>
          <w:tcPr>
            <w:tcW w:w="850" w:type="dxa"/>
          </w:tcPr>
          <w:p w14:paraId="21036C5F" w14:textId="77777777" w:rsidR="0054482C" w:rsidRDefault="0054482C" w:rsidP="0066563F">
            <w:r w:rsidRPr="00983B16">
              <w:t>51/53</w:t>
            </w:r>
          </w:p>
        </w:tc>
      </w:tr>
      <w:tr w:rsidR="0054482C" w14:paraId="499F5218" w14:textId="77777777" w:rsidTr="0054482C">
        <w:tc>
          <w:tcPr>
            <w:tcW w:w="1277" w:type="dxa"/>
            <w:vMerge/>
          </w:tcPr>
          <w:p w14:paraId="7D50F301" w14:textId="77777777" w:rsidR="0054482C" w:rsidRDefault="0054482C" w:rsidP="001D4547"/>
        </w:tc>
        <w:tc>
          <w:tcPr>
            <w:tcW w:w="567" w:type="dxa"/>
          </w:tcPr>
          <w:p w14:paraId="25877210" w14:textId="77777777" w:rsidR="0054482C" w:rsidRDefault="0054482C" w:rsidP="001D4547">
            <w:r>
              <w:t>7</w:t>
            </w:r>
          </w:p>
        </w:tc>
        <w:tc>
          <w:tcPr>
            <w:tcW w:w="1417" w:type="dxa"/>
            <w:vAlign w:val="bottom"/>
          </w:tcPr>
          <w:p w14:paraId="582F9DA9" w14:textId="77777777" w:rsidR="0054482C" w:rsidRDefault="0054482C" w:rsidP="003E690C">
            <w:pPr>
              <w:jc w:val="right"/>
              <w:rPr>
                <w:rFonts w:ascii="Calibri" w:hAnsi="Calibri" w:cs="Calibri"/>
                <w:color w:val="000000"/>
              </w:rPr>
            </w:pPr>
            <w:r>
              <w:rPr>
                <w:rFonts w:ascii="Calibri" w:hAnsi="Calibri" w:cs="Calibri"/>
                <w:color w:val="000000"/>
              </w:rPr>
              <w:t>24</w:t>
            </w:r>
          </w:p>
        </w:tc>
        <w:tc>
          <w:tcPr>
            <w:tcW w:w="1417" w:type="dxa"/>
            <w:vAlign w:val="bottom"/>
          </w:tcPr>
          <w:p w14:paraId="35C05208" w14:textId="77777777" w:rsidR="0054482C" w:rsidRDefault="0054482C" w:rsidP="001D4547">
            <w:pPr>
              <w:jc w:val="right"/>
              <w:rPr>
                <w:rFonts w:ascii="Calibri" w:hAnsi="Calibri" w:cs="Calibri"/>
                <w:color w:val="000000"/>
              </w:rPr>
            </w:pPr>
            <w:r>
              <w:rPr>
                <w:rFonts w:ascii="Calibri" w:hAnsi="Calibri" w:cs="Calibri"/>
                <w:color w:val="000000"/>
              </w:rPr>
              <w:t>56</w:t>
            </w:r>
          </w:p>
        </w:tc>
        <w:tc>
          <w:tcPr>
            <w:tcW w:w="709" w:type="dxa"/>
            <w:vAlign w:val="bottom"/>
          </w:tcPr>
          <w:p w14:paraId="2E17DD7E" w14:textId="77777777" w:rsidR="0054482C" w:rsidRDefault="0054482C" w:rsidP="001D4547">
            <w:pPr>
              <w:jc w:val="right"/>
              <w:rPr>
                <w:rFonts w:ascii="Calibri" w:hAnsi="Calibri" w:cs="Calibri"/>
                <w:color w:val="000000"/>
              </w:rPr>
            </w:pPr>
            <w:r>
              <w:rPr>
                <w:rFonts w:ascii="Calibri" w:hAnsi="Calibri" w:cs="Calibri"/>
                <w:color w:val="000000"/>
              </w:rPr>
              <w:t>7</w:t>
            </w:r>
          </w:p>
        </w:tc>
        <w:tc>
          <w:tcPr>
            <w:tcW w:w="709" w:type="dxa"/>
            <w:vMerge/>
          </w:tcPr>
          <w:p w14:paraId="6498E36B" w14:textId="77777777" w:rsidR="0054482C" w:rsidRDefault="0054482C" w:rsidP="001D4547"/>
        </w:tc>
        <w:tc>
          <w:tcPr>
            <w:tcW w:w="1417" w:type="dxa"/>
          </w:tcPr>
          <w:p w14:paraId="585965FF" w14:textId="77777777" w:rsidR="0054482C" w:rsidRDefault="0054482C" w:rsidP="001D4547">
            <w:r>
              <w:t>3</w:t>
            </w:r>
          </w:p>
        </w:tc>
        <w:tc>
          <w:tcPr>
            <w:tcW w:w="1559" w:type="dxa"/>
          </w:tcPr>
          <w:p w14:paraId="78AAD794" w14:textId="77777777" w:rsidR="0054482C" w:rsidRDefault="0054482C" w:rsidP="001D4547">
            <w:r>
              <w:t>No (3DF)</w:t>
            </w:r>
          </w:p>
        </w:tc>
        <w:tc>
          <w:tcPr>
            <w:tcW w:w="525" w:type="dxa"/>
          </w:tcPr>
          <w:p w14:paraId="4D1D30D7" w14:textId="77777777" w:rsidR="0054482C" w:rsidRDefault="0054482C" w:rsidP="001D4547">
            <w:r>
              <w:t>18</w:t>
            </w:r>
          </w:p>
        </w:tc>
        <w:tc>
          <w:tcPr>
            <w:tcW w:w="751" w:type="dxa"/>
            <w:vAlign w:val="bottom"/>
          </w:tcPr>
          <w:p w14:paraId="73E78D7B" w14:textId="77777777" w:rsidR="0054482C" w:rsidRDefault="0054482C">
            <w:pPr>
              <w:jc w:val="right"/>
              <w:rPr>
                <w:rFonts w:ascii="Calibri" w:hAnsi="Calibri"/>
                <w:color w:val="000000"/>
              </w:rPr>
            </w:pPr>
            <w:r>
              <w:rPr>
                <w:rFonts w:ascii="Calibri" w:hAnsi="Calibri"/>
                <w:color w:val="000000"/>
              </w:rPr>
              <w:t>21</w:t>
            </w:r>
          </w:p>
        </w:tc>
        <w:tc>
          <w:tcPr>
            <w:tcW w:w="1276" w:type="dxa"/>
          </w:tcPr>
          <w:p w14:paraId="152B9EAC" w14:textId="77777777" w:rsidR="0054482C" w:rsidRDefault="0054482C" w:rsidP="0066563F">
            <w:r>
              <w:t>No (</w:t>
            </w:r>
            <w:r w:rsidRPr="003413A3">
              <w:t>1/49</w:t>
            </w:r>
            <w:r>
              <w:t>)</w:t>
            </w:r>
          </w:p>
        </w:tc>
        <w:tc>
          <w:tcPr>
            <w:tcW w:w="1276" w:type="dxa"/>
          </w:tcPr>
          <w:p w14:paraId="4572F10B" w14:textId="77777777" w:rsidR="0054482C" w:rsidRDefault="0054482C" w:rsidP="001D4547">
            <w:r w:rsidRPr="00FB0BF5">
              <w:t>48/49</w:t>
            </w:r>
            <w:r>
              <w:t>(3)</w:t>
            </w:r>
          </w:p>
        </w:tc>
        <w:tc>
          <w:tcPr>
            <w:tcW w:w="850" w:type="dxa"/>
          </w:tcPr>
          <w:p w14:paraId="6596148D" w14:textId="77777777" w:rsidR="0054482C" w:rsidRDefault="0054482C" w:rsidP="0066563F">
            <w:r w:rsidRPr="00FB0BF5">
              <w:t>48/49</w:t>
            </w:r>
          </w:p>
        </w:tc>
      </w:tr>
      <w:tr w:rsidR="0054482C" w14:paraId="1BA90C84" w14:textId="77777777" w:rsidTr="0054482C">
        <w:tc>
          <w:tcPr>
            <w:tcW w:w="1277" w:type="dxa"/>
            <w:vMerge/>
          </w:tcPr>
          <w:p w14:paraId="001D39A4" w14:textId="77777777" w:rsidR="0054482C" w:rsidRDefault="0054482C" w:rsidP="001D4547"/>
        </w:tc>
        <w:tc>
          <w:tcPr>
            <w:tcW w:w="567" w:type="dxa"/>
            <w:tcBorders>
              <w:bottom w:val="single" w:sz="4" w:space="0" w:color="auto"/>
            </w:tcBorders>
          </w:tcPr>
          <w:p w14:paraId="7C38F0A9" w14:textId="77777777" w:rsidR="0054482C" w:rsidRDefault="0054482C" w:rsidP="001D4547">
            <w:r>
              <w:t>8</w:t>
            </w:r>
          </w:p>
        </w:tc>
        <w:tc>
          <w:tcPr>
            <w:tcW w:w="1417" w:type="dxa"/>
            <w:vAlign w:val="bottom"/>
          </w:tcPr>
          <w:p w14:paraId="2F758A6B" w14:textId="77777777" w:rsidR="0054482C" w:rsidRDefault="0054482C" w:rsidP="003E690C">
            <w:pPr>
              <w:jc w:val="right"/>
              <w:rPr>
                <w:rFonts w:ascii="Calibri" w:hAnsi="Calibri" w:cs="Calibri"/>
                <w:color w:val="000000"/>
              </w:rPr>
            </w:pPr>
            <w:r>
              <w:rPr>
                <w:rFonts w:ascii="Calibri" w:hAnsi="Calibri" w:cs="Calibri"/>
                <w:color w:val="000000"/>
              </w:rPr>
              <w:t>28</w:t>
            </w:r>
          </w:p>
        </w:tc>
        <w:tc>
          <w:tcPr>
            <w:tcW w:w="1417" w:type="dxa"/>
            <w:tcBorders>
              <w:bottom w:val="single" w:sz="4" w:space="0" w:color="auto"/>
            </w:tcBorders>
            <w:vAlign w:val="bottom"/>
          </w:tcPr>
          <w:p w14:paraId="4B4BF8DF" w14:textId="77777777" w:rsidR="0054482C" w:rsidRDefault="0054482C" w:rsidP="001D4547">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14:paraId="3C976039" w14:textId="77777777" w:rsidR="0054482C" w:rsidRDefault="0054482C" w:rsidP="001D4547">
            <w:pPr>
              <w:jc w:val="right"/>
              <w:rPr>
                <w:rFonts w:ascii="Calibri" w:hAnsi="Calibri" w:cs="Calibri"/>
                <w:color w:val="000000"/>
              </w:rPr>
            </w:pPr>
            <w:r>
              <w:rPr>
                <w:rFonts w:ascii="Calibri" w:hAnsi="Calibri" w:cs="Calibri"/>
                <w:color w:val="000000"/>
              </w:rPr>
              <w:t>8</w:t>
            </w:r>
          </w:p>
        </w:tc>
        <w:tc>
          <w:tcPr>
            <w:tcW w:w="709" w:type="dxa"/>
            <w:vMerge/>
          </w:tcPr>
          <w:p w14:paraId="1653430D" w14:textId="77777777" w:rsidR="0054482C" w:rsidRDefault="0054482C" w:rsidP="001D4547"/>
        </w:tc>
        <w:tc>
          <w:tcPr>
            <w:tcW w:w="1417" w:type="dxa"/>
          </w:tcPr>
          <w:p w14:paraId="1340031F" w14:textId="77777777" w:rsidR="0054482C" w:rsidRDefault="0054482C" w:rsidP="001D4547">
            <w:r>
              <w:t>3</w:t>
            </w:r>
          </w:p>
        </w:tc>
        <w:tc>
          <w:tcPr>
            <w:tcW w:w="1559" w:type="dxa"/>
            <w:tcBorders>
              <w:bottom w:val="single" w:sz="4" w:space="0" w:color="auto"/>
            </w:tcBorders>
          </w:tcPr>
          <w:p w14:paraId="19C474FC" w14:textId="77777777" w:rsidR="0054482C" w:rsidRDefault="0054482C" w:rsidP="001D4547">
            <w:r>
              <w:t>No (3DF)</w:t>
            </w:r>
          </w:p>
        </w:tc>
        <w:tc>
          <w:tcPr>
            <w:tcW w:w="525" w:type="dxa"/>
            <w:tcBorders>
              <w:bottom w:val="single" w:sz="4" w:space="0" w:color="auto"/>
            </w:tcBorders>
          </w:tcPr>
          <w:p w14:paraId="20C8AE48" w14:textId="77777777" w:rsidR="0054482C" w:rsidRDefault="0054482C" w:rsidP="001D4547">
            <w:r>
              <w:t>22</w:t>
            </w:r>
          </w:p>
        </w:tc>
        <w:tc>
          <w:tcPr>
            <w:tcW w:w="751" w:type="dxa"/>
            <w:tcBorders>
              <w:bottom w:val="single" w:sz="4" w:space="0" w:color="auto"/>
            </w:tcBorders>
            <w:vAlign w:val="bottom"/>
          </w:tcPr>
          <w:p w14:paraId="4DD2C59D" w14:textId="77777777" w:rsidR="0054482C" w:rsidRDefault="0054482C">
            <w:pPr>
              <w:jc w:val="right"/>
              <w:rPr>
                <w:rFonts w:ascii="Calibri" w:hAnsi="Calibri"/>
                <w:color w:val="000000"/>
              </w:rPr>
            </w:pPr>
            <w:r>
              <w:rPr>
                <w:rFonts w:ascii="Calibri" w:hAnsi="Calibri"/>
                <w:color w:val="000000"/>
              </w:rPr>
              <w:t>25</w:t>
            </w:r>
          </w:p>
        </w:tc>
        <w:tc>
          <w:tcPr>
            <w:tcW w:w="1276" w:type="dxa"/>
            <w:tcBorders>
              <w:bottom w:val="single" w:sz="4" w:space="0" w:color="auto"/>
            </w:tcBorders>
          </w:tcPr>
          <w:p w14:paraId="29F4007D" w14:textId="77777777" w:rsidR="0054482C" w:rsidRDefault="0054482C" w:rsidP="0066563F">
            <w:r>
              <w:t>Yes</w:t>
            </w:r>
          </w:p>
        </w:tc>
        <w:tc>
          <w:tcPr>
            <w:tcW w:w="1276" w:type="dxa"/>
            <w:tcBorders>
              <w:bottom w:val="single" w:sz="4" w:space="0" w:color="auto"/>
            </w:tcBorders>
          </w:tcPr>
          <w:p w14:paraId="10C376D5" w14:textId="77777777" w:rsidR="0054482C" w:rsidRDefault="0054482C" w:rsidP="001D4547">
            <w:r>
              <w:t>1</w:t>
            </w:r>
          </w:p>
        </w:tc>
        <w:tc>
          <w:tcPr>
            <w:tcW w:w="850" w:type="dxa"/>
            <w:tcBorders>
              <w:bottom w:val="single" w:sz="4" w:space="0" w:color="auto"/>
            </w:tcBorders>
          </w:tcPr>
          <w:p w14:paraId="35B27E6E" w14:textId="77777777" w:rsidR="0054482C" w:rsidRDefault="0054482C" w:rsidP="0066563F">
            <w:r>
              <w:t>1</w:t>
            </w:r>
          </w:p>
        </w:tc>
      </w:tr>
      <w:tr w:rsidR="0054482C" w14:paraId="39BF0AD7" w14:textId="77777777" w:rsidTr="0054482C">
        <w:tc>
          <w:tcPr>
            <w:tcW w:w="1277" w:type="dxa"/>
            <w:vMerge/>
          </w:tcPr>
          <w:p w14:paraId="3F51F387" w14:textId="77777777" w:rsidR="0054482C" w:rsidRDefault="0054482C" w:rsidP="001D4547"/>
        </w:tc>
        <w:tc>
          <w:tcPr>
            <w:tcW w:w="567" w:type="dxa"/>
            <w:tcBorders>
              <w:bottom w:val="single" w:sz="4" w:space="0" w:color="auto"/>
            </w:tcBorders>
          </w:tcPr>
          <w:p w14:paraId="45F85823" w14:textId="77777777" w:rsidR="0054482C" w:rsidRDefault="0054482C" w:rsidP="001D4547">
            <w:r>
              <w:t>9</w:t>
            </w:r>
          </w:p>
        </w:tc>
        <w:tc>
          <w:tcPr>
            <w:tcW w:w="1417" w:type="dxa"/>
            <w:vAlign w:val="bottom"/>
          </w:tcPr>
          <w:p w14:paraId="635A053D" w14:textId="77777777" w:rsidR="0054482C" w:rsidRDefault="0054482C" w:rsidP="003E690C">
            <w:pPr>
              <w:jc w:val="right"/>
              <w:rPr>
                <w:rFonts w:ascii="Calibri" w:hAnsi="Calibri" w:cs="Calibri"/>
                <w:color w:val="000000"/>
              </w:rPr>
            </w:pPr>
            <w:r>
              <w:rPr>
                <w:rFonts w:ascii="Calibri" w:hAnsi="Calibri" w:cs="Calibri"/>
                <w:color w:val="000000"/>
              </w:rPr>
              <w:t>32</w:t>
            </w:r>
          </w:p>
        </w:tc>
        <w:tc>
          <w:tcPr>
            <w:tcW w:w="1417" w:type="dxa"/>
            <w:tcBorders>
              <w:bottom w:val="single" w:sz="4" w:space="0" w:color="auto"/>
            </w:tcBorders>
            <w:vAlign w:val="bottom"/>
          </w:tcPr>
          <w:p w14:paraId="0F87DCCA" w14:textId="77777777" w:rsidR="0054482C" w:rsidRDefault="0054482C" w:rsidP="001D4547">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14:paraId="6A2DECE0" w14:textId="77777777" w:rsidR="0054482C" w:rsidRDefault="0054482C" w:rsidP="001D4547">
            <w:pPr>
              <w:jc w:val="right"/>
              <w:rPr>
                <w:rFonts w:ascii="Calibri" w:hAnsi="Calibri" w:cs="Calibri"/>
                <w:color w:val="000000"/>
              </w:rPr>
            </w:pPr>
            <w:r>
              <w:rPr>
                <w:rFonts w:ascii="Calibri" w:hAnsi="Calibri" w:cs="Calibri"/>
                <w:color w:val="000000"/>
              </w:rPr>
              <w:t>9</w:t>
            </w:r>
          </w:p>
        </w:tc>
        <w:tc>
          <w:tcPr>
            <w:tcW w:w="709" w:type="dxa"/>
            <w:vMerge/>
          </w:tcPr>
          <w:p w14:paraId="7EE52FC1" w14:textId="77777777" w:rsidR="0054482C" w:rsidRDefault="0054482C" w:rsidP="001D4547"/>
        </w:tc>
        <w:tc>
          <w:tcPr>
            <w:tcW w:w="1417" w:type="dxa"/>
            <w:tcBorders>
              <w:bottom w:val="single" w:sz="4" w:space="0" w:color="auto"/>
            </w:tcBorders>
          </w:tcPr>
          <w:p w14:paraId="3965EBE9" w14:textId="77777777" w:rsidR="0054482C" w:rsidRDefault="0054482C" w:rsidP="001D4547">
            <w:r>
              <w:t>4</w:t>
            </w:r>
          </w:p>
        </w:tc>
        <w:tc>
          <w:tcPr>
            <w:tcW w:w="1559" w:type="dxa"/>
            <w:tcBorders>
              <w:bottom w:val="single" w:sz="4" w:space="0" w:color="auto"/>
            </w:tcBorders>
          </w:tcPr>
          <w:p w14:paraId="16181999" w14:textId="77777777" w:rsidR="0054482C" w:rsidRDefault="0054482C" w:rsidP="001D4547">
            <w:r>
              <w:t>No (3DF)</w:t>
            </w:r>
          </w:p>
        </w:tc>
        <w:tc>
          <w:tcPr>
            <w:tcW w:w="525" w:type="dxa"/>
            <w:tcBorders>
              <w:bottom w:val="single" w:sz="4" w:space="0" w:color="auto"/>
            </w:tcBorders>
          </w:tcPr>
          <w:p w14:paraId="359AAECA" w14:textId="77777777" w:rsidR="0054482C" w:rsidRDefault="0054482C" w:rsidP="001D4547">
            <w:r>
              <w:t>25</w:t>
            </w:r>
          </w:p>
        </w:tc>
        <w:tc>
          <w:tcPr>
            <w:tcW w:w="751" w:type="dxa"/>
            <w:tcBorders>
              <w:bottom w:val="single" w:sz="4" w:space="0" w:color="auto"/>
            </w:tcBorders>
            <w:vAlign w:val="bottom"/>
          </w:tcPr>
          <w:p w14:paraId="0A305BAB" w14:textId="77777777" w:rsidR="0054482C" w:rsidRDefault="0054482C">
            <w:pPr>
              <w:jc w:val="right"/>
              <w:rPr>
                <w:rFonts w:ascii="Calibri" w:hAnsi="Calibri"/>
                <w:color w:val="000000"/>
              </w:rPr>
            </w:pPr>
            <w:r>
              <w:rPr>
                <w:rFonts w:ascii="Calibri" w:hAnsi="Calibri"/>
                <w:color w:val="000000"/>
              </w:rPr>
              <w:t>29</w:t>
            </w:r>
          </w:p>
        </w:tc>
        <w:tc>
          <w:tcPr>
            <w:tcW w:w="1276" w:type="dxa"/>
            <w:tcBorders>
              <w:bottom w:val="single" w:sz="4" w:space="0" w:color="auto"/>
            </w:tcBorders>
          </w:tcPr>
          <w:p w14:paraId="7C397241" w14:textId="77777777" w:rsidR="0054482C" w:rsidRDefault="0054482C" w:rsidP="0066563F">
            <w:r>
              <w:t>No (</w:t>
            </w:r>
            <w:r w:rsidRPr="003413A3">
              <w:t>1/</w:t>
            </w:r>
            <w:r>
              <w:t>81)</w:t>
            </w:r>
          </w:p>
        </w:tc>
        <w:tc>
          <w:tcPr>
            <w:tcW w:w="1276" w:type="dxa"/>
            <w:tcBorders>
              <w:bottom w:val="single" w:sz="4" w:space="0" w:color="auto"/>
            </w:tcBorders>
          </w:tcPr>
          <w:p w14:paraId="42E11E3A" w14:textId="77777777" w:rsidR="0054482C" w:rsidRDefault="0054482C" w:rsidP="001D4547">
            <w:r w:rsidRPr="000E4D1D">
              <w:t>80/81</w:t>
            </w:r>
            <w:r>
              <w:t>(3)</w:t>
            </w:r>
          </w:p>
        </w:tc>
        <w:tc>
          <w:tcPr>
            <w:tcW w:w="850" w:type="dxa"/>
            <w:tcBorders>
              <w:bottom w:val="single" w:sz="4" w:space="0" w:color="auto"/>
            </w:tcBorders>
          </w:tcPr>
          <w:p w14:paraId="51515F3A" w14:textId="77777777" w:rsidR="0054482C" w:rsidRDefault="0054482C" w:rsidP="0066563F">
            <w:r w:rsidRPr="000E4D1D">
              <w:t>80/81</w:t>
            </w:r>
          </w:p>
        </w:tc>
      </w:tr>
      <w:tr w:rsidR="0054482C" w14:paraId="0F32CE33" w14:textId="77777777" w:rsidTr="0054482C">
        <w:tc>
          <w:tcPr>
            <w:tcW w:w="1277" w:type="dxa"/>
            <w:vMerge/>
            <w:tcBorders>
              <w:bottom w:val="single" w:sz="4" w:space="0" w:color="auto"/>
            </w:tcBorders>
          </w:tcPr>
          <w:p w14:paraId="710F9A9E" w14:textId="77777777" w:rsidR="0054482C" w:rsidRDefault="0054482C" w:rsidP="001D4547"/>
        </w:tc>
        <w:tc>
          <w:tcPr>
            <w:tcW w:w="567" w:type="dxa"/>
            <w:tcBorders>
              <w:top w:val="single" w:sz="4" w:space="0" w:color="auto"/>
              <w:bottom w:val="single" w:sz="4" w:space="0" w:color="auto"/>
            </w:tcBorders>
          </w:tcPr>
          <w:p w14:paraId="7EAB884B" w14:textId="77777777" w:rsidR="0054482C" w:rsidRDefault="0054482C" w:rsidP="001D4547">
            <w:r>
              <w:t>10</w:t>
            </w:r>
          </w:p>
        </w:tc>
        <w:tc>
          <w:tcPr>
            <w:tcW w:w="1417" w:type="dxa"/>
            <w:tcBorders>
              <w:bottom w:val="single" w:sz="4" w:space="0" w:color="auto"/>
            </w:tcBorders>
            <w:vAlign w:val="bottom"/>
          </w:tcPr>
          <w:p w14:paraId="1598B0D7" w14:textId="77777777" w:rsidR="0054482C" w:rsidRDefault="0054482C" w:rsidP="003E690C">
            <w:pPr>
              <w:jc w:val="right"/>
              <w:rPr>
                <w:rFonts w:ascii="Calibri" w:hAnsi="Calibri" w:cs="Calibri"/>
                <w:color w:val="000000"/>
              </w:rPr>
            </w:pPr>
            <w:r>
              <w:rPr>
                <w:rFonts w:ascii="Calibri" w:hAnsi="Calibri" w:cs="Calibri"/>
                <w:color w:val="000000"/>
              </w:rPr>
              <w:t>36</w:t>
            </w:r>
          </w:p>
        </w:tc>
        <w:tc>
          <w:tcPr>
            <w:tcW w:w="1417" w:type="dxa"/>
            <w:tcBorders>
              <w:top w:val="single" w:sz="4" w:space="0" w:color="auto"/>
              <w:bottom w:val="single" w:sz="4" w:space="0" w:color="auto"/>
            </w:tcBorders>
            <w:vAlign w:val="bottom"/>
          </w:tcPr>
          <w:p w14:paraId="1DC4EADE" w14:textId="77777777" w:rsidR="0054482C" w:rsidRDefault="0054482C" w:rsidP="001D4547">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14:paraId="26731A6C" w14:textId="77777777" w:rsidR="0054482C" w:rsidRDefault="0054482C" w:rsidP="001D4547">
            <w:pPr>
              <w:jc w:val="right"/>
              <w:rPr>
                <w:rFonts w:ascii="Calibri" w:hAnsi="Calibri" w:cs="Calibri"/>
                <w:color w:val="000000"/>
              </w:rPr>
            </w:pPr>
            <w:r>
              <w:rPr>
                <w:rFonts w:ascii="Calibri" w:hAnsi="Calibri" w:cs="Calibri"/>
                <w:color w:val="000000"/>
              </w:rPr>
              <w:t>10</w:t>
            </w:r>
          </w:p>
        </w:tc>
        <w:tc>
          <w:tcPr>
            <w:tcW w:w="709" w:type="dxa"/>
            <w:vMerge/>
            <w:tcBorders>
              <w:bottom w:val="single" w:sz="4" w:space="0" w:color="auto"/>
            </w:tcBorders>
          </w:tcPr>
          <w:p w14:paraId="28C9578F" w14:textId="77777777" w:rsidR="0054482C" w:rsidRDefault="0054482C" w:rsidP="001D4547"/>
        </w:tc>
        <w:tc>
          <w:tcPr>
            <w:tcW w:w="1417" w:type="dxa"/>
            <w:tcBorders>
              <w:bottom w:val="single" w:sz="4" w:space="0" w:color="auto"/>
            </w:tcBorders>
          </w:tcPr>
          <w:p w14:paraId="4F30D6E0" w14:textId="77777777" w:rsidR="0054482C" w:rsidRDefault="0054482C" w:rsidP="001D4547">
            <w:r>
              <w:t>4</w:t>
            </w:r>
          </w:p>
        </w:tc>
        <w:tc>
          <w:tcPr>
            <w:tcW w:w="1559" w:type="dxa"/>
            <w:tcBorders>
              <w:top w:val="single" w:sz="4" w:space="0" w:color="auto"/>
              <w:bottom w:val="single" w:sz="4" w:space="0" w:color="auto"/>
            </w:tcBorders>
          </w:tcPr>
          <w:p w14:paraId="1FB0259F" w14:textId="77777777" w:rsidR="0054482C" w:rsidRDefault="0054482C" w:rsidP="001D4547">
            <w:r>
              <w:t>No (3DF)</w:t>
            </w:r>
          </w:p>
        </w:tc>
        <w:tc>
          <w:tcPr>
            <w:tcW w:w="525" w:type="dxa"/>
            <w:tcBorders>
              <w:top w:val="single" w:sz="4" w:space="0" w:color="auto"/>
              <w:bottom w:val="single" w:sz="4" w:space="0" w:color="auto"/>
            </w:tcBorders>
          </w:tcPr>
          <w:p w14:paraId="439FFADC" w14:textId="77777777" w:rsidR="0054482C" w:rsidRDefault="0054482C" w:rsidP="001D4547">
            <w:r>
              <w:t>29</w:t>
            </w:r>
          </w:p>
        </w:tc>
        <w:tc>
          <w:tcPr>
            <w:tcW w:w="751" w:type="dxa"/>
            <w:tcBorders>
              <w:top w:val="single" w:sz="4" w:space="0" w:color="auto"/>
              <w:bottom w:val="single" w:sz="4" w:space="0" w:color="auto"/>
            </w:tcBorders>
            <w:vAlign w:val="bottom"/>
          </w:tcPr>
          <w:p w14:paraId="6B67A94E" w14:textId="77777777" w:rsidR="0054482C" w:rsidRDefault="0054482C">
            <w:pPr>
              <w:jc w:val="right"/>
              <w:rPr>
                <w:rFonts w:ascii="Calibri" w:hAnsi="Calibri"/>
                <w:color w:val="000000"/>
              </w:rPr>
            </w:pPr>
            <w:r>
              <w:rPr>
                <w:rFonts w:ascii="Calibri" w:hAnsi="Calibri"/>
                <w:color w:val="000000"/>
              </w:rPr>
              <w:t>33</w:t>
            </w:r>
          </w:p>
        </w:tc>
        <w:tc>
          <w:tcPr>
            <w:tcW w:w="1276" w:type="dxa"/>
            <w:tcBorders>
              <w:top w:val="single" w:sz="4" w:space="0" w:color="auto"/>
              <w:bottom w:val="single" w:sz="4" w:space="0" w:color="auto"/>
            </w:tcBorders>
          </w:tcPr>
          <w:p w14:paraId="02D6F7F2" w14:textId="77777777" w:rsidR="0054482C" w:rsidRDefault="0054482C" w:rsidP="0066563F">
            <w:r>
              <w:t>No (</w:t>
            </w:r>
            <w:r w:rsidRPr="00D52D73">
              <w:t>1/50</w:t>
            </w:r>
            <w:r>
              <w:t>)</w:t>
            </w:r>
          </w:p>
        </w:tc>
        <w:tc>
          <w:tcPr>
            <w:tcW w:w="1276" w:type="dxa"/>
            <w:tcBorders>
              <w:top w:val="single" w:sz="4" w:space="0" w:color="auto"/>
              <w:bottom w:val="single" w:sz="4" w:space="0" w:color="auto"/>
            </w:tcBorders>
          </w:tcPr>
          <w:p w14:paraId="0BF2B3E4" w14:textId="77777777" w:rsidR="0054482C" w:rsidRDefault="0054482C" w:rsidP="0066563F">
            <w:r w:rsidRPr="00241390">
              <w:t>1</w:t>
            </w:r>
            <w:r>
              <w:t>,</w:t>
            </w:r>
            <w:r w:rsidRPr="00241390">
              <w:t xml:space="preserve"> </w:t>
            </w:r>
            <w:r w:rsidRPr="00D52D73">
              <w:t>49/50</w:t>
            </w:r>
            <w:r>
              <w:t>(2)</w:t>
            </w:r>
          </w:p>
        </w:tc>
        <w:tc>
          <w:tcPr>
            <w:tcW w:w="850" w:type="dxa"/>
            <w:tcBorders>
              <w:top w:val="single" w:sz="4" w:space="0" w:color="auto"/>
              <w:bottom w:val="single" w:sz="4" w:space="0" w:color="auto"/>
            </w:tcBorders>
          </w:tcPr>
          <w:p w14:paraId="78EBF56A" w14:textId="77777777" w:rsidR="0054482C" w:rsidRDefault="0054482C" w:rsidP="0066563F">
            <w:r>
              <w:t>0.9866</w:t>
            </w:r>
          </w:p>
        </w:tc>
      </w:tr>
    </w:tbl>
    <w:p w14:paraId="2B1D380C" w14:textId="77777777" w:rsidR="009F374C" w:rsidRDefault="009F374C">
      <w:r>
        <w:br w:type="page"/>
      </w:r>
    </w:p>
    <w:tbl>
      <w:tblPr>
        <w:tblStyle w:val="TableGrid"/>
        <w:tblW w:w="13433" w:type="dxa"/>
        <w:tblLayout w:type="fixed"/>
        <w:tblLook w:val="04A0" w:firstRow="1" w:lastRow="0" w:firstColumn="1" w:lastColumn="0" w:noHBand="0" w:noVBand="1"/>
      </w:tblPr>
      <w:tblGrid>
        <w:gridCol w:w="1202"/>
        <w:gridCol w:w="607"/>
        <w:gridCol w:w="1418"/>
        <w:gridCol w:w="1418"/>
        <w:gridCol w:w="709"/>
        <w:gridCol w:w="708"/>
        <w:gridCol w:w="1418"/>
        <w:gridCol w:w="1417"/>
        <w:gridCol w:w="510"/>
        <w:gridCol w:w="766"/>
        <w:gridCol w:w="1276"/>
        <w:gridCol w:w="1134"/>
        <w:gridCol w:w="850"/>
      </w:tblGrid>
      <w:tr w:rsidR="0054482C" w14:paraId="4ABEB312" w14:textId="77777777" w:rsidTr="0054482C">
        <w:tc>
          <w:tcPr>
            <w:tcW w:w="1809" w:type="dxa"/>
            <w:gridSpan w:val="2"/>
          </w:tcPr>
          <w:p w14:paraId="1AFBDCB5" w14:textId="77777777" w:rsidR="0054482C" w:rsidRDefault="0054482C" w:rsidP="001D4547">
            <w:r>
              <w:lastRenderedPageBreak/>
              <w:t>Phase 1 Experiment</w:t>
            </w:r>
          </w:p>
        </w:tc>
        <w:tc>
          <w:tcPr>
            <w:tcW w:w="1418" w:type="dxa"/>
            <w:vMerge w:val="restart"/>
          </w:tcPr>
          <w:p w14:paraId="4B4ED602" w14:textId="77777777" w:rsidR="0054482C" w:rsidRDefault="0054482C" w:rsidP="003E690C">
            <w:r>
              <w:t>DF of residual in between animals stratum</w:t>
            </w:r>
          </w:p>
        </w:tc>
        <w:tc>
          <w:tcPr>
            <w:tcW w:w="1418" w:type="dxa"/>
            <w:vMerge w:val="restart"/>
          </w:tcPr>
          <w:p w14:paraId="2A74E4CB" w14:textId="77777777" w:rsidR="0054482C" w:rsidRDefault="0054482C" w:rsidP="001D4547">
            <w:r>
              <w:t xml:space="preserve">Number of observation </w:t>
            </w:r>
          </w:p>
        </w:tc>
        <w:tc>
          <w:tcPr>
            <w:tcW w:w="1417" w:type="dxa"/>
            <w:gridSpan w:val="2"/>
          </w:tcPr>
          <w:p w14:paraId="6179FFF5" w14:textId="77777777" w:rsidR="0054482C" w:rsidRDefault="0054482C" w:rsidP="001D4547">
            <w:r>
              <w:t>Phase 2 Experiment</w:t>
            </w:r>
          </w:p>
        </w:tc>
        <w:tc>
          <w:tcPr>
            <w:tcW w:w="1418" w:type="dxa"/>
            <w:vMerge w:val="restart"/>
          </w:tcPr>
          <w:p w14:paraId="205D4D65" w14:textId="77777777" w:rsidR="0054482C" w:rsidRDefault="0054482C" w:rsidP="001D4547">
            <w:r>
              <w:t xml:space="preserve">DF of Animal in the between Runs stratum </w:t>
            </w:r>
          </w:p>
        </w:tc>
        <w:tc>
          <w:tcPr>
            <w:tcW w:w="1417" w:type="dxa"/>
            <w:vMerge w:val="restart"/>
          </w:tcPr>
          <w:p w14:paraId="366EEB0B" w14:textId="77777777" w:rsidR="0054482C" w:rsidRDefault="0054482C" w:rsidP="001D4547">
            <w:pPr>
              <w:rPr>
                <w:lang w:eastAsia="zh-TW"/>
              </w:rPr>
            </w:pPr>
            <w:r>
              <w:t xml:space="preserve">Tag orthogonal to Animal </w:t>
            </w:r>
            <w:r>
              <w:rPr>
                <w:rFonts w:hint="eastAsia"/>
                <w:lang w:eastAsia="zh-TW"/>
              </w:rPr>
              <w:t>in the within runs stratum</w:t>
            </w:r>
          </w:p>
        </w:tc>
        <w:tc>
          <w:tcPr>
            <w:tcW w:w="1276" w:type="dxa"/>
            <w:gridSpan w:val="2"/>
            <w:vMerge w:val="restart"/>
          </w:tcPr>
          <w:p w14:paraId="583BC62F" w14:textId="77777777" w:rsidR="0054482C" w:rsidRDefault="0054482C" w:rsidP="001D4547">
            <w:r>
              <w:t>DF of residual in between animals stratum</w:t>
            </w:r>
          </w:p>
        </w:tc>
        <w:tc>
          <w:tcPr>
            <w:tcW w:w="1276" w:type="dxa"/>
            <w:vMerge w:val="restart"/>
          </w:tcPr>
          <w:p w14:paraId="082ED3F7" w14:textId="77777777" w:rsidR="0054482C" w:rsidRDefault="0054482C" w:rsidP="001D4547">
            <w:r>
              <w:t>Tag orthogonal to Treatment</w:t>
            </w:r>
          </w:p>
        </w:tc>
        <w:tc>
          <w:tcPr>
            <w:tcW w:w="1984" w:type="dxa"/>
            <w:gridSpan w:val="2"/>
          </w:tcPr>
          <w:p w14:paraId="07866ADF" w14:textId="77777777" w:rsidR="0054482C" w:rsidRDefault="0054482C" w:rsidP="001D4547">
            <w:r>
              <w:t>Treatment</w:t>
            </w:r>
          </w:p>
        </w:tc>
      </w:tr>
      <w:tr w:rsidR="0054482C" w14:paraId="65389D0F" w14:textId="77777777" w:rsidTr="0054482C">
        <w:tc>
          <w:tcPr>
            <w:tcW w:w="1202" w:type="dxa"/>
          </w:tcPr>
          <w:p w14:paraId="10E88D03" w14:textId="77777777" w:rsidR="0054482C" w:rsidRDefault="0054482C" w:rsidP="001D4547">
            <w:r>
              <w:t>Treatment</w:t>
            </w:r>
          </w:p>
        </w:tc>
        <w:tc>
          <w:tcPr>
            <w:tcW w:w="607" w:type="dxa"/>
          </w:tcPr>
          <w:p w14:paraId="44766CE7" w14:textId="77777777" w:rsidR="0054482C" w:rsidRDefault="0054482C" w:rsidP="001D4547">
            <w:r>
              <w:t>Bio Rep</w:t>
            </w:r>
          </w:p>
        </w:tc>
        <w:tc>
          <w:tcPr>
            <w:tcW w:w="1418" w:type="dxa"/>
            <w:vMerge/>
          </w:tcPr>
          <w:p w14:paraId="0E3CB855" w14:textId="77777777" w:rsidR="0054482C" w:rsidRDefault="0054482C" w:rsidP="001D4547"/>
        </w:tc>
        <w:tc>
          <w:tcPr>
            <w:tcW w:w="1418" w:type="dxa"/>
            <w:vMerge/>
          </w:tcPr>
          <w:p w14:paraId="4A784342" w14:textId="77777777" w:rsidR="0054482C" w:rsidRDefault="0054482C" w:rsidP="001D4547"/>
        </w:tc>
        <w:tc>
          <w:tcPr>
            <w:tcW w:w="709" w:type="dxa"/>
          </w:tcPr>
          <w:p w14:paraId="02B92587" w14:textId="77777777" w:rsidR="0054482C" w:rsidRDefault="0054482C" w:rsidP="001D4547">
            <w:r>
              <w:t>Runs</w:t>
            </w:r>
          </w:p>
        </w:tc>
        <w:tc>
          <w:tcPr>
            <w:tcW w:w="708" w:type="dxa"/>
            <w:tcBorders>
              <w:bottom w:val="single" w:sz="4" w:space="0" w:color="auto"/>
            </w:tcBorders>
          </w:tcPr>
          <w:p w14:paraId="13E16AC3" w14:textId="77777777" w:rsidR="0054482C" w:rsidRDefault="0054482C" w:rsidP="001D4547">
            <w:r>
              <w:t xml:space="preserve">Tags </w:t>
            </w:r>
          </w:p>
        </w:tc>
        <w:tc>
          <w:tcPr>
            <w:tcW w:w="1418" w:type="dxa"/>
            <w:vMerge/>
          </w:tcPr>
          <w:p w14:paraId="49C96F97" w14:textId="77777777" w:rsidR="0054482C" w:rsidRDefault="0054482C" w:rsidP="001D4547"/>
        </w:tc>
        <w:tc>
          <w:tcPr>
            <w:tcW w:w="1417" w:type="dxa"/>
            <w:vMerge/>
          </w:tcPr>
          <w:p w14:paraId="4FCADFE7" w14:textId="77777777" w:rsidR="0054482C" w:rsidRDefault="0054482C" w:rsidP="001D4547"/>
        </w:tc>
        <w:tc>
          <w:tcPr>
            <w:tcW w:w="1276" w:type="dxa"/>
            <w:gridSpan w:val="2"/>
            <w:vMerge/>
          </w:tcPr>
          <w:p w14:paraId="34FC77E9" w14:textId="77777777" w:rsidR="0054482C" w:rsidRDefault="0054482C" w:rsidP="001D4547"/>
        </w:tc>
        <w:tc>
          <w:tcPr>
            <w:tcW w:w="1276" w:type="dxa"/>
            <w:vMerge/>
          </w:tcPr>
          <w:p w14:paraId="5490FB10" w14:textId="77777777" w:rsidR="0054482C" w:rsidRDefault="0054482C" w:rsidP="001D4547"/>
        </w:tc>
        <w:tc>
          <w:tcPr>
            <w:tcW w:w="1134" w:type="dxa"/>
          </w:tcPr>
          <w:p w14:paraId="58FC7159" w14:textId="77777777" w:rsidR="0054482C" w:rsidRDefault="0054482C" w:rsidP="001D4547">
            <w:r>
              <w:t>Can Eff Factor</w:t>
            </w:r>
          </w:p>
        </w:tc>
        <w:tc>
          <w:tcPr>
            <w:tcW w:w="850" w:type="dxa"/>
          </w:tcPr>
          <w:p w14:paraId="679549AF" w14:textId="77777777" w:rsidR="0054482C" w:rsidRDefault="0054482C" w:rsidP="001D4547">
            <w:r>
              <w:t>Ave Eff Factor</w:t>
            </w:r>
          </w:p>
        </w:tc>
      </w:tr>
      <w:tr w:rsidR="0054482C" w14:paraId="47E8824F" w14:textId="77777777" w:rsidTr="0054482C">
        <w:tc>
          <w:tcPr>
            <w:tcW w:w="1202" w:type="dxa"/>
            <w:vMerge w:val="restart"/>
          </w:tcPr>
          <w:p w14:paraId="47EE2429" w14:textId="77777777" w:rsidR="0054482C" w:rsidRDefault="0054482C" w:rsidP="001D4547">
            <w:r>
              <w:t>5</w:t>
            </w:r>
          </w:p>
        </w:tc>
        <w:tc>
          <w:tcPr>
            <w:tcW w:w="607" w:type="dxa"/>
          </w:tcPr>
          <w:p w14:paraId="15EE1F53" w14:textId="77777777" w:rsidR="0054482C" w:rsidRDefault="0054482C" w:rsidP="001D4547">
            <w:r>
              <w:t>2</w:t>
            </w:r>
          </w:p>
        </w:tc>
        <w:tc>
          <w:tcPr>
            <w:tcW w:w="1418" w:type="dxa"/>
            <w:vAlign w:val="bottom"/>
          </w:tcPr>
          <w:p w14:paraId="6B34723D" w14:textId="77777777" w:rsidR="0054482C" w:rsidRDefault="0054482C" w:rsidP="003E690C">
            <w:pPr>
              <w:jc w:val="right"/>
              <w:rPr>
                <w:rFonts w:ascii="Calibri" w:hAnsi="Calibri" w:cs="Calibri"/>
                <w:color w:val="000000"/>
              </w:rPr>
            </w:pPr>
            <w:r>
              <w:rPr>
                <w:rFonts w:ascii="Calibri" w:hAnsi="Calibri" w:cs="Calibri"/>
                <w:color w:val="000000"/>
              </w:rPr>
              <w:t>5</w:t>
            </w:r>
          </w:p>
        </w:tc>
        <w:tc>
          <w:tcPr>
            <w:tcW w:w="1418" w:type="dxa"/>
          </w:tcPr>
          <w:p w14:paraId="560F8C1D" w14:textId="77777777" w:rsidR="0054482C" w:rsidRDefault="0054482C" w:rsidP="001D4547">
            <w:r>
              <w:t>20</w:t>
            </w:r>
          </w:p>
        </w:tc>
        <w:tc>
          <w:tcPr>
            <w:tcW w:w="709" w:type="dxa"/>
          </w:tcPr>
          <w:p w14:paraId="2D7F1B6A" w14:textId="77777777" w:rsidR="0054482C" w:rsidRDefault="0054482C" w:rsidP="001D4547">
            <w:r>
              <w:t>5</w:t>
            </w:r>
          </w:p>
        </w:tc>
        <w:tc>
          <w:tcPr>
            <w:tcW w:w="708" w:type="dxa"/>
            <w:vMerge w:val="restart"/>
          </w:tcPr>
          <w:p w14:paraId="004B740C" w14:textId="77777777" w:rsidR="0054482C" w:rsidRDefault="0054482C" w:rsidP="001D4547">
            <w:r>
              <w:t>4</w:t>
            </w:r>
          </w:p>
        </w:tc>
        <w:tc>
          <w:tcPr>
            <w:tcW w:w="1418" w:type="dxa"/>
          </w:tcPr>
          <w:p w14:paraId="69AFAF39" w14:textId="77777777" w:rsidR="0054482C" w:rsidRDefault="0054482C" w:rsidP="00CD3E17">
            <w:r>
              <w:t>2 (2 Trt)</w:t>
            </w:r>
          </w:p>
        </w:tc>
        <w:tc>
          <w:tcPr>
            <w:tcW w:w="1417" w:type="dxa"/>
          </w:tcPr>
          <w:p w14:paraId="13E206C3" w14:textId="77777777" w:rsidR="0054482C" w:rsidRDefault="0054482C" w:rsidP="001D4547">
            <w:r>
              <w:t>No (1 DF)</w:t>
            </w:r>
          </w:p>
        </w:tc>
        <w:tc>
          <w:tcPr>
            <w:tcW w:w="510" w:type="dxa"/>
          </w:tcPr>
          <w:p w14:paraId="612A1BAA" w14:textId="77777777" w:rsidR="0054482C" w:rsidRDefault="0054482C" w:rsidP="001D4547">
            <w:r>
              <w:t>2</w:t>
            </w:r>
          </w:p>
        </w:tc>
        <w:tc>
          <w:tcPr>
            <w:tcW w:w="766" w:type="dxa"/>
          </w:tcPr>
          <w:p w14:paraId="277424C6" w14:textId="77777777" w:rsidR="0054482C" w:rsidRDefault="0054482C" w:rsidP="00905AA2">
            <w:r>
              <w:t>2</w:t>
            </w:r>
          </w:p>
        </w:tc>
        <w:tc>
          <w:tcPr>
            <w:tcW w:w="1276" w:type="dxa"/>
          </w:tcPr>
          <w:p w14:paraId="2DB37581" w14:textId="77777777" w:rsidR="0054482C" w:rsidRDefault="0054482C" w:rsidP="001D4547">
            <w:r>
              <w:t>Yes</w:t>
            </w:r>
          </w:p>
        </w:tc>
        <w:tc>
          <w:tcPr>
            <w:tcW w:w="1134" w:type="dxa"/>
          </w:tcPr>
          <w:p w14:paraId="58AFAAD5" w14:textId="77777777" w:rsidR="0054482C" w:rsidRDefault="0054482C" w:rsidP="000F3BAD">
            <w:r>
              <w:t xml:space="preserve">1(2), </w:t>
            </w:r>
            <w:r w:rsidRPr="00042A5F">
              <w:t>7/8</w:t>
            </w:r>
            <w:r>
              <w:t>,</w:t>
            </w:r>
            <w:r w:rsidRPr="00042A5F">
              <w:t xml:space="preserve"> 5/8</w:t>
            </w:r>
          </w:p>
        </w:tc>
        <w:tc>
          <w:tcPr>
            <w:tcW w:w="850" w:type="dxa"/>
          </w:tcPr>
          <w:p w14:paraId="66398677" w14:textId="77777777" w:rsidR="0054482C" w:rsidRDefault="0054482C" w:rsidP="00A85334">
            <w:r>
              <w:t>0.8434</w:t>
            </w:r>
          </w:p>
        </w:tc>
      </w:tr>
      <w:tr w:rsidR="0054482C" w14:paraId="50B14DC7" w14:textId="77777777" w:rsidTr="0054482C">
        <w:tc>
          <w:tcPr>
            <w:tcW w:w="1202" w:type="dxa"/>
            <w:vMerge/>
          </w:tcPr>
          <w:p w14:paraId="3DDBECF0" w14:textId="77777777" w:rsidR="0054482C" w:rsidRDefault="0054482C" w:rsidP="001D4547"/>
        </w:tc>
        <w:tc>
          <w:tcPr>
            <w:tcW w:w="607" w:type="dxa"/>
          </w:tcPr>
          <w:p w14:paraId="391D7DAB" w14:textId="77777777" w:rsidR="0054482C" w:rsidRDefault="0054482C" w:rsidP="001D4547">
            <w:r>
              <w:t>4</w:t>
            </w:r>
          </w:p>
        </w:tc>
        <w:tc>
          <w:tcPr>
            <w:tcW w:w="1418" w:type="dxa"/>
            <w:vAlign w:val="bottom"/>
          </w:tcPr>
          <w:p w14:paraId="3B6AD1BA" w14:textId="77777777" w:rsidR="0054482C" w:rsidRDefault="0054482C" w:rsidP="003E690C">
            <w:pPr>
              <w:jc w:val="right"/>
              <w:rPr>
                <w:rFonts w:ascii="Calibri" w:hAnsi="Calibri" w:cs="Calibri"/>
                <w:color w:val="000000"/>
              </w:rPr>
            </w:pPr>
            <w:r>
              <w:rPr>
                <w:rFonts w:ascii="Calibri" w:hAnsi="Calibri" w:cs="Calibri"/>
                <w:color w:val="000000"/>
              </w:rPr>
              <w:t>15</w:t>
            </w:r>
          </w:p>
        </w:tc>
        <w:tc>
          <w:tcPr>
            <w:tcW w:w="1418" w:type="dxa"/>
          </w:tcPr>
          <w:p w14:paraId="0BFCA6CA" w14:textId="77777777" w:rsidR="0054482C" w:rsidRDefault="0054482C" w:rsidP="001D4547">
            <w:r>
              <w:t>40</w:t>
            </w:r>
          </w:p>
        </w:tc>
        <w:tc>
          <w:tcPr>
            <w:tcW w:w="709" w:type="dxa"/>
          </w:tcPr>
          <w:p w14:paraId="76973B2B" w14:textId="77777777" w:rsidR="0054482C" w:rsidRDefault="0054482C" w:rsidP="001D4547">
            <w:r>
              <w:t>10</w:t>
            </w:r>
          </w:p>
        </w:tc>
        <w:tc>
          <w:tcPr>
            <w:tcW w:w="708" w:type="dxa"/>
            <w:vMerge/>
          </w:tcPr>
          <w:p w14:paraId="22C5CBC5" w14:textId="77777777" w:rsidR="0054482C" w:rsidRDefault="0054482C" w:rsidP="001D4547"/>
        </w:tc>
        <w:tc>
          <w:tcPr>
            <w:tcW w:w="1418" w:type="dxa"/>
          </w:tcPr>
          <w:p w14:paraId="192714D1" w14:textId="77777777" w:rsidR="0054482C" w:rsidRDefault="0054482C" w:rsidP="00CD3E17">
            <w:r>
              <w:t>4 (4 Trt)</w:t>
            </w:r>
          </w:p>
        </w:tc>
        <w:tc>
          <w:tcPr>
            <w:tcW w:w="1417" w:type="dxa"/>
          </w:tcPr>
          <w:p w14:paraId="0B565E03" w14:textId="77777777" w:rsidR="0054482C" w:rsidRDefault="0054482C" w:rsidP="001D4547">
            <w:r>
              <w:t>No (1 DF)</w:t>
            </w:r>
          </w:p>
        </w:tc>
        <w:tc>
          <w:tcPr>
            <w:tcW w:w="510" w:type="dxa"/>
          </w:tcPr>
          <w:p w14:paraId="0B614287" w14:textId="77777777" w:rsidR="0054482C" w:rsidRDefault="0054482C" w:rsidP="001D4547">
            <w:r>
              <w:t>10</w:t>
            </w:r>
          </w:p>
        </w:tc>
        <w:tc>
          <w:tcPr>
            <w:tcW w:w="766" w:type="dxa"/>
          </w:tcPr>
          <w:p w14:paraId="2D41F9AE" w14:textId="77777777" w:rsidR="0054482C" w:rsidRDefault="0054482C" w:rsidP="00905AA2">
            <w:r>
              <w:t>10</w:t>
            </w:r>
          </w:p>
        </w:tc>
        <w:tc>
          <w:tcPr>
            <w:tcW w:w="1276" w:type="dxa"/>
          </w:tcPr>
          <w:p w14:paraId="57144A5F" w14:textId="77777777" w:rsidR="0054482C" w:rsidRDefault="0054482C" w:rsidP="001D4547">
            <w:r>
              <w:t>Yes</w:t>
            </w:r>
          </w:p>
        </w:tc>
        <w:tc>
          <w:tcPr>
            <w:tcW w:w="1134" w:type="dxa"/>
          </w:tcPr>
          <w:p w14:paraId="40760743" w14:textId="77777777" w:rsidR="0054482C" w:rsidRDefault="0054482C" w:rsidP="007C6022">
            <w:r>
              <w:t>15/16(4)</w:t>
            </w:r>
          </w:p>
        </w:tc>
        <w:tc>
          <w:tcPr>
            <w:tcW w:w="850" w:type="dxa"/>
          </w:tcPr>
          <w:p w14:paraId="0B016CA3" w14:textId="77777777" w:rsidR="0054482C" w:rsidRDefault="0054482C" w:rsidP="001D4547">
            <w:r w:rsidRPr="007C6022">
              <w:t>15/16</w:t>
            </w:r>
          </w:p>
        </w:tc>
      </w:tr>
      <w:tr w:rsidR="0054482C" w14:paraId="30471C9B" w14:textId="77777777" w:rsidTr="0054482C">
        <w:tc>
          <w:tcPr>
            <w:tcW w:w="1202" w:type="dxa"/>
            <w:vMerge/>
          </w:tcPr>
          <w:p w14:paraId="3D01BDB5" w14:textId="77777777" w:rsidR="0054482C" w:rsidRDefault="0054482C" w:rsidP="001D4547"/>
        </w:tc>
        <w:tc>
          <w:tcPr>
            <w:tcW w:w="607" w:type="dxa"/>
          </w:tcPr>
          <w:p w14:paraId="06D7B09C" w14:textId="77777777" w:rsidR="0054482C" w:rsidRDefault="0054482C" w:rsidP="001D4547">
            <w:r>
              <w:t>6</w:t>
            </w:r>
          </w:p>
        </w:tc>
        <w:tc>
          <w:tcPr>
            <w:tcW w:w="1418" w:type="dxa"/>
            <w:vAlign w:val="bottom"/>
          </w:tcPr>
          <w:p w14:paraId="1B9EFAB6" w14:textId="77777777" w:rsidR="0054482C" w:rsidRDefault="0054482C" w:rsidP="003E690C">
            <w:pPr>
              <w:jc w:val="right"/>
              <w:rPr>
                <w:rFonts w:ascii="Calibri" w:hAnsi="Calibri" w:cs="Calibri"/>
                <w:color w:val="000000"/>
              </w:rPr>
            </w:pPr>
            <w:r>
              <w:rPr>
                <w:rFonts w:ascii="Calibri" w:hAnsi="Calibri" w:cs="Calibri"/>
                <w:color w:val="000000"/>
              </w:rPr>
              <w:t>25</w:t>
            </w:r>
          </w:p>
        </w:tc>
        <w:tc>
          <w:tcPr>
            <w:tcW w:w="1418" w:type="dxa"/>
          </w:tcPr>
          <w:p w14:paraId="3D04C7C6" w14:textId="77777777" w:rsidR="0054482C" w:rsidRDefault="0054482C" w:rsidP="001D4547">
            <w:r>
              <w:t>60</w:t>
            </w:r>
          </w:p>
        </w:tc>
        <w:tc>
          <w:tcPr>
            <w:tcW w:w="709" w:type="dxa"/>
          </w:tcPr>
          <w:p w14:paraId="7B70BE7C" w14:textId="77777777" w:rsidR="0054482C" w:rsidRDefault="0054482C" w:rsidP="001D4547">
            <w:r>
              <w:t>15</w:t>
            </w:r>
          </w:p>
        </w:tc>
        <w:tc>
          <w:tcPr>
            <w:tcW w:w="708" w:type="dxa"/>
            <w:vMerge/>
          </w:tcPr>
          <w:p w14:paraId="2F4886CC" w14:textId="77777777" w:rsidR="0054482C" w:rsidRDefault="0054482C" w:rsidP="001D4547"/>
        </w:tc>
        <w:tc>
          <w:tcPr>
            <w:tcW w:w="1418" w:type="dxa"/>
          </w:tcPr>
          <w:p w14:paraId="0C67FB62" w14:textId="77777777" w:rsidR="0054482C" w:rsidRPr="00A91B04" w:rsidRDefault="0054482C" w:rsidP="00CD3E17">
            <w:r>
              <w:t>7</w:t>
            </w:r>
            <w:r w:rsidRPr="00A91B04">
              <w:t xml:space="preserve"> (</w:t>
            </w:r>
            <w:r>
              <w:t>4</w:t>
            </w:r>
            <w:r w:rsidRPr="00A91B04">
              <w:t xml:space="preserve"> Trt)</w:t>
            </w:r>
          </w:p>
        </w:tc>
        <w:tc>
          <w:tcPr>
            <w:tcW w:w="1417" w:type="dxa"/>
          </w:tcPr>
          <w:p w14:paraId="0C2385B8" w14:textId="77777777" w:rsidR="0054482C" w:rsidRDefault="0054482C" w:rsidP="001D4547">
            <w:r>
              <w:t>No (1 DF)</w:t>
            </w:r>
          </w:p>
        </w:tc>
        <w:tc>
          <w:tcPr>
            <w:tcW w:w="510" w:type="dxa"/>
          </w:tcPr>
          <w:p w14:paraId="49CD9047" w14:textId="77777777" w:rsidR="0054482C" w:rsidRDefault="0054482C" w:rsidP="001D4547">
            <w:r>
              <w:t>17</w:t>
            </w:r>
          </w:p>
        </w:tc>
        <w:tc>
          <w:tcPr>
            <w:tcW w:w="766" w:type="dxa"/>
          </w:tcPr>
          <w:p w14:paraId="6E24C29D" w14:textId="77777777" w:rsidR="0054482C" w:rsidRDefault="0054482C" w:rsidP="00905AA2">
            <w:r>
              <w:t>20</w:t>
            </w:r>
          </w:p>
        </w:tc>
        <w:tc>
          <w:tcPr>
            <w:tcW w:w="1276" w:type="dxa"/>
          </w:tcPr>
          <w:p w14:paraId="134B048A" w14:textId="77777777" w:rsidR="0054482C" w:rsidRDefault="0054482C" w:rsidP="001D4547">
            <w:r>
              <w:t>Yes</w:t>
            </w:r>
          </w:p>
        </w:tc>
        <w:tc>
          <w:tcPr>
            <w:tcW w:w="1134" w:type="dxa"/>
          </w:tcPr>
          <w:p w14:paraId="3FF9CD38" w14:textId="77777777" w:rsidR="0054482C" w:rsidRDefault="0054482C" w:rsidP="001D4547">
            <w:r>
              <w:t>23/24(2),</w:t>
            </w:r>
            <w:r w:rsidRPr="0052020C">
              <w:t xml:space="preserve"> 11/12   5/6</w:t>
            </w:r>
          </w:p>
        </w:tc>
        <w:tc>
          <w:tcPr>
            <w:tcW w:w="850" w:type="dxa"/>
          </w:tcPr>
          <w:p w14:paraId="6D42A1D3" w14:textId="77777777" w:rsidR="0054482C" w:rsidRDefault="0054482C" w:rsidP="001D4547">
            <w:r>
              <w:t>0.9137</w:t>
            </w:r>
          </w:p>
        </w:tc>
      </w:tr>
      <w:tr w:rsidR="0054482C" w14:paraId="2DABF088" w14:textId="77777777" w:rsidTr="0054482C">
        <w:tc>
          <w:tcPr>
            <w:tcW w:w="1202" w:type="dxa"/>
            <w:vMerge/>
          </w:tcPr>
          <w:p w14:paraId="33213103" w14:textId="77777777" w:rsidR="0054482C" w:rsidRDefault="0054482C" w:rsidP="001D4547"/>
        </w:tc>
        <w:tc>
          <w:tcPr>
            <w:tcW w:w="607" w:type="dxa"/>
            <w:tcBorders>
              <w:bottom w:val="single" w:sz="4" w:space="0" w:color="auto"/>
            </w:tcBorders>
          </w:tcPr>
          <w:p w14:paraId="1B621D9A" w14:textId="77777777" w:rsidR="0054482C" w:rsidRDefault="0054482C" w:rsidP="001D4547">
            <w:r>
              <w:t>8</w:t>
            </w:r>
          </w:p>
        </w:tc>
        <w:tc>
          <w:tcPr>
            <w:tcW w:w="1418" w:type="dxa"/>
            <w:tcBorders>
              <w:bottom w:val="single" w:sz="4" w:space="0" w:color="auto"/>
            </w:tcBorders>
            <w:vAlign w:val="bottom"/>
          </w:tcPr>
          <w:p w14:paraId="1E166ACC" w14:textId="77777777" w:rsidR="0054482C" w:rsidRDefault="0054482C" w:rsidP="003E690C">
            <w:pPr>
              <w:jc w:val="right"/>
              <w:rPr>
                <w:rFonts w:ascii="Calibri" w:hAnsi="Calibri" w:cs="Calibri"/>
                <w:color w:val="000000"/>
              </w:rPr>
            </w:pPr>
            <w:r>
              <w:rPr>
                <w:rFonts w:ascii="Calibri" w:hAnsi="Calibri" w:cs="Calibri"/>
                <w:color w:val="000000"/>
              </w:rPr>
              <w:t>35</w:t>
            </w:r>
          </w:p>
        </w:tc>
        <w:tc>
          <w:tcPr>
            <w:tcW w:w="1418" w:type="dxa"/>
            <w:tcBorders>
              <w:bottom w:val="single" w:sz="4" w:space="0" w:color="auto"/>
            </w:tcBorders>
          </w:tcPr>
          <w:p w14:paraId="5D0BE362" w14:textId="77777777" w:rsidR="0054482C" w:rsidRDefault="0054482C" w:rsidP="001D4547">
            <w:r>
              <w:t>80</w:t>
            </w:r>
          </w:p>
        </w:tc>
        <w:tc>
          <w:tcPr>
            <w:tcW w:w="709" w:type="dxa"/>
            <w:tcBorders>
              <w:bottom w:val="single" w:sz="4" w:space="0" w:color="auto"/>
            </w:tcBorders>
          </w:tcPr>
          <w:p w14:paraId="2C1F0730" w14:textId="77777777" w:rsidR="0054482C" w:rsidRDefault="0054482C" w:rsidP="001D4547">
            <w:r>
              <w:t>20</w:t>
            </w:r>
          </w:p>
        </w:tc>
        <w:tc>
          <w:tcPr>
            <w:tcW w:w="708" w:type="dxa"/>
            <w:vMerge/>
          </w:tcPr>
          <w:p w14:paraId="3D637515" w14:textId="77777777" w:rsidR="0054482C" w:rsidRDefault="0054482C" w:rsidP="001D4547"/>
        </w:tc>
        <w:tc>
          <w:tcPr>
            <w:tcW w:w="1418" w:type="dxa"/>
          </w:tcPr>
          <w:p w14:paraId="2B8F8CC2" w14:textId="77777777" w:rsidR="0054482C" w:rsidRPr="00A91B04" w:rsidRDefault="0054482C" w:rsidP="00143EEA">
            <w:r>
              <w:t>9</w:t>
            </w:r>
            <w:r w:rsidRPr="00A91B04">
              <w:t xml:space="preserve"> (</w:t>
            </w:r>
            <w:r>
              <w:t>4</w:t>
            </w:r>
            <w:r w:rsidRPr="00A91B04">
              <w:t xml:space="preserve"> Trt)</w:t>
            </w:r>
          </w:p>
        </w:tc>
        <w:tc>
          <w:tcPr>
            <w:tcW w:w="1417" w:type="dxa"/>
            <w:tcBorders>
              <w:bottom w:val="single" w:sz="4" w:space="0" w:color="auto"/>
            </w:tcBorders>
          </w:tcPr>
          <w:p w14:paraId="3D17B80F" w14:textId="77777777" w:rsidR="0054482C" w:rsidRDefault="0054482C" w:rsidP="001D4547">
            <w:r>
              <w:t>No (1 DF)</w:t>
            </w:r>
          </w:p>
        </w:tc>
        <w:tc>
          <w:tcPr>
            <w:tcW w:w="510" w:type="dxa"/>
            <w:tcBorders>
              <w:bottom w:val="single" w:sz="4" w:space="0" w:color="auto"/>
            </w:tcBorders>
          </w:tcPr>
          <w:p w14:paraId="51FCD929" w14:textId="77777777" w:rsidR="0054482C" w:rsidRDefault="0054482C" w:rsidP="001D4547">
            <w:r>
              <w:t>25</w:t>
            </w:r>
          </w:p>
        </w:tc>
        <w:tc>
          <w:tcPr>
            <w:tcW w:w="766" w:type="dxa"/>
            <w:tcBorders>
              <w:bottom w:val="single" w:sz="4" w:space="0" w:color="auto"/>
            </w:tcBorders>
          </w:tcPr>
          <w:p w14:paraId="6C23DF32" w14:textId="77777777" w:rsidR="0054482C" w:rsidRDefault="0054482C" w:rsidP="00905AA2">
            <w:r>
              <w:t>30</w:t>
            </w:r>
          </w:p>
        </w:tc>
        <w:tc>
          <w:tcPr>
            <w:tcW w:w="1276" w:type="dxa"/>
            <w:tcBorders>
              <w:bottom w:val="single" w:sz="4" w:space="0" w:color="auto"/>
            </w:tcBorders>
          </w:tcPr>
          <w:p w14:paraId="3736712F" w14:textId="77777777" w:rsidR="0054482C" w:rsidRDefault="0054482C" w:rsidP="001D4547">
            <w:r>
              <w:t>Yes</w:t>
            </w:r>
          </w:p>
        </w:tc>
        <w:tc>
          <w:tcPr>
            <w:tcW w:w="1134" w:type="dxa"/>
            <w:tcBorders>
              <w:bottom w:val="single" w:sz="4" w:space="0" w:color="auto"/>
            </w:tcBorders>
          </w:tcPr>
          <w:p w14:paraId="3EA0E0D4" w14:textId="77777777" w:rsidR="0054482C" w:rsidRDefault="0054482C" w:rsidP="0052020C">
            <w:r>
              <w:t>15/16(4)</w:t>
            </w:r>
          </w:p>
        </w:tc>
        <w:tc>
          <w:tcPr>
            <w:tcW w:w="850" w:type="dxa"/>
            <w:tcBorders>
              <w:bottom w:val="single" w:sz="4" w:space="0" w:color="auto"/>
            </w:tcBorders>
          </w:tcPr>
          <w:p w14:paraId="3CDE0D2B" w14:textId="77777777" w:rsidR="0054482C" w:rsidRDefault="0054482C" w:rsidP="001D4547">
            <w:r>
              <w:t>15/16</w:t>
            </w:r>
          </w:p>
        </w:tc>
      </w:tr>
      <w:tr w:rsidR="0054482C" w14:paraId="3FF50606" w14:textId="77777777" w:rsidTr="0054482C">
        <w:tc>
          <w:tcPr>
            <w:tcW w:w="1202" w:type="dxa"/>
            <w:vMerge/>
          </w:tcPr>
          <w:p w14:paraId="383756F1" w14:textId="77777777" w:rsidR="0054482C" w:rsidRDefault="0054482C" w:rsidP="001D4547"/>
        </w:tc>
        <w:tc>
          <w:tcPr>
            <w:tcW w:w="607" w:type="dxa"/>
            <w:tcBorders>
              <w:top w:val="single" w:sz="4" w:space="0" w:color="auto"/>
              <w:bottom w:val="single" w:sz="4" w:space="0" w:color="auto"/>
            </w:tcBorders>
          </w:tcPr>
          <w:p w14:paraId="3E0F249B" w14:textId="77777777" w:rsidR="0054482C" w:rsidRDefault="0054482C" w:rsidP="001D4547">
            <w:r>
              <w:t>10</w:t>
            </w:r>
          </w:p>
        </w:tc>
        <w:tc>
          <w:tcPr>
            <w:tcW w:w="1418" w:type="dxa"/>
            <w:tcBorders>
              <w:top w:val="single" w:sz="4" w:space="0" w:color="auto"/>
              <w:bottom w:val="single" w:sz="4" w:space="0" w:color="auto"/>
            </w:tcBorders>
            <w:vAlign w:val="bottom"/>
          </w:tcPr>
          <w:p w14:paraId="65FC2BF8" w14:textId="77777777" w:rsidR="0054482C" w:rsidRDefault="0054482C" w:rsidP="003E690C">
            <w:pPr>
              <w:jc w:val="right"/>
              <w:rPr>
                <w:rFonts w:ascii="Calibri" w:hAnsi="Calibri" w:cs="Calibri"/>
                <w:color w:val="000000"/>
              </w:rPr>
            </w:pPr>
            <w:r>
              <w:rPr>
                <w:rFonts w:ascii="Calibri" w:hAnsi="Calibri" w:cs="Calibri"/>
                <w:color w:val="000000"/>
              </w:rPr>
              <w:t>45</w:t>
            </w:r>
          </w:p>
        </w:tc>
        <w:tc>
          <w:tcPr>
            <w:tcW w:w="1418" w:type="dxa"/>
            <w:tcBorders>
              <w:top w:val="single" w:sz="4" w:space="0" w:color="auto"/>
              <w:bottom w:val="single" w:sz="4" w:space="0" w:color="auto"/>
            </w:tcBorders>
          </w:tcPr>
          <w:p w14:paraId="162FA4E2" w14:textId="77777777" w:rsidR="0054482C" w:rsidRDefault="0054482C" w:rsidP="001D4547">
            <w:r>
              <w:t>100</w:t>
            </w:r>
          </w:p>
        </w:tc>
        <w:tc>
          <w:tcPr>
            <w:tcW w:w="709" w:type="dxa"/>
            <w:tcBorders>
              <w:top w:val="single" w:sz="4" w:space="0" w:color="auto"/>
              <w:bottom w:val="single" w:sz="4" w:space="0" w:color="auto"/>
            </w:tcBorders>
          </w:tcPr>
          <w:p w14:paraId="3CD53922" w14:textId="77777777" w:rsidR="0054482C" w:rsidRDefault="0054482C" w:rsidP="001D4547">
            <w:r>
              <w:t>25</w:t>
            </w:r>
          </w:p>
        </w:tc>
        <w:tc>
          <w:tcPr>
            <w:tcW w:w="708" w:type="dxa"/>
            <w:vMerge/>
            <w:tcBorders>
              <w:bottom w:val="single" w:sz="4" w:space="0" w:color="auto"/>
            </w:tcBorders>
          </w:tcPr>
          <w:p w14:paraId="5AFDAEAF" w14:textId="77777777" w:rsidR="0054482C" w:rsidRDefault="0054482C" w:rsidP="001D4547"/>
        </w:tc>
        <w:tc>
          <w:tcPr>
            <w:tcW w:w="1418" w:type="dxa"/>
            <w:tcBorders>
              <w:bottom w:val="single" w:sz="4" w:space="0" w:color="auto"/>
            </w:tcBorders>
          </w:tcPr>
          <w:p w14:paraId="5123478A" w14:textId="77777777" w:rsidR="0054482C" w:rsidRPr="00A91B04" w:rsidRDefault="0054482C" w:rsidP="00143EEA">
            <w:r>
              <w:t xml:space="preserve">12 </w:t>
            </w:r>
            <w:r w:rsidRPr="00A91B04">
              <w:t>(</w:t>
            </w:r>
            <w:r>
              <w:t>4</w:t>
            </w:r>
            <w:r w:rsidRPr="00A91B04">
              <w:t xml:space="preserve"> Trt)</w:t>
            </w:r>
          </w:p>
        </w:tc>
        <w:tc>
          <w:tcPr>
            <w:tcW w:w="1417" w:type="dxa"/>
            <w:tcBorders>
              <w:top w:val="single" w:sz="4" w:space="0" w:color="auto"/>
              <w:bottom w:val="single" w:sz="4" w:space="0" w:color="auto"/>
            </w:tcBorders>
          </w:tcPr>
          <w:p w14:paraId="517C5C69" w14:textId="77777777" w:rsidR="0054482C" w:rsidRDefault="0054482C" w:rsidP="001D4547">
            <w:r>
              <w:t>No (1 DF)</w:t>
            </w:r>
          </w:p>
        </w:tc>
        <w:tc>
          <w:tcPr>
            <w:tcW w:w="510" w:type="dxa"/>
            <w:tcBorders>
              <w:top w:val="single" w:sz="4" w:space="0" w:color="auto"/>
              <w:bottom w:val="single" w:sz="4" w:space="0" w:color="auto"/>
            </w:tcBorders>
          </w:tcPr>
          <w:p w14:paraId="2AF21BD6" w14:textId="77777777" w:rsidR="0054482C" w:rsidRDefault="0054482C" w:rsidP="001D4547">
            <w:r>
              <w:t>32</w:t>
            </w:r>
          </w:p>
        </w:tc>
        <w:tc>
          <w:tcPr>
            <w:tcW w:w="766" w:type="dxa"/>
            <w:tcBorders>
              <w:top w:val="single" w:sz="4" w:space="0" w:color="auto"/>
              <w:bottom w:val="single" w:sz="4" w:space="0" w:color="auto"/>
            </w:tcBorders>
          </w:tcPr>
          <w:p w14:paraId="2522A59A" w14:textId="77777777" w:rsidR="0054482C" w:rsidRDefault="0054482C" w:rsidP="00905AA2">
            <w:r>
              <w:t>40</w:t>
            </w:r>
          </w:p>
        </w:tc>
        <w:tc>
          <w:tcPr>
            <w:tcW w:w="1276" w:type="dxa"/>
            <w:tcBorders>
              <w:top w:val="single" w:sz="4" w:space="0" w:color="auto"/>
              <w:bottom w:val="single" w:sz="4" w:space="0" w:color="auto"/>
            </w:tcBorders>
          </w:tcPr>
          <w:p w14:paraId="3D37DC03" w14:textId="77777777" w:rsidR="0054482C" w:rsidRDefault="0054482C" w:rsidP="001D4547">
            <w:r>
              <w:t>Yes</w:t>
            </w:r>
          </w:p>
        </w:tc>
        <w:tc>
          <w:tcPr>
            <w:tcW w:w="1134" w:type="dxa"/>
            <w:tcBorders>
              <w:top w:val="single" w:sz="4" w:space="0" w:color="auto"/>
              <w:bottom w:val="single" w:sz="4" w:space="0" w:color="auto"/>
            </w:tcBorders>
          </w:tcPr>
          <w:p w14:paraId="23003B7B" w14:textId="77777777" w:rsidR="0054482C" w:rsidRDefault="0054482C" w:rsidP="0052020C">
            <w:r>
              <w:t xml:space="preserve">19/20(2), </w:t>
            </w:r>
            <w:r w:rsidRPr="0052020C">
              <w:t>37/40</w:t>
            </w:r>
            <w:r>
              <w:t>,</w:t>
            </w:r>
            <w:r w:rsidRPr="0052020C">
              <w:t xml:space="preserve">   7/8</w:t>
            </w:r>
          </w:p>
        </w:tc>
        <w:tc>
          <w:tcPr>
            <w:tcW w:w="850" w:type="dxa"/>
            <w:tcBorders>
              <w:top w:val="single" w:sz="4" w:space="0" w:color="auto"/>
              <w:bottom w:val="single" w:sz="4" w:space="0" w:color="auto"/>
            </w:tcBorders>
          </w:tcPr>
          <w:p w14:paraId="5AF68FBC" w14:textId="77777777" w:rsidR="0054482C" w:rsidRDefault="0054482C" w:rsidP="00143EEA">
            <w:r w:rsidRPr="0052020C">
              <w:t>0.92</w:t>
            </w:r>
            <w:r>
              <w:t>40</w:t>
            </w:r>
          </w:p>
        </w:tc>
      </w:tr>
    </w:tbl>
    <w:p w14:paraId="35F4EF25" w14:textId="77777777" w:rsidR="005F1F12" w:rsidRDefault="005F1F12" w:rsidP="005F1F12"/>
    <w:p w14:paraId="1087258D" w14:textId="77777777" w:rsidR="005F1F12" w:rsidRDefault="005F1F12" w:rsidP="005F1F12"/>
    <w:tbl>
      <w:tblPr>
        <w:tblStyle w:val="TableGrid"/>
        <w:tblW w:w="13433" w:type="dxa"/>
        <w:tblLayout w:type="fixed"/>
        <w:tblLook w:val="04A0" w:firstRow="1" w:lastRow="0" w:firstColumn="1" w:lastColumn="0" w:noHBand="0" w:noVBand="1"/>
      </w:tblPr>
      <w:tblGrid>
        <w:gridCol w:w="1202"/>
        <w:gridCol w:w="607"/>
        <w:gridCol w:w="1418"/>
        <w:gridCol w:w="1418"/>
        <w:gridCol w:w="709"/>
        <w:gridCol w:w="708"/>
        <w:gridCol w:w="1418"/>
        <w:gridCol w:w="1417"/>
        <w:gridCol w:w="495"/>
        <w:gridCol w:w="781"/>
        <w:gridCol w:w="1276"/>
        <w:gridCol w:w="1134"/>
        <w:gridCol w:w="850"/>
      </w:tblGrid>
      <w:tr w:rsidR="00E83343" w14:paraId="1920CCD6" w14:textId="77777777" w:rsidTr="00E83343">
        <w:tc>
          <w:tcPr>
            <w:tcW w:w="1809" w:type="dxa"/>
            <w:gridSpan w:val="2"/>
          </w:tcPr>
          <w:p w14:paraId="2BB85429" w14:textId="77777777" w:rsidR="00E83343" w:rsidRDefault="00E83343" w:rsidP="0066563F">
            <w:r>
              <w:t>Phase 1 Experiment</w:t>
            </w:r>
          </w:p>
        </w:tc>
        <w:tc>
          <w:tcPr>
            <w:tcW w:w="1418" w:type="dxa"/>
            <w:vMerge w:val="restart"/>
          </w:tcPr>
          <w:p w14:paraId="59817CBD" w14:textId="77777777" w:rsidR="00E83343" w:rsidRDefault="00E83343" w:rsidP="003E690C">
            <w:r>
              <w:t>DF of residual in between animals stratum</w:t>
            </w:r>
          </w:p>
        </w:tc>
        <w:tc>
          <w:tcPr>
            <w:tcW w:w="1418" w:type="dxa"/>
            <w:vMerge w:val="restart"/>
          </w:tcPr>
          <w:p w14:paraId="579B4250" w14:textId="77777777" w:rsidR="00E83343" w:rsidRDefault="00E83343" w:rsidP="0066563F">
            <w:r>
              <w:t xml:space="preserve">Number of observation </w:t>
            </w:r>
          </w:p>
        </w:tc>
        <w:tc>
          <w:tcPr>
            <w:tcW w:w="1417" w:type="dxa"/>
            <w:gridSpan w:val="2"/>
          </w:tcPr>
          <w:p w14:paraId="7A4BE73A" w14:textId="77777777" w:rsidR="00E83343" w:rsidRDefault="00E83343" w:rsidP="0066563F">
            <w:r>
              <w:t>Phase 2 Experiment</w:t>
            </w:r>
          </w:p>
        </w:tc>
        <w:tc>
          <w:tcPr>
            <w:tcW w:w="1418" w:type="dxa"/>
            <w:vMerge w:val="restart"/>
          </w:tcPr>
          <w:p w14:paraId="4CF2990D" w14:textId="77777777" w:rsidR="00E83343" w:rsidRDefault="00E83343" w:rsidP="0066563F">
            <w:r>
              <w:t xml:space="preserve">DF of Animal in the between Runs stratum </w:t>
            </w:r>
          </w:p>
        </w:tc>
        <w:tc>
          <w:tcPr>
            <w:tcW w:w="1417" w:type="dxa"/>
            <w:vMerge w:val="restart"/>
          </w:tcPr>
          <w:p w14:paraId="11E660AA" w14:textId="77777777" w:rsidR="00E83343" w:rsidRDefault="00E83343" w:rsidP="0066563F">
            <w:pPr>
              <w:rPr>
                <w:lang w:eastAsia="zh-TW"/>
              </w:rPr>
            </w:pPr>
            <w:r>
              <w:t xml:space="preserve">Tag orthogonal to Animal </w:t>
            </w:r>
            <w:r>
              <w:rPr>
                <w:rFonts w:hint="eastAsia"/>
                <w:lang w:eastAsia="zh-TW"/>
              </w:rPr>
              <w:t>in the within runs stratum</w:t>
            </w:r>
          </w:p>
        </w:tc>
        <w:tc>
          <w:tcPr>
            <w:tcW w:w="1276" w:type="dxa"/>
            <w:gridSpan w:val="2"/>
            <w:vMerge w:val="restart"/>
          </w:tcPr>
          <w:p w14:paraId="4E172489" w14:textId="77777777" w:rsidR="00E83343" w:rsidRDefault="00E83343" w:rsidP="0066563F">
            <w:r>
              <w:t>DF of residual in between animals stratum</w:t>
            </w:r>
          </w:p>
        </w:tc>
        <w:tc>
          <w:tcPr>
            <w:tcW w:w="1276" w:type="dxa"/>
            <w:vMerge w:val="restart"/>
          </w:tcPr>
          <w:p w14:paraId="68E1803F" w14:textId="77777777" w:rsidR="00E83343" w:rsidRDefault="00E83343" w:rsidP="0066563F">
            <w:r>
              <w:t>Tag orthogonal to Treatment</w:t>
            </w:r>
          </w:p>
        </w:tc>
        <w:tc>
          <w:tcPr>
            <w:tcW w:w="1984" w:type="dxa"/>
            <w:gridSpan w:val="2"/>
          </w:tcPr>
          <w:p w14:paraId="2E01E0FB" w14:textId="77777777" w:rsidR="00E83343" w:rsidRDefault="00E83343" w:rsidP="0066563F">
            <w:r>
              <w:t>Treatment</w:t>
            </w:r>
          </w:p>
        </w:tc>
      </w:tr>
      <w:tr w:rsidR="00E83343" w14:paraId="06F20D0D" w14:textId="77777777" w:rsidTr="00E83343">
        <w:tc>
          <w:tcPr>
            <w:tcW w:w="1202" w:type="dxa"/>
          </w:tcPr>
          <w:p w14:paraId="1A5EE471" w14:textId="77777777" w:rsidR="00E83343" w:rsidRDefault="00E83343" w:rsidP="0066563F">
            <w:r>
              <w:t>Treatment</w:t>
            </w:r>
          </w:p>
        </w:tc>
        <w:tc>
          <w:tcPr>
            <w:tcW w:w="607" w:type="dxa"/>
          </w:tcPr>
          <w:p w14:paraId="456E8D74" w14:textId="77777777" w:rsidR="00E83343" w:rsidRDefault="00E83343" w:rsidP="0066563F">
            <w:r>
              <w:t>Bio Rep</w:t>
            </w:r>
          </w:p>
        </w:tc>
        <w:tc>
          <w:tcPr>
            <w:tcW w:w="1418" w:type="dxa"/>
            <w:vMerge/>
          </w:tcPr>
          <w:p w14:paraId="3D358324" w14:textId="77777777" w:rsidR="00E83343" w:rsidRDefault="00E83343" w:rsidP="0066563F"/>
        </w:tc>
        <w:tc>
          <w:tcPr>
            <w:tcW w:w="1418" w:type="dxa"/>
            <w:vMerge/>
          </w:tcPr>
          <w:p w14:paraId="48F4DA6A" w14:textId="77777777" w:rsidR="00E83343" w:rsidRDefault="00E83343" w:rsidP="0066563F"/>
        </w:tc>
        <w:tc>
          <w:tcPr>
            <w:tcW w:w="709" w:type="dxa"/>
          </w:tcPr>
          <w:p w14:paraId="746BE248" w14:textId="77777777" w:rsidR="00E83343" w:rsidRDefault="00E83343" w:rsidP="0066563F">
            <w:r>
              <w:t>Runs</w:t>
            </w:r>
          </w:p>
        </w:tc>
        <w:tc>
          <w:tcPr>
            <w:tcW w:w="708" w:type="dxa"/>
            <w:tcBorders>
              <w:bottom w:val="single" w:sz="4" w:space="0" w:color="auto"/>
            </w:tcBorders>
          </w:tcPr>
          <w:p w14:paraId="69D4D2D3" w14:textId="77777777" w:rsidR="00E83343" w:rsidRDefault="00E83343" w:rsidP="0066563F">
            <w:r>
              <w:t xml:space="preserve">Tags </w:t>
            </w:r>
          </w:p>
        </w:tc>
        <w:tc>
          <w:tcPr>
            <w:tcW w:w="1418" w:type="dxa"/>
            <w:vMerge/>
          </w:tcPr>
          <w:p w14:paraId="24A8CD6F" w14:textId="77777777" w:rsidR="00E83343" w:rsidRDefault="00E83343" w:rsidP="0066563F"/>
        </w:tc>
        <w:tc>
          <w:tcPr>
            <w:tcW w:w="1417" w:type="dxa"/>
            <w:vMerge/>
          </w:tcPr>
          <w:p w14:paraId="7ADDDA8F" w14:textId="77777777" w:rsidR="00E83343" w:rsidRDefault="00E83343" w:rsidP="0066563F"/>
        </w:tc>
        <w:tc>
          <w:tcPr>
            <w:tcW w:w="1276" w:type="dxa"/>
            <w:gridSpan w:val="2"/>
            <w:vMerge/>
          </w:tcPr>
          <w:p w14:paraId="2C16ABD8" w14:textId="77777777" w:rsidR="00E83343" w:rsidRDefault="00E83343" w:rsidP="0066563F"/>
        </w:tc>
        <w:tc>
          <w:tcPr>
            <w:tcW w:w="1276" w:type="dxa"/>
            <w:vMerge/>
          </w:tcPr>
          <w:p w14:paraId="7CCB35BD" w14:textId="77777777" w:rsidR="00E83343" w:rsidRDefault="00E83343" w:rsidP="0066563F"/>
        </w:tc>
        <w:tc>
          <w:tcPr>
            <w:tcW w:w="1134" w:type="dxa"/>
          </w:tcPr>
          <w:p w14:paraId="1AD97D50" w14:textId="77777777" w:rsidR="00E83343" w:rsidRDefault="00E83343" w:rsidP="0066563F">
            <w:r>
              <w:t>Can Eff Factor</w:t>
            </w:r>
          </w:p>
        </w:tc>
        <w:tc>
          <w:tcPr>
            <w:tcW w:w="850" w:type="dxa"/>
          </w:tcPr>
          <w:p w14:paraId="24A91E09" w14:textId="77777777" w:rsidR="00E83343" w:rsidRDefault="00E83343" w:rsidP="0066563F">
            <w:r>
              <w:t>Ave Eff Factor</w:t>
            </w:r>
          </w:p>
        </w:tc>
      </w:tr>
      <w:tr w:rsidR="00E83343" w14:paraId="172A0BBB" w14:textId="77777777" w:rsidTr="00E83343">
        <w:tc>
          <w:tcPr>
            <w:tcW w:w="1202" w:type="dxa"/>
            <w:vMerge w:val="restart"/>
          </w:tcPr>
          <w:p w14:paraId="0EEB4DAB" w14:textId="77777777" w:rsidR="00E83343" w:rsidRDefault="00E83343" w:rsidP="0066563F">
            <w:r>
              <w:t>5</w:t>
            </w:r>
          </w:p>
        </w:tc>
        <w:tc>
          <w:tcPr>
            <w:tcW w:w="607" w:type="dxa"/>
          </w:tcPr>
          <w:p w14:paraId="740F5775" w14:textId="77777777" w:rsidR="00E83343" w:rsidRDefault="00E83343" w:rsidP="0066563F">
            <w:r>
              <w:t>4</w:t>
            </w:r>
          </w:p>
        </w:tc>
        <w:tc>
          <w:tcPr>
            <w:tcW w:w="1418" w:type="dxa"/>
          </w:tcPr>
          <w:p w14:paraId="0B9B2881" w14:textId="77777777" w:rsidR="00E83343" w:rsidRDefault="00E83343" w:rsidP="003E690C">
            <w:r>
              <w:t>15</w:t>
            </w:r>
          </w:p>
        </w:tc>
        <w:tc>
          <w:tcPr>
            <w:tcW w:w="1418" w:type="dxa"/>
          </w:tcPr>
          <w:p w14:paraId="5A6DA039" w14:textId="77777777" w:rsidR="00E83343" w:rsidRDefault="00E83343" w:rsidP="0066563F">
            <w:r>
              <w:t>40</w:t>
            </w:r>
          </w:p>
        </w:tc>
        <w:tc>
          <w:tcPr>
            <w:tcW w:w="709" w:type="dxa"/>
          </w:tcPr>
          <w:p w14:paraId="3AA88FDC" w14:textId="77777777" w:rsidR="00E83343" w:rsidRDefault="00E83343" w:rsidP="0066563F">
            <w:r>
              <w:t>5</w:t>
            </w:r>
          </w:p>
        </w:tc>
        <w:tc>
          <w:tcPr>
            <w:tcW w:w="708" w:type="dxa"/>
            <w:vMerge w:val="restart"/>
          </w:tcPr>
          <w:p w14:paraId="6FA3CD00" w14:textId="77777777" w:rsidR="00E83343" w:rsidRDefault="00E83343" w:rsidP="0066563F">
            <w:r>
              <w:t>8</w:t>
            </w:r>
          </w:p>
        </w:tc>
        <w:tc>
          <w:tcPr>
            <w:tcW w:w="1418" w:type="dxa"/>
          </w:tcPr>
          <w:p w14:paraId="79FC7048" w14:textId="77777777" w:rsidR="00E83343" w:rsidRDefault="00E83343" w:rsidP="00BE7D42">
            <w:r>
              <w:t>2 (2 Trt)</w:t>
            </w:r>
          </w:p>
        </w:tc>
        <w:tc>
          <w:tcPr>
            <w:tcW w:w="1417" w:type="dxa"/>
          </w:tcPr>
          <w:p w14:paraId="646C80F3" w14:textId="77777777" w:rsidR="00E83343" w:rsidRDefault="00E83343" w:rsidP="0066563F">
            <w:r>
              <w:t>No (3 DF)</w:t>
            </w:r>
          </w:p>
        </w:tc>
        <w:tc>
          <w:tcPr>
            <w:tcW w:w="495" w:type="dxa"/>
          </w:tcPr>
          <w:p w14:paraId="319BE1CA" w14:textId="77777777" w:rsidR="00E83343" w:rsidRDefault="00E83343" w:rsidP="0066563F">
            <w:r>
              <w:t>10</w:t>
            </w:r>
          </w:p>
        </w:tc>
        <w:tc>
          <w:tcPr>
            <w:tcW w:w="781" w:type="dxa"/>
          </w:tcPr>
          <w:p w14:paraId="4431D15B" w14:textId="77777777" w:rsidR="00E83343" w:rsidRDefault="00E83343" w:rsidP="00905AA2">
            <w:r>
              <w:t>10</w:t>
            </w:r>
          </w:p>
        </w:tc>
        <w:tc>
          <w:tcPr>
            <w:tcW w:w="1276" w:type="dxa"/>
          </w:tcPr>
          <w:p w14:paraId="46397B22" w14:textId="77777777" w:rsidR="00E83343" w:rsidRDefault="00E83343" w:rsidP="0066563F">
            <w:r>
              <w:t>Yes</w:t>
            </w:r>
          </w:p>
        </w:tc>
        <w:tc>
          <w:tcPr>
            <w:tcW w:w="1134" w:type="dxa"/>
          </w:tcPr>
          <w:p w14:paraId="2635907C" w14:textId="77777777" w:rsidR="00E83343" w:rsidRDefault="00E83343" w:rsidP="0066563F">
            <w:r>
              <w:t xml:space="preserve">1(2), </w:t>
            </w:r>
            <w:r w:rsidRPr="00BE7D42">
              <w:t>15/16</w:t>
            </w:r>
            <w:r>
              <w:t>(2)</w:t>
            </w:r>
          </w:p>
        </w:tc>
        <w:tc>
          <w:tcPr>
            <w:tcW w:w="850" w:type="dxa"/>
          </w:tcPr>
          <w:p w14:paraId="6FF4A34F" w14:textId="77777777" w:rsidR="00E83343" w:rsidRDefault="00E83343" w:rsidP="0066563F">
            <w:r w:rsidRPr="00B20A07">
              <w:t>30/31</w:t>
            </w:r>
          </w:p>
        </w:tc>
      </w:tr>
      <w:tr w:rsidR="00E83343" w14:paraId="06E41515" w14:textId="77777777" w:rsidTr="00E83343">
        <w:tc>
          <w:tcPr>
            <w:tcW w:w="1202" w:type="dxa"/>
            <w:vMerge/>
          </w:tcPr>
          <w:p w14:paraId="4310CC7E" w14:textId="77777777" w:rsidR="00E83343" w:rsidRDefault="00E83343" w:rsidP="0066563F"/>
        </w:tc>
        <w:tc>
          <w:tcPr>
            <w:tcW w:w="607" w:type="dxa"/>
          </w:tcPr>
          <w:p w14:paraId="7681C327" w14:textId="77777777" w:rsidR="00E83343" w:rsidRDefault="00E83343" w:rsidP="0066563F">
            <w:r>
              <w:t>8</w:t>
            </w:r>
          </w:p>
        </w:tc>
        <w:tc>
          <w:tcPr>
            <w:tcW w:w="1418" w:type="dxa"/>
          </w:tcPr>
          <w:p w14:paraId="6B28B703" w14:textId="77777777" w:rsidR="00E83343" w:rsidRDefault="00E83343" w:rsidP="003E690C">
            <w:r>
              <w:t>35</w:t>
            </w:r>
          </w:p>
        </w:tc>
        <w:tc>
          <w:tcPr>
            <w:tcW w:w="1418" w:type="dxa"/>
          </w:tcPr>
          <w:p w14:paraId="1401D412" w14:textId="77777777" w:rsidR="00E83343" w:rsidRDefault="00E83343" w:rsidP="0066563F">
            <w:r>
              <w:t>80</w:t>
            </w:r>
          </w:p>
        </w:tc>
        <w:tc>
          <w:tcPr>
            <w:tcW w:w="709" w:type="dxa"/>
          </w:tcPr>
          <w:p w14:paraId="25317242" w14:textId="77777777" w:rsidR="00E83343" w:rsidRDefault="00E83343" w:rsidP="0066563F">
            <w:r>
              <w:t>10</w:t>
            </w:r>
          </w:p>
        </w:tc>
        <w:tc>
          <w:tcPr>
            <w:tcW w:w="708" w:type="dxa"/>
            <w:vMerge/>
          </w:tcPr>
          <w:p w14:paraId="74F91EE5" w14:textId="77777777" w:rsidR="00E83343" w:rsidRDefault="00E83343" w:rsidP="0066563F"/>
        </w:tc>
        <w:tc>
          <w:tcPr>
            <w:tcW w:w="1418" w:type="dxa"/>
          </w:tcPr>
          <w:p w14:paraId="14233DFE" w14:textId="77777777" w:rsidR="00E83343" w:rsidRDefault="00E83343" w:rsidP="009E0AA4">
            <w:r>
              <w:t>4 (4 Trt)</w:t>
            </w:r>
          </w:p>
        </w:tc>
        <w:tc>
          <w:tcPr>
            <w:tcW w:w="1417" w:type="dxa"/>
          </w:tcPr>
          <w:p w14:paraId="270DE40F" w14:textId="77777777" w:rsidR="00E83343" w:rsidRDefault="00E83343" w:rsidP="0066563F">
            <w:r>
              <w:t>No (3 DF)</w:t>
            </w:r>
          </w:p>
        </w:tc>
        <w:tc>
          <w:tcPr>
            <w:tcW w:w="495" w:type="dxa"/>
          </w:tcPr>
          <w:p w14:paraId="5AF2E26C" w14:textId="77777777" w:rsidR="00E83343" w:rsidRDefault="00E83343" w:rsidP="0066563F">
            <w:r>
              <w:t>28</w:t>
            </w:r>
          </w:p>
        </w:tc>
        <w:tc>
          <w:tcPr>
            <w:tcW w:w="781" w:type="dxa"/>
          </w:tcPr>
          <w:p w14:paraId="32E5344F" w14:textId="77777777" w:rsidR="00E83343" w:rsidRDefault="00E83343" w:rsidP="00681E09">
            <w:r>
              <w:t>28</w:t>
            </w:r>
          </w:p>
        </w:tc>
        <w:tc>
          <w:tcPr>
            <w:tcW w:w="1276" w:type="dxa"/>
          </w:tcPr>
          <w:p w14:paraId="1E1483D5" w14:textId="77777777" w:rsidR="00E83343" w:rsidRDefault="00E83343" w:rsidP="0066563F">
            <w:r>
              <w:t>Yes</w:t>
            </w:r>
          </w:p>
        </w:tc>
        <w:tc>
          <w:tcPr>
            <w:tcW w:w="1134" w:type="dxa"/>
          </w:tcPr>
          <w:p w14:paraId="141240A6" w14:textId="77777777" w:rsidR="00E83343" w:rsidRDefault="00E83343" w:rsidP="009A2211">
            <w:r w:rsidRPr="00156005">
              <w:t>0.994</w:t>
            </w:r>
            <w:r>
              <w:t xml:space="preserve"> (2), </w:t>
            </w:r>
            <w:r w:rsidRPr="00156005">
              <w:t>0.959</w:t>
            </w:r>
            <w:r>
              <w:t>(</w:t>
            </w:r>
            <w:r w:rsidRPr="00156005">
              <w:t>2</w:t>
            </w:r>
            <w:r>
              <w:t>)</w:t>
            </w:r>
          </w:p>
        </w:tc>
        <w:tc>
          <w:tcPr>
            <w:tcW w:w="850" w:type="dxa"/>
          </w:tcPr>
          <w:p w14:paraId="1B46D19C" w14:textId="77777777" w:rsidR="00E83343" w:rsidRDefault="00E83343" w:rsidP="0066563F">
            <w:r>
              <w:t>0.9763</w:t>
            </w:r>
          </w:p>
        </w:tc>
      </w:tr>
    </w:tbl>
    <w:p w14:paraId="77097E13" w14:textId="77777777" w:rsidR="00BE7D42" w:rsidRDefault="00BE7D42" w:rsidP="005F1F12"/>
    <w:p w14:paraId="423688A0" w14:textId="77777777" w:rsidR="009F374C" w:rsidRDefault="009F374C">
      <w:r>
        <w:br w:type="page"/>
      </w:r>
    </w:p>
    <w:tbl>
      <w:tblPr>
        <w:tblStyle w:val="TableGrid"/>
        <w:tblW w:w="13575" w:type="dxa"/>
        <w:tblLayout w:type="fixed"/>
        <w:tblLook w:val="04A0" w:firstRow="1" w:lastRow="0" w:firstColumn="1" w:lastColumn="0" w:noHBand="0" w:noVBand="1"/>
      </w:tblPr>
      <w:tblGrid>
        <w:gridCol w:w="1202"/>
        <w:gridCol w:w="607"/>
        <w:gridCol w:w="1418"/>
        <w:gridCol w:w="1418"/>
        <w:gridCol w:w="709"/>
        <w:gridCol w:w="708"/>
        <w:gridCol w:w="1418"/>
        <w:gridCol w:w="1417"/>
        <w:gridCol w:w="495"/>
        <w:gridCol w:w="781"/>
        <w:gridCol w:w="1276"/>
        <w:gridCol w:w="1276"/>
        <w:gridCol w:w="850"/>
      </w:tblGrid>
      <w:tr w:rsidR="009932CC" w14:paraId="5D614D06" w14:textId="77777777" w:rsidTr="009932CC">
        <w:tc>
          <w:tcPr>
            <w:tcW w:w="1809" w:type="dxa"/>
            <w:gridSpan w:val="2"/>
          </w:tcPr>
          <w:p w14:paraId="4124475A" w14:textId="77777777" w:rsidR="009932CC" w:rsidRDefault="009932CC" w:rsidP="001F557B">
            <w:r>
              <w:lastRenderedPageBreak/>
              <w:t>Phase 1 Experiment</w:t>
            </w:r>
          </w:p>
        </w:tc>
        <w:tc>
          <w:tcPr>
            <w:tcW w:w="1418" w:type="dxa"/>
            <w:vMerge w:val="restart"/>
          </w:tcPr>
          <w:p w14:paraId="27D230BF" w14:textId="77777777" w:rsidR="009932CC" w:rsidRDefault="009932CC" w:rsidP="003E690C">
            <w:r>
              <w:t>DF of residual in between animals stratum</w:t>
            </w:r>
          </w:p>
        </w:tc>
        <w:tc>
          <w:tcPr>
            <w:tcW w:w="1418" w:type="dxa"/>
            <w:vMerge w:val="restart"/>
          </w:tcPr>
          <w:p w14:paraId="45A4DC30" w14:textId="77777777" w:rsidR="009932CC" w:rsidRDefault="009932CC" w:rsidP="001F557B">
            <w:r>
              <w:t xml:space="preserve">Number of observation </w:t>
            </w:r>
          </w:p>
        </w:tc>
        <w:tc>
          <w:tcPr>
            <w:tcW w:w="1417" w:type="dxa"/>
            <w:gridSpan w:val="2"/>
          </w:tcPr>
          <w:p w14:paraId="609FFE3E" w14:textId="77777777" w:rsidR="009932CC" w:rsidRDefault="009932CC" w:rsidP="001F557B">
            <w:r>
              <w:t>Phase 2 Experiment</w:t>
            </w:r>
          </w:p>
        </w:tc>
        <w:tc>
          <w:tcPr>
            <w:tcW w:w="1418" w:type="dxa"/>
            <w:vMerge w:val="restart"/>
          </w:tcPr>
          <w:p w14:paraId="74E9846F" w14:textId="77777777" w:rsidR="009932CC" w:rsidRDefault="009932CC" w:rsidP="001F557B">
            <w:r>
              <w:t xml:space="preserve">DF of Animal in the between Runs stratum </w:t>
            </w:r>
          </w:p>
        </w:tc>
        <w:tc>
          <w:tcPr>
            <w:tcW w:w="1417" w:type="dxa"/>
            <w:vMerge w:val="restart"/>
          </w:tcPr>
          <w:p w14:paraId="3D8A9674" w14:textId="77777777" w:rsidR="009932CC" w:rsidRDefault="009932CC" w:rsidP="001F557B">
            <w:pPr>
              <w:rPr>
                <w:lang w:eastAsia="zh-TW"/>
              </w:rPr>
            </w:pPr>
            <w:r>
              <w:t xml:space="preserve">Tag orthogonal to Animal </w:t>
            </w:r>
            <w:r>
              <w:rPr>
                <w:rFonts w:hint="eastAsia"/>
                <w:lang w:eastAsia="zh-TW"/>
              </w:rPr>
              <w:t>in the within runs stratum</w:t>
            </w:r>
          </w:p>
        </w:tc>
        <w:tc>
          <w:tcPr>
            <w:tcW w:w="1276" w:type="dxa"/>
            <w:gridSpan w:val="2"/>
            <w:vMerge w:val="restart"/>
          </w:tcPr>
          <w:p w14:paraId="08BAAAFF" w14:textId="77777777" w:rsidR="009932CC" w:rsidRDefault="009932CC" w:rsidP="007158C7">
            <w:r>
              <w:t>DF of residual in between animals stratum</w:t>
            </w:r>
          </w:p>
        </w:tc>
        <w:tc>
          <w:tcPr>
            <w:tcW w:w="1276" w:type="dxa"/>
            <w:vMerge w:val="restart"/>
          </w:tcPr>
          <w:p w14:paraId="7C3EBDB8" w14:textId="77777777" w:rsidR="009932CC" w:rsidRDefault="009932CC" w:rsidP="001F557B">
            <w:r>
              <w:t>Tag orthogonal to Treatment</w:t>
            </w:r>
          </w:p>
        </w:tc>
        <w:tc>
          <w:tcPr>
            <w:tcW w:w="2126" w:type="dxa"/>
            <w:gridSpan w:val="2"/>
          </w:tcPr>
          <w:p w14:paraId="0E0127D2" w14:textId="77777777" w:rsidR="009932CC" w:rsidRDefault="009932CC" w:rsidP="001F557B">
            <w:r>
              <w:t>Treatment</w:t>
            </w:r>
          </w:p>
        </w:tc>
      </w:tr>
      <w:tr w:rsidR="009932CC" w14:paraId="1F658AA8" w14:textId="77777777" w:rsidTr="009932CC">
        <w:tc>
          <w:tcPr>
            <w:tcW w:w="1202" w:type="dxa"/>
          </w:tcPr>
          <w:p w14:paraId="78D4BFAF" w14:textId="77777777" w:rsidR="009932CC" w:rsidRDefault="009932CC" w:rsidP="001F557B">
            <w:r>
              <w:t>Treatment</w:t>
            </w:r>
          </w:p>
        </w:tc>
        <w:tc>
          <w:tcPr>
            <w:tcW w:w="607" w:type="dxa"/>
          </w:tcPr>
          <w:p w14:paraId="14CA9AFB" w14:textId="77777777" w:rsidR="009932CC" w:rsidRDefault="009932CC" w:rsidP="001F557B">
            <w:r>
              <w:t>Bio Rep</w:t>
            </w:r>
          </w:p>
        </w:tc>
        <w:tc>
          <w:tcPr>
            <w:tcW w:w="1418" w:type="dxa"/>
            <w:vMerge/>
          </w:tcPr>
          <w:p w14:paraId="3BA85325" w14:textId="77777777" w:rsidR="009932CC" w:rsidRDefault="009932CC" w:rsidP="001F557B"/>
        </w:tc>
        <w:tc>
          <w:tcPr>
            <w:tcW w:w="1418" w:type="dxa"/>
            <w:vMerge/>
          </w:tcPr>
          <w:p w14:paraId="438A829D" w14:textId="77777777" w:rsidR="009932CC" w:rsidRDefault="009932CC" w:rsidP="001F557B"/>
        </w:tc>
        <w:tc>
          <w:tcPr>
            <w:tcW w:w="709" w:type="dxa"/>
          </w:tcPr>
          <w:p w14:paraId="33C1A883" w14:textId="77777777" w:rsidR="009932CC" w:rsidRDefault="009932CC" w:rsidP="001F557B">
            <w:r>
              <w:t>Runs</w:t>
            </w:r>
          </w:p>
        </w:tc>
        <w:tc>
          <w:tcPr>
            <w:tcW w:w="708" w:type="dxa"/>
            <w:tcBorders>
              <w:bottom w:val="single" w:sz="4" w:space="0" w:color="auto"/>
            </w:tcBorders>
          </w:tcPr>
          <w:p w14:paraId="276A7D83" w14:textId="77777777" w:rsidR="009932CC" w:rsidRDefault="009932CC" w:rsidP="001F557B">
            <w:r>
              <w:t xml:space="preserve">Tags </w:t>
            </w:r>
          </w:p>
        </w:tc>
        <w:tc>
          <w:tcPr>
            <w:tcW w:w="1418" w:type="dxa"/>
            <w:vMerge/>
          </w:tcPr>
          <w:p w14:paraId="3B5DCEDA" w14:textId="77777777" w:rsidR="009932CC" w:rsidRDefault="009932CC" w:rsidP="001F557B"/>
        </w:tc>
        <w:tc>
          <w:tcPr>
            <w:tcW w:w="1417" w:type="dxa"/>
            <w:vMerge/>
          </w:tcPr>
          <w:p w14:paraId="18D546E2" w14:textId="77777777" w:rsidR="009932CC" w:rsidRDefault="009932CC" w:rsidP="001F557B"/>
        </w:tc>
        <w:tc>
          <w:tcPr>
            <w:tcW w:w="1276" w:type="dxa"/>
            <w:gridSpan w:val="2"/>
            <w:vMerge/>
          </w:tcPr>
          <w:p w14:paraId="490CFCBB" w14:textId="77777777" w:rsidR="009932CC" w:rsidRDefault="009932CC" w:rsidP="001F557B"/>
        </w:tc>
        <w:tc>
          <w:tcPr>
            <w:tcW w:w="1276" w:type="dxa"/>
            <w:vMerge/>
          </w:tcPr>
          <w:p w14:paraId="1248675B" w14:textId="77777777" w:rsidR="009932CC" w:rsidRDefault="009932CC" w:rsidP="001F557B"/>
        </w:tc>
        <w:tc>
          <w:tcPr>
            <w:tcW w:w="1276" w:type="dxa"/>
          </w:tcPr>
          <w:p w14:paraId="7EB1C43A" w14:textId="77777777" w:rsidR="009932CC" w:rsidRDefault="009932CC" w:rsidP="001F557B">
            <w:r>
              <w:t>Can Eff Factor</w:t>
            </w:r>
          </w:p>
        </w:tc>
        <w:tc>
          <w:tcPr>
            <w:tcW w:w="850" w:type="dxa"/>
          </w:tcPr>
          <w:p w14:paraId="04C1F1CA" w14:textId="77777777" w:rsidR="009932CC" w:rsidRDefault="009932CC" w:rsidP="001F557B">
            <w:r>
              <w:t>Ave Eff Factor</w:t>
            </w:r>
          </w:p>
        </w:tc>
      </w:tr>
      <w:tr w:rsidR="009932CC" w14:paraId="4EEA828E" w14:textId="77777777" w:rsidTr="009932CC">
        <w:tc>
          <w:tcPr>
            <w:tcW w:w="1202" w:type="dxa"/>
            <w:vMerge w:val="restart"/>
          </w:tcPr>
          <w:p w14:paraId="15851252" w14:textId="77777777" w:rsidR="009932CC" w:rsidRDefault="009932CC" w:rsidP="001F557B">
            <w:r>
              <w:t>6</w:t>
            </w:r>
          </w:p>
        </w:tc>
        <w:tc>
          <w:tcPr>
            <w:tcW w:w="607" w:type="dxa"/>
          </w:tcPr>
          <w:p w14:paraId="2D1C8B9D" w14:textId="77777777" w:rsidR="009932CC" w:rsidRDefault="009932CC" w:rsidP="001F557B">
            <w:r>
              <w:t>2</w:t>
            </w:r>
          </w:p>
        </w:tc>
        <w:tc>
          <w:tcPr>
            <w:tcW w:w="1418" w:type="dxa"/>
            <w:vAlign w:val="bottom"/>
          </w:tcPr>
          <w:p w14:paraId="3B24C5E0" w14:textId="77777777" w:rsidR="009932CC" w:rsidRDefault="009932CC" w:rsidP="003E690C">
            <w:pPr>
              <w:jc w:val="right"/>
              <w:rPr>
                <w:rFonts w:ascii="Calibri" w:hAnsi="Calibri" w:cs="Calibri"/>
                <w:color w:val="000000"/>
              </w:rPr>
            </w:pPr>
            <w:r>
              <w:rPr>
                <w:rFonts w:ascii="Calibri" w:hAnsi="Calibri" w:cs="Calibri"/>
                <w:color w:val="000000"/>
              </w:rPr>
              <w:t>6</w:t>
            </w:r>
          </w:p>
        </w:tc>
        <w:tc>
          <w:tcPr>
            <w:tcW w:w="1418" w:type="dxa"/>
            <w:vAlign w:val="bottom"/>
          </w:tcPr>
          <w:p w14:paraId="0CC7F2ED" w14:textId="77777777" w:rsidR="009932CC" w:rsidRDefault="009932CC" w:rsidP="001F557B">
            <w:pPr>
              <w:jc w:val="right"/>
              <w:rPr>
                <w:rFonts w:ascii="Calibri" w:hAnsi="Calibri" w:cs="Calibri"/>
                <w:color w:val="000000"/>
              </w:rPr>
            </w:pPr>
            <w:r>
              <w:rPr>
                <w:rFonts w:ascii="Calibri" w:hAnsi="Calibri" w:cs="Calibri"/>
                <w:color w:val="000000"/>
              </w:rPr>
              <w:t>24</w:t>
            </w:r>
          </w:p>
        </w:tc>
        <w:tc>
          <w:tcPr>
            <w:tcW w:w="709" w:type="dxa"/>
            <w:vAlign w:val="bottom"/>
          </w:tcPr>
          <w:p w14:paraId="6DBF2BB0" w14:textId="77777777" w:rsidR="009932CC" w:rsidRDefault="009932CC" w:rsidP="001F557B">
            <w:pPr>
              <w:jc w:val="right"/>
              <w:rPr>
                <w:rFonts w:ascii="Calibri" w:hAnsi="Calibri" w:cs="Calibri"/>
                <w:color w:val="000000"/>
              </w:rPr>
            </w:pPr>
            <w:r>
              <w:rPr>
                <w:rFonts w:ascii="Calibri" w:hAnsi="Calibri" w:cs="Calibri"/>
                <w:color w:val="000000"/>
              </w:rPr>
              <w:t>6</w:t>
            </w:r>
          </w:p>
        </w:tc>
        <w:tc>
          <w:tcPr>
            <w:tcW w:w="708" w:type="dxa"/>
            <w:vMerge w:val="restart"/>
          </w:tcPr>
          <w:p w14:paraId="59FBE49D" w14:textId="77777777" w:rsidR="009932CC" w:rsidRDefault="009932CC" w:rsidP="001F557B">
            <w:r>
              <w:t>4</w:t>
            </w:r>
          </w:p>
        </w:tc>
        <w:tc>
          <w:tcPr>
            <w:tcW w:w="1418" w:type="dxa"/>
          </w:tcPr>
          <w:p w14:paraId="2F7E479C" w14:textId="77777777" w:rsidR="009932CC" w:rsidRDefault="009932CC" w:rsidP="001F557B">
            <w:r>
              <w:t>2 (2 Trt)</w:t>
            </w:r>
          </w:p>
        </w:tc>
        <w:tc>
          <w:tcPr>
            <w:tcW w:w="1417" w:type="dxa"/>
          </w:tcPr>
          <w:p w14:paraId="1A8DE6B8" w14:textId="77777777" w:rsidR="009932CC" w:rsidRDefault="009932CC" w:rsidP="001F557B">
            <w:r>
              <w:t>No (1 DF)</w:t>
            </w:r>
          </w:p>
        </w:tc>
        <w:tc>
          <w:tcPr>
            <w:tcW w:w="495" w:type="dxa"/>
          </w:tcPr>
          <w:p w14:paraId="50D8D96A" w14:textId="77777777" w:rsidR="009932CC" w:rsidRDefault="009932CC" w:rsidP="001F557B">
            <w:r>
              <w:t>3</w:t>
            </w:r>
          </w:p>
        </w:tc>
        <w:tc>
          <w:tcPr>
            <w:tcW w:w="781" w:type="dxa"/>
          </w:tcPr>
          <w:p w14:paraId="2A1996AB" w14:textId="77777777" w:rsidR="009932CC" w:rsidRDefault="009932CC" w:rsidP="00905AA2">
            <w:r>
              <w:t>3</w:t>
            </w:r>
          </w:p>
        </w:tc>
        <w:tc>
          <w:tcPr>
            <w:tcW w:w="1276" w:type="dxa"/>
          </w:tcPr>
          <w:p w14:paraId="32B5EBD3" w14:textId="77777777" w:rsidR="009932CC" w:rsidRDefault="009932CC" w:rsidP="001F557B">
            <w:r>
              <w:t>Yes</w:t>
            </w:r>
          </w:p>
        </w:tc>
        <w:tc>
          <w:tcPr>
            <w:tcW w:w="1276" w:type="dxa"/>
          </w:tcPr>
          <w:p w14:paraId="0824BEFE" w14:textId="77777777" w:rsidR="009932CC" w:rsidRDefault="009932CC" w:rsidP="007149C8">
            <w:r>
              <w:t>1(3), 3/4(2)</w:t>
            </w:r>
          </w:p>
        </w:tc>
        <w:tc>
          <w:tcPr>
            <w:tcW w:w="850" w:type="dxa"/>
          </w:tcPr>
          <w:p w14:paraId="04BFD8BD" w14:textId="77777777" w:rsidR="009932CC" w:rsidRDefault="009932CC" w:rsidP="001946AD">
            <w:r w:rsidRPr="005A7908">
              <w:t>0.882</w:t>
            </w:r>
            <w:r>
              <w:t>4</w:t>
            </w:r>
          </w:p>
        </w:tc>
      </w:tr>
      <w:tr w:rsidR="009932CC" w14:paraId="0012679C" w14:textId="77777777" w:rsidTr="009932CC">
        <w:tc>
          <w:tcPr>
            <w:tcW w:w="1202" w:type="dxa"/>
            <w:vMerge/>
          </w:tcPr>
          <w:p w14:paraId="159F6EC2" w14:textId="77777777" w:rsidR="009932CC" w:rsidRDefault="009932CC" w:rsidP="001F557B"/>
        </w:tc>
        <w:tc>
          <w:tcPr>
            <w:tcW w:w="607" w:type="dxa"/>
          </w:tcPr>
          <w:p w14:paraId="2068D4E8" w14:textId="77777777" w:rsidR="009932CC" w:rsidRDefault="009932CC" w:rsidP="001F557B">
            <w:r>
              <w:t>3</w:t>
            </w:r>
          </w:p>
        </w:tc>
        <w:tc>
          <w:tcPr>
            <w:tcW w:w="1418" w:type="dxa"/>
            <w:vAlign w:val="bottom"/>
          </w:tcPr>
          <w:p w14:paraId="70BC863F" w14:textId="77777777" w:rsidR="009932CC" w:rsidRDefault="009932CC" w:rsidP="003E690C">
            <w:pPr>
              <w:jc w:val="right"/>
              <w:rPr>
                <w:rFonts w:ascii="Calibri" w:hAnsi="Calibri" w:cs="Calibri"/>
                <w:color w:val="000000"/>
              </w:rPr>
            </w:pPr>
            <w:r>
              <w:rPr>
                <w:rFonts w:ascii="Calibri" w:hAnsi="Calibri" w:cs="Calibri"/>
                <w:color w:val="000000"/>
              </w:rPr>
              <w:t>12</w:t>
            </w:r>
          </w:p>
        </w:tc>
        <w:tc>
          <w:tcPr>
            <w:tcW w:w="1418" w:type="dxa"/>
            <w:vAlign w:val="bottom"/>
          </w:tcPr>
          <w:p w14:paraId="0B77010C" w14:textId="77777777" w:rsidR="009932CC" w:rsidRDefault="009932CC" w:rsidP="001F557B">
            <w:pPr>
              <w:jc w:val="right"/>
              <w:rPr>
                <w:rFonts w:ascii="Calibri" w:hAnsi="Calibri" w:cs="Calibri"/>
                <w:color w:val="000000"/>
              </w:rPr>
            </w:pPr>
            <w:r>
              <w:rPr>
                <w:rFonts w:ascii="Calibri" w:hAnsi="Calibri" w:cs="Calibri"/>
                <w:color w:val="000000"/>
              </w:rPr>
              <w:t>36</w:t>
            </w:r>
          </w:p>
        </w:tc>
        <w:tc>
          <w:tcPr>
            <w:tcW w:w="709" w:type="dxa"/>
            <w:vAlign w:val="bottom"/>
          </w:tcPr>
          <w:p w14:paraId="6F6FDB09" w14:textId="77777777" w:rsidR="009932CC" w:rsidRDefault="009932CC" w:rsidP="001F557B">
            <w:pPr>
              <w:jc w:val="right"/>
              <w:rPr>
                <w:rFonts w:ascii="Calibri" w:hAnsi="Calibri" w:cs="Calibri"/>
                <w:color w:val="000000"/>
              </w:rPr>
            </w:pPr>
            <w:r>
              <w:rPr>
                <w:rFonts w:ascii="Calibri" w:hAnsi="Calibri" w:cs="Calibri"/>
                <w:color w:val="000000"/>
              </w:rPr>
              <w:t>9</w:t>
            </w:r>
          </w:p>
        </w:tc>
        <w:tc>
          <w:tcPr>
            <w:tcW w:w="708" w:type="dxa"/>
            <w:vMerge/>
          </w:tcPr>
          <w:p w14:paraId="3132D285" w14:textId="77777777" w:rsidR="009932CC" w:rsidRDefault="009932CC" w:rsidP="001F557B"/>
        </w:tc>
        <w:tc>
          <w:tcPr>
            <w:tcW w:w="1418" w:type="dxa"/>
          </w:tcPr>
          <w:p w14:paraId="05C301AD" w14:textId="77777777" w:rsidR="009932CC" w:rsidRDefault="009932CC" w:rsidP="001F557B">
            <w:r>
              <w:t>4 (4 Trt)</w:t>
            </w:r>
          </w:p>
        </w:tc>
        <w:tc>
          <w:tcPr>
            <w:tcW w:w="1417" w:type="dxa"/>
          </w:tcPr>
          <w:p w14:paraId="2523F6A8" w14:textId="77777777" w:rsidR="009932CC" w:rsidRDefault="009932CC" w:rsidP="001F557B">
            <w:r>
              <w:t>No (1 DF)</w:t>
            </w:r>
          </w:p>
        </w:tc>
        <w:tc>
          <w:tcPr>
            <w:tcW w:w="495" w:type="dxa"/>
          </w:tcPr>
          <w:p w14:paraId="6FBA5655" w14:textId="77777777" w:rsidR="009932CC" w:rsidRDefault="009932CC" w:rsidP="001F557B">
            <w:r>
              <w:t>7</w:t>
            </w:r>
          </w:p>
        </w:tc>
        <w:tc>
          <w:tcPr>
            <w:tcW w:w="781" w:type="dxa"/>
          </w:tcPr>
          <w:p w14:paraId="5A8EE9C5" w14:textId="77777777" w:rsidR="009932CC" w:rsidRDefault="009932CC" w:rsidP="00905AA2">
            <w:r>
              <w:t>7</w:t>
            </w:r>
          </w:p>
        </w:tc>
        <w:tc>
          <w:tcPr>
            <w:tcW w:w="1276" w:type="dxa"/>
          </w:tcPr>
          <w:p w14:paraId="37AB242D" w14:textId="77777777" w:rsidR="009932CC" w:rsidRDefault="009932CC" w:rsidP="001F557B">
            <w:r>
              <w:t>No (</w:t>
            </w:r>
            <w:r w:rsidRPr="00C32956">
              <w:t>1/9</w:t>
            </w:r>
            <w:r>
              <w:t>)</w:t>
            </w:r>
          </w:p>
        </w:tc>
        <w:tc>
          <w:tcPr>
            <w:tcW w:w="1276" w:type="dxa"/>
          </w:tcPr>
          <w:p w14:paraId="3B97A49F" w14:textId="77777777" w:rsidR="009932CC" w:rsidRDefault="009932CC" w:rsidP="00FF37DE">
            <w:r w:rsidRPr="00FF37DE">
              <w:t>11/12</w:t>
            </w:r>
            <w:r>
              <w:t xml:space="preserve">(2), </w:t>
            </w:r>
            <w:r w:rsidRPr="00FF37DE">
              <w:t>8/9</w:t>
            </w:r>
            <w:r>
              <w:t xml:space="preserve">, 3/4(2) </w:t>
            </w:r>
          </w:p>
        </w:tc>
        <w:tc>
          <w:tcPr>
            <w:tcW w:w="850" w:type="dxa"/>
          </w:tcPr>
          <w:p w14:paraId="43932C2C" w14:textId="77777777" w:rsidR="009932CC" w:rsidRDefault="009932CC" w:rsidP="001F557B">
            <w:r w:rsidRPr="003F2E2E">
              <w:t>0.8370</w:t>
            </w:r>
          </w:p>
        </w:tc>
      </w:tr>
      <w:tr w:rsidR="009932CC" w14:paraId="0099A283" w14:textId="77777777" w:rsidTr="009932CC">
        <w:tc>
          <w:tcPr>
            <w:tcW w:w="1202" w:type="dxa"/>
            <w:vMerge/>
          </w:tcPr>
          <w:p w14:paraId="5D1D740F" w14:textId="77777777" w:rsidR="009932CC" w:rsidRDefault="009932CC" w:rsidP="001F557B"/>
        </w:tc>
        <w:tc>
          <w:tcPr>
            <w:tcW w:w="607" w:type="dxa"/>
          </w:tcPr>
          <w:p w14:paraId="4DFA399E" w14:textId="77777777" w:rsidR="009932CC" w:rsidRDefault="009932CC" w:rsidP="001F557B">
            <w:r>
              <w:t>4</w:t>
            </w:r>
          </w:p>
        </w:tc>
        <w:tc>
          <w:tcPr>
            <w:tcW w:w="1418" w:type="dxa"/>
            <w:vAlign w:val="bottom"/>
          </w:tcPr>
          <w:p w14:paraId="13814588" w14:textId="77777777" w:rsidR="009932CC" w:rsidRDefault="009932CC" w:rsidP="003E690C">
            <w:pPr>
              <w:jc w:val="right"/>
              <w:rPr>
                <w:rFonts w:ascii="Calibri" w:hAnsi="Calibri" w:cs="Calibri"/>
                <w:color w:val="000000"/>
              </w:rPr>
            </w:pPr>
            <w:r>
              <w:rPr>
                <w:rFonts w:ascii="Calibri" w:hAnsi="Calibri" w:cs="Calibri"/>
                <w:color w:val="000000"/>
              </w:rPr>
              <w:t>18</w:t>
            </w:r>
          </w:p>
        </w:tc>
        <w:tc>
          <w:tcPr>
            <w:tcW w:w="1418" w:type="dxa"/>
            <w:vAlign w:val="bottom"/>
          </w:tcPr>
          <w:p w14:paraId="615531CB" w14:textId="77777777" w:rsidR="009932CC" w:rsidRDefault="009932CC" w:rsidP="001F557B">
            <w:pPr>
              <w:jc w:val="right"/>
              <w:rPr>
                <w:rFonts w:ascii="Calibri" w:hAnsi="Calibri" w:cs="Calibri"/>
                <w:color w:val="000000"/>
              </w:rPr>
            </w:pPr>
            <w:r>
              <w:rPr>
                <w:rFonts w:ascii="Calibri" w:hAnsi="Calibri" w:cs="Calibri"/>
                <w:color w:val="000000"/>
              </w:rPr>
              <w:t>48</w:t>
            </w:r>
          </w:p>
        </w:tc>
        <w:tc>
          <w:tcPr>
            <w:tcW w:w="709" w:type="dxa"/>
            <w:vAlign w:val="bottom"/>
          </w:tcPr>
          <w:p w14:paraId="1C642C37" w14:textId="77777777" w:rsidR="009932CC" w:rsidRDefault="009932CC" w:rsidP="001F557B">
            <w:pPr>
              <w:jc w:val="right"/>
              <w:rPr>
                <w:rFonts w:ascii="Calibri" w:hAnsi="Calibri" w:cs="Calibri"/>
                <w:color w:val="000000"/>
              </w:rPr>
            </w:pPr>
            <w:r>
              <w:rPr>
                <w:rFonts w:ascii="Calibri" w:hAnsi="Calibri" w:cs="Calibri"/>
                <w:color w:val="000000"/>
              </w:rPr>
              <w:t>12</w:t>
            </w:r>
          </w:p>
        </w:tc>
        <w:tc>
          <w:tcPr>
            <w:tcW w:w="708" w:type="dxa"/>
            <w:vMerge/>
          </w:tcPr>
          <w:p w14:paraId="4A00E9EF" w14:textId="77777777" w:rsidR="009932CC" w:rsidRDefault="009932CC" w:rsidP="001F557B"/>
        </w:tc>
        <w:tc>
          <w:tcPr>
            <w:tcW w:w="1418" w:type="dxa"/>
          </w:tcPr>
          <w:p w14:paraId="201B5942" w14:textId="77777777" w:rsidR="009932CC" w:rsidRDefault="009932CC" w:rsidP="001F557B">
            <w:r>
              <w:t>5 (4 Trt)</w:t>
            </w:r>
          </w:p>
        </w:tc>
        <w:tc>
          <w:tcPr>
            <w:tcW w:w="1417" w:type="dxa"/>
          </w:tcPr>
          <w:p w14:paraId="543BEDE0" w14:textId="77777777" w:rsidR="009932CC" w:rsidRDefault="009932CC" w:rsidP="001F557B">
            <w:r>
              <w:t>No (1 DF)</w:t>
            </w:r>
          </w:p>
        </w:tc>
        <w:tc>
          <w:tcPr>
            <w:tcW w:w="495" w:type="dxa"/>
          </w:tcPr>
          <w:p w14:paraId="1A218D5C" w14:textId="77777777" w:rsidR="009932CC" w:rsidRDefault="009932CC" w:rsidP="001F557B">
            <w:r>
              <w:t>12</w:t>
            </w:r>
          </w:p>
        </w:tc>
        <w:tc>
          <w:tcPr>
            <w:tcW w:w="781" w:type="dxa"/>
          </w:tcPr>
          <w:p w14:paraId="1438B3E1" w14:textId="77777777" w:rsidR="009932CC" w:rsidRDefault="009932CC" w:rsidP="00905AA2">
            <w:r>
              <w:t>13</w:t>
            </w:r>
          </w:p>
        </w:tc>
        <w:tc>
          <w:tcPr>
            <w:tcW w:w="1276" w:type="dxa"/>
          </w:tcPr>
          <w:p w14:paraId="5E596DB8" w14:textId="77777777" w:rsidR="009932CC" w:rsidRDefault="009932CC" w:rsidP="001F557B">
            <w:r>
              <w:t>Yes</w:t>
            </w:r>
          </w:p>
        </w:tc>
        <w:tc>
          <w:tcPr>
            <w:tcW w:w="1276" w:type="dxa"/>
          </w:tcPr>
          <w:p w14:paraId="27D3016A" w14:textId="77777777" w:rsidR="009932CC" w:rsidRDefault="009932CC" w:rsidP="0057548F">
            <w:r w:rsidRPr="0057548F">
              <w:t>1</w:t>
            </w:r>
            <w:r>
              <w:t>,</w:t>
            </w:r>
            <w:r w:rsidRPr="0057548F">
              <w:t xml:space="preserve"> 15/16</w:t>
            </w:r>
            <w:r>
              <w:t>(2),</w:t>
            </w:r>
            <w:r w:rsidRPr="0057548F">
              <w:t xml:space="preserve"> 13/16</w:t>
            </w:r>
            <w:r>
              <w:t>(2)</w:t>
            </w:r>
          </w:p>
        </w:tc>
        <w:tc>
          <w:tcPr>
            <w:tcW w:w="850" w:type="dxa"/>
          </w:tcPr>
          <w:p w14:paraId="64EA039E" w14:textId="77777777" w:rsidR="009932CC" w:rsidRDefault="009932CC" w:rsidP="001F557B">
            <w:r w:rsidRPr="00C73419">
              <w:t>0.893</w:t>
            </w:r>
            <w:r>
              <w:t>7</w:t>
            </w:r>
          </w:p>
        </w:tc>
      </w:tr>
      <w:tr w:rsidR="009932CC" w14:paraId="6485416A" w14:textId="77777777" w:rsidTr="009932CC">
        <w:tc>
          <w:tcPr>
            <w:tcW w:w="1202" w:type="dxa"/>
            <w:vMerge/>
          </w:tcPr>
          <w:p w14:paraId="20FC3476" w14:textId="77777777" w:rsidR="009932CC" w:rsidRDefault="009932CC" w:rsidP="001F557B"/>
        </w:tc>
        <w:tc>
          <w:tcPr>
            <w:tcW w:w="607" w:type="dxa"/>
          </w:tcPr>
          <w:p w14:paraId="0675678B" w14:textId="77777777" w:rsidR="009932CC" w:rsidRDefault="009932CC" w:rsidP="001F557B">
            <w:r>
              <w:t>5</w:t>
            </w:r>
          </w:p>
        </w:tc>
        <w:tc>
          <w:tcPr>
            <w:tcW w:w="1418" w:type="dxa"/>
            <w:vAlign w:val="bottom"/>
          </w:tcPr>
          <w:p w14:paraId="6111E1D9" w14:textId="77777777" w:rsidR="009932CC" w:rsidRDefault="009932CC" w:rsidP="003E690C">
            <w:pPr>
              <w:jc w:val="right"/>
              <w:rPr>
                <w:rFonts w:ascii="Calibri" w:hAnsi="Calibri" w:cs="Calibri"/>
                <w:color w:val="000000"/>
              </w:rPr>
            </w:pPr>
            <w:r>
              <w:rPr>
                <w:rFonts w:ascii="Calibri" w:hAnsi="Calibri" w:cs="Calibri"/>
                <w:color w:val="000000"/>
              </w:rPr>
              <w:t>24</w:t>
            </w:r>
          </w:p>
        </w:tc>
        <w:tc>
          <w:tcPr>
            <w:tcW w:w="1418" w:type="dxa"/>
            <w:vAlign w:val="bottom"/>
          </w:tcPr>
          <w:p w14:paraId="061239AF" w14:textId="77777777" w:rsidR="009932CC" w:rsidRDefault="009932CC" w:rsidP="001F557B">
            <w:pPr>
              <w:jc w:val="right"/>
              <w:rPr>
                <w:rFonts w:ascii="Calibri" w:hAnsi="Calibri" w:cs="Calibri"/>
                <w:color w:val="000000"/>
              </w:rPr>
            </w:pPr>
            <w:r>
              <w:rPr>
                <w:rFonts w:ascii="Calibri" w:hAnsi="Calibri" w:cs="Calibri"/>
                <w:color w:val="000000"/>
              </w:rPr>
              <w:t>60</w:t>
            </w:r>
          </w:p>
        </w:tc>
        <w:tc>
          <w:tcPr>
            <w:tcW w:w="709" w:type="dxa"/>
            <w:vAlign w:val="bottom"/>
          </w:tcPr>
          <w:p w14:paraId="043BA354" w14:textId="77777777" w:rsidR="009932CC" w:rsidRDefault="009932CC" w:rsidP="001F557B">
            <w:pPr>
              <w:jc w:val="right"/>
              <w:rPr>
                <w:rFonts w:ascii="Calibri" w:hAnsi="Calibri" w:cs="Calibri"/>
                <w:color w:val="000000"/>
              </w:rPr>
            </w:pPr>
            <w:r>
              <w:rPr>
                <w:rFonts w:ascii="Calibri" w:hAnsi="Calibri" w:cs="Calibri"/>
                <w:color w:val="000000"/>
              </w:rPr>
              <w:t>15</w:t>
            </w:r>
          </w:p>
        </w:tc>
        <w:tc>
          <w:tcPr>
            <w:tcW w:w="708" w:type="dxa"/>
            <w:vMerge/>
          </w:tcPr>
          <w:p w14:paraId="7EF57C31" w14:textId="77777777" w:rsidR="009932CC" w:rsidRDefault="009932CC" w:rsidP="001F557B"/>
        </w:tc>
        <w:tc>
          <w:tcPr>
            <w:tcW w:w="1418" w:type="dxa"/>
          </w:tcPr>
          <w:p w14:paraId="2AAA6A39" w14:textId="77777777" w:rsidR="009932CC" w:rsidRDefault="009932CC" w:rsidP="001F557B">
            <w:r>
              <w:t>7 (5 Trt)</w:t>
            </w:r>
          </w:p>
        </w:tc>
        <w:tc>
          <w:tcPr>
            <w:tcW w:w="1417" w:type="dxa"/>
          </w:tcPr>
          <w:p w14:paraId="66B9E173" w14:textId="77777777" w:rsidR="009932CC" w:rsidRDefault="009932CC" w:rsidP="001F557B">
            <w:r>
              <w:t>No (1 DF)</w:t>
            </w:r>
          </w:p>
        </w:tc>
        <w:tc>
          <w:tcPr>
            <w:tcW w:w="495" w:type="dxa"/>
          </w:tcPr>
          <w:p w14:paraId="040AE354" w14:textId="77777777" w:rsidR="009932CC" w:rsidRDefault="009932CC" w:rsidP="001F557B">
            <w:r>
              <w:t>16</w:t>
            </w:r>
          </w:p>
        </w:tc>
        <w:tc>
          <w:tcPr>
            <w:tcW w:w="781" w:type="dxa"/>
          </w:tcPr>
          <w:p w14:paraId="30BFCC3B" w14:textId="77777777" w:rsidR="009932CC" w:rsidRDefault="009932CC" w:rsidP="00905AA2">
            <w:r>
              <w:t>18</w:t>
            </w:r>
          </w:p>
        </w:tc>
        <w:tc>
          <w:tcPr>
            <w:tcW w:w="1276" w:type="dxa"/>
          </w:tcPr>
          <w:p w14:paraId="490ACE8C" w14:textId="77777777" w:rsidR="009932CC" w:rsidRDefault="009932CC" w:rsidP="00903B5E">
            <w:r>
              <w:t>No (</w:t>
            </w:r>
            <w:r w:rsidRPr="00C32956">
              <w:t>1/</w:t>
            </w:r>
            <w:r>
              <w:t>25)</w:t>
            </w:r>
          </w:p>
        </w:tc>
        <w:tc>
          <w:tcPr>
            <w:tcW w:w="1276" w:type="dxa"/>
          </w:tcPr>
          <w:p w14:paraId="3EA2A5E7" w14:textId="77777777" w:rsidR="009932CC" w:rsidRDefault="009932CC" w:rsidP="00022336">
            <w:r w:rsidRPr="00832E47">
              <w:t>0.95</w:t>
            </w:r>
            <w:r>
              <w:t xml:space="preserve">3, </w:t>
            </w:r>
            <w:r w:rsidRPr="00226CEF">
              <w:t>9/10</w:t>
            </w:r>
            <w:r>
              <w:t xml:space="preserve">, </w:t>
            </w:r>
            <w:r w:rsidRPr="00832E47">
              <w:t>0.883</w:t>
            </w:r>
            <w:r>
              <w:t xml:space="preserve">6, </w:t>
            </w:r>
            <w:r w:rsidRPr="00832E47">
              <w:t>0.823</w:t>
            </w:r>
            <w:r>
              <w:t>5,</w:t>
            </w:r>
            <w:r w:rsidRPr="00832E47">
              <w:t xml:space="preserve"> </w:t>
            </w:r>
            <w:r w:rsidRPr="00226CEF">
              <w:t>4/5</w:t>
            </w:r>
          </w:p>
        </w:tc>
        <w:tc>
          <w:tcPr>
            <w:tcW w:w="850" w:type="dxa"/>
          </w:tcPr>
          <w:p w14:paraId="00C36EFB" w14:textId="77777777" w:rsidR="009932CC" w:rsidRDefault="009932CC" w:rsidP="00022336">
            <w:r w:rsidRPr="00022336">
              <w:t>0.868</w:t>
            </w:r>
            <w:r>
              <w:t>6</w:t>
            </w:r>
          </w:p>
        </w:tc>
      </w:tr>
      <w:tr w:rsidR="009932CC" w14:paraId="10F2154A" w14:textId="77777777" w:rsidTr="009932CC">
        <w:tc>
          <w:tcPr>
            <w:tcW w:w="1202" w:type="dxa"/>
            <w:vMerge/>
          </w:tcPr>
          <w:p w14:paraId="672B5C1E" w14:textId="77777777" w:rsidR="009932CC" w:rsidRDefault="009932CC" w:rsidP="001F557B"/>
        </w:tc>
        <w:tc>
          <w:tcPr>
            <w:tcW w:w="607" w:type="dxa"/>
          </w:tcPr>
          <w:p w14:paraId="0579E3B0" w14:textId="77777777" w:rsidR="009932CC" w:rsidRDefault="009932CC" w:rsidP="001F557B">
            <w:r>
              <w:t>6</w:t>
            </w:r>
          </w:p>
        </w:tc>
        <w:tc>
          <w:tcPr>
            <w:tcW w:w="1418" w:type="dxa"/>
            <w:vAlign w:val="bottom"/>
          </w:tcPr>
          <w:p w14:paraId="302082EC" w14:textId="77777777" w:rsidR="009932CC" w:rsidRDefault="009932CC" w:rsidP="003E690C">
            <w:pPr>
              <w:jc w:val="right"/>
              <w:rPr>
                <w:rFonts w:ascii="Calibri" w:hAnsi="Calibri" w:cs="Calibri"/>
                <w:color w:val="000000"/>
              </w:rPr>
            </w:pPr>
            <w:r>
              <w:rPr>
                <w:rFonts w:ascii="Calibri" w:hAnsi="Calibri" w:cs="Calibri"/>
                <w:color w:val="000000"/>
              </w:rPr>
              <w:t>30</w:t>
            </w:r>
          </w:p>
        </w:tc>
        <w:tc>
          <w:tcPr>
            <w:tcW w:w="1418" w:type="dxa"/>
            <w:vAlign w:val="bottom"/>
          </w:tcPr>
          <w:p w14:paraId="6A4B631C" w14:textId="77777777" w:rsidR="009932CC" w:rsidRDefault="009932CC" w:rsidP="001F557B">
            <w:pPr>
              <w:jc w:val="right"/>
              <w:rPr>
                <w:rFonts w:ascii="Calibri" w:hAnsi="Calibri" w:cs="Calibri"/>
                <w:color w:val="000000"/>
              </w:rPr>
            </w:pPr>
            <w:r>
              <w:rPr>
                <w:rFonts w:ascii="Calibri" w:hAnsi="Calibri" w:cs="Calibri"/>
                <w:color w:val="000000"/>
              </w:rPr>
              <w:t>72</w:t>
            </w:r>
          </w:p>
        </w:tc>
        <w:tc>
          <w:tcPr>
            <w:tcW w:w="709" w:type="dxa"/>
            <w:vAlign w:val="bottom"/>
          </w:tcPr>
          <w:p w14:paraId="69261F08" w14:textId="77777777" w:rsidR="009932CC" w:rsidRDefault="009932CC" w:rsidP="001F557B">
            <w:pPr>
              <w:jc w:val="right"/>
              <w:rPr>
                <w:rFonts w:ascii="Calibri" w:hAnsi="Calibri" w:cs="Calibri"/>
                <w:color w:val="000000"/>
              </w:rPr>
            </w:pPr>
            <w:r>
              <w:rPr>
                <w:rFonts w:ascii="Calibri" w:hAnsi="Calibri" w:cs="Calibri"/>
                <w:color w:val="000000"/>
              </w:rPr>
              <w:t>18</w:t>
            </w:r>
          </w:p>
        </w:tc>
        <w:tc>
          <w:tcPr>
            <w:tcW w:w="708" w:type="dxa"/>
            <w:vMerge/>
          </w:tcPr>
          <w:p w14:paraId="76816B64" w14:textId="77777777" w:rsidR="009932CC" w:rsidRDefault="009932CC" w:rsidP="001F557B"/>
        </w:tc>
        <w:tc>
          <w:tcPr>
            <w:tcW w:w="1418" w:type="dxa"/>
          </w:tcPr>
          <w:p w14:paraId="5E01D456" w14:textId="77777777" w:rsidR="009932CC" w:rsidRDefault="009932CC" w:rsidP="001F557B">
            <w:r>
              <w:t>8 (4 Trt)</w:t>
            </w:r>
          </w:p>
        </w:tc>
        <w:tc>
          <w:tcPr>
            <w:tcW w:w="1417" w:type="dxa"/>
          </w:tcPr>
          <w:p w14:paraId="073BCE92" w14:textId="77777777" w:rsidR="009932CC" w:rsidRDefault="009932CC" w:rsidP="001F557B">
            <w:r>
              <w:t>No (1 DF)</w:t>
            </w:r>
          </w:p>
        </w:tc>
        <w:tc>
          <w:tcPr>
            <w:tcW w:w="495" w:type="dxa"/>
          </w:tcPr>
          <w:p w14:paraId="1C707D06" w14:textId="77777777" w:rsidR="009932CC" w:rsidRDefault="009932CC" w:rsidP="001F557B">
            <w:r>
              <w:t>21</w:t>
            </w:r>
          </w:p>
        </w:tc>
        <w:tc>
          <w:tcPr>
            <w:tcW w:w="781" w:type="dxa"/>
          </w:tcPr>
          <w:p w14:paraId="22791BAF" w14:textId="77777777" w:rsidR="009932CC" w:rsidRDefault="009932CC" w:rsidP="00905AA2">
            <w:r>
              <w:t>25</w:t>
            </w:r>
          </w:p>
        </w:tc>
        <w:tc>
          <w:tcPr>
            <w:tcW w:w="1276" w:type="dxa"/>
          </w:tcPr>
          <w:p w14:paraId="1B27CD83" w14:textId="77777777" w:rsidR="009932CC" w:rsidRDefault="009932CC" w:rsidP="001F557B">
            <w:r>
              <w:t>Yes</w:t>
            </w:r>
          </w:p>
        </w:tc>
        <w:tc>
          <w:tcPr>
            <w:tcW w:w="1276" w:type="dxa"/>
          </w:tcPr>
          <w:p w14:paraId="6103D243" w14:textId="77777777" w:rsidR="009932CC" w:rsidRDefault="009932CC" w:rsidP="001F557B">
            <w:r w:rsidRPr="0002448D">
              <w:t>1</w:t>
            </w:r>
            <w:r>
              <w:t xml:space="preserve">, </w:t>
            </w:r>
            <w:r w:rsidRPr="0002448D">
              <w:t xml:space="preserve"> </w:t>
            </w:r>
          </w:p>
          <w:p w14:paraId="6AA62C9A" w14:textId="77777777" w:rsidR="009932CC" w:rsidRDefault="009932CC" w:rsidP="001F557B">
            <w:r>
              <w:t>7/8</w:t>
            </w:r>
            <w:r w:rsidRPr="0002448D">
              <w:t xml:space="preserve"> </w:t>
            </w:r>
            <w:r>
              <w:t xml:space="preserve">(4) </w:t>
            </w:r>
          </w:p>
        </w:tc>
        <w:tc>
          <w:tcPr>
            <w:tcW w:w="850" w:type="dxa"/>
          </w:tcPr>
          <w:p w14:paraId="040A0F1A" w14:textId="77777777" w:rsidR="009932CC" w:rsidRDefault="009932CC" w:rsidP="001F557B">
            <w:r w:rsidRPr="0002448D">
              <w:t>0.8974</w:t>
            </w:r>
          </w:p>
        </w:tc>
      </w:tr>
      <w:tr w:rsidR="009932CC" w14:paraId="42602C10" w14:textId="77777777" w:rsidTr="009932CC">
        <w:tc>
          <w:tcPr>
            <w:tcW w:w="1202" w:type="dxa"/>
            <w:vMerge/>
          </w:tcPr>
          <w:p w14:paraId="32277E3E" w14:textId="77777777" w:rsidR="009932CC" w:rsidRDefault="009932CC" w:rsidP="001F557B"/>
        </w:tc>
        <w:tc>
          <w:tcPr>
            <w:tcW w:w="607" w:type="dxa"/>
          </w:tcPr>
          <w:p w14:paraId="3022D981" w14:textId="77777777" w:rsidR="009932CC" w:rsidRDefault="009932CC" w:rsidP="001F557B">
            <w:r>
              <w:t>7</w:t>
            </w:r>
          </w:p>
        </w:tc>
        <w:tc>
          <w:tcPr>
            <w:tcW w:w="1418" w:type="dxa"/>
            <w:vAlign w:val="bottom"/>
          </w:tcPr>
          <w:p w14:paraId="43FF008E" w14:textId="77777777" w:rsidR="009932CC" w:rsidRDefault="009932CC" w:rsidP="003E690C">
            <w:pPr>
              <w:jc w:val="right"/>
              <w:rPr>
                <w:rFonts w:ascii="Calibri" w:hAnsi="Calibri" w:cs="Calibri"/>
                <w:color w:val="000000"/>
              </w:rPr>
            </w:pPr>
            <w:r>
              <w:rPr>
                <w:rFonts w:ascii="Calibri" w:hAnsi="Calibri" w:cs="Calibri"/>
                <w:color w:val="000000"/>
              </w:rPr>
              <w:t>36</w:t>
            </w:r>
          </w:p>
        </w:tc>
        <w:tc>
          <w:tcPr>
            <w:tcW w:w="1418" w:type="dxa"/>
            <w:vAlign w:val="bottom"/>
          </w:tcPr>
          <w:p w14:paraId="28C5277F" w14:textId="77777777" w:rsidR="009932CC" w:rsidRDefault="009932CC" w:rsidP="001F557B">
            <w:pPr>
              <w:jc w:val="right"/>
              <w:rPr>
                <w:rFonts w:ascii="Calibri" w:hAnsi="Calibri" w:cs="Calibri"/>
                <w:color w:val="000000"/>
              </w:rPr>
            </w:pPr>
            <w:r>
              <w:rPr>
                <w:rFonts w:ascii="Calibri" w:hAnsi="Calibri" w:cs="Calibri"/>
                <w:color w:val="000000"/>
              </w:rPr>
              <w:t>84</w:t>
            </w:r>
          </w:p>
        </w:tc>
        <w:tc>
          <w:tcPr>
            <w:tcW w:w="709" w:type="dxa"/>
            <w:vAlign w:val="bottom"/>
          </w:tcPr>
          <w:p w14:paraId="2E88F9CC" w14:textId="77777777" w:rsidR="009932CC" w:rsidRDefault="009932CC" w:rsidP="001F557B">
            <w:pPr>
              <w:jc w:val="right"/>
              <w:rPr>
                <w:rFonts w:ascii="Calibri" w:hAnsi="Calibri" w:cs="Calibri"/>
                <w:color w:val="000000"/>
              </w:rPr>
            </w:pPr>
            <w:r>
              <w:rPr>
                <w:rFonts w:ascii="Calibri" w:hAnsi="Calibri" w:cs="Calibri"/>
                <w:color w:val="000000"/>
              </w:rPr>
              <w:t>21</w:t>
            </w:r>
          </w:p>
        </w:tc>
        <w:tc>
          <w:tcPr>
            <w:tcW w:w="708" w:type="dxa"/>
            <w:vMerge/>
          </w:tcPr>
          <w:p w14:paraId="57E3C599" w14:textId="77777777" w:rsidR="009932CC" w:rsidRDefault="009932CC" w:rsidP="001F557B"/>
        </w:tc>
        <w:tc>
          <w:tcPr>
            <w:tcW w:w="1418" w:type="dxa"/>
          </w:tcPr>
          <w:p w14:paraId="58206B27" w14:textId="77777777" w:rsidR="009932CC" w:rsidRDefault="009932CC" w:rsidP="001F557B">
            <w:r>
              <w:t>10 (5 Trt)</w:t>
            </w:r>
          </w:p>
        </w:tc>
        <w:tc>
          <w:tcPr>
            <w:tcW w:w="1417" w:type="dxa"/>
          </w:tcPr>
          <w:p w14:paraId="6EBB9892" w14:textId="77777777" w:rsidR="009932CC" w:rsidRDefault="009932CC" w:rsidP="001F557B">
            <w:r>
              <w:t>No (1 DF)</w:t>
            </w:r>
          </w:p>
        </w:tc>
        <w:tc>
          <w:tcPr>
            <w:tcW w:w="495" w:type="dxa"/>
          </w:tcPr>
          <w:p w14:paraId="2DD91E57" w14:textId="77777777" w:rsidR="009932CC" w:rsidRDefault="009932CC" w:rsidP="001F557B">
            <w:r>
              <w:t>25</w:t>
            </w:r>
          </w:p>
        </w:tc>
        <w:tc>
          <w:tcPr>
            <w:tcW w:w="781" w:type="dxa"/>
          </w:tcPr>
          <w:p w14:paraId="7D6DA879" w14:textId="77777777" w:rsidR="009932CC" w:rsidRDefault="009932CC" w:rsidP="00905AA2">
            <w:r>
              <w:t>30</w:t>
            </w:r>
          </w:p>
        </w:tc>
        <w:tc>
          <w:tcPr>
            <w:tcW w:w="1276" w:type="dxa"/>
          </w:tcPr>
          <w:p w14:paraId="72E524FD" w14:textId="77777777" w:rsidR="009932CC" w:rsidRDefault="009932CC" w:rsidP="001F557B">
            <w:r>
              <w:t>No (</w:t>
            </w:r>
            <w:r w:rsidRPr="000461BA">
              <w:t>1/49</w:t>
            </w:r>
            <w:r>
              <w:t>)</w:t>
            </w:r>
          </w:p>
        </w:tc>
        <w:tc>
          <w:tcPr>
            <w:tcW w:w="1276" w:type="dxa"/>
          </w:tcPr>
          <w:p w14:paraId="5BC8E1A3" w14:textId="77777777" w:rsidR="009932CC" w:rsidRDefault="009932CC" w:rsidP="001F557B">
            <w:r w:rsidRPr="00F44181">
              <w:t>13/14</w:t>
            </w:r>
            <w:r>
              <w:t>,</w:t>
            </w:r>
            <w:r w:rsidRPr="000C58C4">
              <w:t xml:space="preserve"> 0.916</w:t>
            </w:r>
            <w:r>
              <w:t>4,</w:t>
            </w:r>
            <w:r w:rsidRPr="000C58C4">
              <w:t xml:space="preserve"> </w:t>
            </w:r>
            <w:r w:rsidRPr="00F44181">
              <w:t>6/7</w:t>
            </w:r>
            <w:r>
              <w:t xml:space="preserve">(2), </w:t>
            </w:r>
            <w:r w:rsidRPr="000C58C4">
              <w:t xml:space="preserve"> 0.8489</w:t>
            </w:r>
          </w:p>
        </w:tc>
        <w:tc>
          <w:tcPr>
            <w:tcW w:w="850" w:type="dxa"/>
          </w:tcPr>
          <w:p w14:paraId="4485216D" w14:textId="77777777" w:rsidR="009932CC" w:rsidRDefault="009932CC" w:rsidP="001F557B">
            <w:r>
              <w:t>0.8804</w:t>
            </w:r>
          </w:p>
        </w:tc>
      </w:tr>
      <w:tr w:rsidR="009932CC" w14:paraId="228A66AB" w14:textId="77777777" w:rsidTr="009932CC">
        <w:tc>
          <w:tcPr>
            <w:tcW w:w="1202" w:type="dxa"/>
            <w:vMerge/>
          </w:tcPr>
          <w:p w14:paraId="7E873701" w14:textId="77777777" w:rsidR="009932CC" w:rsidRDefault="009932CC" w:rsidP="001F557B"/>
        </w:tc>
        <w:tc>
          <w:tcPr>
            <w:tcW w:w="607" w:type="dxa"/>
            <w:tcBorders>
              <w:bottom w:val="single" w:sz="4" w:space="0" w:color="auto"/>
            </w:tcBorders>
          </w:tcPr>
          <w:p w14:paraId="24560F5C" w14:textId="77777777" w:rsidR="009932CC" w:rsidRDefault="009932CC" w:rsidP="001F557B">
            <w:r>
              <w:t>8</w:t>
            </w:r>
          </w:p>
        </w:tc>
        <w:tc>
          <w:tcPr>
            <w:tcW w:w="1418" w:type="dxa"/>
            <w:tcBorders>
              <w:bottom w:val="single" w:sz="4" w:space="0" w:color="auto"/>
            </w:tcBorders>
            <w:vAlign w:val="bottom"/>
          </w:tcPr>
          <w:p w14:paraId="149808C7" w14:textId="77777777" w:rsidR="009932CC" w:rsidRDefault="009932CC" w:rsidP="003E690C">
            <w:pPr>
              <w:jc w:val="right"/>
              <w:rPr>
                <w:rFonts w:ascii="Calibri" w:hAnsi="Calibri" w:cs="Calibri"/>
                <w:color w:val="000000"/>
              </w:rPr>
            </w:pPr>
            <w:r>
              <w:rPr>
                <w:rFonts w:ascii="Calibri" w:hAnsi="Calibri" w:cs="Calibri"/>
                <w:color w:val="000000"/>
              </w:rPr>
              <w:t>42</w:t>
            </w:r>
          </w:p>
        </w:tc>
        <w:tc>
          <w:tcPr>
            <w:tcW w:w="1418" w:type="dxa"/>
            <w:tcBorders>
              <w:bottom w:val="single" w:sz="4" w:space="0" w:color="auto"/>
            </w:tcBorders>
            <w:vAlign w:val="bottom"/>
          </w:tcPr>
          <w:p w14:paraId="2795714B" w14:textId="77777777" w:rsidR="009932CC" w:rsidRDefault="009932CC" w:rsidP="001F557B">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14:paraId="2B280A29" w14:textId="77777777" w:rsidR="009932CC" w:rsidRDefault="009932CC" w:rsidP="001F557B">
            <w:pPr>
              <w:jc w:val="right"/>
              <w:rPr>
                <w:rFonts w:ascii="Calibri" w:hAnsi="Calibri" w:cs="Calibri"/>
                <w:color w:val="000000"/>
              </w:rPr>
            </w:pPr>
            <w:r>
              <w:rPr>
                <w:rFonts w:ascii="Calibri" w:hAnsi="Calibri" w:cs="Calibri"/>
                <w:color w:val="000000"/>
              </w:rPr>
              <w:t>24</w:t>
            </w:r>
          </w:p>
        </w:tc>
        <w:tc>
          <w:tcPr>
            <w:tcW w:w="708" w:type="dxa"/>
            <w:vMerge/>
          </w:tcPr>
          <w:p w14:paraId="3A1A9E69" w14:textId="77777777" w:rsidR="009932CC" w:rsidRDefault="009932CC" w:rsidP="001F557B"/>
        </w:tc>
        <w:tc>
          <w:tcPr>
            <w:tcW w:w="1418" w:type="dxa"/>
          </w:tcPr>
          <w:p w14:paraId="2A3C01FB" w14:textId="77777777" w:rsidR="009932CC" w:rsidRDefault="009932CC" w:rsidP="001F557B">
            <w:r>
              <w:t>11 (5 Trt)</w:t>
            </w:r>
          </w:p>
        </w:tc>
        <w:tc>
          <w:tcPr>
            <w:tcW w:w="1417" w:type="dxa"/>
            <w:tcBorders>
              <w:bottom w:val="single" w:sz="4" w:space="0" w:color="auto"/>
            </w:tcBorders>
          </w:tcPr>
          <w:p w14:paraId="5B24B9DF" w14:textId="77777777" w:rsidR="009932CC" w:rsidRDefault="009932CC" w:rsidP="001F557B">
            <w:r>
              <w:t>No (1 DF)</w:t>
            </w:r>
          </w:p>
        </w:tc>
        <w:tc>
          <w:tcPr>
            <w:tcW w:w="495" w:type="dxa"/>
            <w:tcBorders>
              <w:bottom w:val="single" w:sz="4" w:space="0" w:color="auto"/>
            </w:tcBorders>
          </w:tcPr>
          <w:p w14:paraId="2AFB88FD" w14:textId="77777777" w:rsidR="009932CC" w:rsidRDefault="009932CC" w:rsidP="001F557B">
            <w:r>
              <w:t>30</w:t>
            </w:r>
          </w:p>
        </w:tc>
        <w:tc>
          <w:tcPr>
            <w:tcW w:w="781" w:type="dxa"/>
            <w:tcBorders>
              <w:bottom w:val="single" w:sz="4" w:space="0" w:color="auto"/>
            </w:tcBorders>
          </w:tcPr>
          <w:p w14:paraId="0EC317BF" w14:textId="77777777" w:rsidR="009932CC" w:rsidRDefault="009932CC" w:rsidP="00905AA2">
            <w:r>
              <w:t>36</w:t>
            </w:r>
          </w:p>
        </w:tc>
        <w:tc>
          <w:tcPr>
            <w:tcW w:w="1276" w:type="dxa"/>
            <w:tcBorders>
              <w:bottom w:val="single" w:sz="4" w:space="0" w:color="auto"/>
            </w:tcBorders>
          </w:tcPr>
          <w:p w14:paraId="6D72B8F3" w14:textId="77777777" w:rsidR="009932CC" w:rsidRDefault="009932CC" w:rsidP="001F557B">
            <w:r>
              <w:t>Yes</w:t>
            </w:r>
          </w:p>
        </w:tc>
        <w:tc>
          <w:tcPr>
            <w:tcW w:w="1276" w:type="dxa"/>
            <w:tcBorders>
              <w:bottom w:val="single" w:sz="4" w:space="0" w:color="auto"/>
            </w:tcBorders>
          </w:tcPr>
          <w:p w14:paraId="652E35D1" w14:textId="77777777" w:rsidR="009932CC" w:rsidRDefault="009932CC" w:rsidP="001F557B">
            <w:r>
              <w:t>15/16 (2),</w:t>
            </w:r>
            <w:r w:rsidRPr="00B705AB">
              <w:t xml:space="preserve"> </w:t>
            </w:r>
            <w:r>
              <w:t xml:space="preserve"> 7/8 (3)</w:t>
            </w:r>
            <w:r w:rsidRPr="00B705AB">
              <w:t xml:space="preserve"> </w:t>
            </w:r>
          </w:p>
        </w:tc>
        <w:tc>
          <w:tcPr>
            <w:tcW w:w="850" w:type="dxa"/>
            <w:tcBorders>
              <w:bottom w:val="single" w:sz="4" w:space="0" w:color="auto"/>
            </w:tcBorders>
          </w:tcPr>
          <w:p w14:paraId="38D3705D" w14:textId="77777777" w:rsidR="009932CC" w:rsidRDefault="009932CC" w:rsidP="001F557B">
            <w:r w:rsidRPr="00B705AB">
              <w:t>0.89</w:t>
            </w:r>
            <w:r>
              <w:t>90</w:t>
            </w:r>
          </w:p>
        </w:tc>
      </w:tr>
      <w:tr w:rsidR="009932CC" w14:paraId="0E18BF90" w14:textId="77777777" w:rsidTr="009932CC">
        <w:tc>
          <w:tcPr>
            <w:tcW w:w="1202" w:type="dxa"/>
            <w:vMerge/>
          </w:tcPr>
          <w:p w14:paraId="32918184" w14:textId="77777777" w:rsidR="009932CC" w:rsidRDefault="009932CC" w:rsidP="001F557B"/>
        </w:tc>
        <w:tc>
          <w:tcPr>
            <w:tcW w:w="607" w:type="dxa"/>
            <w:tcBorders>
              <w:bottom w:val="single" w:sz="4" w:space="0" w:color="auto"/>
            </w:tcBorders>
          </w:tcPr>
          <w:p w14:paraId="1322852A" w14:textId="77777777" w:rsidR="009932CC" w:rsidRDefault="009932CC" w:rsidP="001F557B">
            <w:r>
              <w:t>9</w:t>
            </w:r>
          </w:p>
        </w:tc>
        <w:tc>
          <w:tcPr>
            <w:tcW w:w="1418" w:type="dxa"/>
            <w:tcBorders>
              <w:bottom w:val="single" w:sz="4" w:space="0" w:color="auto"/>
            </w:tcBorders>
            <w:vAlign w:val="bottom"/>
          </w:tcPr>
          <w:p w14:paraId="2E5B586D" w14:textId="77777777" w:rsidR="009932CC" w:rsidRDefault="009932CC" w:rsidP="003E690C">
            <w:pPr>
              <w:jc w:val="right"/>
              <w:rPr>
                <w:rFonts w:ascii="Calibri" w:hAnsi="Calibri" w:cs="Calibri"/>
                <w:color w:val="000000"/>
              </w:rPr>
            </w:pPr>
            <w:r>
              <w:rPr>
                <w:rFonts w:ascii="Calibri" w:hAnsi="Calibri" w:cs="Calibri"/>
                <w:color w:val="000000"/>
              </w:rPr>
              <w:t>48</w:t>
            </w:r>
          </w:p>
        </w:tc>
        <w:tc>
          <w:tcPr>
            <w:tcW w:w="1418" w:type="dxa"/>
            <w:tcBorders>
              <w:bottom w:val="single" w:sz="4" w:space="0" w:color="auto"/>
            </w:tcBorders>
            <w:vAlign w:val="bottom"/>
          </w:tcPr>
          <w:p w14:paraId="015C21F9" w14:textId="77777777" w:rsidR="009932CC" w:rsidRDefault="009932CC" w:rsidP="001F557B">
            <w:pPr>
              <w:jc w:val="right"/>
              <w:rPr>
                <w:rFonts w:ascii="Calibri" w:hAnsi="Calibri" w:cs="Calibri"/>
                <w:color w:val="000000"/>
              </w:rPr>
            </w:pPr>
            <w:r>
              <w:rPr>
                <w:rFonts w:ascii="Calibri" w:hAnsi="Calibri" w:cs="Calibri"/>
                <w:color w:val="000000"/>
              </w:rPr>
              <w:t>108</w:t>
            </w:r>
          </w:p>
        </w:tc>
        <w:tc>
          <w:tcPr>
            <w:tcW w:w="709" w:type="dxa"/>
            <w:tcBorders>
              <w:bottom w:val="single" w:sz="4" w:space="0" w:color="auto"/>
            </w:tcBorders>
            <w:vAlign w:val="bottom"/>
          </w:tcPr>
          <w:p w14:paraId="468FEECD" w14:textId="77777777" w:rsidR="009932CC" w:rsidRDefault="009932CC" w:rsidP="001F557B">
            <w:pPr>
              <w:jc w:val="right"/>
              <w:rPr>
                <w:rFonts w:ascii="Calibri" w:hAnsi="Calibri" w:cs="Calibri"/>
                <w:color w:val="000000"/>
              </w:rPr>
            </w:pPr>
            <w:r>
              <w:rPr>
                <w:rFonts w:ascii="Calibri" w:hAnsi="Calibri" w:cs="Calibri"/>
                <w:color w:val="000000"/>
              </w:rPr>
              <w:t>27</w:t>
            </w:r>
          </w:p>
        </w:tc>
        <w:tc>
          <w:tcPr>
            <w:tcW w:w="708" w:type="dxa"/>
            <w:vMerge/>
            <w:tcBorders>
              <w:bottom w:val="single" w:sz="4" w:space="0" w:color="auto"/>
            </w:tcBorders>
          </w:tcPr>
          <w:p w14:paraId="1AC901CC" w14:textId="77777777" w:rsidR="009932CC" w:rsidRDefault="009932CC" w:rsidP="001F557B"/>
        </w:tc>
        <w:tc>
          <w:tcPr>
            <w:tcW w:w="1418" w:type="dxa"/>
            <w:tcBorders>
              <w:bottom w:val="single" w:sz="4" w:space="0" w:color="auto"/>
            </w:tcBorders>
          </w:tcPr>
          <w:p w14:paraId="2C56AD74" w14:textId="77777777" w:rsidR="009932CC" w:rsidRDefault="009932CC" w:rsidP="001F557B">
            <w:r>
              <w:t>13 (5 Trt)</w:t>
            </w:r>
          </w:p>
        </w:tc>
        <w:tc>
          <w:tcPr>
            <w:tcW w:w="1417" w:type="dxa"/>
            <w:tcBorders>
              <w:bottom w:val="single" w:sz="4" w:space="0" w:color="auto"/>
            </w:tcBorders>
          </w:tcPr>
          <w:p w14:paraId="1448F36A" w14:textId="77777777" w:rsidR="009932CC" w:rsidRDefault="009932CC" w:rsidP="001F557B">
            <w:r>
              <w:t>No (1 DF)</w:t>
            </w:r>
          </w:p>
        </w:tc>
        <w:tc>
          <w:tcPr>
            <w:tcW w:w="495" w:type="dxa"/>
            <w:tcBorders>
              <w:bottom w:val="single" w:sz="4" w:space="0" w:color="auto"/>
            </w:tcBorders>
          </w:tcPr>
          <w:p w14:paraId="4DAEECCB" w14:textId="77777777" w:rsidR="009932CC" w:rsidRDefault="009932CC" w:rsidP="001F557B">
            <w:r>
              <w:t>34</w:t>
            </w:r>
          </w:p>
        </w:tc>
        <w:tc>
          <w:tcPr>
            <w:tcW w:w="781" w:type="dxa"/>
            <w:tcBorders>
              <w:bottom w:val="single" w:sz="4" w:space="0" w:color="auto"/>
            </w:tcBorders>
          </w:tcPr>
          <w:p w14:paraId="4ABF05EE" w14:textId="77777777" w:rsidR="009932CC" w:rsidRDefault="009932CC" w:rsidP="00905AA2">
            <w:r>
              <w:t>42</w:t>
            </w:r>
          </w:p>
        </w:tc>
        <w:tc>
          <w:tcPr>
            <w:tcW w:w="1276" w:type="dxa"/>
            <w:tcBorders>
              <w:bottom w:val="single" w:sz="4" w:space="0" w:color="auto"/>
            </w:tcBorders>
          </w:tcPr>
          <w:p w14:paraId="1D5361AA" w14:textId="77777777" w:rsidR="009932CC" w:rsidRDefault="009932CC" w:rsidP="001F557B">
            <w:r>
              <w:t>No (</w:t>
            </w:r>
            <w:r w:rsidRPr="00EE3BB9">
              <w:t>1/81</w:t>
            </w:r>
            <w:r>
              <w:t>)</w:t>
            </w:r>
          </w:p>
        </w:tc>
        <w:tc>
          <w:tcPr>
            <w:tcW w:w="1276" w:type="dxa"/>
            <w:tcBorders>
              <w:bottom w:val="single" w:sz="4" w:space="0" w:color="auto"/>
            </w:tcBorders>
          </w:tcPr>
          <w:p w14:paraId="22D6874F" w14:textId="77777777" w:rsidR="009932CC" w:rsidRDefault="009932CC" w:rsidP="00B15349">
            <w:r w:rsidRPr="00501CB6">
              <w:t>0.927</w:t>
            </w:r>
            <w:r>
              <w:t xml:space="preserve">2, 11/12, </w:t>
            </w:r>
            <w:r w:rsidRPr="00501CB6">
              <w:t>0.887</w:t>
            </w:r>
            <w:r>
              <w:t xml:space="preserve">2, 31/36, </w:t>
            </w:r>
            <w:r w:rsidRPr="00501CB6">
              <w:t>0.8399</w:t>
            </w:r>
          </w:p>
        </w:tc>
        <w:tc>
          <w:tcPr>
            <w:tcW w:w="850" w:type="dxa"/>
            <w:tcBorders>
              <w:bottom w:val="single" w:sz="4" w:space="0" w:color="auto"/>
            </w:tcBorders>
          </w:tcPr>
          <w:p w14:paraId="1B119F4B" w14:textId="77777777" w:rsidR="009932CC" w:rsidRDefault="009932CC" w:rsidP="001F557B">
            <w:r w:rsidRPr="00501CB6">
              <w:t>0.885</w:t>
            </w:r>
            <w:r>
              <w:t>2</w:t>
            </w:r>
          </w:p>
        </w:tc>
      </w:tr>
      <w:tr w:rsidR="009932CC" w14:paraId="10C35596" w14:textId="77777777" w:rsidTr="009932CC">
        <w:tc>
          <w:tcPr>
            <w:tcW w:w="1202" w:type="dxa"/>
            <w:vMerge/>
          </w:tcPr>
          <w:p w14:paraId="6679BD72" w14:textId="77777777" w:rsidR="009932CC" w:rsidRDefault="009932CC" w:rsidP="001F557B"/>
        </w:tc>
        <w:tc>
          <w:tcPr>
            <w:tcW w:w="607" w:type="dxa"/>
            <w:tcBorders>
              <w:top w:val="single" w:sz="4" w:space="0" w:color="auto"/>
              <w:bottom w:val="single" w:sz="4" w:space="0" w:color="auto"/>
            </w:tcBorders>
          </w:tcPr>
          <w:p w14:paraId="676598DA" w14:textId="77777777" w:rsidR="009932CC" w:rsidRDefault="009932CC" w:rsidP="001F557B">
            <w:r>
              <w:t>10</w:t>
            </w:r>
          </w:p>
        </w:tc>
        <w:tc>
          <w:tcPr>
            <w:tcW w:w="1418" w:type="dxa"/>
            <w:tcBorders>
              <w:top w:val="single" w:sz="4" w:space="0" w:color="auto"/>
              <w:bottom w:val="single" w:sz="4" w:space="0" w:color="auto"/>
            </w:tcBorders>
            <w:vAlign w:val="bottom"/>
          </w:tcPr>
          <w:p w14:paraId="3FA5C640" w14:textId="77777777" w:rsidR="009932CC" w:rsidRDefault="009932CC" w:rsidP="003E690C">
            <w:pPr>
              <w:jc w:val="right"/>
              <w:rPr>
                <w:rFonts w:ascii="Calibri" w:hAnsi="Calibri" w:cs="Calibri"/>
                <w:color w:val="000000"/>
              </w:rPr>
            </w:pPr>
            <w:r>
              <w:rPr>
                <w:rFonts w:ascii="Calibri" w:hAnsi="Calibri" w:cs="Calibri"/>
                <w:color w:val="000000"/>
              </w:rPr>
              <w:t>54</w:t>
            </w:r>
          </w:p>
        </w:tc>
        <w:tc>
          <w:tcPr>
            <w:tcW w:w="1418" w:type="dxa"/>
            <w:tcBorders>
              <w:top w:val="single" w:sz="4" w:space="0" w:color="auto"/>
              <w:bottom w:val="single" w:sz="4" w:space="0" w:color="auto"/>
            </w:tcBorders>
            <w:vAlign w:val="bottom"/>
          </w:tcPr>
          <w:p w14:paraId="55B36409" w14:textId="77777777" w:rsidR="009932CC" w:rsidRDefault="009932CC" w:rsidP="001F557B">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14:paraId="5E117E7E" w14:textId="77777777" w:rsidR="009932CC" w:rsidRDefault="009932CC" w:rsidP="001F557B">
            <w:pPr>
              <w:jc w:val="right"/>
              <w:rPr>
                <w:rFonts w:ascii="Calibri" w:hAnsi="Calibri" w:cs="Calibri"/>
                <w:color w:val="000000"/>
              </w:rPr>
            </w:pPr>
            <w:r>
              <w:rPr>
                <w:rFonts w:ascii="Calibri" w:hAnsi="Calibri" w:cs="Calibri"/>
                <w:color w:val="000000"/>
              </w:rPr>
              <w:t>30</w:t>
            </w:r>
          </w:p>
        </w:tc>
        <w:tc>
          <w:tcPr>
            <w:tcW w:w="708" w:type="dxa"/>
            <w:vMerge/>
            <w:tcBorders>
              <w:bottom w:val="single" w:sz="4" w:space="0" w:color="auto"/>
            </w:tcBorders>
          </w:tcPr>
          <w:p w14:paraId="602E7DB7" w14:textId="77777777" w:rsidR="009932CC" w:rsidRDefault="009932CC" w:rsidP="001F557B"/>
        </w:tc>
        <w:tc>
          <w:tcPr>
            <w:tcW w:w="1418" w:type="dxa"/>
            <w:tcBorders>
              <w:bottom w:val="single" w:sz="4" w:space="0" w:color="auto"/>
            </w:tcBorders>
          </w:tcPr>
          <w:p w14:paraId="7299BC6E" w14:textId="77777777" w:rsidR="009932CC" w:rsidRDefault="009932CC" w:rsidP="001F557B">
            <w:r>
              <w:t>14 (5 Trt)</w:t>
            </w:r>
          </w:p>
        </w:tc>
        <w:tc>
          <w:tcPr>
            <w:tcW w:w="1417" w:type="dxa"/>
            <w:tcBorders>
              <w:top w:val="single" w:sz="4" w:space="0" w:color="auto"/>
              <w:bottom w:val="single" w:sz="4" w:space="0" w:color="auto"/>
            </w:tcBorders>
          </w:tcPr>
          <w:p w14:paraId="0EDEB7D5" w14:textId="77777777" w:rsidR="009932CC" w:rsidRDefault="009932CC" w:rsidP="001F557B">
            <w:r>
              <w:t>No (1 DF)</w:t>
            </w:r>
          </w:p>
        </w:tc>
        <w:tc>
          <w:tcPr>
            <w:tcW w:w="495" w:type="dxa"/>
            <w:tcBorders>
              <w:top w:val="single" w:sz="4" w:space="0" w:color="auto"/>
              <w:bottom w:val="single" w:sz="4" w:space="0" w:color="auto"/>
            </w:tcBorders>
          </w:tcPr>
          <w:p w14:paraId="113F2133" w14:textId="77777777" w:rsidR="009932CC" w:rsidRDefault="009932CC" w:rsidP="001F557B">
            <w:r>
              <w:t>39</w:t>
            </w:r>
          </w:p>
        </w:tc>
        <w:tc>
          <w:tcPr>
            <w:tcW w:w="781" w:type="dxa"/>
            <w:tcBorders>
              <w:top w:val="single" w:sz="4" w:space="0" w:color="auto"/>
              <w:bottom w:val="single" w:sz="4" w:space="0" w:color="auto"/>
            </w:tcBorders>
          </w:tcPr>
          <w:p w14:paraId="3DE96B8F" w14:textId="77777777" w:rsidR="009932CC" w:rsidRDefault="009932CC" w:rsidP="00905AA2">
            <w:r>
              <w:t>48</w:t>
            </w:r>
          </w:p>
        </w:tc>
        <w:tc>
          <w:tcPr>
            <w:tcW w:w="1276" w:type="dxa"/>
            <w:tcBorders>
              <w:top w:val="single" w:sz="4" w:space="0" w:color="auto"/>
              <w:bottom w:val="single" w:sz="4" w:space="0" w:color="auto"/>
            </w:tcBorders>
          </w:tcPr>
          <w:p w14:paraId="3ED0121C" w14:textId="77777777" w:rsidR="009932CC" w:rsidRDefault="009932CC" w:rsidP="001F557B">
            <w:r>
              <w:t>Yes</w:t>
            </w:r>
          </w:p>
        </w:tc>
        <w:tc>
          <w:tcPr>
            <w:tcW w:w="1276" w:type="dxa"/>
            <w:tcBorders>
              <w:top w:val="single" w:sz="4" w:space="0" w:color="auto"/>
              <w:bottom w:val="single" w:sz="4" w:space="0" w:color="auto"/>
            </w:tcBorders>
          </w:tcPr>
          <w:p w14:paraId="4F5388BF" w14:textId="77777777" w:rsidR="009932CC" w:rsidRDefault="009932CC" w:rsidP="001F557B">
            <w:r w:rsidRPr="0002448D">
              <w:t>0.9</w:t>
            </w:r>
            <w:r>
              <w:t xml:space="preserve"> (5)</w:t>
            </w:r>
          </w:p>
        </w:tc>
        <w:tc>
          <w:tcPr>
            <w:tcW w:w="850" w:type="dxa"/>
            <w:tcBorders>
              <w:top w:val="single" w:sz="4" w:space="0" w:color="auto"/>
              <w:bottom w:val="single" w:sz="4" w:space="0" w:color="auto"/>
            </w:tcBorders>
          </w:tcPr>
          <w:p w14:paraId="52B1F9A7" w14:textId="77777777" w:rsidR="009932CC" w:rsidRDefault="009932CC" w:rsidP="001F557B">
            <w:r>
              <w:t>0.9</w:t>
            </w:r>
          </w:p>
        </w:tc>
      </w:tr>
    </w:tbl>
    <w:p w14:paraId="30B70DC5" w14:textId="77777777" w:rsidR="0092004A" w:rsidRDefault="0092004A"/>
    <w:p w14:paraId="799813D5" w14:textId="77777777" w:rsidR="00305FAA" w:rsidRDefault="00305FAA">
      <w:r>
        <w:br w:type="page"/>
      </w:r>
    </w:p>
    <w:tbl>
      <w:tblPr>
        <w:tblStyle w:val="TableGrid"/>
        <w:tblW w:w="13575" w:type="dxa"/>
        <w:tblLayout w:type="fixed"/>
        <w:tblLook w:val="04A0" w:firstRow="1" w:lastRow="0" w:firstColumn="1" w:lastColumn="0" w:noHBand="0" w:noVBand="1"/>
      </w:tblPr>
      <w:tblGrid>
        <w:gridCol w:w="1202"/>
        <w:gridCol w:w="607"/>
        <w:gridCol w:w="1418"/>
        <w:gridCol w:w="1418"/>
        <w:gridCol w:w="709"/>
        <w:gridCol w:w="708"/>
        <w:gridCol w:w="1418"/>
        <w:gridCol w:w="1417"/>
        <w:gridCol w:w="495"/>
        <w:gridCol w:w="781"/>
        <w:gridCol w:w="1276"/>
        <w:gridCol w:w="1276"/>
        <w:gridCol w:w="850"/>
      </w:tblGrid>
      <w:tr w:rsidR="009932CC" w14:paraId="3F5264A8" w14:textId="77777777" w:rsidTr="009932CC">
        <w:tc>
          <w:tcPr>
            <w:tcW w:w="1809" w:type="dxa"/>
            <w:gridSpan w:val="2"/>
          </w:tcPr>
          <w:p w14:paraId="5A3DC757" w14:textId="77777777" w:rsidR="009932CC" w:rsidRDefault="009932CC" w:rsidP="0066563F">
            <w:r>
              <w:lastRenderedPageBreak/>
              <w:t>Phase 1 Experiment</w:t>
            </w:r>
          </w:p>
        </w:tc>
        <w:tc>
          <w:tcPr>
            <w:tcW w:w="1418" w:type="dxa"/>
            <w:vMerge w:val="restart"/>
          </w:tcPr>
          <w:p w14:paraId="0F154347" w14:textId="77777777" w:rsidR="009932CC" w:rsidRDefault="009932CC" w:rsidP="003E690C">
            <w:r>
              <w:t>DF of residual in between animals stratum</w:t>
            </w:r>
          </w:p>
        </w:tc>
        <w:tc>
          <w:tcPr>
            <w:tcW w:w="1418" w:type="dxa"/>
            <w:vMerge w:val="restart"/>
          </w:tcPr>
          <w:p w14:paraId="3DC2B922" w14:textId="77777777" w:rsidR="009932CC" w:rsidRDefault="009932CC" w:rsidP="0066563F">
            <w:r>
              <w:t xml:space="preserve">Number of observation </w:t>
            </w:r>
          </w:p>
        </w:tc>
        <w:tc>
          <w:tcPr>
            <w:tcW w:w="1417" w:type="dxa"/>
            <w:gridSpan w:val="2"/>
          </w:tcPr>
          <w:p w14:paraId="72452BFC" w14:textId="77777777" w:rsidR="009932CC" w:rsidRDefault="009932CC" w:rsidP="0066563F">
            <w:r>
              <w:t>Phase 2 Experiment</w:t>
            </w:r>
          </w:p>
        </w:tc>
        <w:tc>
          <w:tcPr>
            <w:tcW w:w="1418" w:type="dxa"/>
            <w:vMerge w:val="restart"/>
          </w:tcPr>
          <w:p w14:paraId="62B54C32" w14:textId="77777777" w:rsidR="009932CC" w:rsidRDefault="009932CC" w:rsidP="0066563F">
            <w:r>
              <w:t xml:space="preserve">DF of Animal in the between Runs stratum </w:t>
            </w:r>
          </w:p>
        </w:tc>
        <w:tc>
          <w:tcPr>
            <w:tcW w:w="1417" w:type="dxa"/>
            <w:vMerge w:val="restart"/>
          </w:tcPr>
          <w:p w14:paraId="6038F87F" w14:textId="77777777" w:rsidR="009932CC" w:rsidRDefault="009932CC" w:rsidP="0066563F">
            <w:pPr>
              <w:rPr>
                <w:lang w:eastAsia="zh-TW"/>
              </w:rPr>
            </w:pPr>
            <w:r>
              <w:t xml:space="preserve">Tag orthogonal to Animal </w:t>
            </w:r>
            <w:r>
              <w:rPr>
                <w:rFonts w:hint="eastAsia"/>
                <w:lang w:eastAsia="zh-TW"/>
              </w:rPr>
              <w:t>in the within runs stratum</w:t>
            </w:r>
          </w:p>
        </w:tc>
        <w:tc>
          <w:tcPr>
            <w:tcW w:w="1276" w:type="dxa"/>
            <w:gridSpan w:val="2"/>
            <w:vMerge w:val="restart"/>
          </w:tcPr>
          <w:p w14:paraId="04A21448" w14:textId="77777777" w:rsidR="009932CC" w:rsidRDefault="009932CC" w:rsidP="0066563F">
            <w:r>
              <w:t>DF of residual in between animals stratum</w:t>
            </w:r>
          </w:p>
        </w:tc>
        <w:tc>
          <w:tcPr>
            <w:tcW w:w="1276" w:type="dxa"/>
            <w:vMerge w:val="restart"/>
          </w:tcPr>
          <w:p w14:paraId="58F0B019" w14:textId="77777777" w:rsidR="009932CC" w:rsidRDefault="009932CC" w:rsidP="0066563F">
            <w:r>
              <w:t>Tag orthogonal to Treatment</w:t>
            </w:r>
          </w:p>
        </w:tc>
        <w:tc>
          <w:tcPr>
            <w:tcW w:w="2126" w:type="dxa"/>
            <w:gridSpan w:val="2"/>
          </w:tcPr>
          <w:p w14:paraId="24A093CA" w14:textId="77777777" w:rsidR="009932CC" w:rsidRDefault="009932CC" w:rsidP="0066563F">
            <w:r>
              <w:t>Treatment</w:t>
            </w:r>
          </w:p>
        </w:tc>
      </w:tr>
      <w:tr w:rsidR="009932CC" w14:paraId="4822AB79" w14:textId="77777777" w:rsidTr="009932CC">
        <w:tc>
          <w:tcPr>
            <w:tcW w:w="1202" w:type="dxa"/>
          </w:tcPr>
          <w:p w14:paraId="56EC4451" w14:textId="77777777" w:rsidR="009932CC" w:rsidRDefault="009932CC" w:rsidP="0066563F">
            <w:r>
              <w:t>Treatment</w:t>
            </w:r>
          </w:p>
        </w:tc>
        <w:tc>
          <w:tcPr>
            <w:tcW w:w="607" w:type="dxa"/>
          </w:tcPr>
          <w:p w14:paraId="4105B59C" w14:textId="77777777" w:rsidR="009932CC" w:rsidRDefault="009932CC" w:rsidP="0066563F">
            <w:r>
              <w:t>Bio Rep</w:t>
            </w:r>
          </w:p>
        </w:tc>
        <w:tc>
          <w:tcPr>
            <w:tcW w:w="1418" w:type="dxa"/>
            <w:vMerge/>
          </w:tcPr>
          <w:p w14:paraId="131507E1" w14:textId="77777777" w:rsidR="009932CC" w:rsidRDefault="009932CC" w:rsidP="0066563F"/>
        </w:tc>
        <w:tc>
          <w:tcPr>
            <w:tcW w:w="1418" w:type="dxa"/>
            <w:vMerge/>
          </w:tcPr>
          <w:p w14:paraId="28DBECED" w14:textId="77777777" w:rsidR="009932CC" w:rsidRDefault="009932CC" w:rsidP="0066563F"/>
        </w:tc>
        <w:tc>
          <w:tcPr>
            <w:tcW w:w="709" w:type="dxa"/>
          </w:tcPr>
          <w:p w14:paraId="181CFDB1" w14:textId="77777777" w:rsidR="009932CC" w:rsidRDefault="009932CC" w:rsidP="0066563F">
            <w:r>
              <w:t>Runs</w:t>
            </w:r>
          </w:p>
        </w:tc>
        <w:tc>
          <w:tcPr>
            <w:tcW w:w="708" w:type="dxa"/>
            <w:tcBorders>
              <w:bottom w:val="single" w:sz="4" w:space="0" w:color="auto"/>
            </w:tcBorders>
          </w:tcPr>
          <w:p w14:paraId="2B3D2E9E" w14:textId="77777777" w:rsidR="009932CC" w:rsidRDefault="009932CC" w:rsidP="0066563F">
            <w:r>
              <w:t xml:space="preserve">Tags </w:t>
            </w:r>
          </w:p>
        </w:tc>
        <w:tc>
          <w:tcPr>
            <w:tcW w:w="1418" w:type="dxa"/>
            <w:vMerge/>
          </w:tcPr>
          <w:p w14:paraId="65322988" w14:textId="77777777" w:rsidR="009932CC" w:rsidRDefault="009932CC" w:rsidP="0066563F"/>
        </w:tc>
        <w:tc>
          <w:tcPr>
            <w:tcW w:w="1417" w:type="dxa"/>
            <w:vMerge/>
          </w:tcPr>
          <w:p w14:paraId="507020D8" w14:textId="77777777" w:rsidR="009932CC" w:rsidRDefault="009932CC" w:rsidP="0066563F"/>
        </w:tc>
        <w:tc>
          <w:tcPr>
            <w:tcW w:w="1276" w:type="dxa"/>
            <w:gridSpan w:val="2"/>
            <w:vMerge/>
          </w:tcPr>
          <w:p w14:paraId="78A8E185" w14:textId="77777777" w:rsidR="009932CC" w:rsidRDefault="009932CC" w:rsidP="0066563F"/>
        </w:tc>
        <w:tc>
          <w:tcPr>
            <w:tcW w:w="1276" w:type="dxa"/>
            <w:vMerge/>
          </w:tcPr>
          <w:p w14:paraId="01E0B078" w14:textId="77777777" w:rsidR="009932CC" w:rsidRDefault="009932CC" w:rsidP="0066563F"/>
        </w:tc>
        <w:tc>
          <w:tcPr>
            <w:tcW w:w="1276" w:type="dxa"/>
          </w:tcPr>
          <w:p w14:paraId="23DE9688" w14:textId="77777777" w:rsidR="009932CC" w:rsidRDefault="009932CC" w:rsidP="0066563F">
            <w:r>
              <w:t>Can Eff Factor</w:t>
            </w:r>
          </w:p>
        </w:tc>
        <w:tc>
          <w:tcPr>
            <w:tcW w:w="850" w:type="dxa"/>
          </w:tcPr>
          <w:p w14:paraId="2D4195F5" w14:textId="77777777" w:rsidR="009932CC" w:rsidRDefault="009932CC" w:rsidP="0066563F">
            <w:r>
              <w:t>Ave Eff Factor</w:t>
            </w:r>
          </w:p>
        </w:tc>
      </w:tr>
      <w:tr w:rsidR="009932CC" w14:paraId="6E90AE44" w14:textId="77777777" w:rsidTr="009932CC">
        <w:tc>
          <w:tcPr>
            <w:tcW w:w="1202" w:type="dxa"/>
            <w:vMerge w:val="restart"/>
          </w:tcPr>
          <w:p w14:paraId="75192821" w14:textId="77777777" w:rsidR="009932CC" w:rsidRDefault="009932CC" w:rsidP="0066563F">
            <w:r>
              <w:t>6</w:t>
            </w:r>
          </w:p>
        </w:tc>
        <w:tc>
          <w:tcPr>
            <w:tcW w:w="607" w:type="dxa"/>
          </w:tcPr>
          <w:p w14:paraId="61257EC2" w14:textId="77777777" w:rsidR="009932CC" w:rsidRDefault="009932CC" w:rsidP="0066563F">
            <w:r>
              <w:t>2</w:t>
            </w:r>
          </w:p>
        </w:tc>
        <w:tc>
          <w:tcPr>
            <w:tcW w:w="1418" w:type="dxa"/>
            <w:vAlign w:val="bottom"/>
          </w:tcPr>
          <w:p w14:paraId="767CD395" w14:textId="77777777" w:rsidR="009932CC" w:rsidRDefault="009932CC" w:rsidP="003E690C">
            <w:pPr>
              <w:jc w:val="right"/>
              <w:rPr>
                <w:rFonts w:ascii="Calibri" w:hAnsi="Calibri" w:cs="Calibri"/>
                <w:color w:val="000000"/>
              </w:rPr>
            </w:pPr>
            <w:r>
              <w:rPr>
                <w:rFonts w:ascii="Calibri" w:hAnsi="Calibri" w:cs="Calibri"/>
                <w:color w:val="000000"/>
              </w:rPr>
              <w:t>6</w:t>
            </w:r>
          </w:p>
        </w:tc>
        <w:tc>
          <w:tcPr>
            <w:tcW w:w="1418" w:type="dxa"/>
            <w:vAlign w:val="bottom"/>
          </w:tcPr>
          <w:p w14:paraId="2DCDE5AE" w14:textId="77777777" w:rsidR="009932CC" w:rsidRDefault="009932CC" w:rsidP="0066563F">
            <w:pPr>
              <w:jc w:val="right"/>
              <w:rPr>
                <w:rFonts w:ascii="Calibri" w:hAnsi="Calibri" w:cs="Calibri"/>
                <w:color w:val="000000"/>
              </w:rPr>
            </w:pPr>
            <w:r>
              <w:rPr>
                <w:rFonts w:ascii="Calibri" w:hAnsi="Calibri" w:cs="Calibri"/>
                <w:color w:val="000000"/>
              </w:rPr>
              <w:t>24</w:t>
            </w:r>
          </w:p>
        </w:tc>
        <w:tc>
          <w:tcPr>
            <w:tcW w:w="709" w:type="dxa"/>
            <w:vAlign w:val="bottom"/>
          </w:tcPr>
          <w:p w14:paraId="4EF10313" w14:textId="77777777" w:rsidR="009932CC" w:rsidRDefault="009932CC">
            <w:pPr>
              <w:jc w:val="right"/>
              <w:rPr>
                <w:rFonts w:ascii="Calibri" w:hAnsi="Calibri" w:cs="Calibri"/>
                <w:color w:val="000000"/>
              </w:rPr>
            </w:pPr>
            <w:r>
              <w:rPr>
                <w:rFonts w:ascii="Calibri" w:hAnsi="Calibri" w:cs="Calibri"/>
                <w:color w:val="000000"/>
              </w:rPr>
              <w:t>3</w:t>
            </w:r>
          </w:p>
        </w:tc>
        <w:tc>
          <w:tcPr>
            <w:tcW w:w="708" w:type="dxa"/>
            <w:vMerge w:val="restart"/>
          </w:tcPr>
          <w:p w14:paraId="0F0FD8F5" w14:textId="77777777" w:rsidR="009932CC" w:rsidRDefault="009932CC" w:rsidP="0066563F">
            <w:r>
              <w:t>8</w:t>
            </w:r>
          </w:p>
        </w:tc>
        <w:tc>
          <w:tcPr>
            <w:tcW w:w="1418" w:type="dxa"/>
          </w:tcPr>
          <w:p w14:paraId="6E02D571" w14:textId="77777777" w:rsidR="009932CC" w:rsidRDefault="009932CC" w:rsidP="00AF7947">
            <w:r>
              <w:t>1 (1 Trt)</w:t>
            </w:r>
          </w:p>
        </w:tc>
        <w:tc>
          <w:tcPr>
            <w:tcW w:w="1417" w:type="dxa"/>
          </w:tcPr>
          <w:p w14:paraId="7DC330DB" w14:textId="77777777" w:rsidR="009932CC" w:rsidRDefault="009932CC" w:rsidP="00381002">
            <w:r>
              <w:t>No (3 DF)</w:t>
            </w:r>
          </w:p>
        </w:tc>
        <w:tc>
          <w:tcPr>
            <w:tcW w:w="495" w:type="dxa"/>
          </w:tcPr>
          <w:p w14:paraId="44363579" w14:textId="77777777" w:rsidR="009932CC" w:rsidRDefault="009932CC" w:rsidP="0066563F">
            <w:r>
              <w:t>2</w:t>
            </w:r>
          </w:p>
        </w:tc>
        <w:tc>
          <w:tcPr>
            <w:tcW w:w="781" w:type="dxa"/>
          </w:tcPr>
          <w:p w14:paraId="6EAE3CCB" w14:textId="77777777" w:rsidR="009932CC" w:rsidRDefault="009932CC" w:rsidP="00905AA2">
            <w:r>
              <w:t>2</w:t>
            </w:r>
          </w:p>
        </w:tc>
        <w:tc>
          <w:tcPr>
            <w:tcW w:w="1276" w:type="dxa"/>
          </w:tcPr>
          <w:p w14:paraId="2D5F2FC8" w14:textId="77777777" w:rsidR="009932CC" w:rsidRDefault="009932CC" w:rsidP="0066563F">
            <w:r>
              <w:t>No (1/3)</w:t>
            </w:r>
          </w:p>
        </w:tc>
        <w:tc>
          <w:tcPr>
            <w:tcW w:w="1276" w:type="dxa"/>
          </w:tcPr>
          <w:p w14:paraId="37B8E532" w14:textId="77777777" w:rsidR="009932CC" w:rsidRDefault="009932CC" w:rsidP="0066563F">
            <w:r w:rsidRPr="00AF7947">
              <w:t>1</w:t>
            </w:r>
            <w:r>
              <w:t>,</w:t>
            </w:r>
            <w:r w:rsidRPr="00AF7947">
              <w:t xml:space="preserve"> </w:t>
            </w:r>
            <w:r>
              <w:t>3/4,</w:t>
            </w:r>
            <w:r w:rsidRPr="00AF7947">
              <w:t xml:space="preserve"> </w:t>
            </w:r>
          </w:p>
          <w:p w14:paraId="4B3D8B53" w14:textId="77777777" w:rsidR="009932CC" w:rsidRDefault="009932CC" w:rsidP="00AF7947">
            <w:r w:rsidRPr="00AF7947">
              <w:t>2/3</w:t>
            </w:r>
            <w:r>
              <w:t>(3)</w:t>
            </w:r>
            <w:r w:rsidRPr="00AF7947">
              <w:t xml:space="preserve"> </w:t>
            </w:r>
          </w:p>
        </w:tc>
        <w:tc>
          <w:tcPr>
            <w:tcW w:w="850" w:type="dxa"/>
          </w:tcPr>
          <w:p w14:paraId="1316D907" w14:textId="77777777" w:rsidR="009932CC" w:rsidRDefault="009932CC" w:rsidP="0066563F">
            <w:r w:rsidRPr="00AF7947">
              <w:t>0.7317</w:t>
            </w:r>
          </w:p>
        </w:tc>
      </w:tr>
      <w:tr w:rsidR="009932CC" w14:paraId="0EE22665" w14:textId="77777777" w:rsidTr="009932CC">
        <w:tc>
          <w:tcPr>
            <w:tcW w:w="1202" w:type="dxa"/>
            <w:vMerge/>
          </w:tcPr>
          <w:p w14:paraId="3F7A66E8" w14:textId="77777777" w:rsidR="009932CC" w:rsidRDefault="009932CC" w:rsidP="0066563F"/>
        </w:tc>
        <w:tc>
          <w:tcPr>
            <w:tcW w:w="607" w:type="dxa"/>
          </w:tcPr>
          <w:p w14:paraId="55CAA407" w14:textId="77777777" w:rsidR="009932CC" w:rsidRDefault="009932CC" w:rsidP="0066563F">
            <w:r>
              <w:t>4</w:t>
            </w:r>
          </w:p>
        </w:tc>
        <w:tc>
          <w:tcPr>
            <w:tcW w:w="1418" w:type="dxa"/>
            <w:vAlign w:val="bottom"/>
          </w:tcPr>
          <w:p w14:paraId="5A0380E6" w14:textId="77777777" w:rsidR="009932CC" w:rsidRDefault="009932CC" w:rsidP="003E690C">
            <w:pPr>
              <w:jc w:val="right"/>
              <w:rPr>
                <w:rFonts w:ascii="Calibri" w:hAnsi="Calibri" w:cs="Calibri"/>
                <w:color w:val="000000"/>
              </w:rPr>
            </w:pPr>
            <w:r>
              <w:rPr>
                <w:rFonts w:ascii="Calibri" w:hAnsi="Calibri" w:cs="Calibri"/>
                <w:color w:val="000000"/>
              </w:rPr>
              <w:t>18</w:t>
            </w:r>
          </w:p>
        </w:tc>
        <w:tc>
          <w:tcPr>
            <w:tcW w:w="1418" w:type="dxa"/>
            <w:vAlign w:val="bottom"/>
          </w:tcPr>
          <w:p w14:paraId="5374E805" w14:textId="77777777" w:rsidR="009932CC" w:rsidRDefault="009932CC" w:rsidP="0066563F">
            <w:pPr>
              <w:jc w:val="right"/>
              <w:rPr>
                <w:rFonts w:ascii="Calibri" w:hAnsi="Calibri" w:cs="Calibri"/>
                <w:color w:val="000000"/>
              </w:rPr>
            </w:pPr>
            <w:r>
              <w:rPr>
                <w:rFonts w:ascii="Calibri" w:hAnsi="Calibri" w:cs="Calibri"/>
                <w:color w:val="000000"/>
              </w:rPr>
              <w:t>48</w:t>
            </w:r>
          </w:p>
        </w:tc>
        <w:tc>
          <w:tcPr>
            <w:tcW w:w="709" w:type="dxa"/>
            <w:vAlign w:val="bottom"/>
          </w:tcPr>
          <w:p w14:paraId="46F5FA4F" w14:textId="77777777" w:rsidR="009932CC" w:rsidRDefault="009932CC">
            <w:pPr>
              <w:jc w:val="right"/>
              <w:rPr>
                <w:rFonts w:ascii="Calibri" w:hAnsi="Calibri" w:cs="Calibri"/>
                <w:color w:val="000000"/>
              </w:rPr>
            </w:pPr>
            <w:r>
              <w:rPr>
                <w:rFonts w:ascii="Calibri" w:hAnsi="Calibri" w:cs="Calibri"/>
                <w:color w:val="000000"/>
              </w:rPr>
              <w:t>6</w:t>
            </w:r>
          </w:p>
        </w:tc>
        <w:tc>
          <w:tcPr>
            <w:tcW w:w="708" w:type="dxa"/>
            <w:vMerge/>
          </w:tcPr>
          <w:p w14:paraId="65907127" w14:textId="77777777" w:rsidR="009932CC" w:rsidRDefault="009932CC" w:rsidP="0066563F"/>
        </w:tc>
        <w:tc>
          <w:tcPr>
            <w:tcW w:w="1418" w:type="dxa"/>
          </w:tcPr>
          <w:p w14:paraId="7151D7CE" w14:textId="77777777" w:rsidR="009932CC" w:rsidRDefault="009932CC" w:rsidP="00381002">
            <w:r>
              <w:t>2 (2 Trt)</w:t>
            </w:r>
          </w:p>
        </w:tc>
        <w:tc>
          <w:tcPr>
            <w:tcW w:w="1417" w:type="dxa"/>
          </w:tcPr>
          <w:p w14:paraId="6BD0F697" w14:textId="77777777" w:rsidR="009932CC" w:rsidRDefault="009932CC" w:rsidP="00381002">
            <w:r>
              <w:t>No (3 DF)</w:t>
            </w:r>
          </w:p>
        </w:tc>
        <w:tc>
          <w:tcPr>
            <w:tcW w:w="495" w:type="dxa"/>
          </w:tcPr>
          <w:p w14:paraId="4A90E954" w14:textId="77777777" w:rsidR="009932CC" w:rsidRDefault="009932CC" w:rsidP="0066563F">
            <w:r>
              <w:t>13</w:t>
            </w:r>
          </w:p>
        </w:tc>
        <w:tc>
          <w:tcPr>
            <w:tcW w:w="781" w:type="dxa"/>
          </w:tcPr>
          <w:p w14:paraId="345419B4" w14:textId="77777777" w:rsidR="009932CC" w:rsidRDefault="009932CC" w:rsidP="00905AA2">
            <w:r>
              <w:t>13</w:t>
            </w:r>
          </w:p>
        </w:tc>
        <w:tc>
          <w:tcPr>
            <w:tcW w:w="1276" w:type="dxa"/>
          </w:tcPr>
          <w:p w14:paraId="196ACE3B" w14:textId="77777777" w:rsidR="009932CC" w:rsidRDefault="009932CC" w:rsidP="0066563F">
            <w:r>
              <w:t>Yes</w:t>
            </w:r>
          </w:p>
        </w:tc>
        <w:tc>
          <w:tcPr>
            <w:tcW w:w="1276" w:type="dxa"/>
          </w:tcPr>
          <w:p w14:paraId="31767DFC" w14:textId="77777777" w:rsidR="009932CC" w:rsidRDefault="009932CC" w:rsidP="0066563F">
            <w:r>
              <w:t xml:space="preserve">1(3), </w:t>
            </w:r>
            <w:r w:rsidRPr="000F2D2E">
              <w:t>15/16</w:t>
            </w:r>
            <w:r>
              <w:t>(2)</w:t>
            </w:r>
          </w:p>
        </w:tc>
        <w:tc>
          <w:tcPr>
            <w:tcW w:w="850" w:type="dxa"/>
          </w:tcPr>
          <w:p w14:paraId="29CBEA24" w14:textId="77777777" w:rsidR="009932CC" w:rsidRDefault="009932CC" w:rsidP="0066563F">
            <w:r w:rsidRPr="00381002">
              <w:t>0.9740</w:t>
            </w:r>
          </w:p>
        </w:tc>
      </w:tr>
      <w:tr w:rsidR="009932CC" w14:paraId="46E0C88B" w14:textId="77777777" w:rsidTr="009932CC">
        <w:tc>
          <w:tcPr>
            <w:tcW w:w="1202" w:type="dxa"/>
            <w:vMerge/>
          </w:tcPr>
          <w:p w14:paraId="14E7B6D4" w14:textId="77777777" w:rsidR="009932CC" w:rsidRDefault="009932CC" w:rsidP="0066563F"/>
        </w:tc>
        <w:tc>
          <w:tcPr>
            <w:tcW w:w="607" w:type="dxa"/>
          </w:tcPr>
          <w:p w14:paraId="185D9718" w14:textId="77777777" w:rsidR="009932CC" w:rsidRDefault="009932CC" w:rsidP="0066563F">
            <w:r>
              <w:t>6</w:t>
            </w:r>
          </w:p>
        </w:tc>
        <w:tc>
          <w:tcPr>
            <w:tcW w:w="1418" w:type="dxa"/>
            <w:vAlign w:val="bottom"/>
          </w:tcPr>
          <w:p w14:paraId="597A3069" w14:textId="77777777" w:rsidR="009932CC" w:rsidRDefault="009932CC" w:rsidP="003E690C">
            <w:pPr>
              <w:jc w:val="right"/>
              <w:rPr>
                <w:rFonts w:ascii="Calibri" w:hAnsi="Calibri" w:cs="Calibri"/>
                <w:color w:val="000000"/>
              </w:rPr>
            </w:pPr>
            <w:r>
              <w:rPr>
                <w:rFonts w:ascii="Calibri" w:hAnsi="Calibri" w:cs="Calibri"/>
                <w:color w:val="000000"/>
              </w:rPr>
              <w:t>30</w:t>
            </w:r>
          </w:p>
        </w:tc>
        <w:tc>
          <w:tcPr>
            <w:tcW w:w="1418" w:type="dxa"/>
            <w:vAlign w:val="bottom"/>
          </w:tcPr>
          <w:p w14:paraId="3FA00AEE" w14:textId="77777777" w:rsidR="009932CC" w:rsidRDefault="009932CC" w:rsidP="0066563F">
            <w:pPr>
              <w:jc w:val="right"/>
              <w:rPr>
                <w:rFonts w:ascii="Calibri" w:hAnsi="Calibri" w:cs="Calibri"/>
                <w:color w:val="000000"/>
              </w:rPr>
            </w:pPr>
            <w:r>
              <w:rPr>
                <w:rFonts w:ascii="Calibri" w:hAnsi="Calibri" w:cs="Calibri"/>
                <w:color w:val="000000"/>
              </w:rPr>
              <w:t>72</w:t>
            </w:r>
          </w:p>
        </w:tc>
        <w:tc>
          <w:tcPr>
            <w:tcW w:w="709" w:type="dxa"/>
            <w:vAlign w:val="bottom"/>
          </w:tcPr>
          <w:p w14:paraId="79D01DAE" w14:textId="77777777" w:rsidR="009932CC" w:rsidRDefault="009932CC">
            <w:pPr>
              <w:jc w:val="right"/>
              <w:rPr>
                <w:rFonts w:ascii="Calibri" w:hAnsi="Calibri" w:cs="Calibri"/>
                <w:color w:val="000000"/>
              </w:rPr>
            </w:pPr>
            <w:r>
              <w:rPr>
                <w:rFonts w:ascii="Calibri" w:hAnsi="Calibri" w:cs="Calibri"/>
                <w:color w:val="000000"/>
              </w:rPr>
              <w:t>9</w:t>
            </w:r>
          </w:p>
        </w:tc>
        <w:tc>
          <w:tcPr>
            <w:tcW w:w="708" w:type="dxa"/>
            <w:vMerge/>
          </w:tcPr>
          <w:p w14:paraId="400F9884" w14:textId="77777777" w:rsidR="009932CC" w:rsidRDefault="009932CC" w:rsidP="0066563F"/>
        </w:tc>
        <w:tc>
          <w:tcPr>
            <w:tcW w:w="1418" w:type="dxa"/>
          </w:tcPr>
          <w:p w14:paraId="315AE6FB" w14:textId="77777777" w:rsidR="009932CC" w:rsidRDefault="009932CC" w:rsidP="0066563F">
            <w:r>
              <w:t>4 (4 Trt)</w:t>
            </w:r>
          </w:p>
        </w:tc>
        <w:tc>
          <w:tcPr>
            <w:tcW w:w="1417" w:type="dxa"/>
          </w:tcPr>
          <w:p w14:paraId="075BFBA9" w14:textId="77777777" w:rsidR="009932CC" w:rsidRDefault="009932CC" w:rsidP="00475D24">
            <w:r>
              <w:t>No (3 DF)</w:t>
            </w:r>
          </w:p>
        </w:tc>
        <w:tc>
          <w:tcPr>
            <w:tcW w:w="495" w:type="dxa"/>
          </w:tcPr>
          <w:p w14:paraId="6ED23904" w14:textId="77777777" w:rsidR="009932CC" w:rsidRDefault="009932CC" w:rsidP="0066563F">
            <w:r>
              <w:t>23</w:t>
            </w:r>
          </w:p>
        </w:tc>
        <w:tc>
          <w:tcPr>
            <w:tcW w:w="781" w:type="dxa"/>
          </w:tcPr>
          <w:p w14:paraId="11E23841" w14:textId="77777777" w:rsidR="009932CC" w:rsidRDefault="009932CC" w:rsidP="00905AA2">
            <w:r>
              <w:t>23</w:t>
            </w:r>
          </w:p>
        </w:tc>
        <w:tc>
          <w:tcPr>
            <w:tcW w:w="1276" w:type="dxa"/>
          </w:tcPr>
          <w:p w14:paraId="2E94DB5F" w14:textId="77777777" w:rsidR="009932CC" w:rsidRDefault="009932CC" w:rsidP="0066563F">
            <w:r>
              <w:t>No (</w:t>
            </w:r>
            <w:r w:rsidRPr="00475D24">
              <w:t>4/81</w:t>
            </w:r>
            <w:r>
              <w:t>)</w:t>
            </w:r>
          </w:p>
        </w:tc>
        <w:tc>
          <w:tcPr>
            <w:tcW w:w="1276" w:type="dxa"/>
          </w:tcPr>
          <w:p w14:paraId="1FB0A979" w14:textId="77777777" w:rsidR="009932CC" w:rsidRDefault="009932CC" w:rsidP="00475D24">
            <w:r w:rsidRPr="00475D24">
              <w:t>0.979</w:t>
            </w:r>
            <w:r>
              <w:t>2,</w:t>
            </w:r>
          </w:p>
          <w:p w14:paraId="57625841" w14:textId="77777777" w:rsidR="009932CC" w:rsidRDefault="009932CC" w:rsidP="00475D24">
            <w:r w:rsidRPr="00475D24">
              <w:t>0.960</w:t>
            </w:r>
            <w:r>
              <w:t>1,</w:t>
            </w:r>
            <w:r w:rsidRPr="00475D24">
              <w:t xml:space="preserve"> 0.9421 0.9375 0.9033</w:t>
            </w:r>
          </w:p>
        </w:tc>
        <w:tc>
          <w:tcPr>
            <w:tcW w:w="850" w:type="dxa"/>
          </w:tcPr>
          <w:p w14:paraId="72E09286" w14:textId="77777777" w:rsidR="009932CC" w:rsidRDefault="009932CC" w:rsidP="0066563F">
            <w:r>
              <w:t>0.9438</w:t>
            </w:r>
          </w:p>
          <w:p w14:paraId="2C620183" w14:textId="77777777" w:rsidR="009932CC" w:rsidRPr="00475D24" w:rsidRDefault="009932CC" w:rsidP="00475D24"/>
        </w:tc>
      </w:tr>
      <w:tr w:rsidR="009932CC" w14:paraId="0DF8F080" w14:textId="77777777" w:rsidTr="009932CC">
        <w:tc>
          <w:tcPr>
            <w:tcW w:w="1202" w:type="dxa"/>
            <w:vMerge/>
          </w:tcPr>
          <w:p w14:paraId="387A610D" w14:textId="77777777" w:rsidR="009932CC" w:rsidRDefault="009932CC" w:rsidP="0066563F"/>
        </w:tc>
        <w:tc>
          <w:tcPr>
            <w:tcW w:w="607" w:type="dxa"/>
            <w:tcBorders>
              <w:bottom w:val="single" w:sz="4" w:space="0" w:color="auto"/>
            </w:tcBorders>
          </w:tcPr>
          <w:p w14:paraId="49EA006C" w14:textId="77777777" w:rsidR="009932CC" w:rsidRDefault="009932CC" w:rsidP="0066563F">
            <w:r>
              <w:t>8</w:t>
            </w:r>
          </w:p>
        </w:tc>
        <w:tc>
          <w:tcPr>
            <w:tcW w:w="1418" w:type="dxa"/>
            <w:tcBorders>
              <w:bottom w:val="single" w:sz="4" w:space="0" w:color="auto"/>
            </w:tcBorders>
            <w:vAlign w:val="bottom"/>
          </w:tcPr>
          <w:p w14:paraId="311EFAC3" w14:textId="77777777" w:rsidR="009932CC" w:rsidRDefault="009932CC" w:rsidP="003E690C">
            <w:pPr>
              <w:jc w:val="right"/>
              <w:rPr>
                <w:rFonts w:ascii="Calibri" w:hAnsi="Calibri" w:cs="Calibri"/>
                <w:color w:val="000000"/>
              </w:rPr>
            </w:pPr>
            <w:r>
              <w:rPr>
                <w:rFonts w:ascii="Calibri" w:hAnsi="Calibri" w:cs="Calibri"/>
                <w:color w:val="000000"/>
              </w:rPr>
              <w:t>42</w:t>
            </w:r>
          </w:p>
        </w:tc>
        <w:tc>
          <w:tcPr>
            <w:tcW w:w="1418" w:type="dxa"/>
            <w:tcBorders>
              <w:bottom w:val="single" w:sz="4" w:space="0" w:color="auto"/>
            </w:tcBorders>
            <w:vAlign w:val="bottom"/>
          </w:tcPr>
          <w:p w14:paraId="0C86E847" w14:textId="77777777" w:rsidR="009932CC" w:rsidRDefault="009932CC" w:rsidP="0066563F">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14:paraId="2E89B2AD" w14:textId="77777777" w:rsidR="009932CC" w:rsidRDefault="009932CC">
            <w:pPr>
              <w:jc w:val="right"/>
              <w:rPr>
                <w:rFonts w:ascii="Calibri" w:hAnsi="Calibri" w:cs="Calibri"/>
                <w:color w:val="000000"/>
              </w:rPr>
            </w:pPr>
            <w:r>
              <w:rPr>
                <w:rFonts w:ascii="Calibri" w:hAnsi="Calibri" w:cs="Calibri"/>
                <w:color w:val="000000"/>
              </w:rPr>
              <w:t>12</w:t>
            </w:r>
          </w:p>
        </w:tc>
        <w:tc>
          <w:tcPr>
            <w:tcW w:w="708" w:type="dxa"/>
            <w:vMerge/>
          </w:tcPr>
          <w:p w14:paraId="73986A3D" w14:textId="77777777" w:rsidR="009932CC" w:rsidRDefault="009932CC" w:rsidP="0066563F"/>
        </w:tc>
        <w:tc>
          <w:tcPr>
            <w:tcW w:w="1418" w:type="dxa"/>
          </w:tcPr>
          <w:p w14:paraId="3930ACBB" w14:textId="77777777" w:rsidR="009932CC" w:rsidRDefault="009932CC" w:rsidP="00D50C06">
            <w:r>
              <w:t>5 (4 Trt)</w:t>
            </w:r>
          </w:p>
        </w:tc>
        <w:tc>
          <w:tcPr>
            <w:tcW w:w="1417" w:type="dxa"/>
            <w:tcBorders>
              <w:bottom w:val="single" w:sz="4" w:space="0" w:color="auto"/>
            </w:tcBorders>
          </w:tcPr>
          <w:p w14:paraId="1B5F6478" w14:textId="77777777" w:rsidR="009932CC" w:rsidRDefault="009932CC" w:rsidP="00D50C06">
            <w:r>
              <w:t>No (3 DF)</w:t>
            </w:r>
          </w:p>
        </w:tc>
        <w:tc>
          <w:tcPr>
            <w:tcW w:w="495" w:type="dxa"/>
            <w:tcBorders>
              <w:bottom w:val="single" w:sz="4" w:space="0" w:color="auto"/>
            </w:tcBorders>
          </w:tcPr>
          <w:p w14:paraId="359DFD9A" w14:textId="77777777" w:rsidR="009932CC" w:rsidRDefault="009932CC" w:rsidP="0066563F">
            <w:r>
              <w:t>34</w:t>
            </w:r>
          </w:p>
        </w:tc>
        <w:tc>
          <w:tcPr>
            <w:tcW w:w="781" w:type="dxa"/>
            <w:tcBorders>
              <w:bottom w:val="single" w:sz="4" w:space="0" w:color="auto"/>
            </w:tcBorders>
          </w:tcPr>
          <w:p w14:paraId="0916C4A8" w14:textId="77777777" w:rsidR="009932CC" w:rsidRDefault="009932CC" w:rsidP="00905AA2">
            <w:r>
              <w:t>35</w:t>
            </w:r>
          </w:p>
        </w:tc>
        <w:tc>
          <w:tcPr>
            <w:tcW w:w="1276" w:type="dxa"/>
            <w:tcBorders>
              <w:bottom w:val="single" w:sz="4" w:space="0" w:color="auto"/>
            </w:tcBorders>
          </w:tcPr>
          <w:p w14:paraId="49830DFD" w14:textId="77777777" w:rsidR="009932CC" w:rsidRDefault="009932CC" w:rsidP="0066563F">
            <w:r>
              <w:t>Yes</w:t>
            </w:r>
          </w:p>
        </w:tc>
        <w:tc>
          <w:tcPr>
            <w:tcW w:w="1276" w:type="dxa"/>
            <w:tcBorders>
              <w:bottom w:val="single" w:sz="4" w:space="0" w:color="auto"/>
            </w:tcBorders>
          </w:tcPr>
          <w:p w14:paraId="43BC7C26" w14:textId="77777777" w:rsidR="009932CC" w:rsidRDefault="009932CC" w:rsidP="00D50C06">
            <w:r w:rsidRPr="00D50C06">
              <w:t>1</w:t>
            </w:r>
            <w:r>
              <w:t>,</w:t>
            </w:r>
            <w:r w:rsidRPr="00D50C06">
              <w:t xml:space="preserve"> 63/64</w:t>
            </w:r>
            <w:r>
              <w:t>(2),</w:t>
            </w:r>
            <w:r w:rsidRPr="00D50C06">
              <w:t xml:space="preserve"> 61/64</w:t>
            </w:r>
            <w:r>
              <w:t>(2)</w:t>
            </w:r>
            <w:r w:rsidRPr="00D50C06">
              <w:t xml:space="preserve"> </w:t>
            </w:r>
          </w:p>
        </w:tc>
        <w:tc>
          <w:tcPr>
            <w:tcW w:w="850" w:type="dxa"/>
            <w:tcBorders>
              <w:bottom w:val="single" w:sz="4" w:space="0" w:color="auto"/>
            </w:tcBorders>
          </w:tcPr>
          <w:p w14:paraId="30F3A475" w14:textId="77777777" w:rsidR="009932CC" w:rsidRDefault="009932CC" w:rsidP="0066563F">
            <w:r w:rsidRPr="00D50C06">
              <w:t>0.9746</w:t>
            </w:r>
          </w:p>
        </w:tc>
      </w:tr>
      <w:tr w:rsidR="009932CC" w14:paraId="5B672977" w14:textId="77777777" w:rsidTr="009932CC">
        <w:tc>
          <w:tcPr>
            <w:tcW w:w="1202" w:type="dxa"/>
            <w:vMerge/>
          </w:tcPr>
          <w:p w14:paraId="222F29BB" w14:textId="77777777" w:rsidR="009932CC" w:rsidRDefault="009932CC" w:rsidP="0066563F"/>
        </w:tc>
        <w:tc>
          <w:tcPr>
            <w:tcW w:w="607" w:type="dxa"/>
            <w:tcBorders>
              <w:top w:val="single" w:sz="4" w:space="0" w:color="auto"/>
              <w:bottom w:val="single" w:sz="4" w:space="0" w:color="auto"/>
            </w:tcBorders>
          </w:tcPr>
          <w:p w14:paraId="0660AC80" w14:textId="77777777" w:rsidR="009932CC" w:rsidRDefault="009932CC" w:rsidP="0066563F">
            <w:r>
              <w:t>10</w:t>
            </w:r>
          </w:p>
        </w:tc>
        <w:tc>
          <w:tcPr>
            <w:tcW w:w="1418" w:type="dxa"/>
            <w:tcBorders>
              <w:top w:val="single" w:sz="4" w:space="0" w:color="auto"/>
              <w:bottom w:val="single" w:sz="4" w:space="0" w:color="auto"/>
            </w:tcBorders>
            <w:vAlign w:val="bottom"/>
          </w:tcPr>
          <w:p w14:paraId="45C65B81" w14:textId="77777777" w:rsidR="009932CC" w:rsidRDefault="009932CC" w:rsidP="003E690C">
            <w:pPr>
              <w:jc w:val="right"/>
              <w:rPr>
                <w:rFonts w:ascii="Calibri" w:hAnsi="Calibri" w:cs="Calibri"/>
                <w:color w:val="000000"/>
              </w:rPr>
            </w:pPr>
            <w:r>
              <w:rPr>
                <w:rFonts w:ascii="Calibri" w:hAnsi="Calibri" w:cs="Calibri"/>
                <w:color w:val="000000"/>
              </w:rPr>
              <w:t>54</w:t>
            </w:r>
          </w:p>
        </w:tc>
        <w:tc>
          <w:tcPr>
            <w:tcW w:w="1418" w:type="dxa"/>
            <w:tcBorders>
              <w:top w:val="single" w:sz="4" w:space="0" w:color="auto"/>
              <w:bottom w:val="single" w:sz="4" w:space="0" w:color="auto"/>
            </w:tcBorders>
            <w:vAlign w:val="bottom"/>
          </w:tcPr>
          <w:p w14:paraId="65B135C2" w14:textId="77777777" w:rsidR="009932CC" w:rsidRDefault="009932CC" w:rsidP="0066563F">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14:paraId="5A6841C5" w14:textId="77777777" w:rsidR="009932CC" w:rsidRDefault="009932CC">
            <w:pPr>
              <w:jc w:val="right"/>
              <w:rPr>
                <w:rFonts w:ascii="Calibri" w:hAnsi="Calibri" w:cs="Calibri"/>
                <w:color w:val="000000"/>
              </w:rPr>
            </w:pPr>
            <w:r>
              <w:rPr>
                <w:rFonts w:ascii="Calibri" w:hAnsi="Calibri" w:cs="Calibri"/>
                <w:color w:val="000000"/>
              </w:rPr>
              <w:t>15</w:t>
            </w:r>
          </w:p>
        </w:tc>
        <w:tc>
          <w:tcPr>
            <w:tcW w:w="708" w:type="dxa"/>
            <w:vMerge/>
            <w:tcBorders>
              <w:bottom w:val="single" w:sz="4" w:space="0" w:color="auto"/>
            </w:tcBorders>
          </w:tcPr>
          <w:p w14:paraId="6CB00ACA" w14:textId="77777777" w:rsidR="009932CC" w:rsidRDefault="009932CC" w:rsidP="0066563F"/>
        </w:tc>
        <w:tc>
          <w:tcPr>
            <w:tcW w:w="1418" w:type="dxa"/>
            <w:tcBorders>
              <w:bottom w:val="single" w:sz="4" w:space="0" w:color="auto"/>
            </w:tcBorders>
          </w:tcPr>
          <w:p w14:paraId="389ADAA0" w14:textId="77777777" w:rsidR="009932CC" w:rsidRDefault="009932CC" w:rsidP="00697C19">
            <w:r>
              <w:t>7 (5 Trt)</w:t>
            </w:r>
          </w:p>
        </w:tc>
        <w:tc>
          <w:tcPr>
            <w:tcW w:w="1417" w:type="dxa"/>
            <w:tcBorders>
              <w:top w:val="single" w:sz="4" w:space="0" w:color="auto"/>
              <w:bottom w:val="single" w:sz="4" w:space="0" w:color="auto"/>
            </w:tcBorders>
          </w:tcPr>
          <w:p w14:paraId="27C1EDB0" w14:textId="77777777" w:rsidR="009932CC" w:rsidRDefault="009932CC" w:rsidP="00B11A08">
            <w:r>
              <w:t>No (3 DF)</w:t>
            </w:r>
          </w:p>
        </w:tc>
        <w:tc>
          <w:tcPr>
            <w:tcW w:w="495" w:type="dxa"/>
            <w:tcBorders>
              <w:top w:val="single" w:sz="4" w:space="0" w:color="auto"/>
              <w:bottom w:val="single" w:sz="4" w:space="0" w:color="auto"/>
            </w:tcBorders>
          </w:tcPr>
          <w:p w14:paraId="55C8504E" w14:textId="77777777" w:rsidR="009932CC" w:rsidRDefault="009932CC" w:rsidP="0066563F">
            <w:r>
              <w:t>44</w:t>
            </w:r>
          </w:p>
        </w:tc>
        <w:tc>
          <w:tcPr>
            <w:tcW w:w="781" w:type="dxa"/>
            <w:tcBorders>
              <w:top w:val="single" w:sz="4" w:space="0" w:color="auto"/>
              <w:bottom w:val="single" w:sz="4" w:space="0" w:color="auto"/>
            </w:tcBorders>
          </w:tcPr>
          <w:p w14:paraId="00BD923D" w14:textId="77777777" w:rsidR="009932CC" w:rsidRDefault="009932CC" w:rsidP="00905AA2">
            <w:r>
              <w:t>46</w:t>
            </w:r>
          </w:p>
        </w:tc>
        <w:tc>
          <w:tcPr>
            <w:tcW w:w="1276" w:type="dxa"/>
            <w:tcBorders>
              <w:top w:val="single" w:sz="4" w:space="0" w:color="auto"/>
              <w:bottom w:val="single" w:sz="4" w:space="0" w:color="auto"/>
            </w:tcBorders>
          </w:tcPr>
          <w:p w14:paraId="039FCFBB" w14:textId="77777777" w:rsidR="009932CC" w:rsidRDefault="009932CC" w:rsidP="0066563F">
            <w:r>
              <w:t>No (</w:t>
            </w:r>
            <w:r w:rsidRPr="00B11A08">
              <w:t>4/225</w:t>
            </w:r>
            <w:r>
              <w:t>)</w:t>
            </w:r>
          </w:p>
        </w:tc>
        <w:tc>
          <w:tcPr>
            <w:tcW w:w="1276" w:type="dxa"/>
            <w:tcBorders>
              <w:top w:val="single" w:sz="4" w:space="0" w:color="auto"/>
              <w:bottom w:val="single" w:sz="4" w:space="0" w:color="auto"/>
            </w:tcBorders>
          </w:tcPr>
          <w:p w14:paraId="24F0FACC" w14:textId="77777777" w:rsidR="009932CC" w:rsidRDefault="009932CC" w:rsidP="00FC3E27">
            <w:r w:rsidRPr="002F2739">
              <w:t>39/40</w:t>
            </w:r>
            <w:r>
              <w:t>,</w:t>
            </w:r>
            <w:r w:rsidRPr="00B93685">
              <w:t xml:space="preserve"> 0.974</w:t>
            </w:r>
            <w:r>
              <w:t>,</w:t>
            </w:r>
            <w:r w:rsidRPr="00B93685">
              <w:t xml:space="preserve"> 0.96</w:t>
            </w:r>
            <w:r>
              <w:t>2</w:t>
            </w:r>
            <w:r w:rsidRPr="002F2739">
              <w:t xml:space="preserve"> 19/20</w:t>
            </w:r>
            <w:r>
              <w:t>,</w:t>
            </w:r>
            <w:r w:rsidRPr="00B93685">
              <w:t xml:space="preserve"> 0.949</w:t>
            </w:r>
          </w:p>
        </w:tc>
        <w:tc>
          <w:tcPr>
            <w:tcW w:w="850" w:type="dxa"/>
            <w:tcBorders>
              <w:top w:val="single" w:sz="4" w:space="0" w:color="auto"/>
              <w:bottom w:val="single" w:sz="4" w:space="0" w:color="auto"/>
            </w:tcBorders>
          </w:tcPr>
          <w:p w14:paraId="4BD23C7B" w14:textId="77777777" w:rsidR="009932CC" w:rsidRDefault="009932CC" w:rsidP="00FC3E27">
            <w:r>
              <w:t>0.9619</w:t>
            </w:r>
          </w:p>
        </w:tc>
      </w:tr>
    </w:tbl>
    <w:p w14:paraId="1FAE963F" w14:textId="77777777" w:rsidR="00D559A4" w:rsidRDefault="00D559A4" w:rsidP="00D559A4"/>
    <w:p w14:paraId="07C6A477" w14:textId="77777777" w:rsidR="00305FAA" w:rsidRDefault="00305FAA">
      <w:r>
        <w:br w:type="page"/>
      </w:r>
    </w:p>
    <w:p w14:paraId="6AA017D5" w14:textId="77777777" w:rsidR="00305FAA" w:rsidRDefault="00305FAA" w:rsidP="00D559A4"/>
    <w:tbl>
      <w:tblPr>
        <w:tblStyle w:val="TableGrid"/>
        <w:tblW w:w="13433" w:type="dxa"/>
        <w:tblLayout w:type="fixed"/>
        <w:tblLook w:val="04A0" w:firstRow="1" w:lastRow="0" w:firstColumn="1" w:lastColumn="0" w:noHBand="0" w:noVBand="1"/>
      </w:tblPr>
      <w:tblGrid>
        <w:gridCol w:w="1202"/>
        <w:gridCol w:w="607"/>
        <w:gridCol w:w="1418"/>
        <w:gridCol w:w="1418"/>
        <w:gridCol w:w="709"/>
        <w:gridCol w:w="708"/>
        <w:gridCol w:w="1418"/>
        <w:gridCol w:w="1417"/>
        <w:gridCol w:w="450"/>
        <w:gridCol w:w="826"/>
        <w:gridCol w:w="1276"/>
        <w:gridCol w:w="1134"/>
        <w:gridCol w:w="850"/>
      </w:tblGrid>
      <w:tr w:rsidR="000F58AB" w14:paraId="0DFD46AE" w14:textId="77777777" w:rsidTr="000F58AB">
        <w:tc>
          <w:tcPr>
            <w:tcW w:w="1809" w:type="dxa"/>
            <w:gridSpan w:val="2"/>
          </w:tcPr>
          <w:p w14:paraId="1ABF45D6" w14:textId="77777777" w:rsidR="000F58AB" w:rsidRDefault="000F58AB" w:rsidP="001D4547">
            <w:r>
              <w:t>Phase 1 Experiment</w:t>
            </w:r>
          </w:p>
        </w:tc>
        <w:tc>
          <w:tcPr>
            <w:tcW w:w="1418" w:type="dxa"/>
            <w:vMerge w:val="restart"/>
          </w:tcPr>
          <w:p w14:paraId="36E6D518" w14:textId="77777777" w:rsidR="000F58AB" w:rsidRDefault="000F58AB" w:rsidP="003E690C">
            <w:r>
              <w:t>DF of residual in between animals stratum</w:t>
            </w:r>
          </w:p>
        </w:tc>
        <w:tc>
          <w:tcPr>
            <w:tcW w:w="1418" w:type="dxa"/>
            <w:vMerge w:val="restart"/>
          </w:tcPr>
          <w:p w14:paraId="5089D5F4" w14:textId="77777777" w:rsidR="000F58AB" w:rsidRDefault="000F58AB" w:rsidP="001D4547">
            <w:r>
              <w:t xml:space="preserve">Number of observation </w:t>
            </w:r>
          </w:p>
        </w:tc>
        <w:tc>
          <w:tcPr>
            <w:tcW w:w="1417" w:type="dxa"/>
            <w:gridSpan w:val="2"/>
          </w:tcPr>
          <w:p w14:paraId="52E1E27B" w14:textId="77777777" w:rsidR="000F58AB" w:rsidRDefault="000F58AB" w:rsidP="001D4547">
            <w:r>
              <w:t>Phase 2 Experiment</w:t>
            </w:r>
          </w:p>
        </w:tc>
        <w:tc>
          <w:tcPr>
            <w:tcW w:w="1418" w:type="dxa"/>
            <w:vMerge w:val="restart"/>
          </w:tcPr>
          <w:p w14:paraId="3EBA77A7" w14:textId="77777777" w:rsidR="000F58AB" w:rsidRDefault="000F58AB" w:rsidP="001D4547">
            <w:r>
              <w:t xml:space="preserve">DF of Animal in the between Runs stratum </w:t>
            </w:r>
          </w:p>
        </w:tc>
        <w:tc>
          <w:tcPr>
            <w:tcW w:w="1417" w:type="dxa"/>
            <w:vMerge w:val="restart"/>
          </w:tcPr>
          <w:p w14:paraId="128D1BE2" w14:textId="77777777" w:rsidR="000F58AB" w:rsidRDefault="000F58AB" w:rsidP="001D4547">
            <w:pPr>
              <w:rPr>
                <w:lang w:eastAsia="zh-TW"/>
              </w:rPr>
            </w:pPr>
            <w:r>
              <w:t xml:space="preserve">Tag orthogonal to Animal </w:t>
            </w:r>
            <w:r>
              <w:rPr>
                <w:rFonts w:hint="eastAsia"/>
                <w:lang w:eastAsia="zh-TW"/>
              </w:rPr>
              <w:t>in the within runs stratum</w:t>
            </w:r>
          </w:p>
        </w:tc>
        <w:tc>
          <w:tcPr>
            <w:tcW w:w="1276" w:type="dxa"/>
            <w:gridSpan w:val="2"/>
            <w:vMerge w:val="restart"/>
          </w:tcPr>
          <w:p w14:paraId="4A737B40" w14:textId="77777777" w:rsidR="000F58AB" w:rsidRDefault="000F58AB" w:rsidP="001D4547">
            <w:r>
              <w:t>DF of residual in between animals stratum</w:t>
            </w:r>
          </w:p>
        </w:tc>
        <w:tc>
          <w:tcPr>
            <w:tcW w:w="1276" w:type="dxa"/>
            <w:vMerge w:val="restart"/>
          </w:tcPr>
          <w:p w14:paraId="4B4C3166" w14:textId="77777777" w:rsidR="000F58AB" w:rsidRDefault="000F58AB" w:rsidP="001D4547">
            <w:r>
              <w:t>Tag orthogonal to Treatment</w:t>
            </w:r>
          </w:p>
        </w:tc>
        <w:tc>
          <w:tcPr>
            <w:tcW w:w="1984" w:type="dxa"/>
            <w:gridSpan w:val="2"/>
          </w:tcPr>
          <w:p w14:paraId="450FE627" w14:textId="77777777" w:rsidR="000F58AB" w:rsidRDefault="000F58AB" w:rsidP="001D4547">
            <w:r>
              <w:t>Treatment</w:t>
            </w:r>
          </w:p>
        </w:tc>
      </w:tr>
      <w:tr w:rsidR="000F58AB" w14:paraId="17F76076" w14:textId="77777777" w:rsidTr="000F58AB">
        <w:tc>
          <w:tcPr>
            <w:tcW w:w="1202" w:type="dxa"/>
          </w:tcPr>
          <w:p w14:paraId="488D32E3" w14:textId="77777777" w:rsidR="000F58AB" w:rsidRDefault="000F58AB" w:rsidP="001D4547">
            <w:r>
              <w:t>Treatment</w:t>
            </w:r>
          </w:p>
        </w:tc>
        <w:tc>
          <w:tcPr>
            <w:tcW w:w="607" w:type="dxa"/>
          </w:tcPr>
          <w:p w14:paraId="6BE618B6" w14:textId="77777777" w:rsidR="000F58AB" w:rsidRDefault="000F58AB" w:rsidP="001D4547">
            <w:r>
              <w:t>Bio Rep</w:t>
            </w:r>
          </w:p>
        </w:tc>
        <w:tc>
          <w:tcPr>
            <w:tcW w:w="1418" w:type="dxa"/>
            <w:vMerge/>
          </w:tcPr>
          <w:p w14:paraId="754EEDAF" w14:textId="77777777" w:rsidR="000F58AB" w:rsidRDefault="000F58AB" w:rsidP="001D4547"/>
        </w:tc>
        <w:tc>
          <w:tcPr>
            <w:tcW w:w="1418" w:type="dxa"/>
            <w:vMerge/>
          </w:tcPr>
          <w:p w14:paraId="70013E3E" w14:textId="77777777" w:rsidR="000F58AB" w:rsidRDefault="000F58AB" w:rsidP="001D4547"/>
        </w:tc>
        <w:tc>
          <w:tcPr>
            <w:tcW w:w="709" w:type="dxa"/>
          </w:tcPr>
          <w:p w14:paraId="7ABDD179" w14:textId="77777777" w:rsidR="000F58AB" w:rsidRDefault="000F58AB" w:rsidP="001D4547">
            <w:r>
              <w:t>Runs</w:t>
            </w:r>
          </w:p>
        </w:tc>
        <w:tc>
          <w:tcPr>
            <w:tcW w:w="708" w:type="dxa"/>
            <w:tcBorders>
              <w:bottom w:val="single" w:sz="4" w:space="0" w:color="auto"/>
            </w:tcBorders>
          </w:tcPr>
          <w:p w14:paraId="5F1A0006" w14:textId="77777777" w:rsidR="000F58AB" w:rsidRDefault="000F58AB" w:rsidP="001D4547">
            <w:r>
              <w:t xml:space="preserve">Tags </w:t>
            </w:r>
          </w:p>
        </w:tc>
        <w:tc>
          <w:tcPr>
            <w:tcW w:w="1418" w:type="dxa"/>
            <w:vMerge/>
          </w:tcPr>
          <w:p w14:paraId="037FC3C5" w14:textId="77777777" w:rsidR="000F58AB" w:rsidRDefault="000F58AB" w:rsidP="001D4547"/>
        </w:tc>
        <w:tc>
          <w:tcPr>
            <w:tcW w:w="1417" w:type="dxa"/>
            <w:vMerge/>
          </w:tcPr>
          <w:p w14:paraId="57860B05" w14:textId="77777777" w:rsidR="000F58AB" w:rsidRDefault="000F58AB" w:rsidP="001D4547"/>
        </w:tc>
        <w:tc>
          <w:tcPr>
            <w:tcW w:w="1276" w:type="dxa"/>
            <w:gridSpan w:val="2"/>
            <w:vMerge/>
          </w:tcPr>
          <w:p w14:paraId="4C61B055" w14:textId="77777777" w:rsidR="000F58AB" w:rsidRDefault="000F58AB" w:rsidP="001D4547"/>
        </w:tc>
        <w:tc>
          <w:tcPr>
            <w:tcW w:w="1276" w:type="dxa"/>
            <w:vMerge/>
          </w:tcPr>
          <w:p w14:paraId="5AB68DD6" w14:textId="77777777" w:rsidR="000F58AB" w:rsidRDefault="000F58AB" w:rsidP="001D4547"/>
        </w:tc>
        <w:tc>
          <w:tcPr>
            <w:tcW w:w="1134" w:type="dxa"/>
          </w:tcPr>
          <w:p w14:paraId="286C263B" w14:textId="77777777" w:rsidR="000F58AB" w:rsidRDefault="000F58AB" w:rsidP="001D4547">
            <w:r>
              <w:t>Can Eff Factor</w:t>
            </w:r>
          </w:p>
        </w:tc>
        <w:tc>
          <w:tcPr>
            <w:tcW w:w="850" w:type="dxa"/>
          </w:tcPr>
          <w:p w14:paraId="580376F4" w14:textId="77777777" w:rsidR="000F58AB" w:rsidRDefault="000F58AB" w:rsidP="001D4547">
            <w:r>
              <w:t>Ave Eff Factor</w:t>
            </w:r>
          </w:p>
        </w:tc>
      </w:tr>
      <w:tr w:rsidR="000F58AB" w14:paraId="51871DA4" w14:textId="77777777" w:rsidTr="000F58AB">
        <w:tc>
          <w:tcPr>
            <w:tcW w:w="1202" w:type="dxa"/>
            <w:vMerge w:val="restart"/>
          </w:tcPr>
          <w:p w14:paraId="083C3EFA" w14:textId="77777777" w:rsidR="000F58AB" w:rsidRDefault="000F58AB" w:rsidP="001D4547">
            <w:r>
              <w:t>7</w:t>
            </w:r>
          </w:p>
        </w:tc>
        <w:tc>
          <w:tcPr>
            <w:tcW w:w="607" w:type="dxa"/>
          </w:tcPr>
          <w:p w14:paraId="0A48A177" w14:textId="77777777" w:rsidR="000F58AB" w:rsidRDefault="000F58AB" w:rsidP="001D4547">
            <w:r>
              <w:t>2</w:t>
            </w:r>
          </w:p>
        </w:tc>
        <w:tc>
          <w:tcPr>
            <w:tcW w:w="1418" w:type="dxa"/>
            <w:vAlign w:val="bottom"/>
          </w:tcPr>
          <w:p w14:paraId="1F66FEE4" w14:textId="77777777" w:rsidR="000F58AB" w:rsidRDefault="000F58AB" w:rsidP="003E690C">
            <w:pPr>
              <w:jc w:val="right"/>
              <w:rPr>
                <w:rFonts w:ascii="Calibri" w:hAnsi="Calibri" w:cs="Calibri"/>
                <w:color w:val="000000"/>
              </w:rPr>
            </w:pPr>
            <w:r>
              <w:rPr>
                <w:rFonts w:ascii="Calibri" w:hAnsi="Calibri" w:cs="Calibri"/>
                <w:color w:val="000000"/>
              </w:rPr>
              <w:t>7</w:t>
            </w:r>
          </w:p>
        </w:tc>
        <w:tc>
          <w:tcPr>
            <w:tcW w:w="1418" w:type="dxa"/>
          </w:tcPr>
          <w:p w14:paraId="4D4D2E32" w14:textId="77777777" w:rsidR="000F58AB" w:rsidRDefault="000F58AB" w:rsidP="001D4547">
            <w:r>
              <w:t>28</w:t>
            </w:r>
          </w:p>
        </w:tc>
        <w:tc>
          <w:tcPr>
            <w:tcW w:w="709" w:type="dxa"/>
          </w:tcPr>
          <w:p w14:paraId="24F204F0" w14:textId="77777777" w:rsidR="000F58AB" w:rsidRDefault="000F58AB" w:rsidP="001D4547">
            <w:r>
              <w:t>7</w:t>
            </w:r>
          </w:p>
        </w:tc>
        <w:tc>
          <w:tcPr>
            <w:tcW w:w="708" w:type="dxa"/>
            <w:vMerge w:val="restart"/>
          </w:tcPr>
          <w:p w14:paraId="73B43DAE" w14:textId="77777777" w:rsidR="000F58AB" w:rsidRDefault="000F58AB" w:rsidP="001D4547">
            <w:r>
              <w:t>4</w:t>
            </w:r>
          </w:p>
        </w:tc>
        <w:tc>
          <w:tcPr>
            <w:tcW w:w="1418" w:type="dxa"/>
          </w:tcPr>
          <w:p w14:paraId="64AF3BE3" w14:textId="77777777" w:rsidR="000F58AB" w:rsidRDefault="000F58AB" w:rsidP="00D64A5D">
            <w:r>
              <w:t>3 (3 Trt)</w:t>
            </w:r>
          </w:p>
        </w:tc>
        <w:tc>
          <w:tcPr>
            <w:tcW w:w="1417" w:type="dxa"/>
          </w:tcPr>
          <w:p w14:paraId="31996116" w14:textId="77777777" w:rsidR="000F58AB" w:rsidRDefault="000F58AB" w:rsidP="001D4547">
            <w:r>
              <w:t>No (1 DF)</w:t>
            </w:r>
          </w:p>
        </w:tc>
        <w:tc>
          <w:tcPr>
            <w:tcW w:w="450" w:type="dxa"/>
            <w:vAlign w:val="bottom"/>
          </w:tcPr>
          <w:p w14:paraId="642E58DD" w14:textId="77777777" w:rsidR="000F58AB" w:rsidRDefault="000F58AB" w:rsidP="00905AA2">
            <w:pPr>
              <w:jc w:val="right"/>
            </w:pPr>
            <w:r>
              <w:t>3</w:t>
            </w:r>
          </w:p>
        </w:tc>
        <w:tc>
          <w:tcPr>
            <w:tcW w:w="826" w:type="dxa"/>
            <w:vAlign w:val="bottom"/>
          </w:tcPr>
          <w:p w14:paraId="61140840" w14:textId="77777777" w:rsidR="000F58AB" w:rsidRDefault="000F58AB" w:rsidP="00905AA2">
            <w:pPr>
              <w:jc w:val="right"/>
            </w:pPr>
            <w:r>
              <w:t>3</w:t>
            </w:r>
          </w:p>
        </w:tc>
        <w:tc>
          <w:tcPr>
            <w:tcW w:w="1276" w:type="dxa"/>
          </w:tcPr>
          <w:p w14:paraId="588D63A7" w14:textId="77777777" w:rsidR="000F58AB" w:rsidRDefault="000F58AB" w:rsidP="001D4547">
            <w:r>
              <w:t>Yes</w:t>
            </w:r>
          </w:p>
        </w:tc>
        <w:tc>
          <w:tcPr>
            <w:tcW w:w="1134" w:type="dxa"/>
          </w:tcPr>
          <w:p w14:paraId="4334E6CB" w14:textId="77777777" w:rsidR="000F58AB" w:rsidRDefault="000F58AB" w:rsidP="00D64A5D">
            <w:r>
              <w:t>1(3),</w:t>
            </w:r>
            <w:r w:rsidRPr="00D64A5D">
              <w:t xml:space="preserve"> 7/8</w:t>
            </w:r>
            <w:r>
              <w:t>,</w:t>
            </w:r>
            <w:r w:rsidRPr="00D64A5D">
              <w:t xml:space="preserve"> 5/8</w:t>
            </w:r>
            <w:r>
              <w:t>,</w:t>
            </w:r>
            <w:r w:rsidRPr="00D64A5D">
              <w:t xml:space="preserve"> 1/2</w:t>
            </w:r>
          </w:p>
        </w:tc>
        <w:tc>
          <w:tcPr>
            <w:tcW w:w="850" w:type="dxa"/>
          </w:tcPr>
          <w:p w14:paraId="5F86CD84" w14:textId="77777777" w:rsidR="000F58AB" w:rsidRDefault="000F58AB" w:rsidP="001D4547">
            <w:r w:rsidRPr="00D64A5D">
              <w:t>0.7749</w:t>
            </w:r>
          </w:p>
        </w:tc>
      </w:tr>
      <w:tr w:rsidR="000F58AB" w14:paraId="18B701A7" w14:textId="77777777" w:rsidTr="000F58AB">
        <w:tc>
          <w:tcPr>
            <w:tcW w:w="1202" w:type="dxa"/>
            <w:vMerge/>
          </w:tcPr>
          <w:p w14:paraId="4788EA81" w14:textId="77777777" w:rsidR="000F58AB" w:rsidRDefault="000F58AB" w:rsidP="001D4547"/>
        </w:tc>
        <w:tc>
          <w:tcPr>
            <w:tcW w:w="607" w:type="dxa"/>
          </w:tcPr>
          <w:p w14:paraId="6A992D1A" w14:textId="77777777" w:rsidR="000F58AB" w:rsidRDefault="000F58AB" w:rsidP="001D4547">
            <w:r>
              <w:t>4</w:t>
            </w:r>
          </w:p>
        </w:tc>
        <w:tc>
          <w:tcPr>
            <w:tcW w:w="1418" w:type="dxa"/>
            <w:vAlign w:val="bottom"/>
          </w:tcPr>
          <w:p w14:paraId="11644146" w14:textId="77777777" w:rsidR="000F58AB" w:rsidRDefault="000F58AB" w:rsidP="003E690C">
            <w:pPr>
              <w:jc w:val="right"/>
              <w:rPr>
                <w:rFonts w:ascii="Calibri" w:hAnsi="Calibri" w:cs="Calibri"/>
                <w:color w:val="000000"/>
              </w:rPr>
            </w:pPr>
            <w:r>
              <w:rPr>
                <w:rFonts w:ascii="Calibri" w:hAnsi="Calibri" w:cs="Calibri"/>
                <w:color w:val="000000"/>
              </w:rPr>
              <w:t>21</w:t>
            </w:r>
          </w:p>
        </w:tc>
        <w:tc>
          <w:tcPr>
            <w:tcW w:w="1418" w:type="dxa"/>
          </w:tcPr>
          <w:p w14:paraId="4E28D373" w14:textId="77777777" w:rsidR="000F58AB" w:rsidRDefault="000F58AB" w:rsidP="001D4547">
            <w:r>
              <w:t>56</w:t>
            </w:r>
          </w:p>
        </w:tc>
        <w:tc>
          <w:tcPr>
            <w:tcW w:w="709" w:type="dxa"/>
          </w:tcPr>
          <w:p w14:paraId="0F44C563" w14:textId="77777777" w:rsidR="000F58AB" w:rsidRDefault="000F58AB" w:rsidP="001D4547">
            <w:r>
              <w:t>14</w:t>
            </w:r>
          </w:p>
        </w:tc>
        <w:tc>
          <w:tcPr>
            <w:tcW w:w="708" w:type="dxa"/>
            <w:vMerge/>
          </w:tcPr>
          <w:p w14:paraId="5C551BF0" w14:textId="77777777" w:rsidR="000F58AB" w:rsidRDefault="000F58AB" w:rsidP="001D4547"/>
        </w:tc>
        <w:tc>
          <w:tcPr>
            <w:tcW w:w="1418" w:type="dxa"/>
          </w:tcPr>
          <w:p w14:paraId="481DB023" w14:textId="77777777" w:rsidR="000F58AB" w:rsidRDefault="000F58AB" w:rsidP="001D4547">
            <w:r>
              <w:t>6 (6 Trt)</w:t>
            </w:r>
          </w:p>
        </w:tc>
        <w:tc>
          <w:tcPr>
            <w:tcW w:w="1417" w:type="dxa"/>
          </w:tcPr>
          <w:p w14:paraId="35FB0269" w14:textId="77777777" w:rsidR="000F58AB" w:rsidRDefault="000F58AB" w:rsidP="001D4547">
            <w:r>
              <w:t>No (1 DF)</w:t>
            </w:r>
          </w:p>
        </w:tc>
        <w:tc>
          <w:tcPr>
            <w:tcW w:w="450" w:type="dxa"/>
            <w:vAlign w:val="bottom"/>
          </w:tcPr>
          <w:p w14:paraId="79984BDC" w14:textId="77777777" w:rsidR="000F58AB" w:rsidRDefault="000F58AB" w:rsidP="00905AA2">
            <w:pPr>
              <w:jc w:val="right"/>
            </w:pPr>
            <w:r>
              <w:t>14</w:t>
            </w:r>
          </w:p>
        </w:tc>
        <w:tc>
          <w:tcPr>
            <w:tcW w:w="826" w:type="dxa"/>
            <w:vAlign w:val="bottom"/>
          </w:tcPr>
          <w:p w14:paraId="62A32F54" w14:textId="77777777" w:rsidR="000F58AB" w:rsidRDefault="000F58AB" w:rsidP="00905AA2">
            <w:pPr>
              <w:jc w:val="right"/>
            </w:pPr>
            <w:r>
              <w:t>14</w:t>
            </w:r>
          </w:p>
        </w:tc>
        <w:tc>
          <w:tcPr>
            <w:tcW w:w="1276" w:type="dxa"/>
          </w:tcPr>
          <w:p w14:paraId="295BA5D3" w14:textId="77777777" w:rsidR="000F58AB" w:rsidRDefault="000F58AB" w:rsidP="001D4547">
            <w:r>
              <w:t>Yes</w:t>
            </w:r>
          </w:p>
        </w:tc>
        <w:tc>
          <w:tcPr>
            <w:tcW w:w="1134" w:type="dxa"/>
          </w:tcPr>
          <w:p w14:paraId="3BF5503E" w14:textId="77777777" w:rsidR="000F58AB" w:rsidRDefault="000F58AB" w:rsidP="005702A4">
            <w:r>
              <w:t>7/8 (6)</w:t>
            </w:r>
          </w:p>
        </w:tc>
        <w:tc>
          <w:tcPr>
            <w:tcW w:w="850" w:type="dxa"/>
          </w:tcPr>
          <w:p w14:paraId="4D142407" w14:textId="77777777" w:rsidR="000F58AB" w:rsidRDefault="000F58AB" w:rsidP="001D4547">
            <w:r>
              <w:t>7/8</w:t>
            </w:r>
          </w:p>
        </w:tc>
      </w:tr>
      <w:tr w:rsidR="000F58AB" w14:paraId="235BDA87" w14:textId="77777777" w:rsidTr="000F58AB">
        <w:tc>
          <w:tcPr>
            <w:tcW w:w="1202" w:type="dxa"/>
            <w:vMerge/>
          </w:tcPr>
          <w:p w14:paraId="3FC726BB" w14:textId="77777777" w:rsidR="000F58AB" w:rsidRDefault="000F58AB" w:rsidP="001D4547"/>
        </w:tc>
        <w:tc>
          <w:tcPr>
            <w:tcW w:w="607" w:type="dxa"/>
          </w:tcPr>
          <w:p w14:paraId="56259D36" w14:textId="77777777" w:rsidR="000F58AB" w:rsidRDefault="000F58AB" w:rsidP="001D4547">
            <w:r>
              <w:t>6</w:t>
            </w:r>
          </w:p>
        </w:tc>
        <w:tc>
          <w:tcPr>
            <w:tcW w:w="1418" w:type="dxa"/>
            <w:vAlign w:val="bottom"/>
          </w:tcPr>
          <w:p w14:paraId="7C0D132E" w14:textId="77777777" w:rsidR="000F58AB" w:rsidRDefault="000F58AB" w:rsidP="003E690C">
            <w:pPr>
              <w:jc w:val="right"/>
              <w:rPr>
                <w:rFonts w:ascii="Calibri" w:hAnsi="Calibri" w:cs="Calibri"/>
                <w:color w:val="000000"/>
              </w:rPr>
            </w:pPr>
            <w:r>
              <w:rPr>
                <w:rFonts w:ascii="Calibri" w:hAnsi="Calibri" w:cs="Calibri"/>
                <w:color w:val="000000"/>
              </w:rPr>
              <w:t>35</w:t>
            </w:r>
          </w:p>
        </w:tc>
        <w:tc>
          <w:tcPr>
            <w:tcW w:w="1418" w:type="dxa"/>
          </w:tcPr>
          <w:p w14:paraId="1CA5C180" w14:textId="77777777" w:rsidR="000F58AB" w:rsidRDefault="000F58AB" w:rsidP="001D4547">
            <w:r>
              <w:t>84</w:t>
            </w:r>
          </w:p>
        </w:tc>
        <w:tc>
          <w:tcPr>
            <w:tcW w:w="709" w:type="dxa"/>
          </w:tcPr>
          <w:p w14:paraId="1DFD13A9" w14:textId="77777777" w:rsidR="000F58AB" w:rsidRDefault="000F58AB" w:rsidP="001D4547">
            <w:r>
              <w:t>21</w:t>
            </w:r>
          </w:p>
        </w:tc>
        <w:tc>
          <w:tcPr>
            <w:tcW w:w="708" w:type="dxa"/>
            <w:vMerge/>
          </w:tcPr>
          <w:p w14:paraId="10E7EACD" w14:textId="77777777" w:rsidR="000F58AB" w:rsidRDefault="000F58AB" w:rsidP="001D4547"/>
        </w:tc>
        <w:tc>
          <w:tcPr>
            <w:tcW w:w="1418" w:type="dxa"/>
          </w:tcPr>
          <w:p w14:paraId="2C277AFD" w14:textId="77777777" w:rsidR="000F58AB" w:rsidRPr="00A91B04" w:rsidRDefault="000F58AB" w:rsidP="00BD3DA3">
            <w:r>
              <w:t>10</w:t>
            </w:r>
            <w:r w:rsidRPr="00A91B04">
              <w:t xml:space="preserve"> (</w:t>
            </w:r>
            <w:r>
              <w:t>6</w:t>
            </w:r>
            <w:r w:rsidRPr="00A91B04">
              <w:t xml:space="preserve"> Trt)</w:t>
            </w:r>
          </w:p>
        </w:tc>
        <w:tc>
          <w:tcPr>
            <w:tcW w:w="1417" w:type="dxa"/>
          </w:tcPr>
          <w:p w14:paraId="01A5FE73" w14:textId="77777777" w:rsidR="000F58AB" w:rsidRDefault="000F58AB" w:rsidP="001D4547">
            <w:r>
              <w:t>No (1 DF)</w:t>
            </w:r>
          </w:p>
        </w:tc>
        <w:tc>
          <w:tcPr>
            <w:tcW w:w="450" w:type="dxa"/>
            <w:vAlign w:val="bottom"/>
          </w:tcPr>
          <w:p w14:paraId="581F40A4" w14:textId="77777777" w:rsidR="000F58AB" w:rsidRDefault="000F58AB" w:rsidP="00905AA2">
            <w:pPr>
              <w:jc w:val="right"/>
            </w:pPr>
            <w:r>
              <w:t>24</w:t>
            </w:r>
          </w:p>
        </w:tc>
        <w:tc>
          <w:tcPr>
            <w:tcW w:w="826" w:type="dxa"/>
            <w:vAlign w:val="bottom"/>
          </w:tcPr>
          <w:p w14:paraId="41FFBCA1" w14:textId="77777777" w:rsidR="000F58AB" w:rsidRDefault="000F58AB" w:rsidP="00905AA2">
            <w:pPr>
              <w:jc w:val="right"/>
            </w:pPr>
            <w:r>
              <w:t>28</w:t>
            </w:r>
          </w:p>
        </w:tc>
        <w:tc>
          <w:tcPr>
            <w:tcW w:w="1276" w:type="dxa"/>
          </w:tcPr>
          <w:p w14:paraId="0AF444C2" w14:textId="77777777" w:rsidR="000F58AB" w:rsidRDefault="000F58AB" w:rsidP="001D4547">
            <w:r>
              <w:t>Yes</w:t>
            </w:r>
          </w:p>
        </w:tc>
        <w:tc>
          <w:tcPr>
            <w:tcW w:w="1134" w:type="dxa"/>
          </w:tcPr>
          <w:p w14:paraId="57FE78E7" w14:textId="77777777" w:rsidR="000F58AB" w:rsidRDefault="000F58AB" w:rsidP="00BD3DA3">
            <w:r w:rsidRPr="00BD3DA3">
              <w:t>7/8</w:t>
            </w:r>
            <w:r>
              <w:t>(5),</w:t>
            </w:r>
          </w:p>
          <w:p w14:paraId="5871191F" w14:textId="77777777" w:rsidR="000F58AB" w:rsidRDefault="000F58AB" w:rsidP="00BD3DA3">
            <w:r w:rsidRPr="00BD3DA3">
              <w:t>19/24</w:t>
            </w:r>
          </w:p>
        </w:tc>
        <w:tc>
          <w:tcPr>
            <w:tcW w:w="850" w:type="dxa"/>
          </w:tcPr>
          <w:p w14:paraId="05DDA6FD" w14:textId="77777777" w:rsidR="000F58AB" w:rsidRDefault="000F58AB" w:rsidP="001D4547">
            <w:r w:rsidRPr="00BD3DA3">
              <w:t>0.8599</w:t>
            </w:r>
          </w:p>
        </w:tc>
      </w:tr>
      <w:tr w:rsidR="000F58AB" w14:paraId="366FD79A" w14:textId="77777777" w:rsidTr="000F58AB">
        <w:tc>
          <w:tcPr>
            <w:tcW w:w="1202" w:type="dxa"/>
            <w:vMerge/>
          </w:tcPr>
          <w:p w14:paraId="15DB43BD" w14:textId="77777777" w:rsidR="000F58AB" w:rsidRDefault="000F58AB" w:rsidP="001D4547"/>
        </w:tc>
        <w:tc>
          <w:tcPr>
            <w:tcW w:w="607" w:type="dxa"/>
            <w:tcBorders>
              <w:bottom w:val="single" w:sz="4" w:space="0" w:color="auto"/>
            </w:tcBorders>
          </w:tcPr>
          <w:p w14:paraId="17C26335" w14:textId="77777777" w:rsidR="000F58AB" w:rsidRDefault="000F58AB" w:rsidP="001D4547">
            <w:r>
              <w:t>8</w:t>
            </w:r>
          </w:p>
        </w:tc>
        <w:tc>
          <w:tcPr>
            <w:tcW w:w="1418" w:type="dxa"/>
            <w:tcBorders>
              <w:bottom w:val="single" w:sz="4" w:space="0" w:color="auto"/>
            </w:tcBorders>
            <w:vAlign w:val="bottom"/>
          </w:tcPr>
          <w:p w14:paraId="1764AEEA" w14:textId="77777777" w:rsidR="000F58AB" w:rsidRDefault="000F58AB" w:rsidP="003E690C">
            <w:pPr>
              <w:jc w:val="right"/>
              <w:rPr>
                <w:rFonts w:ascii="Calibri" w:hAnsi="Calibri" w:cs="Calibri"/>
                <w:color w:val="000000"/>
              </w:rPr>
            </w:pPr>
            <w:r>
              <w:rPr>
                <w:rFonts w:ascii="Calibri" w:hAnsi="Calibri" w:cs="Calibri"/>
                <w:color w:val="000000"/>
              </w:rPr>
              <w:t>49</w:t>
            </w:r>
          </w:p>
        </w:tc>
        <w:tc>
          <w:tcPr>
            <w:tcW w:w="1418" w:type="dxa"/>
            <w:tcBorders>
              <w:bottom w:val="single" w:sz="4" w:space="0" w:color="auto"/>
            </w:tcBorders>
          </w:tcPr>
          <w:p w14:paraId="0C970580" w14:textId="77777777" w:rsidR="000F58AB" w:rsidRDefault="000F58AB" w:rsidP="001D4547">
            <w:r>
              <w:t>112</w:t>
            </w:r>
          </w:p>
        </w:tc>
        <w:tc>
          <w:tcPr>
            <w:tcW w:w="709" w:type="dxa"/>
            <w:tcBorders>
              <w:bottom w:val="single" w:sz="4" w:space="0" w:color="auto"/>
            </w:tcBorders>
          </w:tcPr>
          <w:p w14:paraId="18BAC5B6" w14:textId="77777777" w:rsidR="000F58AB" w:rsidRDefault="000F58AB" w:rsidP="001D4547">
            <w:r>
              <w:t>28</w:t>
            </w:r>
          </w:p>
        </w:tc>
        <w:tc>
          <w:tcPr>
            <w:tcW w:w="708" w:type="dxa"/>
            <w:vMerge/>
          </w:tcPr>
          <w:p w14:paraId="503F9229" w14:textId="77777777" w:rsidR="000F58AB" w:rsidRDefault="000F58AB" w:rsidP="001D4547"/>
        </w:tc>
        <w:tc>
          <w:tcPr>
            <w:tcW w:w="1418" w:type="dxa"/>
          </w:tcPr>
          <w:p w14:paraId="31D70DD4" w14:textId="77777777" w:rsidR="000F58AB" w:rsidRPr="00A91B04" w:rsidRDefault="000F58AB" w:rsidP="00DF31DE">
            <w:r>
              <w:t>13</w:t>
            </w:r>
            <w:r w:rsidRPr="00A91B04">
              <w:t xml:space="preserve"> (</w:t>
            </w:r>
            <w:r>
              <w:t>6</w:t>
            </w:r>
            <w:r w:rsidRPr="00A91B04">
              <w:t xml:space="preserve"> Trt)</w:t>
            </w:r>
          </w:p>
        </w:tc>
        <w:tc>
          <w:tcPr>
            <w:tcW w:w="1417" w:type="dxa"/>
            <w:tcBorders>
              <w:bottom w:val="single" w:sz="4" w:space="0" w:color="auto"/>
            </w:tcBorders>
          </w:tcPr>
          <w:p w14:paraId="223A5D2D" w14:textId="77777777" w:rsidR="000F58AB" w:rsidRDefault="000F58AB" w:rsidP="001D4547">
            <w:r>
              <w:t>No (1 DF)</w:t>
            </w:r>
          </w:p>
        </w:tc>
        <w:tc>
          <w:tcPr>
            <w:tcW w:w="450" w:type="dxa"/>
            <w:tcBorders>
              <w:bottom w:val="single" w:sz="4" w:space="0" w:color="auto"/>
            </w:tcBorders>
            <w:vAlign w:val="bottom"/>
          </w:tcPr>
          <w:p w14:paraId="3415550D" w14:textId="77777777" w:rsidR="000F58AB" w:rsidRDefault="000F58AB" w:rsidP="00905AA2">
            <w:pPr>
              <w:jc w:val="right"/>
            </w:pPr>
            <w:r>
              <w:t>35</w:t>
            </w:r>
          </w:p>
        </w:tc>
        <w:tc>
          <w:tcPr>
            <w:tcW w:w="826" w:type="dxa"/>
            <w:tcBorders>
              <w:bottom w:val="single" w:sz="4" w:space="0" w:color="auto"/>
            </w:tcBorders>
            <w:vAlign w:val="bottom"/>
          </w:tcPr>
          <w:p w14:paraId="316C9510" w14:textId="77777777" w:rsidR="000F58AB" w:rsidRDefault="000F58AB" w:rsidP="00905AA2">
            <w:pPr>
              <w:jc w:val="right"/>
            </w:pPr>
            <w:r>
              <w:t>42</w:t>
            </w:r>
          </w:p>
        </w:tc>
        <w:tc>
          <w:tcPr>
            <w:tcW w:w="1276" w:type="dxa"/>
            <w:tcBorders>
              <w:bottom w:val="single" w:sz="4" w:space="0" w:color="auto"/>
            </w:tcBorders>
          </w:tcPr>
          <w:p w14:paraId="2D9F4946" w14:textId="77777777" w:rsidR="000F58AB" w:rsidRDefault="000F58AB" w:rsidP="001D4547">
            <w:r>
              <w:t>Yes</w:t>
            </w:r>
          </w:p>
        </w:tc>
        <w:tc>
          <w:tcPr>
            <w:tcW w:w="1134" w:type="dxa"/>
            <w:tcBorders>
              <w:bottom w:val="single" w:sz="4" w:space="0" w:color="auto"/>
            </w:tcBorders>
          </w:tcPr>
          <w:p w14:paraId="52CAE0B0" w14:textId="77777777" w:rsidR="000F58AB" w:rsidRDefault="000F58AB" w:rsidP="0066563F">
            <w:r>
              <w:t>7/8 (6)</w:t>
            </w:r>
          </w:p>
        </w:tc>
        <w:tc>
          <w:tcPr>
            <w:tcW w:w="850" w:type="dxa"/>
            <w:tcBorders>
              <w:bottom w:val="single" w:sz="4" w:space="0" w:color="auto"/>
            </w:tcBorders>
          </w:tcPr>
          <w:p w14:paraId="4C1AAD1C" w14:textId="77777777" w:rsidR="000F58AB" w:rsidRDefault="000F58AB" w:rsidP="0066563F">
            <w:r>
              <w:t>7/8</w:t>
            </w:r>
          </w:p>
        </w:tc>
      </w:tr>
      <w:tr w:rsidR="000F58AB" w14:paraId="671765E8" w14:textId="77777777" w:rsidTr="000F58AB">
        <w:tc>
          <w:tcPr>
            <w:tcW w:w="1202" w:type="dxa"/>
            <w:vMerge/>
          </w:tcPr>
          <w:p w14:paraId="7BAEECE8" w14:textId="77777777" w:rsidR="000F58AB" w:rsidRDefault="000F58AB" w:rsidP="001D4547"/>
        </w:tc>
        <w:tc>
          <w:tcPr>
            <w:tcW w:w="607" w:type="dxa"/>
            <w:tcBorders>
              <w:top w:val="single" w:sz="4" w:space="0" w:color="auto"/>
              <w:bottom w:val="single" w:sz="4" w:space="0" w:color="auto"/>
            </w:tcBorders>
          </w:tcPr>
          <w:p w14:paraId="00C388CE" w14:textId="77777777" w:rsidR="000F58AB" w:rsidRDefault="000F58AB" w:rsidP="001D4547">
            <w:r>
              <w:t>10</w:t>
            </w:r>
          </w:p>
        </w:tc>
        <w:tc>
          <w:tcPr>
            <w:tcW w:w="1418" w:type="dxa"/>
            <w:tcBorders>
              <w:top w:val="single" w:sz="4" w:space="0" w:color="auto"/>
              <w:bottom w:val="single" w:sz="4" w:space="0" w:color="auto"/>
            </w:tcBorders>
            <w:vAlign w:val="bottom"/>
          </w:tcPr>
          <w:p w14:paraId="6863F883" w14:textId="77777777" w:rsidR="000F58AB" w:rsidRDefault="000F58AB" w:rsidP="003E690C">
            <w:pPr>
              <w:jc w:val="right"/>
              <w:rPr>
                <w:rFonts w:ascii="Calibri" w:hAnsi="Calibri" w:cs="Calibri"/>
                <w:color w:val="000000"/>
              </w:rPr>
            </w:pPr>
            <w:r>
              <w:rPr>
                <w:rFonts w:ascii="Calibri" w:hAnsi="Calibri" w:cs="Calibri"/>
                <w:color w:val="000000"/>
              </w:rPr>
              <w:t>63</w:t>
            </w:r>
          </w:p>
        </w:tc>
        <w:tc>
          <w:tcPr>
            <w:tcW w:w="1418" w:type="dxa"/>
            <w:tcBorders>
              <w:top w:val="single" w:sz="4" w:space="0" w:color="auto"/>
              <w:bottom w:val="single" w:sz="4" w:space="0" w:color="auto"/>
            </w:tcBorders>
          </w:tcPr>
          <w:p w14:paraId="5E41A3D6" w14:textId="77777777" w:rsidR="000F58AB" w:rsidRDefault="000F58AB" w:rsidP="001D4547">
            <w:r>
              <w:t>140</w:t>
            </w:r>
          </w:p>
        </w:tc>
        <w:tc>
          <w:tcPr>
            <w:tcW w:w="709" w:type="dxa"/>
            <w:tcBorders>
              <w:top w:val="single" w:sz="4" w:space="0" w:color="auto"/>
              <w:bottom w:val="single" w:sz="4" w:space="0" w:color="auto"/>
            </w:tcBorders>
          </w:tcPr>
          <w:p w14:paraId="173743C7" w14:textId="77777777" w:rsidR="000F58AB" w:rsidRDefault="000F58AB" w:rsidP="001D4547">
            <w:r>
              <w:t>35</w:t>
            </w:r>
          </w:p>
        </w:tc>
        <w:tc>
          <w:tcPr>
            <w:tcW w:w="708" w:type="dxa"/>
            <w:vMerge/>
            <w:tcBorders>
              <w:bottom w:val="single" w:sz="4" w:space="0" w:color="auto"/>
            </w:tcBorders>
          </w:tcPr>
          <w:p w14:paraId="3E2FE683" w14:textId="77777777" w:rsidR="000F58AB" w:rsidRDefault="000F58AB" w:rsidP="001D4547"/>
        </w:tc>
        <w:tc>
          <w:tcPr>
            <w:tcW w:w="1418" w:type="dxa"/>
            <w:tcBorders>
              <w:bottom w:val="single" w:sz="4" w:space="0" w:color="auto"/>
            </w:tcBorders>
          </w:tcPr>
          <w:p w14:paraId="4EAAF26D" w14:textId="77777777" w:rsidR="000F58AB" w:rsidRPr="00A91B04" w:rsidRDefault="000F58AB" w:rsidP="00276CE4">
            <w:r>
              <w:t>1</w:t>
            </w:r>
            <w:r w:rsidRPr="00A91B04">
              <w:t>7 (</w:t>
            </w:r>
            <w:r>
              <w:t>6</w:t>
            </w:r>
            <w:r w:rsidRPr="00A91B04">
              <w:t xml:space="preserve"> Trt)</w:t>
            </w:r>
          </w:p>
        </w:tc>
        <w:tc>
          <w:tcPr>
            <w:tcW w:w="1417" w:type="dxa"/>
            <w:tcBorders>
              <w:top w:val="single" w:sz="4" w:space="0" w:color="auto"/>
              <w:bottom w:val="single" w:sz="4" w:space="0" w:color="auto"/>
            </w:tcBorders>
          </w:tcPr>
          <w:p w14:paraId="0F231A57" w14:textId="77777777" w:rsidR="000F58AB" w:rsidRDefault="000F58AB" w:rsidP="001D4547">
            <w:r>
              <w:t>No (1 DF)</w:t>
            </w:r>
          </w:p>
        </w:tc>
        <w:tc>
          <w:tcPr>
            <w:tcW w:w="450" w:type="dxa"/>
            <w:tcBorders>
              <w:top w:val="single" w:sz="4" w:space="0" w:color="auto"/>
              <w:bottom w:val="single" w:sz="4" w:space="0" w:color="auto"/>
            </w:tcBorders>
            <w:vAlign w:val="bottom"/>
          </w:tcPr>
          <w:p w14:paraId="50B62DCF" w14:textId="77777777" w:rsidR="000F58AB" w:rsidRDefault="000F58AB" w:rsidP="00905AA2">
            <w:pPr>
              <w:jc w:val="right"/>
            </w:pPr>
            <w:r>
              <w:t>45</w:t>
            </w:r>
          </w:p>
        </w:tc>
        <w:tc>
          <w:tcPr>
            <w:tcW w:w="826" w:type="dxa"/>
            <w:tcBorders>
              <w:top w:val="single" w:sz="4" w:space="0" w:color="auto"/>
              <w:bottom w:val="single" w:sz="4" w:space="0" w:color="auto"/>
            </w:tcBorders>
            <w:vAlign w:val="bottom"/>
          </w:tcPr>
          <w:p w14:paraId="78082C7F" w14:textId="77777777" w:rsidR="000F58AB" w:rsidRDefault="000F58AB" w:rsidP="00905AA2">
            <w:pPr>
              <w:jc w:val="right"/>
            </w:pPr>
            <w:r>
              <w:t>56</w:t>
            </w:r>
          </w:p>
        </w:tc>
        <w:tc>
          <w:tcPr>
            <w:tcW w:w="1276" w:type="dxa"/>
            <w:tcBorders>
              <w:top w:val="single" w:sz="4" w:space="0" w:color="auto"/>
              <w:bottom w:val="single" w:sz="4" w:space="0" w:color="auto"/>
            </w:tcBorders>
          </w:tcPr>
          <w:p w14:paraId="6C9FFD38" w14:textId="77777777" w:rsidR="000F58AB" w:rsidRDefault="000F58AB" w:rsidP="001D4547">
            <w:r>
              <w:t>Yes</w:t>
            </w:r>
          </w:p>
        </w:tc>
        <w:tc>
          <w:tcPr>
            <w:tcW w:w="1134" w:type="dxa"/>
            <w:tcBorders>
              <w:top w:val="single" w:sz="4" w:space="0" w:color="auto"/>
              <w:bottom w:val="single" w:sz="4" w:space="0" w:color="auto"/>
            </w:tcBorders>
          </w:tcPr>
          <w:p w14:paraId="50C23B90" w14:textId="77777777" w:rsidR="000F58AB" w:rsidRDefault="000F58AB" w:rsidP="00276CE4">
            <w:r w:rsidRPr="00276CE4">
              <w:t>7/8</w:t>
            </w:r>
            <w:r>
              <w:t xml:space="preserve">(5), </w:t>
            </w:r>
            <w:r w:rsidRPr="00276CE4">
              <w:t>33/40</w:t>
            </w:r>
          </w:p>
        </w:tc>
        <w:tc>
          <w:tcPr>
            <w:tcW w:w="850" w:type="dxa"/>
            <w:tcBorders>
              <w:top w:val="single" w:sz="4" w:space="0" w:color="auto"/>
              <w:bottom w:val="single" w:sz="4" w:space="0" w:color="auto"/>
            </w:tcBorders>
          </w:tcPr>
          <w:p w14:paraId="4673E4A5" w14:textId="77777777" w:rsidR="000F58AB" w:rsidRDefault="000F58AB" w:rsidP="001D4547">
            <w:r>
              <w:t>0.8663</w:t>
            </w:r>
          </w:p>
        </w:tc>
      </w:tr>
    </w:tbl>
    <w:p w14:paraId="07AD5891" w14:textId="77777777" w:rsidR="00D559A4" w:rsidRDefault="00D559A4" w:rsidP="00D559A4"/>
    <w:p w14:paraId="202B59A4" w14:textId="77777777" w:rsidR="00D559A4" w:rsidRDefault="00D559A4" w:rsidP="00D559A4"/>
    <w:tbl>
      <w:tblPr>
        <w:tblStyle w:val="TableGrid"/>
        <w:tblW w:w="13433" w:type="dxa"/>
        <w:tblLayout w:type="fixed"/>
        <w:tblLook w:val="04A0" w:firstRow="1" w:lastRow="0" w:firstColumn="1" w:lastColumn="0" w:noHBand="0" w:noVBand="1"/>
      </w:tblPr>
      <w:tblGrid>
        <w:gridCol w:w="1202"/>
        <w:gridCol w:w="607"/>
        <w:gridCol w:w="1418"/>
        <w:gridCol w:w="1418"/>
        <w:gridCol w:w="709"/>
        <w:gridCol w:w="708"/>
        <w:gridCol w:w="1418"/>
        <w:gridCol w:w="1417"/>
        <w:gridCol w:w="555"/>
        <w:gridCol w:w="721"/>
        <w:gridCol w:w="1276"/>
        <w:gridCol w:w="1134"/>
        <w:gridCol w:w="850"/>
      </w:tblGrid>
      <w:tr w:rsidR="000F58AB" w14:paraId="24568FB3" w14:textId="77777777" w:rsidTr="000F58AB">
        <w:tc>
          <w:tcPr>
            <w:tcW w:w="1809" w:type="dxa"/>
            <w:gridSpan w:val="2"/>
          </w:tcPr>
          <w:p w14:paraId="3A1AAD70" w14:textId="77777777" w:rsidR="000F58AB" w:rsidRDefault="000F58AB" w:rsidP="0066563F">
            <w:r>
              <w:t>Phase 1 Experiment</w:t>
            </w:r>
          </w:p>
        </w:tc>
        <w:tc>
          <w:tcPr>
            <w:tcW w:w="1418" w:type="dxa"/>
            <w:vMerge w:val="restart"/>
          </w:tcPr>
          <w:p w14:paraId="2C7C78C1" w14:textId="77777777" w:rsidR="000F58AB" w:rsidRDefault="000F58AB" w:rsidP="003E690C">
            <w:r>
              <w:t>DF of residual in between animals stratum</w:t>
            </w:r>
          </w:p>
        </w:tc>
        <w:tc>
          <w:tcPr>
            <w:tcW w:w="1418" w:type="dxa"/>
            <w:vMerge w:val="restart"/>
          </w:tcPr>
          <w:p w14:paraId="3E316080" w14:textId="77777777" w:rsidR="000F58AB" w:rsidRDefault="000F58AB" w:rsidP="0066563F">
            <w:r>
              <w:t xml:space="preserve">Number of observation </w:t>
            </w:r>
          </w:p>
        </w:tc>
        <w:tc>
          <w:tcPr>
            <w:tcW w:w="1417" w:type="dxa"/>
            <w:gridSpan w:val="2"/>
          </w:tcPr>
          <w:p w14:paraId="074FE6EB" w14:textId="77777777" w:rsidR="000F58AB" w:rsidRDefault="000F58AB" w:rsidP="0066563F">
            <w:r>
              <w:t>Phase 2 Experiment</w:t>
            </w:r>
          </w:p>
        </w:tc>
        <w:tc>
          <w:tcPr>
            <w:tcW w:w="1418" w:type="dxa"/>
            <w:vMerge w:val="restart"/>
          </w:tcPr>
          <w:p w14:paraId="1F5A85BD" w14:textId="77777777" w:rsidR="000F58AB" w:rsidRDefault="000F58AB" w:rsidP="0066563F">
            <w:r>
              <w:t xml:space="preserve">DF of Animal in the between Runs stratum </w:t>
            </w:r>
          </w:p>
        </w:tc>
        <w:tc>
          <w:tcPr>
            <w:tcW w:w="1417" w:type="dxa"/>
            <w:vMerge w:val="restart"/>
          </w:tcPr>
          <w:p w14:paraId="6EC95842" w14:textId="77777777" w:rsidR="000F58AB" w:rsidRDefault="000F58AB" w:rsidP="0066563F">
            <w:pPr>
              <w:rPr>
                <w:lang w:eastAsia="zh-TW"/>
              </w:rPr>
            </w:pPr>
            <w:r>
              <w:t xml:space="preserve">Tag orthogonal to Animal </w:t>
            </w:r>
            <w:r>
              <w:rPr>
                <w:rFonts w:hint="eastAsia"/>
                <w:lang w:eastAsia="zh-TW"/>
              </w:rPr>
              <w:t>in the within runs stratum</w:t>
            </w:r>
          </w:p>
        </w:tc>
        <w:tc>
          <w:tcPr>
            <w:tcW w:w="1276" w:type="dxa"/>
            <w:gridSpan w:val="2"/>
            <w:vMerge w:val="restart"/>
          </w:tcPr>
          <w:p w14:paraId="3D4BC973" w14:textId="77777777" w:rsidR="000F58AB" w:rsidRDefault="000F58AB" w:rsidP="0066563F">
            <w:r>
              <w:t>DF of residual in between animals stratum</w:t>
            </w:r>
          </w:p>
        </w:tc>
        <w:tc>
          <w:tcPr>
            <w:tcW w:w="1276" w:type="dxa"/>
            <w:vMerge w:val="restart"/>
          </w:tcPr>
          <w:p w14:paraId="1F7C02CB" w14:textId="77777777" w:rsidR="000F58AB" w:rsidRDefault="000F58AB" w:rsidP="0066563F">
            <w:r>
              <w:t>Tag orthogonal to Treatment</w:t>
            </w:r>
          </w:p>
        </w:tc>
        <w:tc>
          <w:tcPr>
            <w:tcW w:w="1984" w:type="dxa"/>
            <w:gridSpan w:val="2"/>
          </w:tcPr>
          <w:p w14:paraId="7383DA31" w14:textId="77777777" w:rsidR="000F58AB" w:rsidRDefault="000F58AB" w:rsidP="0066563F">
            <w:r>
              <w:t>Treatment</w:t>
            </w:r>
          </w:p>
        </w:tc>
      </w:tr>
      <w:tr w:rsidR="000F58AB" w14:paraId="1A4A2619" w14:textId="77777777" w:rsidTr="000F58AB">
        <w:tc>
          <w:tcPr>
            <w:tcW w:w="1202" w:type="dxa"/>
          </w:tcPr>
          <w:p w14:paraId="27D39048" w14:textId="77777777" w:rsidR="000F58AB" w:rsidRDefault="000F58AB" w:rsidP="0066563F">
            <w:r>
              <w:t>Treatment</w:t>
            </w:r>
          </w:p>
        </w:tc>
        <w:tc>
          <w:tcPr>
            <w:tcW w:w="607" w:type="dxa"/>
          </w:tcPr>
          <w:p w14:paraId="7A52F438" w14:textId="77777777" w:rsidR="000F58AB" w:rsidRDefault="000F58AB" w:rsidP="0066563F">
            <w:r>
              <w:t>Bio Rep</w:t>
            </w:r>
          </w:p>
        </w:tc>
        <w:tc>
          <w:tcPr>
            <w:tcW w:w="1418" w:type="dxa"/>
            <w:vMerge/>
          </w:tcPr>
          <w:p w14:paraId="5B6FEEEB" w14:textId="77777777" w:rsidR="000F58AB" w:rsidRDefault="000F58AB" w:rsidP="0066563F"/>
        </w:tc>
        <w:tc>
          <w:tcPr>
            <w:tcW w:w="1418" w:type="dxa"/>
            <w:vMerge/>
          </w:tcPr>
          <w:p w14:paraId="702DA0D5" w14:textId="77777777" w:rsidR="000F58AB" w:rsidRDefault="000F58AB" w:rsidP="0066563F"/>
        </w:tc>
        <w:tc>
          <w:tcPr>
            <w:tcW w:w="709" w:type="dxa"/>
          </w:tcPr>
          <w:p w14:paraId="21800810" w14:textId="77777777" w:rsidR="000F58AB" w:rsidRDefault="000F58AB" w:rsidP="0066563F">
            <w:r>
              <w:t>Runs</w:t>
            </w:r>
          </w:p>
        </w:tc>
        <w:tc>
          <w:tcPr>
            <w:tcW w:w="708" w:type="dxa"/>
            <w:tcBorders>
              <w:bottom w:val="single" w:sz="4" w:space="0" w:color="auto"/>
            </w:tcBorders>
          </w:tcPr>
          <w:p w14:paraId="47C20AE1" w14:textId="77777777" w:rsidR="000F58AB" w:rsidRDefault="000F58AB" w:rsidP="0066563F">
            <w:r>
              <w:t xml:space="preserve">Tags </w:t>
            </w:r>
          </w:p>
        </w:tc>
        <w:tc>
          <w:tcPr>
            <w:tcW w:w="1418" w:type="dxa"/>
            <w:vMerge/>
          </w:tcPr>
          <w:p w14:paraId="7A2834FF" w14:textId="77777777" w:rsidR="000F58AB" w:rsidRDefault="000F58AB" w:rsidP="0066563F"/>
        </w:tc>
        <w:tc>
          <w:tcPr>
            <w:tcW w:w="1417" w:type="dxa"/>
            <w:vMerge/>
          </w:tcPr>
          <w:p w14:paraId="738623FA" w14:textId="77777777" w:rsidR="000F58AB" w:rsidRDefault="000F58AB" w:rsidP="0066563F"/>
        </w:tc>
        <w:tc>
          <w:tcPr>
            <w:tcW w:w="1276" w:type="dxa"/>
            <w:gridSpan w:val="2"/>
            <w:vMerge/>
          </w:tcPr>
          <w:p w14:paraId="7C1F2C12" w14:textId="77777777" w:rsidR="000F58AB" w:rsidRDefault="000F58AB" w:rsidP="0066563F"/>
        </w:tc>
        <w:tc>
          <w:tcPr>
            <w:tcW w:w="1276" w:type="dxa"/>
            <w:vMerge/>
          </w:tcPr>
          <w:p w14:paraId="52EAB14A" w14:textId="77777777" w:rsidR="000F58AB" w:rsidRDefault="000F58AB" w:rsidP="0066563F"/>
        </w:tc>
        <w:tc>
          <w:tcPr>
            <w:tcW w:w="1134" w:type="dxa"/>
          </w:tcPr>
          <w:p w14:paraId="10A03C60" w14:textId="77777777" w:rsidR="000F58AB" w:rsidRDefault="000F58AB" w:rsidP="0066563F">
            <w:r>
              <w:t>Can Eff Factor</w:t>
            </w:r>
          </w:p>
        </w:tc>
        <w:tc>
          <w:tcPr>
            <w:tcW w:w="850" w:type="dxa"/>
          </w:tcPr>
          <w:p w14:paraId="6E38F634" w14:textId="77777777" w:rsidR="000F58AB" w:rsidRDefault="000F58AB" w:rsidP="0066563F">
            <w:r>
              <w:t>Ave Eff Factor</w:t>
            </w:r>
          </w:p>
        </w:tc>
      </w:tr>
      <w:tr w:rsidR="000F58AB" w14:paraId="33E38672" w14:textId="77777777" w:rsidTr="000F58AB">
        <w:tc>
          <w:tcPr>
            <w:tcW w:w="1202" w:type="dxa"/>
            <w:vMerge w:val="restart"/>
          </w:tcPr>
          <w:p w14:paraId="29A454A4" w14:textId="77777777" w:rsidR="000F58AB" w:rsidRDefault="000F58AB" w:rsidP="0066563F">
            <w:r>
              <w:t>7</w:t>
            </w:r>
          </w:p>
        </w:tc>
        <w:tc>
          <w:tcPr>
            <w:tcW w:w="607" w:type="dxa"/>
          </w:tcPr>
          <w:p w14:paraId="204FDCF7" w14:textId="77777777" w:rsidR="000F58AB" w:rsidRDefault="000F58AB" w:rsidP="0066563F">
            <w:r>
              <w:t>4</w:t>
            </w:r>
          </w:p>
        </w:tc>
        <w:tc>
          <w:tcPr>
            <w:tcW w:w="1418" w:type="dxa"/>
          </w:tcPr>
          <w:p w14:paraId="32DCAADA" w14:textId="77777777" w:rsidR="000F58AB" w:rsidRDefault="000F58AB" w:rsidP="003E690C">
            <w:pPr>
              <w:rPr>
                <w:rFonts w:ascii="Calibri" w:hAnsi="Calibri" w:cs="Calibri"/>
                <w:color w:val="000000"/>
              </w:rPr>
            </w:pPr>
            <w:r>
              <w:rPr>
                <w:rFonts w:ascii="Calibri" w:hAnsi="Calibri" w:cs="Calibri"/>
                <w:color w:val="000000"/>
              </w:rPr>
              <w:t>21</w:t>
            </w:r>
          </w:p>
          <w:p w14:paraId="56932CBC" w14:textId="77777777" w:rsidR="000F58AB" w:rsidRDefault="000F58AB" w:rsidP="003E690C"/>
        </w:tc>
        <w:tc>
          <w:tcPr>
            <w:tcW w:w="1418" w:type="dxa"/>
          </w:tcPr>
          <w:p w14:paraId="67280355" w14:textId="77777777" w:rsidR="000F58AB" w:rsidRDefault="000F58AB" w:rsidP="0066563F">
            <w:r>
              <w:t>56</w:t>
            </w:r>
          </w:p>
        </w:tc>
        <w:tc>
          <w:tcPr>
            <w:tcW w:w="709" w:type="dxa"/>
          </w:tcPr>
          <w:p w14:paraId="0514C852" w14:textId="77777777" w:rsidR="000F58AB" w:rsidRDefault="000F58AB" w:rsidP="0066563F">
            <w:r>
              <w:t>7</w:t>
            </w:r>
          </w:p>
        </w:tc>
        <w:tc>
          <w:tcPr>
            <w:tcW w:w="708" w:type="dxa"/>
            <w:vMerge w:val="restart"/>
          </w:tcPr>
          <w:p w14:paraId="0955AF9C" w14:textId="77777777" w:rsidR="000F58AB" w:rsidRDefault="000F58AB" w:rsidP="0066563F">
            <w:r>
              <w:t>8</w:t>
            </w:r>
          </w:p>
        </w:tc>
        <w:tc>
          <w:tcPr>
            <w:tcW w:w="1418" w:type="dxa"/>
          </w:tcPr>
          <w:p w14:paraId="373EA187" w14:textId="77777777" w:rsidR="000F58AB" w:rsidRDefault="000F58AB" w:rsidP="0066563F">
            <w:r>
              <w:t>3 (3 Trt)</w:t>
            </w:r>
          </w:p>
        </w:tc>
        <w:tc>
          <w:tcPr>
            <w:tcW w:w="1417" w:type="dxa"/>
          </w:tcPr>
          <w:p w14:paraId="78C7982C" w14:textId="77777777" w:rsidR="000F58AB" w:rsidRDefault="000F58AB" w:rsidP="006261D4">
            <w:r>
              <w:t>No (3 DF)</w:t>
            </w:r>
          </w:p>
        </w:tc>
        <w:tc>
          <w:tcPr>
            <w:tcW w:w="555" w:type="dxa"/>
          </w:tcPr>
          <w:p w14:paraId="1C25D1EA" w14:textId="77777777" w:rsidR="000F58AB" w:rsidRDefault="000F58AB" w:rsidP="0066563F">
            <w:r>
              <w:t>15</w:t>
            </w:r>
          </w:p>
        </w:tc>
        <w:tc>
          <w:tcPr>
            <w:tcW w:w="721" w:type="dxa"/>
          </w:tcPr>
          <w:p w14:paraId="71F2B048" w14:textId="77777777" w:rsidR="000F58AB" w:rsidRDefault="000F58AB" w:rsidP="00905AA2">
            <w:r>
              <w:t>15</w:t>
            </w:r>
          </w:p>
        </w:tc>
        <w:tc>
          <w:tcPr>
            <w:tcW w:w="1276" w:type="dxa"/>
          </w:tcPr>
          <w:p w14:paraId="0661B5CB" w14:textId="77777777" w:rsidR="000F58AB" w:rsidRDefault="000F58AB" w:rsidP="0066563F">
            <w:r>
              <w:t>Yes</w:t>
            </w:r>
          </w:p>
        </w:tc>
        <w:tc>
          <w:tcPr>
            <w:tcW w:w="1134" w:type="dxa"/>
          </w:tcPr>
          <w:p w14:paraId="6D87D521" w14:textId="77777777" w:rsidR="000F58AB" w:rsidRDefault="000F58AB" w:rsidP="006261D4">
            <w:r>
              <w:t>1(3),</w:t>
            </w:r>
          </w:p>
          <w:p w14:paraId="0F084F86" w14:textId="77777777" w:rsidR="000F58AB" w:rsidRDefault="000F58AB" w:rsidP="006261D4">
            <w:r w:rsidRPr="006261D4">
              <w:t>31/32</w:t>
            </w:r>
            <w:r>
              <w:t>(2),</w:t>
            </w:r>
            <w:r w:rsidRPr="006261D4">
              <w:t xml:space="preserve"> 7/8</w:t>
            </w:r>
          </w:p>
        </w:tc>
        <w:tc>
          <w:tcPr>
            <w:tcW w:w="850" w:type="dxa"/>
          </w:tcPr>
          <w:p w14:paraId="4CDF76F6" w14:textId="77777777" w:rsidR="000F58AB" w:rsidRDefault="000F58AB" w:rsidP="0066563F">
            <w:r>
              <w:t>0.9666</w:t>
            </w:r>
          </w:p>
        </w:tc>
      </w:tr>
      <w:tr w:rsidR="000F58AB" w14:paraId="2BA3EA92" w14:textId="77777777" w:rsidTr="000F58AB">
        <w:tc>
          <w:tcPr>
            <w:tcW w:w="1202" w:type="dxa"/>
            <w:vMerge/>
          </w:tcPr>
          <w:p w14:paraId="3AA99D67" w14:textId="77777777" w:rsidR="000F58AB" w:rsidRDefault="000F58AB" w:rsidP="0066563F"/>
        </w:tc>
        <w:tc>
          <w:tcPr>
            <w:tcW w:w="607" w:type="dxa"/>
          </w:tcPr>
          <w:p w14:paraId="18085807" w14:textId="77777777" w:rsidR="000F58AB" w:rsidRDefault="000F58AB" w:rsidP="0066563F">
            <w:r>
              <w:t>8</w:t>
            </w:r>
          </w:p>
        </w:tc>
        <w:tc>
          <w:tcPr>
            <w:tcW w:w="1418" w:type="dxa"/>
          </w:tcPr>
          <w:p w14:paraId="1325D5B2" w14:textId="77777777" w:rsidR="000F58AB" w:rsidRDefault="000F58AB" w:rsidP="003E690C">
            <w:r>
              <w:t>49</w:t>
            </w:r>
          </w:p>
        </w:tc>
        <w:tc>
          <w:tcPr>
            <w:tcW w:w="1418" w:type="dxa"/>
          </w:tcPr>
          <w:p w14:paraId="2D83B647" w14:textId="77777777" w:rsidR="000F58AB" w:rsidRDefault="000F58AB" w:rsidP="0066563F">
            <w:r>
              <w:t>112</w:t>
            </w:r>
          </w:p>
        </w:tc>
        <w:tc>
          <w:tcPr>
            <w:tcW w:w="709" w:type="dxa"/>
          </w:tcPr>
          <w:p w14:paraId="30F48681" w14:textId="77777777" w:rsidR="000F58AB" w:rsidRDefault="000F58AB" w:rsidP="0066563F">
            <w:r>
              <w:t>14</w:t>
            </w:r>
          </w:p>
        </w:tc>
        <w:tc>
          <w:tcPr>
            <w:tcW w:w="708" w:type="dxa"/>
            <w:vMerge/>
          </w:tcPr>
          <w:p w14:paraId="2FD8CBFF" w14:textId="77777777" w:rsidR="000F58AB" w:rsidRDefault="000F58AB" w:rsidP="0066563F"/>
        </w:tc>
        <w:tc>
          <w:tcPr>
            <w:tcW w:w="1418" w:type="dxa"/>
          </w:tcPr>
          <w:p w14:paraId="2B16B3E7" w14:textId="77777777" w:rsidR="000F58AB" w:rsidRDefault="000F58AB" w:rsidP="0066563F">
            <w:r>
              <w:t>6 (6 Trt)</w:t>
            </w:r>
          </w:p>
        </w:tc>
        <w:tc>
          <w:tcPr>
            <w:tcW w:w="1417" w:type="dxa"/>
          </w:tcPr>
          <w:p w14:paraId="21007C96" w14:textId="77777777" w:rsidR="000F58AB" w:rsidRDefault="000F58AB" w:rsidP="0035270A">
            <w:r>
              <w:t>No (3 DF)</w:t>
            </w:r>
          </w:p>
        </w:tc>
        <w:tc>
          <w:tcPr>
            <w:tcW w:w="555" w:type="dxa"/>
          </w:tcPr>
          <w:p w14:paraId="2AB84DE7" w14:textId="77777777" w:rsidR="000F58AB" w:rsidRDefault="000F58AB" w:rsidP="0066563F">
            <w:r>
              <w:t>40</w:t>
            </w:r>
          </w:p>
        </w:tc>
        <w:tc>
          <w:tcPr>
            <w:tcW w:w="721" w:type="dxa"/>
          </w:tcPr>
          <w:p w14:paraId="7B914E5D" w14:textId="77777777" w:rsidR="000F58AB" w:rsidRDefault="000F58AB" w:rsidP="00905AA2">
            <w:r>
              <w:t>40</w:t>
            </w:r>
          </w:p>
        </w:tc>
        <w:tc>
          <w:tcPr>
            <w:tcW w:w="1276" w:type="dxa"/>
          </w:tcPr>
          <w:p w14:paraId="10782F83" w14:textId="77777777" w:rsidR="000F58AB" w:rsidRDefault="000F58AB" w:rsidP="0066563F">
            <w:r>
              <w:t>Yes</w:t>
            </w:r>
          </w:p>
        </w:tc>
        <w:tc>
          <w:tcPr>
            <w:tcW w:w="1134" w:type="dxa"/>
          </w:tcPr>
          <w:p w14:paraId="6DC37374" w14:textId="77777777" w:rsidR="000F58AB" w:rsidRDefault="000F58AB" w:rsidP="0035270A">
            <w:r w:rsidRPr="0035270A">
              <w:t xml:space="preserve">63/64 </w:t>
            </w:r>
            <w:r>
              <w:t>(6)</w:t>
            </w:r>
          </w:p>
          <w:p w14:paraId="7E311230" w14:textId="77777777" w:rsidR="000F58AB" w:rsidRDefault="000F58AB" w:rsidP="006261D4"/>
        </w:tc>
        <w:tc>
          <w:tcPr>
            <w:tcW w:w="850" w:type="dxa"/>
          </w:tcPr>
          <w:p w14:paraId="3B93AEC1" w14:textId="77777777" w:rsidR="000F58AB" w:rsidRDefault="000F58AB" w:rsidP="0066563F">
            <w:r>
              <w:t>0.9844</w:t>
            </w:r>
          </w:p>
        </w:tc>
      </w:tr>
    </w:tbl>
    <w:p w14:paraId="4A6AAF51" w14:textId="77777777" w:rsidR="006261D4" w:rsidRDefault="006261D4" w:rsidP="00D559A4"/>
    <w:p w14:paraId="79D48CD1" w14:textId="77777777" w:rsidR="00880420" w:rsidRDefault="00880420">
      <w:r>
        <w:br w:type="page"/>
      </w:r>
    </w:p>
    <w:tbl>
      <w:tblPr>
        <w:tblStyle w:val="TableGrid"/>
        <w:tblW w:w="13575" w:type="dxa"/>
        <w:tblLayout w:type="fixed"/>
        <w:tblLook w:val="04A0" w:firstRow="1" w:lastRow="0" w:firstColumn="1" w:lastColumn="0" w:noHBand="0" w:noVBand="1"/>
      </w:tblPr>
      <w:tblGrid>
        <w:gridCol w:w="1202"/>
        <w:gridCol w:w="607"/>
        <w:gridCol w:w="1418"/>
        <w:gridCol w:w="1418"/>
        <w:gridCol w:w="709"/>
        <w:gridCol w:w="708"/>
        <w:gridCol w:w="1418"/>
        <w:gridCol w:w="1417"/>
        <w:gridCol w:w="525"/>
        <w:gridCol w:w="751"/>
        <w:gridCol w:w="1276"/>
        <w:gridCol w:w="1276"/>
        <w:gridCol w:w="850"/>
      </w:tblGrid>
      <w:tr w:rsidR="000F58AB" w14:paraId="52EBE451" w14:textId="77777777" w:rsidTr="000F58AB">
        <w:tc>
          <w:tcPr>
            <w:tcW w:w="1809" w:type="dxa"/>
            <w:gridSpan w:val="2"/>
          </w:tcPr>
          <w:p w14:paraId="6A2B1852" w14:textId="77777777" w:rsidR="000F58AB" w:rsidRDefault="000F58AB" w:rsidP="001F557B">
            <w:r>
              <w:lastRenderedPageBreak/>
              <w:t>Phase 1 Experiment</w:t>
            </w:r>
          </w:p>
        </w:tc>
        <w:tc>
          <w:tcPr>
            <w:tcW w:w="1418" w:type="dxa"/>
            <w:vMerge w:val="restart"/>
          </w:tcPr>
          <w:p w14:paraId="1250FF4C" w14:textId="77777777" w:rsidR="000F58AB" w:rsidRDefault="000F58AB" w:rsidP="003E690C">
            <w:r>
              <w:t>DF of residual in between animals stratum</w:t>
            </w:r>
          </w:p>
        </w:tc>
        <w:tc>
          <w:tcPr>
            <w:tcW w:w="1418" w:type="dxa"/>
            <w:vMerge w:val="restart"/>
          </w:tcPr>
          <w:p w14:paraId="485EC39A" w14:textId="77777777" w:rsidR="000F58AB" w:rsidRDefault="000F58AB" w:rsidP="001F557B">
            <w:r>
              <w:t xml:space="preserve">Number of observation </w:t>
            </w:r>
          </w:p>
        </w:tc>
        <w:tc>
          <w:tcPr>
            <w:tcW w:w="1417" w:type="dxa"/>
            <w:gridSpan w:val="2"/>
          </w:tcPr>
          <w:p w14:paraId="7682BF3D" w14:textId="77777777" w:rsidR="000F58AB" w:rsidRDefault="000F58AB" w:rsidP="001F557B">
            <w:r>
              <w:t>Phase 2 Experiment</w:t>
            </w:r>
          </w:p>
        </w:tc>
        <w:tc>
          <w:tcPr>
            <w:tcW w:w="1418" w:type="dxa"/>
            <w:vMerge w:val="restart"/>
          </w:tcPr>
          <w:p w14:paraId="10EF6E44" w14:textId="77777777" w:rsidR="000F58AB" w:rsidRDefault="000F58AB" w:rsidP="001F557B">
            <w:r>
              <w:t xml:space="preserve">DF of Animal in the between Runs stratum </w:t>
            </w:r>
          </w:p>
        </w:tc>
        <w:tc>
          <w:tcPr>
            <w:tcW w:w="1417" w:type="dxa"/>
            <w:vMerge w:val="restart"/>
          </w:tcPr>
          <w:p w14:paraId="4C65D7C8" w14:textId="77777777" w:rsidR="000F58AB" w:rsidRDefault="000F58AB" w:rsidP="001F557B">
            <w:pPr>
              <w:rPr>
                <w:lang w:eastAsia="zh-TW"/>
              </w:rPr>
            </w:pPr>
            <w:r>
              <w:t xml:space="preserve">Tag orthogonal to Animal </w:t>
            </w:r>
            <w:r>
              <w:rPr>
                <w:rFonts w:hint="eastAsia"/>
                <w:lang w:eastAsia="zh-TW"/>
              </w:rPr>
              <w:t>in the within runs stratum</w:t>
            </w:r>
          </w:p>
        </w:tc>
        <w:tc>
          <w:tcPr>
            <w:tcW w:w="1276" w:type="dxa"/>
            <w:gridSpan w:val="2"/>
            <w:vMerge w:val="restart"/>
          </w:tcPr>
          <w:p w14:paraId="7A13EC85" w14:textId="77777777" w:rsidR="000F58AB" w:rsidRDefault="000F58AB" w:rsidP="001F557B">
            <w:r>
              <w:t>DF of residual in between animals stratum</w:t>
            </w:r>
          </w:p>
        </w:tc>
        <w:tc>
          <w:tcPr>
            <w:tcW w:w="1276" w:type="dxa"/>
            <w:vMerge w:val="restart"/>
          </w:tcPr>
          <w:p w14:paraId="6965947D" w14:textId="77777777" w:rsidR="000F58AB" w:rsidRDefault="000F58AB" w:rsidP="001F557B">
            <w:r>
              <w:t>Tag orthogonal to Treatment</w:t>
            </w:r>
          </w:p>
        </w:tc>
        <w:tc>
          <w:tcPr>
            <w:tcW w:w="2126" w:type="dxa"/>
            <w:gridSpan w:val="2"/>
          </w:tcPr>
          <w:p w14:paraId="78FE6815" w14:textId="77777777" w:rsidR="000F58AB" w:rsidRDefault="000F58AB" w:rsidP="001F557B">
            <w:r>
              <w:t>Treatment</w:t>
            </w:r>
          </w:p>
        </w:tc>
      </w:tr>
      <w:tr w:rsidR="000F58AB" w14:paraId="1F012F19" w14:textId="77777777" w:rsidTr="000F58AB">
        <w:tc>
          <w:tcPr>
            <w:tcW w:w="1202" w:type="dxa"/>
          </w:tcPr>
          <w:p w14:paraId="3EA2C67A" w14:textId="77777777" w:rsidR="000F58AB" w:rsidRDefault="000F58AB" w:rsidP="001F557B">
            <w:r>
              <w:t>Treatment</w:t>
            </w:r>
          </w:p>
        </w:tc>
        <w:tc>
          <w:tcPr>
            <w:tcW w:w="607" w:type="dxa"/>
          </w:tcPr>
          <w:p w14:paraId="05A50200" w14:textId="77777777" w:rsidR="000F58AB" w:rsidRDefault="000F58AB" w:rsidP="001F557B">
            <w:r>
              <w:t>Bio Rep</w:t>
            </w:r>
          </w:p>
        </w:tc>
        <w:tc>
          <w:tcPr>
            <w:tcW w:w="1418" w:type="dxa"/>
            <w:vMerge/>
          </w:tcPr>
          <w:p w14:paraId="264A7F03" w14:textId="77777777" w:rsidR="000F58AB" w:rsidRDefault="000F58AB" w:rsidP="001F557B"/>
        </w:tc>
        <w:tc>
          <w:tcPr>
            <w:tcW w:w="1418" w:type="dxa"/>
            <w:vMerge/>
          </w:tcPr>
          <w:p w14:paraId="12F754BC" w14:textId="77777777" w:rsidR="000F58AB" w:rsidRDefault="000F58AB" w:rsidP="001F557B"/>
        </w:tc>
        <w:tc>
          <w:tcPr>
            <w:tcW w:w="709" w:type="dxa"/>
          </w:tcPr>
          <w:p w14:paraId="357A5E14" w14:textId="77777777" w:rsidR="000F58AB" w:rsidRDefault="000F58AB" w:rsidP="001F557B">
            <w:r>
              <w:t>Runs</w:t>
            </w:r>
          </w:p>
        </w:tc>
        <w:tc>
          <w:tcPr>
            <w:tcW w:w="708" w:type="dxa"/>
            <w:tcBorders>
              <w:bottom w:val="single" w:sz="4" w:space="0" w:color="auto"/>
            </w:tcBorders>
          </w:tcPr>
          <w:p w14:paraId="3277FE6E" w14:textId="77777777" w:rsidR="000F58AB" w:rsidRDefault="000F58AB" w:rsidP="001F557B">
            <w:r>
              <w:t xml:space="preserve">Tags </w:t>
            </w:r>
          </w:p>
        </w:tc>
        <w:tc>
          <w:tcPr>
            <w:tcW w:w="1418" w:type="dxa"/>
            <w:vMerge/>
          </w:tcPr>
          <w:p w14:paraId="4068A1A5" w14:textId="77777777" w:rsidR="000F58AB" w:rsidRDefault="000F58AB" w:rsidP="001F557B"/>
        </w:tc>
        <w:tc>
          <w:tcPr>
            <w:tcW w:w="1417" w:type="dxa"/>
            <w:vMerge/>
          </w:tcPr>
          <w:p w14:paraId="090E0F10" w14:textId="77777777" w:rsidR="000F58AB" w:rsidRDefault="000F58AB" w:rsidP="001F557B"/>
        </w:tc>
        <w:tc>
          <w:tcPr>
            <w:tcW w:w="1276" w:type="dxa"/>
            <w:gridSpan w:val="2"/>
            <w:vMerge/>
          </w:tcPr>
          <w:p w14:paraId="7B647D4D" w14:textId="77777777" w:rsidR="000F58AB" w:rsidRDefault="000F58AB" w:rsidP="001F557B"/>
        </w:tc>
        <w:tc>
          <w:tcPr>
            <w:tcW w:w="1276" w:type="dxa"/>
            <w:vMerge/>
          </w:tcPr>
          <w:p w14:paraId="5927DE6B" w14:textId="77777777" w:rsidR="000F58AB" w:rsidRDefault="000F58AB" w:rsidP="001F557B"/>
        </w:tc>
        <w:tc>
          <w:tcPr>
            <w:tcW w:w="1276" w:type="dxa"/>
          </w:tcPr>
          <w:p w14:paraId="698C9AFE" w14:textId="77777777" w:rsidR="000F58AB" w:rsidRDefault="000F58AB" w:rsidP="001F557B">
            <w:r>
              <w:t>Can Eff Factor</w:t>
            </w:r>
          </w:p>
        </w:tc>
        <w:tc>
          <w:tcPr>
            <w:tcW w:w="850" w:type="dxa"/>
          </w:tcPr>
          <w:p w14:paraId="5222E03C" w14:textId="77777777" w:rsidR="000F58AB" w:rsidRDefault="000F58AB" w:rsidP="001F557B">
            <w:r>
              <w:t>Ave Eff Factor</w:t>
            </w:r>
          </w:p>
        </w:tc>
      </w:tr>
      <w:tr w:rsidR="000F58AB" w14:paraId="4C8FF7F3" w14:textId="77777777" w:rsidTr="000F58AB">
        <w:tc>
          <w:tcPr>
            <w:tcW w:w="1202" w:type="dxa"/>
            <w:vMerge w:val="restart"/>
          </w:tcPr>
          <w:p w14:paraId="0B7888A2" w14:textId="77777777" w:rsidR="000F58AB" w:rsidRDefault="000F58AB" w:rsidP="001F557B">
            <w:r>
              <w:t>8</w:t>
            </w:r>
          </w:p>
        </w:tc>
        <w:tc>
          <w:tcPr>
            <w:tcW w:w="607" w:type="dxa"/>
          </w:tcPr>
          <w:p w14:paraId="2A1E6B52" w14:textId="77777777" w:rsidR="000F58AB" w:rsidRDefault="000F58AB" w:rsidP="001F557B">
            <w:r>
              <w:t>2</w:t>
            </w:r>
          </w:p>
        </w:tc>
        <w:tc>
          <w:tcPr>
            <w:tcW w:w="1418" w:type="dxa"/>
            <w:vAlign w:val="bottom"/>
          </w:tcPr>
          <w:p w14:paraId="6C07F2AA" w14:textId="77777777" w:rsidR="000F58AB" w:rsidRDefault="000F58AB" w:rsidP="003E690C">
            <w:pPr>
              <w:jc w:val="right"/>
              <w:rPr>
                <w:rFonts w:ascii="Calibri" w:hAnsi="Calibri" w:cs="Calibri"/>
                <w:color w:val="000000"/>
              </w:rPr>
            </w:pPr>
            <w:r>
              <w:rPr>
                <w:rFonts w:ascii="Calibri" w:hAnsi="Calibri" w:cs="Calibri"/>
                <w:color w:val="000000"/>
              </w:rPr>
              <w:t>8</w:t>
            </w:r>
          </w:p>
        </w:tc>
        <w:tc>
          <w:tcPr>
            <w:tcW w:w="1418" w:type="dxa"/>
            <w:vAlign w:val="bottom"/>
          </w:tcPr>
          <w:p w14:paraId="07F567B6" w14:textId="77777777" w:rsidR="000F58AB" w:rsidRDefault="000F58AB" w:rsidP="001F557B">
            <w:pPr>
              <w:jc w:val="right"/>
              <w:rPr>
                <w:rFonts w:ascii="Calibri" w:hAnsi="Calibri" w:cs="Calibri"/>
                <w:color w:val="000000"/>
              </w:rPr>
            </w:pPr>
            <w:r>
              <w:rPr>
                <w:rFonts w:ascii="Calibri" w:hAnsi="Calibri" w:cs="Calibri"/>
                <w:color w:val="000000"/>
              </w:rPr>
              <w:t>32</w:t>
            </w:r>
          </w:p>
        </w:tc>
        <w:tc>
          <w:tcPr>
            <w:tcW w:w="709" w:type="dxa"/>
            <w:vAlign w:val="bottom"/>
          </w:tcPr>
          <w:p w14:paraId="6C985FA5" w14:textId="77777777" w:rsidR="000F58AB" w:rsidRDefault="000F58AB" w:rsidP="001F557B">
            <w:pPr>
              <w:jc w:val="right"/>
              <w:rPr>
                <w:rFonts w:ascii="Calibri" w:hAnsi="Calibri" w:cs="Calibri"/>
                <w:color w:val="000000"/>
              </w:rPr>
            </w:pPr>
            <w:r>
              <w:rPr>
                <w:rFonts w:ascii="Calibri" w:hAnsi="Calibri" w:cs="Calibri"/>
                <w:color w:val="000000"/>
              </w:rPr>
              <w:t>8</w:t>
            </w:r>
          </w:p>
        </w:tc>
        <w:tc>
          <w:tcPr>
            <w:tcW w:w="708" w:type="dxa"/>
            <w:vMerge w:val="restart"/>
          </w:tcPr>
          <w:p w14:paraId="2C9A356D" w14:textId="77777777" w:rsidR="000F58AB" w:rsidRDefault="000F58AB" w:rsidP="001F557B">
            <w:r>
              <w:t>4</w:t>
            </w:r>
          </w:p>
        </w:tc>
        <w:tc>
          <w:tcPr>
            <w:tcW w:w="1418" w:type="dxa"/>
          </w:tcPr>
          <w:p w14:paraId="3300736F" w14:textId="77777777" w:rsidR="000F58AB" w:rsidRDefault="000F58AB" w:rsidP="001F557B">
            <w:r>
              <w:t>3 (3 Trt)</w:t>
            </w:r>
          </w:p>
        </w:tc>
        <w:tc>
          <w:tcPr>
            <w:tcW w:w="1417" w:type="dxa"/>
          </w:tcPr>
          <w:p w14:paraId="33594530" w14:textId="77777777" w:rsidR="000F58AB" w:rsidRDefault="000F58AB" w:rsidP="001F557B">
            <w:r>
              <w:t>No (1 DF)</w:t>
            </w:r>
          </w:p>
        </w:tc>
        <w:tc>
          <w:tcPr>
            <w:tcW w:w="525" w:type="dxa"/>
            <w:vAlign w:val="bottom"/>
          </w:tcPr>
          <w:p w14:paraId="02C01071" w14:textId="77777777" w:rsidR="000F58AB" w:rsidRDefault="000F58AB" w:rsidP="00905AA2">
            <w:pPr>
              <w:jc w:val="right"/>
            </w:pPr>
            <w:r>
              <w:t>4</w:t>
            </w:r>
          </w:p>
        </w:tc>
        <w:tc>
          <w:tcPr>
            <w:tcW w:w="751" w:type="dxa"/>
            <w:vAlign w:val="bottom"/>
          </w:tcPr>
          <w:p w14:paraId="1D4375E7" w14:textId="77777777" w:rsidR="000F58AB" w:rsidRDefault="000F58AB" w:rsidP="00905AA2">
            <w:pPr>
              <w:jc w:val="right"/>
            </w:pPr>
            <w:r>
              <w:t>4</w:t>
            </w:r>
          </w:p>
        </w:tc>
        <w:tc>
          <w:tcPr>
            <w:tcW w:w="1276" w:type="dxa"/>
          </w:tcPr>
          <w:p w14:paraId="400ED0E6" w14:textId="77777777" w:rsidR="000F58AB" w:rsidRDefault="000F58AB" w:rsidP="001F557B">
            <w:r>
              <w:t>Yes</w:t>
            </w:r>
          </w:p>
        </w:tc>
        <w:tc>
          <w:tcPr>
            <w:tcW w:w="1276" w:type="dxa"/>
          </w:tcPr>
          <w:p w14:paraId="1370D7F5" w14:textId="77777777" w:rsidR="000F58AB" w:rsidRDefault="000F58AB" w:rsidP="001F557B">
            <w:r w:rsidRPr="009C085E">
              <w:t>1</w:t>
            </w:r>
            <w:r>
              <w:t>(4),</w:t>
            </w:r>
            <w:r w:rsidRPr="009C085E">
              <w:t xml:space="preserve"> </w:t>
            </w:r>
            <w:r>
              <w:t>3/4(2), 1/2</w:t>
            </w:r>
          </w:p>
        </w:tc>
        <w:tc>
          <w:tcPr>
            <w:tcW w:w="850" w:type="dxa"/>
          </w:tcPr>
          <w:p w14:paraId="6B1981A8" w14:textId="77777777" w:rsidR="000F58AB" w:rsidRDefault="000F58AB" w:rsidP="001F557B">
            <w:r>
              <w:t>0.8077</w:t>
            </w:r>
          </w:p>
        </w:tc>
      </w:tr>
      <w:tr w:rsidR="000F58AB" w14:paraId="5A233917" w14:textId="77777777" w:rsidTr="000F58AB">
        <w:tc>
          <w:tcPr>
            <w:tcW w:w="1202" w:type="dxa"/>
            <w:vMerge/>
          </w:tcPr>
          <w:p w14:paraId="4A281119" w14:textId="77777777" w:rsidR="000F58AB" w:rsidRDefault="000F58AB" w:rsidP="001F557B"/>
        </w:tc>
        <w:tc>
          <w:tcPr>
            <w:tcW w:w="607" w:type="dxa"/>
          </w:tcPr>
          <w:p w14:paraId="7E24D487" w14:textId="77777777" w:rsidR="000F58AB" w:rsidRDefault="000F58AB" w:rsidP="001F557B">
            <w:r>
              <w:t>3</w:t>
            </w:r>
          </w:p>
        </w:tc>
        <w:tc>
          <w:tcPr>
            <w:tcW w:w="1418" w:type="dxa"/>
            <w:vAlign w:val="bottom"/>
          </w:tcPr>
          <w:p w14:paraId="65FA4730" w14:textId="77777777" w:rsidR="000F58AB" w:rsidRDefault="000F58AB" w:rsidP="003E690C">
            <w:pPr>
              <w:jc w:val="right"/>
              <w:rPr>
                <w:rFonts w:ascii="Calibri" w:hAnsi="Calibri" w:cs="Calibri"/>
                <w:color w:val="000000"/>
              </w:rPr>
            </w:pPr>
            <w:r>
              <w:rPr>
                <w:rFonts w:ascii="Calibri" w:hAnsi="Calibri" w:cs="Calibri"/>
                <w:color w:val="000000"/>
              </w:rPr>
              <w:t>16</w:t>
            </w:r>
          </w:p>
        </w:tc>
        <w:tc>
          <w:tcPr>
            <w:tcW w:w="1418" w:type="dxa"/>
            <w:vAlign w:val="bottom"/>
          </w:tcPr>
          <w:p w14:paraId="4D89D7ED" w14:textId="77777777" w:rsidR="000F58AB" w:rsidRDefault="000F58AB" w:rsidP="001F557B">
            <w:pPr>
              <w:jc w:val="right"/>
              <w:rPr>
                <w:rFonts w:ascii="Calibri" w:hAnsi="Calibri" w:cs="Calibri"/>
                <w:color w:val="000000"/>
              </w:rPr>
            </w:pPr>
            <w:r>
              <w:rPr>
                <w:rFonts w:ascii="Calibri" w:hAnsi="Calibri" w:cs="Calibri"/>
                <w:color w:val="000000"/>
              </w:rPr>
              <w:t>48</w:t>
            </w:r>
          </w:p>
        </w:tc>
        <w:tc>
          <w:tcPr>
            <w:tcW w:w="709" w:type="dxa"/>
            <w:vAlign w:val="bottom"/>
          </w:tcPr>
          <w:p w14:paraId="3C2D709F" w14:textId="77777777" w:rsidR="000F58AB" w:rsidRDefault="000F58AB" w:rsidP="001F557B">
            <w:pPr>
              <w:jc w:val="right"/>
              <w:rPr>
                <w:rFonts w:ascii="Calibri" w:hAnsi="Calibri" w:cs="Calibri"/>
                <w:color w:val="000000"/>
              </w:rPr>
            </w:pPr>
            <w:r>
              <w:rPr>
                <w:rFonts w:ascii="Calibri" w:hAnsi="Calibri" w:cs="Calibri"/>
                <w:color w:val="000000"/>
              </w:rPr>
              <w:t>12</w:t>
            </w:r>
          </w:p>
        </w:tc>
        <w:tc>
          <w:tcPr>
            <w:tcW w:w="708" w:type="dxa"/>
            <w:vMerge/>
          </w:tcPr>
          <w:p w14:paraId="36464F37" w14:textId="77777777" w:rsidR="000F58AB" w:rsidRDefault="000F58AB" w:rsidP="001F557B"/>
        </w:tc>
        <w:tc>
          <w:tcPr>
            <w:tcW w:w="1418" w:type="dxa"/>
          </w:tcPr>
          <w:p w14:paraId="4259C773" w14:textId="77777777" w:rsidR="000F58AB" w:rsidRDefault="000F58AB" w:rsidP="0062188C">
            <w:r>
              <w:t>5 (5 Trt)</w:t>
            </w:r>
          </w:p>
        </w:tc>
        <w:tc>
          <w:tcPr>
            <w:tcW w:w="1417" w:type="dxa"/>
          </w:tcPr>
          <w:p w14:paraId="094551C9" w14:textId="77777777" w:rsidR="000F58AB" w:rsidRDefault="000F58AB" w:rsidP="001F557B">
            <w:r>
              <w:t>No (1 DF)</w:t>
            </w:r>
          </w:p>
        </w:tc>
        <w:tc>
          <w:tcPr>
            <w:tcW w:w="525" w:type="dxa"/>
            <w:vAlign w:val="bottom"/>
          </w:tcPr>
          <w:p w14:paraId="435F38AD" w14:textId="77777777" w:rsidR="000F58AB" w:rsidRDefault="000F58AB" w:rsidP="00905AA2">
            <w:pPr>
              <w:jc w:val="right"/>
            </w:pPr>
            <w:r>
              <w:t>10</w:t>
            </w:r>
          </w:p>
        </w:tc>
        <w:tc>
          <w:tcPr>
            <w:tcW w:w="751" w:type="dxa"/>
            <w:vAlign w:val="bottom"/>
          </w:tcPr>
          <w:p w14:paraId="370E2894" w14:textId="77777777" w:rsidR="000F58AB" w:rsidRDefault="000F58AB" w:rsidP="00905AA2">
            <w:pPr>
              <w:jc w:val="right"/>
            </w:pPr>
            <w:r>
              <w:t>10</w:t>
            </w:r>
          </w:p>
        </w:tc>
        <w:tc>
          <w:tcPr>
            <w:tcW w:w="1276" w:type="dxa"/>
          </w:tcPr>
          <w:p w14:paraId="3537868A" w14:textId="77777777" w:rsidR="000F58AB" w:rsidRDefault="000F58AB" w:rsidP="001F557B">
            <w:r>
              <w:t>No (</w:t>
            </w:r>
            <w:r w:rsidRPr="004F7B23">
              <w:t>1/9</w:t>
            </w:r>
            <w:r>
              <w:t>)</w:t>
            </w:r>
          </w:p>
        </w:tc>
        <w:tc>
          <w:tcPr>
            <w:tcW w:w="1276" w:type="dxa"/>
          </w:tcPr>
          <w:p w14:paraId="2E312EA1" w14:textId="77777777" w:rsidR="000F58AB" w:rsidRDefault="000F58AB" w:rsidP="001F557B">
            <w:r w:rsidRPr="008F6EBE">
              <w:t>1</w:t>
            </w:r>
            <w:r>
              <w:t xml:space="preserve">, </w:t>
            </w:r>
            <w:r w:rsidRPr="008F6EBE">
              <w:t xml:space="preserve"> </w:t>
            </w:r>
            <w:r>
              <w:t>11/12(2),</w:t>
            </w:r>
            <w:r w:rsidRPr="008F6EBE">
              <w:t xml:space="preserve"> </w:t>
            </w:r>
            <w:r>
              <w:t>8/9,</w:t>
            </w:r>
            <w:r w:rsidRPr="008F6EBE">
              <w:t xml:space="preserve"> </w:t>
            </w:r>
            <w:r>
              <w:t xml:space="preserve">3/4(2), </w:t>
            </w:r>
            <w:r w:rsidRPr="008F6EBE">
              <w:t xml:space="preserve"> </w:t>
            </w:r>
            <w:r>
              <w:t>2/3</w:t>
            </w:r>
          </w:p>
        </w:tc>
        <w:tc>
          <w:tcPr>
            <w:tcW w:w="850" w:type="dxa"/>
          </w:tcPr>
          <w:p w14:paraId="2FD6AFCE" w14:textId="77777777" w:rsidR="000F58AB" w:rsidRDefault="000F58AB" w:rsidP="001F557B">
            <w:r w:rsidRPr="008F6EBE">
              <w:t>0.8261</w:t>
            </w:r>
          </w:p>
        </w:tc>
      </w:tr>
      <w:tr w:rsidR="000F58AB" w14:paraId="3A93E2A6" w14:textId="77777777" w:rsidTr="000F58AB">
        <w:tc>
          <w:tcPr>
            <w:tcW w:w="1202" w:type="dxa"/>
            <w:vMerge/>
          </w:tcPr>
          <w:p w14:paraId="14521D98" w14:textId="77777777" w:rsidR="000F58AB" w:rsidRDefault="000F58AB" w:rsidP="001F557B"/>
        </w:tc>
        <w:tc>
          <w:tcPr>
            <w:tcW w:w="607" w:type="dxa"/>
          </w:tcPr>
          <w:p w14:paraId="2D461BD3" w14:textId="77777777" w:rsidR="000F58AB" w:rsidRDefault="000F58AB" w:rsidP="001F557B">
            <w:r>
              <w:t>4</w:t>
            </w:r>
          </w:p>
        </w:tc>
        <w:tc>
          <w:tcPr>
            <w:tcW w:w="1418" w:type="dxa"/>
            <w:vAlign w:val="bottom"/>
          </w:tcPr>
          <w:p w14:paraId="75A62BB1" w14:textId="77777777" w:rsidR="000F58AB" w:rsidRDefault="000F58AB" w:rsidP="003E690C">
            <w:pPr>
              <w:jc w:val="right"/>
              <w:rPr>
                <w:rFonts w:ascii="Calibri" w:hAnsi="Calibri" w:cs="Calibri"/>
                <w:color w:val="000000"/>
              </w:rPr>
            </w:pPr>
            <w:r>
              <w:rPr>
                <w:rFonts w:ascii="Calibri" w:hAnsi="Calibri" w:cs="Calibri"/>
                <w:color w:val="000000"/>
              </w:rPr>
              <w:t>24</w:t>
            </w:r>
          </w:p>
        </w:tc>
        <w:tc>
          <w:tcPr>
            <w:tcW w:w="1418" w:type="dxa"/>
            <w:vAlign w:val="bottom"/>
          </w:tcPr>
          <w:p w14:paraId="02E70E6E" w14:textId="77777777" w:rsidR="000F58AB" w:rsidRDefault="000F58AB" w:rsidP="001F557B">
            <w:pPr>
              <w:jc w:val="right"/>
              <w:rPr>
                <w:rFonts w:ascii="Calibri" w:hAnsi="Calibri" w:cs="Calibri"/>
                <w:color w:val="000000"/>
              </w:rPr>
            </w:pPr>
            <w:r>
              <w:rPr>
                <w:rFonts w:ascii="Calibri" w:hAnsi="Calibri" w:cs="Calibri"/>
                <w:color w:val="000000"/>
              </w:rPr>
              <w:t>64</w:t>
            </w:r>
          </w:p>
        </w:tc>
        <w:tc>
          <w:tcPr>
            <w:tcW w:w="709" w:type="dxa"/>
            <w:vAlign w:val="bottom"/>
          </w:tcPr>
          <w:p w14:paraId="75213F71" w14:textId="77777777" w:rsidR="000F58AB" w:rsidRDefault="000F58AB" w:rsidP="001F557B">
            <w:pPr>
              <w:jc w:val="right"/>
              <w:rPr>
                <w:rFonts w:ascii="Calibri" w:hAnsi="Calibri" w:cs="Calibri"/>
                <w:color w:val="000000"/>
              </w:rPr>
            </w:pPr>
            <w:r>
              <w:rPr>
                <w:rFonts w:ascii="Calibri" w:hAnsi="Calibri" w:cs="Calibri"/>
                <w:color w:val="000000"/>
              </w:rPr>
              <w:t>16</w:t>
            </w:r>
          </w:p>
        </w:tc>
        <w:tc>
          <w:tcPr>
            <w:tcW w:w="708" w:type="dxa"/>
            <w:vMerge/>
          </w:tcPr>
          <w:p w14:paraId="178BB5B6" w14:textId="77777777" w:rsidR="000F58AB" w:rsidRDefault="000F58AB" w:rsidP="001F557B"/>
        </w:tc>
        <w:tc>
          <w:tcPr>
            <w:tcW w:w="1418" w:type="dxa"/>
          </w:tcPr>
          <w:p w14:paraId="65C6C1A2" w14:textId="77777777" w:rsidR="000F58AB" w:rsidRDefault="000F58AB" w:rsidP="001F557B">
            <w:r>
              <w:t>7 (7 Trt)</w:t>
            </w:r>
          </w:p>
        </w:tc>
        <w:tc>
          <w:tcPr>
            <w:tcW w:w="1417" w:type="dxa"/>
          </w:tcPr>
          <w:p w14:paraId="14FF5EBD" w14:textId="77777777" w:rsidR="000F58AB" w:rsidRDefault="000F58AB" w:rsidP="001F557B">
            <w:r>
              <w:t>No (1 DF)</w:t>
            </w:r>
          </w:p>
        </w:tc>
        <w:tc>
          <w:tcPr>
            <w:tcW w:w="525" w:type="dxa"/>
            <w:vAlign w:val="bottom"/>
          </w:tcPr>
          <w:p w14:paraId="23E227F1" w14:textId="77777777" w:rsidR="000F58AB" w:rsidRDefault="000F58AB" w:rsidP="00905AA2">
            <w:pPr>
              <w:jc w:val="right"/>
            </w:pPr>
            <w:r>
              <w:t>16</w:t>
            </w:r>
          </w:p>
        </w:tc>
        <w:tc>
          <w:tcPr>
            <w:tcW w:w="751" w:type="dxa"/>
            <w:vAlign w:val="bottom"/>
          </w:tcPr>
          <w:p w14:paraId="362313A1" w14:textId="77777777" w:rsidR="000F58AB" w:rsidRDefault="000F58AB" w:rsidP="00905AA2">
            <w:pPr>
              <w:jc w:val="right"/>
            </w:pPr>
            <w:r>
              <w:t>16</w:t>
            </w:r>
          </w:p>
        </w:tc>
        <w:tc>
          <w:tcPr>
            <w:tcW w:w="1276" w:type="dxa"/>
          </w:tcPr>
          <w:p w14:paraId="7AB4E179" w14:textId="77777777" w:rsidR="000F58AB" w:rsidRDefault="000F58AB" w:rsidP="001F557B">
            <w:r>
              <w:t>Yes</w:t>
            </w:r>
          </w:p>
        </w:tc>
        <w:tc>
          <w:tcPr>
            <w:tcW w:w="1276" w:type="dxa"/>
          </w:tcPr>
          <w:p w14:paraId="083AE4EF" w14:textId="77777777" w:rsidR="000F58AB" w:rsidRDefault="000F58AB" w:rsidP="001F557B">
            <w:r w:rsidRPr="008F6EBE">
              <w:t>0.963</w:t>
            </w:r>
            <w:r>
              <w:t xml:space="preserve"> (2), </w:t>
            </w:r>
            <w:r w:rsidRPr="008F6EBE">
              <w:t>0.875</w:t>
            </w:r>
            <w:r>
              <w:t xml:space="preserve"> (2),</w:t>
            </w:r>
            <w:r w:rsidRPr="008F6EBE">
              <w:t xml:space="preserve"> 0.7866</w:t>
            </w:r>
            <w:r>
              <w:t xml:space="preserve"> (2), </w:t>
            </w:r>
            <w:r w:rsidRPr="008F6EBE">
              <w:t>0.75</w:t>
            </w:r>
          </w:p>
        </w:tc>
        <w:tc>
          <w:tcPr>
            <w:tcW w:w="850" w:type="dxa"/>
          </w:tcPr>
          <w:p w14:paraId="566D4F9B" w14:textId="77777777" w:rsidR="000F58AB" w:rsidRDefault="000F58AB" w:rsidP="001F557B">
            <w:r>
              <w:t>0.8498</w:t>
            </w:r>
          </w:p>
        </w:tc>
      </w:tr>
      <w:tr w:rsidR="000F58AB" w14:paraId="6AE7A5AD" w14:textId="77777777" w:rsidTr="000F58AB">
        <w:tc>
          <w:tcPr>
            <w:tcW w:w="1202" w:type="dxa"/>
            <w:vMerge/>
          </w:tcPr>
          <w:p w14:paraId="566ABF03" w14:textId="77777777" w:rsidR="000F58AB" w:rsidRDefault="000F58AB" w:rsidP="001F557B"/>
        </w:tc>
        <w:tc>
          <w:tcPr>
            <w:tcW w:w="607" w:type="dxa"/>
          </w:tcPr>
          <w:p w14:paraId="582EC595" w14:textId="77777777" w:rsidR="000F58AB" w:rsidRDefault="000F58AB" w:rsidP="001F557B">
            <w:r>
              <w:t>5</w:t>
            </w:r>
          </w:p>
        </w:tc>
        <w:tc>
          <w:tcPr>
            <w:tcW w:w="1418" w:type="dxa"/>
            <w:vAlign w:val="bottom"/>
          </w:tcPr>
          <w:p w14:paraId="155EC9C3" w14:textId="77777777" w:rsidR="000F58AB" w:rsidRDefault="000F58AB" w:rsidP="003E690C">
            <w:pPr>
              <w:jc w:val="right"/>
              <w:rPr>
                <w:rFonts w:ascii="Calibri" w:hAnsi="Calibri" w:cs="Calibri"/>
                <w:color w:val="000000"/>
              </w:rPr>
            </w:pPr>
            <w:r>
              <w:rPr>
                <w:rFonts w:ascii="Calibri" w:hAnsi="Calibri" w:cs="Calibri"/>
                <w:color w:val="000000"/>
              </w:rPr>
              <w:t>32</w:t>
            </w:r>
          </w:p>
        </w:tc>
        <w:tc>
          <w:tcPr>
            <w:tcW w:w="1418" w:type="dxa"/>
            <w:vAlign w:val="bottom"/>
          </w:tcPr>
          <w:p w14:paraId="706EEF24" w14:textId="77777777" w:rsidR="000F58AB" w:rsidRDefault="000F58AB" w:rsidP="001F557B">
            <w:pPr>
              <w:jc w:val="right"/>
              <w:rPr>
                <w:rFonts w:ascii="Calibri" w:hAnsi="Calibri" w:cs="Calibri"/>
                <w:color w:val="000000"/>
              </w:rPr>
            </w:pPr>
            <w:r>
              <w:rPr>
                <w:rFonts w:ascii="Calibri" w:hAnsi="Calibri" w:cs="Calibri"/>
                <w:color w:val="000000"/>
              </w:rPr>
              <w:t>80</w:t>
            </w:r>
          </w:p>
        </w:tc>
        <w:tc>
          <w:tcPr>
            <w:tcW w:w="709" w:type="dxa"/>
            <w:vAlign w:val="bottom"/>
          </w:tcPr>
          <w:p w14:paraId="6AD925D9" w14:textId="77777777" w:rsidR="000F58AB" w:rsidRDefault="000F58AB" w:rsidP="001F557B">
            <w:pPr>
              <w:jc w:val="right"/>
              <w:rPr>
                <w:rFonts w:ascii="Calibri" w:hAnsi="Calibri" w:cs="Calibri"/>
                <w:color w:val="000000"/>
              </w:rPr>
            </w:pPr>
            <w:r>
              <w:rPr>
                <w:rFonts w:ascii="Calibri" w:hAnsi="Calibri" w:cs="Calibri"/>
                <w:color w:val="000000"/>
              </w:rPr>
              <w:t>20</w:t>
            </w:r>
          </w:p>
        </w:tc>
        <w:tc>
          <w:tcPr>
            <w:tcW w:w="708" w:type="dxa"/>
            <w:vMerge/>
          </w:tcPr>
          <w:p w14:paraId="278DD3B8" w14:textId="77777777" w:rsidR="000F58AB" w:rsidRDefault="000F58AB" w:rsidP="001F557B"/>
        </w:tc>
        <w:tc>
          <w:tcPr>
            <w:tcW w:w="1418" w:type="dxa"/>
          </w:tcPr>
          <w:p w14:paraId="07000440" w14:textId="77777777" w:rsidR="000F58AB" w:rsidRDefault="000F58AB" w:rsidP="001F557B">
            <w:r>
              <w:t>9 (7 Trt)</w:t>
            </w:r>
          </w:p>
        </w:tc>
        <w:tc>
          <w:tcPr>
            <w:tcW w:w="1417" w:type="dxa"/>
          </w:tcPr>
          <w:p w14:paraId="26AFCCE4" w14:textId="77777777" w:rsidR="000F58AB" w:rsidRDefault="000F58AB" w:rsidP="001F557B">
            <w:r>
              <w:t>No (1 DF)</w:t>
            </w:r>
          </w:p>
        </w:tc>
        <w:tc>
          <w:tcPr>
            <w:tcW w:w="525" w:type="dxa"/>
            <w:vAlign w:val="bottom"/>
          </w:tcPr>
          <w:p w14:paraId="4153FECD" w14:textId="77777777" w:rsidR="000F58AB" w:rsidRDefault="000F58AB" w:rsidP="00905AA2">
            <w:pPr>
              <w:jc w:val="right"/>
            </w:pPr>
            <w:r>
              <w:t>22</w:t>
            </w:r>
          </w:p>
        </w:tc>
        <w:tc>
          <w:tcPr>
            <w:tcW w:w="751" w:type="dxa"/>
            <w:vAlign w:val="bottom"/>
          </w:tcPr>
          <w:p w14:paraId="4E62CC3F" w14:textId="77777777" w:rsidR="000F58AB" w:rsidRDefault="000F58AB" w:rsidP="00905AA2">
            <w:pPr>
              <w:jc w:val="right"/>
            </w:pPr>
            <w:r>
              <w:t>24</w:t>
            </w:r>
          </w:p>
        </w:tc>
        <w:tc>
          <w:tcPr>
            <w:tcW w:w="1276" w:type="dxa"/>
          </w:tcPr>
          <w:p w14:paraId="3F427B8E" w14:textId="77777777" w:rsidR="000F58AB" w:rsidRDefault="000F58AB" w:rsidP="001F557B">
            <w:r>
              <w:t>No (1/25)</w:t>
            </w:r>
          </w:p>
        </w:tc>
        <w:tc>
          <w:tcPr>
            <w:tcW w:w="1276" w:type="dxa"/>
          </w:tcPr>
          <w:p w14:paraId="748ADB49" w14:textId="77777777" w:rsidR="000F58AB" w:rsidRDefault="000F58AB" w:rsidP="001F557B">
            <w:r>
              <w:t xml:space="preserve">9/10(3), </w:t>
            </w:r>
            <w:r w:rsidRPr="002111EF">
              <w:t>43/50</w:t>
            </w:r>
            <w:r>
              <w:t xml:space="preserve">, </w:t>
            </w:r>
            <w:r w:rsidRPr="0005223F">
              <w:t xml:space="preserve"> </w:t>
            </w:r>
            <w:r w:rsidRPr="002111EF">
              <w:t>4/5</w:t>
            </w:r>
            <w:r>
              <w:t>(3)</w:t>
            </w:r>
          </w:p>
        </w:tc>
        <w:tc>
          <w:tcPr>
            <w:tcW w:w="850" w:type="dxa"/>
          </w:tcPr>
          <w:p w14:paraId="0E0B8485" w14:textId="77777777" w:rsidR="000F58AB" w:rsidRDefault="000F58AB" w:rsidP="001F557B">
            <w:r>
              <w:t>0.8489</w:t>
            </w:r>
          </w:p>
        </w:tc>
      </w:tr>
      <w:tr w:rsidR="000F58AB" w14:paraId="4B81F5B9" w14:textId="77777777" w:rsidTr="000F58AB">
        <w:tc>
          <w:tcPr>
            <w:tcW w:w="1202" w:type="dxa"/>
            <w:vMerge/>
          </w:tcPr>
          <w:p w14:paraId="53CBC300" w14:textId="77777777" w:rsidR="000F58AB" w:rsidRDefault="000F58AB" w:rsidP="001F557B"/>
        </w:tc>
        <w:tc>
          <w:tcPr>
            <w:tcW w:w="607" w:type="dxa"/>
          </w:tcPr>
          <w:p w14:paraId="4B04B93B" w14:textId="77777777" w:rsidR="000F58AB" w:rsidRDefault="000F58AB" w:rsidP="001F557B">
            <w:r>
              <w:t>6</w:t>
            </w:r>
          </w:p>
        </w:tc>
        <w:tc>
          <w:tcPr>
            <w:tcW w:w="1418" w:type="dxa"/>
            <w:vAlign w:val="bottom"/>
          </w:tcPr>
          <w:p w14:paraId="0F42EB4C" w14:textId="77777777" w:rsidR="000F58AB" w:rsidRDefault="000F58AB" w:rsidP="003E690C">
            <w:pPr>
              <w:jc w:val="right"/>
              <w:rPr>
                <w:rFonts w:ascii="Calibri" w:hAnsi="Calibri" w:cs="Calibri"/>
                <w:color w:val="000000"/>
              </w:rPr>
            </w:pPr>
            <w:r>
              <w:rPr>
                <w:rFonts w:ascii="Calibri" w:hAnsi="Calibri" w:cs="Calibri"/>
                <w:color w:val="000000"/>
              </w:rPr>
              <w:t>40</w:t>
            </w:r>
          </w:p>
        </w:tc>
        <w:tc>
          <w:tcPr>
            <w:tcW w:w="1418" w:type="dxa"/>
            <w:vAlign w:val="bottom"/>
          </w:tcPr>
          <w:p w14:paraId="15497471" w14:textId="77777777" w:rsidR="000F58AB" w:rsidRDefault="000F58AB" w:rsidP="001F557B">
            <w:pPr>
              <w:jc w:val="right"/>
              <w:rPr>
                <w:rFonts w:ascii="Calibri" w:hAnsi="Calibri" w:cs="Calibri"/>
                <w:color w:val="000000"/>
              </w:rPr>
            </w:pPr>
            <w:r>
              <w:rPr>
                <w:rFonts w:ascii="Calibri" w:hAnsi="Calibri" w:cs="Calibri"/>
                <w:color w:val="000000"/>
              </w:rPr>
              <w:t>96</w:t>
            </w:r>
          </w:p>
        </w:tc>
        <w:tc>
          <w:tcPr>
            <w:tcW w:w="709" w:type="dxa"/>
            <w:vAlign w:val="bottom"/>
          </w:tcPr>
          <w:p w14:paraId="3E04BE82" w14:textId="77777777" w:rsidR="000F58AB" w:rsidRDefault="000F58AB" w:rsidP="001F557B">
            <w:pPr>
              <w:jc w:val="right"/>
              <w:rPr>
                <w:rFonts w:ascii="Calibri" w:hAnsi="Calibri" w:cs="Calibri"/>
                <w:color w:val="000000"/>
              </w:rPr>
            </w:pPr>
            <w:r>
              <w:rPr>
                <w:rFonts w:ascii="Calibri" w:hAnsi="Calibri" w:cs="Calibri"/>
                <w:color w:val="000000"/>
              </w:rPr>
              <w:t>24</w:t>
            </w:r>
          </w:p>
        </w:tc>
        <w:tc>
          <w:tcPr>
            <w:tcW w:w="708" w:type="dxa"/>
            <w:vMerge/>
          </w:tcPr>
          <w:p w14:paraId="570D688D" w14:textId="77777777" w:rsidR="000F58AB" w:rsidRDefault="000F58AB" w:rsidP="001F557B"/>
        </w:tc>
        <w:tc>
          <w:tcPr>
            <w:tcW w:w="1418" w:type="dxa"/>
          </w:tcPr>
          <w:p w14:paraId="3870D592" w14:textId="77777777" w:rsidR="000F58AB" w:rsidRDefault="000F58AB" w:rsidP="001F557B">
            <w:r>
              <w:t>11 (6 Trt)</w:t>
            </w:r>
          </w:p>
        </w:tc>
        <w:tc>
          <w:tcPr>
            <w:tcW w:w="1417" w:type="dxa"/>
          </w:tcPr>
          <w:p w14:paraId="5BBE0E8A" w14:textId="77777777" w:rsidR="000F58AB" w:rsidRDefault="000F58AB" w:rsidP="001F557B">
            <w:r>
              <w:t>No (1 DF)</w:t>
            </w:r>
          </w:p>
        </w:tc>
        <w:tc>
          <w:tcPr>
            <w:tcW w:w="525" w:type="dxa"/>
            <w:vAlign w:val="bottom"/>
          </w:tcPr>
          <w:p w14:paraId="2540AF6F" w14:textId="77777777" w:rsidR="000F58AB" w:rsidRDefault="000F58AB" w:rsidP="00905AA2">
            <w:pPr>
              <w:jc w:val="right"/>
            </w:pPr>
            <w:r>
              <w:t>28</w:t>
            </w:r>
          </w:p>
        </w:tc>
        <w:tc>
          <w:tcPr>
            <w:tcW w:w="751" w:type="dxa"/>
            <w:vAlign w:val="bottom"/>
          </w:tcPr>
          <w:p w14:paraId="3D96ECFF" w14:textId="77777777" w:rsidR="000F58AB" w:rsidRDefault="000F58AB" w:rsidP="00905AA2">
            <w:pPr>
              <w:jc w:val="right"/>
            </w:pPr>
            <w:r>
              <w:t>33</w:t>
            </w:r>
          </w:p>
        </w:tc>
        <w:tc>
          <w:tcPr>
            <w:tcW w:w="1276" w:type="dxa"/>
          </w:tcPr>
          <w:p w14:paraId="620ECAE7" w14:textId="77777777" w:rsidR="000F58AB" w:rsidRDefault="000F58AB" w:rsidP="001F557B">
            <w:r>
              <w:t>Yes</w:t>
            </w:r>
          </w:p>
        </w:tc>
        <w:tc>
          <w:tcPr>
            <w:tcW w:w="1276" w:type="dxa"/>
          </w:tcPr>
          <w:p w14:paraId="6C8AD8B5" w14:textId="77777777" w:rsidR="000F58AB" w:rsidRDefault="000F58AB" w:rsidP="001F557B">
            <w:r>
              <w:t xml:space="preserve">1, </w:t>
            </w:r>
            <w:r w:rsidRPr="00D966AD">
              <w:t>5/6</w:t>
            </w:r>
            <w:r>
              <w:t>(6)</w:t>
            </w:r>
          </w:p>
        </w:tc>
        <w:tc>
          <w:tcPr>
            <w:tcW w:w="850" w:type="dxa"/>
          </w:tcPr>
          <w:p w14:paraId="25A87AF6" w14:textId="77777777" w:rsidR="000F58AB" w:rsidRDefault="000F58AB" w:rsidP="001F557B">
            <w:r>
              <w:t>0.8537</w:t>
            </w:r>
          </w:p>
        </w:tc>
      </w:tr>
      <w:tr w:rsidR="000F58AB" w14:paraId="604AC1BC" w14:textId="77777777" w:rsidTr="000F58AB">
        <w:tc>
          <w:tcPr>
            <w:tcW w:w="1202" w:type="dxa"/>
            <w:vMerge/>
          </w:tcPr>
          <w:p w14:paraId="53BCA98D" w14:textId="77777777" w:rsidR="000F58AB" w:rsidRDefault="000F58AB" w:rsidP="001F557B"/>
        </w:tc>
        <w:tc>
          <w:tcPr>
            <w:tcW w:w="607" w:type="dxa"/>
          </w:tcPr>
          <w:p w14:paraId="07C15CEB" w14:textId="77777777" w:rsidR="000F58AB" w:rsidRDefault="000F58AB" w:rsidP="001F557B">
            <w:r>
              <w:t>7</w:t>
            </w:r>
          </w:p>
        </w:tc>
        <w:tc>
          <w:tcPr>
            <w:tcW w:w="1418" w:type="dxa"/>
            <w:vAlign w:val="bottom"/>
          </w:tcPr>
          <w:p w14:paraId="20165CEB" w14:textId="77777777" w:rsidR="000F58AB" w:rsidRDefault="000F58AB" w:rsidP="003E690C">
            <w:pPr>
              <w:jc w:val="right"/>
              <w:rPr>
                <w:rFonts w:ascii="Calibri" w:hAnsi="Calibri" w:cs="Calibri"/>
                <w:color w:val="000000"/>
              </w:rPr>
            </w:pPr>
            <w:r>
              <w:rPr>
                <w:rFonts w:ascii="Calibri" w:hAnsi="Calibri" w:cs="Calibri"/>
                <w:color w:val="000000"/>
              </w:rPr>
              <w:t>48</w:t>
            </w:r>
          </w:p>
        </w:tc>
        <w:tc>
          <w:tcPr>
            <w:tcW w:w="1418" w:type="dxa"/>
            <w:vAlign w:val="bottom"/>
          </w:tcPr>
          <w:p w14:paraId="14F76A08" w14:textId="77777777" w:rsidR="000F58AB" w:rsidRDefault="000F58AB" w:rsidP="001F557B">
            <w:pPr>
              <w:jc w:val="right"/>
              <w:rPr>
                <w:rFonts w:ascii="Calibri" w:hAnsi="Calibri" w:cs="Calibri"/>
                <w:color w:val="000000"/>
              </w:rPr>
            </w:pPr>
            <w:r>
              <w:rPr>
                <w:rFonts w:ascii="Calibri" w:hAnsi="Calibri" w:cs="Calibri"/>
                <w:color w:val="000000"/>
              </w:rPr>
              <w:t>112</w:t>
            </w:r>
          </w:p>
        </w:tc>
        <w:tc>
          <w:tcPr>
            <w:tcW w:w="709" w:type="dxa"/>
            <w:vAlign w:val="bottom"/>
          </w:tcPr>
          <w:p w14:paraId="72AB7365" w14:textId="77777777" w:rsidR="000F58AB" w:rsidRDefault="000F58AB" w:rsidP="001F557B">
            <w:pPr>
              <w:jc w:val="right"/>
              <w:rPr>
                <w:rFonts w:ascii="Calibri" w:hAnsi="Calibri" w:cs="Calibri"/>
                <w:color w:val="000000"/>
              </w:rPr>
            </w:pPr>
            <w:r>
              <w:rPr>
                <w:rFonts w:ascii="Calibri" w:hAnsi="Calibri" w:cs="Calibri"/>
                <w:color w:val="000000"/>
              </w:rPr>
              <w:t>28</w:t>
            </w:r>
          </w:p>
        </w:tc>
        <w:tc>
          <w:tcPr>
            <w:tcW w:w="708" w:type="dxa"/>
            <w:vMerge/>
          </w:tcPr>
          <w:p w14:paraId="3676D643" w14:textId="77777777" w:rsidR="000F58AB" w:rsidRDefault="000F58AB" w:rsidP="001F557B"/>
        </w:tc>
        <w:tc>
          <w:tcPr>
            <w:tcW w:w="1418" w:type="dxa"/>
          </w:tcPr>
          <w:p w14:paraId="0806A9D3" w14:textId="77777777" w:rsidR="000F58AB" w:rsidRDefault="000F58AB" w:rsidP="001F557B">
            <w:r>
              <w:t>13 (7 Trt)</w:t>
            </w:r>
          </w:p>
        </w:tc>
        <w:tc>
          <w:tcPr>
            <w:tcW w:w="1417" w:type="dxa"/>
          </w:tcPr>
          <w:p w14:paraId="02ADC332" w14:textId="77777777" w:rsidR="000F58AB" w:rsidRDefault="000F58AB" w:rsidP="001F557B">
            <w:r>
              <w:t>No (1 DF)</w:t>
            </w:r>
          </w:p>
        </w:tc>
        <w:tc>
          <w:tcPr>
            <w:tcW w:w="525" w:type="dxa"/>
            <w:vAlign w:val="bottom"/>
          </w:tcPr>
          <w:p w14:paraId="5F2609D6" w14:textId="77777777" w:rsidR="000F58AB" w:rsidRDefault="000F58AB" w:rsidP="00905AA2">
            <w:pPr>
              <w:jc w:val="right"/>
            </w:pPr>
            <w:r>
              <w:t>34</w:t>
            </w:r>
          </w:p>
        </w:tc>
        <w:tc>
          <w:tcPr>
            <w:tcW w:w="751" w:type="dxa"/>
            <w:vAlign w:val="bottom"/>
          </w:tcPr>
          <w:p w14:paraId="51544B2F" w14:textId="77777777" w:rsidR="000F58AB" w:rsidRDefault="000F58AB" w:rsidP="00905AA2">
            <w:pPr>
              <w:jc w:val="right"/>
            </w:pPr>
            <w:r>
              <w:t>40</w:t>
            </w:r>
          </w:p>
        </w:tc>
        <w:tc>
          <w:tcPr>
            <w:tcW w:w="1276" w:type="dxa"/>
          </w:tcPr>
          <w:p w14:paraId="29D51EE5" w14:textId="77777777" w:rsidR="000F58AB" w:rsidRDefault="000F58AB" w:rsidP="001F557B">
            <w:r>
              <w:t>No (1/49)</w:t>
            </w:r>
          </w:p>
        </w:tc>
        <w:tc>
          <w:tcPr>
            <w:tcW w:w="1276" w:type="dxa"/>
          </w:tcPr>
          <w:p w14:paraId="700F0258" w14:textId="77777777" w:rsidR="000F58AB" w:rsidRDefault="000F58AB" w:rsidP="001F557B">
            <w:r>
              <w:t>6/7(6),</w:t>
            </w:r>
            <w:r w:rsidRPr="00CB2B9E">
              <w:t xml:space="preserve"> 41/49</w:t>
            </w:r>
          </w:p>
        </w:tc>
        <w:tc>
          <w:tcPr>
            <w:tcW w:w="850" w:type="dxa"/>
          </w:tcPr>
          <w:p w14:paraId="0AD9CAEE" w14:textId="77777777" w:rsidR="000F58AB" w:rsidRDefault="000F58AB" w:rsidP="001F557B">
            <w:r>
              <w:t>0.8542</w:t>
            </w:r>
          </w:p>
        </w:tc>
      </w:tr>
      <w:tr w:rsidR="000F58AB" w14:paraId="028F294F" w14:textId="77777777" w:rsidTr="000F58AB">
        <w:tc>
          <w:tcPr>
            <w:tcW w:w="1202" w:type="dxa"/>
            <w:vMerge/>
          </w:tcPr>
          <w:p w14:paraId="2EF728C2" w14:textId="77777777" w:rsidR="000F58AB" w:rsidRDefault="000F58AB" w:rsidP="001F557B"/>
        </w:tc>
        <w:tc>
          <w:tcPr>
            <w:tcW w:w="607" w:type="dxa"/>
            <w:tcBorders>
              <w:bottom w:val="single" w:sz="4" w:space="0" w:color="auto"/>
            </w:tcBorders>
          </w:tcPr>
          <w:p w14:paraId="5AE35DB0" w14:textId="77777777" w:rsidR="000F58AB" w:rsidRDefault="000F58AB" w:rsidP="001F557B">
            <w:r>
              <w:t>8</w:t>
            </w:r>
          </w:p>
        </w:tc>
        <w:tc>
          <w:tcPr>
            <w:tcW w:w="1418" w:type="dxa"/>
            <w:tcBorders>
              <w:bottom w:val="single" w:sz="4" w:space="0" w:color="auto"/>
            </w:tcBorders>
            <w:vAlign w:val="bottom"/>
          </w:tcPr>
          <w:p w14:paraId="5F8E0027" w14:textId="77777777" w:rsidR="000F58AB" w:rsidRDefault="000F58AB" w:rsidP="003E690C">
            <w:pPr>
              <w:jc w:val="right"/>
              <w:rPr>
                <w:rFonts w:ascii="Calibri" w:hAnsi="Calibri" w:cs="Calibri"/>
                <w:color w:val="000000"/>
              </w:rPr>
            </w:pPr>
            <w:r>
              <w:rPr>
                <w:rFonts w:ascii="Calibri" w:hAnsi="Calibri" w:cs="Calibri"/>
                <w:color w:val="000000"/>
              </w:rPr>
              <w:t>56</w:t>
            </w:r>
          </w:p>
        </w:tc>
        <w:tc>
          <w:tcPr>
            <w:tcW w:w="1418" w:type="dxa"/>
            <w:tcBorders>
              <w:bottom w:val="single" w:sz="4" w:space="0" w:color="auto"/>
            </w:tcBorders>
            <w:vAlign w:val="bottom"/>
          </w:tcPr>
          <w:p w14:paraId="65A8C27D" w14:textId="77777777" w:rsidR="000F58AB" w:rsidRDefault="000F58AB" w:rsidP="001F557B">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14:paraId="163A2BF3" w14:textId="77777777" w:rsidR="000F58AB" w:rsidRDefault="000F58AB" w:rsidP="001F557B">
            <w:pPr>
              <w:jc w:val="right"/>
              <w:rPr>
                <w:rFonts w:ascii="Calibri" w:hAnsi="Calibri" w:cs="Calibri"/>
                <w:color w:val="000000"/>
              </w:rPr>
            </w:pPr>
            <w:r>
              <w:rPr>
                <w:rFonts w:ascii="Calibri" w:hAnsi="Calibri" w:cs="Calibri"/>
                <w:color w:val="000000"/>
              </w:rPr>
              <w:t>32</w:t>
            </w:r>
          </w:p>
        </w:tc>
        <w:tc>
          <w:tcPr>
            <w:tcW w:w="708" w:type="dxa"/>
            <w:vMerge/>
          </w:tcPr>
          <w:p w14:paraId="50B4CA64" w14:textId="77777777" w:rsidR="000F58AB" w:rsidRDefault="000F58AB" w:rsidP="001F557B"/>
        </w:tc>
        <w:tc>
          <w:tcPr>
            <w:tcW w:w="1418" w:type="dxa"/>
          </w:tcPr>
          <w:p w14:paraId="42C5323F" w14:textId="77777777" w:rsidR="000F58AB" w:rsidRDefault="000F58AB" w:rsidP="001F557B">
            <w:r>
              <w:t>15 (7 Trt)</w:t>
            </w:r>
          </w:p>
        </w:tc>
        <w:tc>
          <w:tcPr>
            <w:tcW w:w="1417" w:type="dxa"/>
            <w:tcBorders>
              <w:bottom w:val="single" w:sz="4" w:space="0" w:color="auto"/>
            </w:tcBorders>
          </w:tcPr>
          <w:p w14:paraId="22258583" w14:textId="77777777" w:rsidR="000F58AB" w:rsidRDefault="000F58AB" w:rsidP="001F557B">
            <w:r>
              <w:t>No (1 DF)</w:t>
            </w:r>
          </w:p>
        </w:tc>
        <w:tc>
          <w:tcPr>
            <w:tcW w:w="525" w:type="dxa"/>
            <w:tcBorders>
              <w:bottom w:val="single" w:sz="4" w:space="0" w:color="auto"/>
            </w:tcBorders>
            <w:vAlign w:val="bottom"/>
          </w:tcPr>
          <w:p w14:paraId="147FB847" w14:textId="77777777" w:rsidR="000F58AB" w:rsidRDefault="000F58AB" w:rsidP="00905AA2">
            <w:pPr>
              <w:jc w:val="right"/>
            </w:pPr>
            <w:r>
              <w:t>40</w:t>
            </w:r>
          </w:p>
        </w:tc>
        <w:tc>
          <w:tcPr>
            <w:tcW w:w="751" w:type="dxa"/>
            <w:tcBorders>
              <w:bottom w:val="single" w:sz="4" w:space="0" w:color="auto"/>
            </w:tcBorders>
            <w:vAlign w:val="bottom"/>
          </w:tcPr>
          <w:p w14:paraId="02CD2C6D" w14:textId="77777777" w:rsidR="000F58AB" w:rsidRDefault="000F58AB" w:rsidP="00905AA2">
            <w:pPr>
              <w:jc w:val="right"/>
            </w:pPr>
            <w:r>
              <w:t>48</w:t>
            </w:r>
          </w:p>
        </w:tc>
        <w:tc>
          <w:tcPr>
            <w:tcW w:w="1276" w:type="dxa"/>
            <w:tcBorders>
              <w:bottom w:val="single" w:sz="4" w:space="0" w:color="auto"/>
            </w:tcBorders>
          </w:tcPr>
          <w:p w14:paraId="142E00A8" w14:textId="77777777" w:rsidR="000F58AB" w:rsidRDefault="000F58AB" w:rsidP="001F557B">
            <w:r>
              <w:t>Yes</w:t>
            </w:r>
          </w:p>
        </w:tc>
        <w:tc>
          <w:tcPr>
            <w:tcW w:w="1276" w:type="dxa"/>
            <w:tcBorders>
              <w:bottom w:val="single" w:sz="4" w:space="0" w:color="auto"/>
            </w:tcBorders>
          </w:tcPr>
          <w:p w14:paraId="43DBE335" w14:textId="77777777" w:rsidR="000F58AB" w:rsidRDefault="000F58AB" w:rsidP="001F557B">
            <w:r w:rsidRPr="008348E5">
              <w:t>0.919</w:t>
            </w:r>
            <w:r>
              <w:t xml:space="preserve">2(2), </w:t>
            </w:r>
            <w:r w:rsidRPr="008348E5">
              <w:t>0.875</w:t>
            </w:r>
            <w:r>
              <w:t>,</w:t>
            </w:r>
            <w:r w:rsidRPr="008348E5">
              <w:t xml:space="preserve"> 0.8308</w:t>
            </w:r>
            <w:r>
              <w:t>(2),</w:t>
            </w:r>
            <w:r w:rsidRPr="008348E5">
              <w:t xml:space="preserve"> 0.8125</w:t>
            </w:r>
            <w:r>
              <w:t xml:space="preserve">(2) </w:t>
            </w:r>
          </w:p>
        </w:tc>
        <w:tc>
          <w:tcPr>
            <w:tcW w:w="850" w:type="dxa"/>
            <w:tcBorders>
              <w:bottom w:val="single" w:sz="4" w:space="0" w:color="auto"/>
            </w:tcBorders>
          </w:tcPr>
          <w:p w14:paraId="65A83F3E" w14:textId="77777777" w:rsidR="000F58AB" w:rsidRDefault="000F58AB" w:rsidP="00CB4CB2">
            <w:r>
              <w:t>0.8550</w:t>
            </w:r>
          </w:p>
        </w:tc>
      </w:tr>
      <w:tr w:rsidR="000F58AB" w14:paraId="09C5CA7E" w14:textId="77777777" w:rsidTr="000F58AB">
        <w:tc>
          <w:tcPr>
            <w:tcW w:w="1202" w:type="dxa"/>
            <w:vMerge/>
          </w:tcPr>
          <w:p w14:paraId="493071DF" w14:textId="77777777" w:rsidR="000F58AB" w:rsidRDefault="000F58AB" w:rsidP="001F557B"/>
        </w:tc>
        <w:tc>
          <w:tcPr>
            <w:tcW w:w="607" w:type="dxa"/>
            <w:tcBorders>
              <w:bottom w:val="single" w:sz="4" w:space="0" w:color="auto"/>
            </w:tcBorders>
          </w:tcPr>
          <w:p w14:paraId="628D5E5D" w14:textId="77777777" w:rsidR="000F58AB" w:rsidRDefault="000F58AB" w:rsidP="001F557B">
            <w:r>
              <w:t>9</w:t>
            </w:r>
          </w:p>
        </w:tc>
        <w:tc>
          <w:tcPr>
            <w:tcW w:w="1418" w:type="dxa"/>
            <w:tcBorders>
              <w:bottom w:val="single" w:sz="4" w:space="0" w:color="auto"/>
            </w:tcBorders>
            <w:vAlign w:val="bottom"/>
          </w:tcPr>
          <w:p w14:paraId="646A0B45" w14:textId="77777777" w:rsidR="000F58AB" w:rsidRDefault="000F58AB" w:rsidP="003E690C">
            <w:pPr>
              <w:jc w:val="right"/>
              <w:rPr>
                <w:rFonts w:ascii="Calibri" w:hAnsi="Calibri" w:cs="Calibri"/>
                <w:color w:val="000000"/>
              </w:rPr>
            </w:pPr>
            <w:r>
              <w:rPr>
                <w:rFonts w:ascii="Calibri" w:hAnsi="Calibri" w:cs="Calibri"/>
                <w:color w:val="000000"/>
              </w:rPr>
              <w:t>64</w:t>
            </w:r>
          </w:p>
        </w:tc>
        <w:tc>
          <w:tcPr>
            <w:tcW w:w="1418" w:type="dxa"/>
            <w:tcBorders>
              <w:bottom w:val="single" w:sz="4" w:space="0" w:color="auto"/>
            </w:tcBorders>
            <w:vAlign w:val="bottom"/>
          </w:tcPr>
          <w:p w14:paraId="533F4F13" w14:textId="77777777" w:rsidR="000F58AB" w:rsidRDefault="000F58AB" w:rsidP="001F557B">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14:paraId="3EC97327" w14:textId="77777777" w:rsidR="000F58AB" w:rsidRDefault="000F58AB" w:rsidP="001F557B">
            <w:pPr>
              <w:jc w:val="right"/>
              <w:rPr>
                <w:rFonts w:ascii="Calibri" w:hAnsi="Calibri" w:cs="Calibri"/>
                <w:color w:val="000000"/>
              </w:rPr>
            </w:pPr>
            <w:r>
              <w:rPr>
                <w:rFonts w:ascii="Calibri" w:hAnsi="Calibri" w:cs="Calibri"/>
                <w:color w:val="000000"/>
              </w:rPr>
              <w:t>36</w:t>
            </w:r>
          </w:p>
        </w:tc>
        <w:tc>
          <w:tcPr>
            <w:tcW w:w="708" w:type="dxa"/>
            <w:vMerge/>
            <w:tcBorders>
              <w:bottom w:val="single" w:sz="4" w:space="0" w:color="auto"/>
            </w:tcBorders>
          </w:tcPr>
          <w:p w14:paraId="5153848C" w14:textId="77777777" w:rsidR="000F58AB" w:rsidRDefault="000F58AB" w:rsidP="001F557B"/>
        </w:tc>
        <w:tc>
          <w:tcPr>
            <w:tcW w:w="1418" w:type="dxa"/>
            <w:tcBorders>
              <w:bottom w:val="single" w:sz="4" w:space="0" w:color="auto"/>
            </w:tcBorders>
          </w:tcPr>
          <w:p w14:paraId="0C10BF7C" w14:textId="77777777" w:rsidR="000F58AB" w:rsidRDefault="000F58AB" w:rsidP="001F557B">
            <w:r>
              <w:t>17 (7 Trt)</w:t>
            </w:r>
          </w:p>
        </w:tc>
        <w:tc>
          <w:tcPr>
            <w:tcW w:w="1417" w:type="dxa"/>
            <w:tcBorders>
              <w:bottom w:val="single" w:sz="4" w:space="0" w:color="auto"/>
            </w:tcBorders>
          </w:tcPr>
          <w:p w14:paraId="798EBC9A" w14:textId="77777777" w:rsidR="000F58AB" w:rsidRDefault="000F58AB" w:rsidP="001F557B">
            <w:r>
              <w:t>No (1 DF)</w:t>
            </w:r>
          </w:p>
        </w:tc>
        <w:tc>
          <w:tcPr>
            <w:tcW w:w="525" w:type="dxa"/>
            <w:tcBorders>
              <w:bottom w:val="single" w:sz="4" w:space="0" w:color="auto"/>
            </w:tcBorders>
            <w:vAlign w:val="bottom"/>
          </w:tcPr>
          <w:p w14:paraId="73E667DD" w14:textId="77777777" w:rsidR="000F58AB" w:rsidRDefault="000F58AB" w:rsidP="00905AA2">
            <w:pPr>
              <w:jc w:val="right"/>
            </w:pPr>
            <w:r>
              <w:t>46</w:t>
            </w:r>
          </w:p>
        </w:tc>
        <w:tc>
          <w:tcPr>
            <w:tcW w:w="751" w:type="dxa"/>
            <w:tcBorders>
              <w:bottom w:val="single" w:sz="4" w:space="0" w:color="auto"/>
            </w:tcBorders>
            <w:vAlign w:val="bottom"/>
          </w:tcPr>
          <w:p w14:paraId="692B764E" w14:textId="77777777" w:rsidR="000F58AB" w:rsidRDefault="000F58AB" w:rsidP="00905AA2">
            <w:pPr>
              <w:jc w:val="right"/>
            </w:pPr>
            <w:r>
              <w:t>56</w:t>
            </w:r>
          </w:p>
        </w:tc>
        <w:tc>
          <w:tcPr>
            <w:tcW w:w="1276" w:type="dxa"/>
            <w:tcBorders>
              <w:bottom w:val="single" w:sz="4" w:space="0" w:color="auto"/>
            </w:tcBorders>
          </w:tcPr>
          <w:p w14:paraId="43667344" w14:textId="77777777" w:rsidR="000F58AB" w:rsidRDefault="000F58AB" w:rsidP="00C73D27">
            <w:r>
              <w:t>No (1/81)</w:t>
            </w:r>
          </w:p>
        </w:tc>
        <w:tc>
          <w:tcPr>
            <w:tcW w:w="1276" w:type="dxa"/>
            <w:tcBorders>
              <w:bottom w:val="single" w:sz="4" w:space="0" w:color="auto"/>
            </w:tcBorders>
          </w:tcPr>
          <w:p w14:paraId="4C60C4E1" w14:textId="77777777" w:rsidR="000F58AB" w:rsidRDefault="000F58AB" w:rsidP="001F557B">
            <w:r>
              <w:t>8/9(2), 71/81 ,   5/6 (3)</w:t>
            </w:r>
          </w:p>
        </w:tc>
        <w:tc>
          <w:tcPr>
            <w:tcW w:w="850" w:type="dxa"/>
            <w:tcBorders>
              <w:bottom w:val="single" w:sz="4" w:space="0" w:color="auto"/>
            </w:tcBorders>
          </w:tcPr>
          <w:p w14:paraId="376DC906" w14:textId="77777777" w:rsidR="000F58AB" w:rsidRDefault="000F58AB" w:rsidP="001F557B">
            <w:r w:rsidRPr="009B4B84">
              <w:t>0.8546</w:t>
            </w:r>
          </w:p>
        </w:tc>
      </w:tr>
      <w:tr w:rsidR="000F58AB" w14:paraId="2ED7F886" w14:textId="77777777" w:rsidTr="000F58AB">
        <w:tc>
          <w:tcPr>
            <w:tcW w:w="1202" w:type="dxa"/>
            <w:vMerge/>
          </w:tcPr>
          <w:p w14:paraId="03F5F90D" w14:textId="77777777" w:rsidR="000F58AB" w:rsidRDefault="000F58AB" w:rsidP="001F557B"/>
        </w:tc>
        <w:tc>
          <w:tcPr>
            <w:tcW w:w="607" w:type="dxa"/>
            <w:tcBorders>
              <w:top w:val="single" w:sz="4" w:space="0" w:color="auto"/>
              <w:bottom w:val="single" w:sz="4" w:space="0" w:color="auto"/>
            </w:tcBorders>
          </w:tcPr>
          <w:p w14:paraId="0E6020D2" w14:textId="77777777" w:rsidR="000F58AB" w:rsidRDefault="000F58AB" w:rsidP="001F557B">
            <w:r>
              <w:t>10</w:t>
            </w:r>
          </w:p>
        </w:tc>
        <w:tc>
          <w:tcPr>
            <w:tcW w:w="1418" w:type="dxa"/>
            <w:tcBorders>
              <w:top w:val="single" w:sz="4" w:space="0" w:color="auto"/>
              <w:bottom w:val="single" w:sz="4" w:space="0" w:color="auto"/>
            </w:tcBorders>
            <w:vAlign w:val="bottom"/>
          </w:tcPr>
          <w:p w14:paraId="18D7DB81" w14:textId="77777777" w:rsidR="000F58AB" w:rsidRDefault="000F58AB" w:rsidP="003E690C">
            <w:pPr>
              <w:jc w:val="right"/>
              <w:rPr>
                <w:rFonts w:ascii="Calibri" w:hAnsi="Calibri" w:cs="Calibri"/>
                <w:color w:val="000000"/>
              </w:rPr>
            </w:pPr>
            <w:r>
              <w:rPr>
                <w:rFonts w:ascii="Calibri" w:hAnsi="Calibri" w:cs="Calibri"/>
                <w:color w:val="000000"/>
              </w:rPr>
              <w:t>72</w:t>
            </w:r>
          </w:p>
        </w:tc>
        <w:tc>
          <w:tcPr>
            <w:tcW w:w="1418" w:type="dxa"/>
            <w:tcBorders>
              <w:top w:val="single" w:sz="4" w:space="0" w:color="auto"/>
              <w:bottom w:val="single" w:sz="4" w:space="0" w:color="auto"/>
            </w:tcBorders>
            <w:vAlign w:val="bottom"/>
          </w:tcPr>
          <w:p w14:paraId="2C0C94B8" w14:textId="77777777" w:rsidR="000F58AB" w:rsidRDefault="000F58AB" w:rsidP="001F557B">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14:paraId="79B21ACD" w14:textId="77777777" w:rsidR="000F58AB" w:rsidRDefault="000F58AB" w:rsidP="001F557B">
            <w:pPr>
              <w:jc w:val="right"/>
              <w:rPr>
                <w:rFonts w:ascii="Calibri" w:hAnsi="Calibri" w:cs="Calibri"/>
                <w:color w:val="000000"/>
              </w:rPr>
            </w:pPr>
            <w:r>
              <w:rPr>
                <w:rFonts w:ascii="Calibri" w:hAnsi="Calibri" w:cs="Calibri"/>
                <w:color w:val="000000"/>
              </w:rPr>
              <w:t>40</w:t>
            </w:r>
          </w:p>
        </w:tc>
        <w:tc>
          <w:tcPr>
            <w:tcW w:w="708" w:type="dxa"/>
            <w:vMerge/>
            <w:tcBorders>
              <w:bottom w:val="single" w:sz="4" w:space="0" w:color="auto"/>
            </w:tcBorders>
          </w:tcPr>
          <w:p w14:paraId="40BB2102" w14:textId="77777777" w:rsidR="000F58AB" w:rsidRDefault="000F58AB" w:rsidP="001F557B"/>
        </w:tc>
        <w:tc>
          <w:tcPr>
            <w:tcW w:w="1418" w:type="dxa"/>
            <w:tcBorders>
              <w:bottom w:val="single" w:sz="4" w:space="0" w:color="auto"/>
            </w:tcBorders>
          </w:tcPr>
          <w:p w14:paraId="65EE315A" w14:textId="77777777" w:rsidR="000F58AB" w:rsidRDefault="000F58AB" w:rsidP="001F557B">
            <w:r>
              <w:t>19 (7 Trt)</w:t>
            </w:r>
          </w:p>
        </w:tc>
        <w:tc>
          <w:tcPr>
            <w:tcW w:w="1417" w:type="dxa"/>
            <w:tcBorders>
              <w:top w:val="single" w:sz="4" w:space="0" w:color="auto"/>
              <w:bottom w:val="single" w:sz="4" w:space="0" w:color="auto"/>
            </w:tcBorders>
          </w:tcPr>
          <w:p w14:paraId="7DE82B8C" w14:textId="77777777" w:rsidR="000F58AB" w:rsidRDefault="000F58AB" w:rsidP="001F557B">
            <w:r>
              <w:t>No (1 DF)</w:t>
            </w:r>
          </w:p>
        </w:tc>
        <w:tc>
          <w:tcPr>
            <w:tcW w:w="525" w:type="dxa"/>
            <w:tcBorders>
              <w:top w:val="single" w:sz="4" w:space="0" w:color="auto"/>
              <w:bottom w:val="single" w:sz="4" w:space="0" w:color="auto"/>
            </w:tcBorders>
            <w:vAlign w:val="bottom"/>
          </w:tcPr>
          <w:p w14:paraId="4EDBA29A" w14:textId="77777777" w:rsidR="000F58AB" w:rsidRDefault="000F58AB" w:rsidP="00905AA2">
            <w:pPr>
              <w:jc w:val="right"/>
            </w:pPr>
            <w:r>
              <w:t>52</w:t>
            </w:r>
          </w:p>
        </w:tc>
        <w:tc>
          <w:tcPr>
            <w:tcW w:w="751" w:type="dxa"/>
            <w:tcBorders>
              <w:top w:val="single" w:sz="4" w:space="0" w:color="auto"/>
              <w:bottom w:val="single" w:sz="4" w:space="0" w:color="auto"/>
            </w:tcBorders>
            <w:vAlign w:val="bottom"/>
          </w:tcPr>
          <w:p w14:paraId="5AF9DAD1" w14:textId="77777777" w:rsidR="000F58AB" w:rsidRDefault="000F58AB" w:rsidP="00905AA2">
            <w:pPr>
              <w:jc w:val="right"/>
            </w:pPr>
            <w:r>
              <w:t>64</w:t>
            </w:r>
          </w:p>
        </w:tc>
        <w:tc>
          <w:tcPr>
            <w:tcW w:w="1276" w:type="dxa"/>
            <w:tcBorders>
              <w:top w:val="single" w:sz="4" w:space="0" w:color="auto"/>
              <w:bottom w:val="single" w:sz="4" w:space="0" w:color="auto"/>
            </w:tcBorders>
          </w:tcPr>
          <w:p w14:paraId="3E4C5AD8" w14:textId="77777777" w:rsidR="000F58AB" w:rsidRDefault="000F58AB" w:rsidP="001F557B">
            <w:r>
              <w:t>Yes</w:t>
            </w:r>
          </w:p>
        </w:tc>
        <w:tc>
          <w:tcPr>
            <w:tcW w:w="1276" w:type="dxa"/>
            <w:tcBorders>
              <w:top w:val="single" w:sz="4" w:space="0" w:color="auto"/>
              <w:bottom w:val="single" w:sz="4" w:space="0" w:color="auto"/>
            </w:tcBorders>
          </w:tcPr>
          <w:p w14:paraId="1245DEEC" w14:textId="77777777" w:rsidR="000F58AB" w:rsidRDefault="000F58AB" w:rsidP="001F557B">
            <w:r>
              <w:t>0</w:t>
            </w:r>
            <w:r w:rsidRPr="00975A10">
              <w:t>.9</w:t>
            </w:r>
            <w:r>
              <w:t>,</w:t>
            </w:r>
            <w:r w:rsidRPr="00975A10">
              <w:t xml:space="preserve"> 0.885</w:t>
            </w:r>
            <w:r>
              <w:t xml:space="preserve">4(2), </w:t>
            </w:r>
            <w:r w:rsidRPr="00D877BA">
              <w:t xml:space="preserve">17/20 </w:t>
            </w:r>
            <w:r>
              <w:t xml:space="preserve">(2), 0.8146(2) </w:t>
            </w:r>
          </w:p>
        </w:tc>
        <w:tc>
          <w:tcPr>
            <w:tcW w:w="850" w:type="dxa"/>
            <w:tcBorders>
              <w:top w:val="single" w:sz="4" w:space="0" w:color="auto"/>
              <w:bottom w:val="single" w:sz="4" w:space="0" w:color="auto"/>
            </w:tcBorders>
          </w:tcPr>
          <w:p w14:paraId="1D85BE08" w14:textId="77777777" w:rsidR="000F58AB" w:rsidRDefault="000F58AB" w:rsidP="001F557B">
            <w:r>
              <w:t>0.8559</w:t>
            </w:r>
          </w:p>
        </w:tc>
      </w:tr>
    </w:tbl>
    <w:p w14:paraId="2E65E853" w14:textId="77777777" w:rsidR="006319D3" w:rsidRDefault="006319D3">
      <w:r>
        <w:br w:type="page"/>
      </w:r>
    </w:p>
    <w:tbl>
      <w:tblPr>
        <w:tblStyle w:val="TableGrid"/>
        <w:tblW w:w="13575" w:type="dxa"/>
        <w:tblLayout w:type="fixed"/>
        <w:tblLook w:val="04A0" w:firstRow="1" w:lastRow="0" w:firstColumn="1" w:lastColumn="0" w:noHBand="0" w:noVBand="1"/>
      </w:tblPr>
      <w:tblGrid>
        <w:gridCol w:w="1202"/>
        <w:gridCol w:w="607"/>
        <w:gridCol w:w="1418"/>
        <w:gridCol w:w="1418"/>
        <w:gridCol w:w="709"/>
        <w:gridCol w:w="708"/>
        <w:gridCol w:w="1418"/>
        <w:gridCol w:w="1417"/>
        <w:gridCol w:w="585"/>
        <w:gridCol w:w="691"/>
        <w:gridCol w:w="1276"/>
        <w:gridCol w:w="1276"/>
        <w:gridCol w:w="850"/>
      </w:tblGrid>
      <w:tr w:rsidR="000F58AB" w14:paraId="77302944" w14:textId="77777777" w:rsidTr="000F58AB">
        <w:tc>
          <w:tcPr>
            <w:tcW w:w="1809" w:type="dxa"/>
            <w:gridSpan w:val="2"/>
          </w:tcPr>
          <w:p w14:paraId="168E821C" w14:textId="77777777" w:rsidR="000F58AB" w:rsidRDefault="000F58AB" w:rsidP="0066563F">
            <w:r>
              <w:lastRenderedPageBreak/>
              <w:t>Phase 1 Experiment</w:t>
            </w:r>
          </w:p>
        </w:tc>
        <w:tc>
          <w:tcPr>
            <w:tcW w:w="1418" w:type="dxa"/>
            <w:vMerge w:val="restart"/>
          </w:tcPr>
          <w:p w14:paraId="74222A5C" w14:textId="77777777" w:rsidR="000F58AB" w:rsidRDefault="000F58AB" w:rsidP="0066563F">
            <w:r w:rsidRPr="000F58AB">
              <w:t>DF of residual in between animals stratum</w:t>
            </w:r>
          </w:p>
        </w:tc>
        <w:tc>
          <w:tcPr>
            <w:tcW w:w="1418" w:type="dxa"/>
            <w:vMerge w:val="restart"/>
          </w:tcPr>
          <w:p w14:paraId="5DC0027B" w14:textId="77777777" w:rsidR="000F58AB" w:rsidRDefault="000F58AB" w:rsidP="0066563F">
            <w:r>
              <w:t xml:space="preserve">Number of observation </w:t>
            </w:r>
          </w:p>
        </w:tc>
        <w:tc>
          <w:tcPr>
            <w:tcW w:w="1417" w:type="dxa"/>
            <w:gridSpan w:val="2"/>
          </w:tcPr>
          <w:p w14:paraId="2A2C1AA7" w14:textId="77777777" w:rsidR="000F58AB" w:rsidRDefault="000F58AB" w:rsidP="0066563F">
            <w:r>
              <w:t>Phase 2 Experiment</w:t>
            </w:r>
          </w:p>
        </w:tc>
        <w:tc>
          <w:tcPr>
            <w:tcW w:w="1418" w:type="dxa"/>
            <w:vMerge w:val="restart"/>
          </w:tcPr>
          <w:p w14:paraId="790736B5" w14:textId="77777777" w:rsidR="000F58AB" w:rsidRDefault="000F58AB" w:rsidP="0066563F">
            <w:r>
              <w:t xml:space="preserve">DF of Animal in the between Runs stratum </w:t>
            </w:r>
          </w:p>
        </w:tc>
        <w:tc>
          <w:tcPr>
            <w:tcW w:w="1417" w:type="dxa"/>
            <w:vMerge w:val="restart"/>
          </w:tcPr>
          <w:p w14:paraId="24CAA6E1" w14:textId="77777777" w:rsidR="000F58AB" w:rsidRDefault="000F58AB" w:rsidP="0066563F">
            <w:pPr>
              <w:rPr>
                <w:lang w:eastAsia="zh-TW"/>
              </w:rPr>
            </w:pPr>
            <w:r>
              <w:t xml:space="preserve">Tag orthogonal to Animal </w:t>
            </w:r>
            <w:r>
              <w:rPr>
                <w:rFonts w:hint="eastAsia"/>
                <w:lang w:eastAsia="zh-TW"/>
              </w:rPr>
              <w:t>in the within runs stratum</w:t>
            </w:r>
          </w:p>
        </w:tc>
        <w:tc>
          <w:tcPr>
            <w:tcW w:w="1276" w:type="dxa"/>
            <w:gridSpan w:val="2"/>
            <w:vMerge w:val="restart"/>
          </w:tcPr>
          <w:p w14:paraId="0D70D996" w14:textId="77777777" w:rsidR="000F58AB" w:rsidRDefault="000F58AB" w:rsidP="0066563F">
            <w:r>
              <w:t>DF of residual in between animals stratum</w:t>
            </w:r>
          </w:p>
        </w:tc>
        <w:tc>
          <w:tcPr>
            <w:tcW w:w="1276" w:type="dxa"/>
            <w:vMerge w:val="restart"/>
          </w:tcPr>
          <w:p w14:paraId="3D580CC9" w14:textId="77777777" w:rsidR="000F58AB" w:rsidRDefault="000F58AB" w:rsidP="0066563F">
            <w:r>
              <w:t>Tag orthogonal to Treatment</w:t>
            </w:r>
          </w:p>
        </w:tc>
        <w:tc>
          <w:tcPr>
            <w:tcW w:w="2126" w:type="dxa"/>
            <w:gridSpan w:val="2"/>
          </w:tcPr>
          <w:p w14:paraId="75EF44D2" w14:textId="77777777" w:rsidR="000F58AB" w:rsidRDefault="000F58AB" w:rsidP="0066563F">
            <w:r>
              <w:t>Treatment</w:t>
            </w:r>
          </w:p>
        </w:tc>
      </w:tr>
      <w:tr w:rsidR="000F58AB" w14:paraId="51D296AB" w14:textId="77777777" w:rsidTr="000F58AB">
        <w:tc>
          <w:tcPr>
            <w:tcW w:w="1202" w:type="dxa"/>
          </w:tcPr>
          <w:p w14:paraId="0DAC1502" w14:textId="77777777" w:rsidR="000F58AB" w:rsidRDefault="000F58AB" w:rsidP="0066563F">
            <w:r>
              <w:t>Treatment</w:t>
            </w:r>
          </w:p>
        </w:tc>
        <w:tc>
          <w:tcPr>
            <w:tcW w:w="607" w:type="dxa"/>
          </w:tcPr>
          <w:p w14:paraId="1DAEB895" w14:textId="77777777" w:rsidR="000F58AB" w:rsidRDefault="000F58AB" w:rsidP="0066563F">
            <w:r>
              <w:t>Bio Rep</w:t>
            </w:r>
          </w:p>
        </w:tc>
        <w:tc>
          <w:tcPr>
            <w:tcW w:w="1418" w:type="dxa"/>
            <w:vMerge/>
          </w:tcPr>
          <w:p w14:paraId="52EBF136" w14:textId="77777777" w:rsidR="000F58AB" w:rsidRDefault="000F58AB" w:rsidP="0066563F"/>
        </w:tc>
        <w:tc>
          <w:tcPr>
            <w:tcW w:w="1418" w:type="dxa"/>
            <w:vMerge/>
          </w:tcPr>
          <w:p w14:paraId="40919097" w14:textId="77777777" w:rsidR="000F58AB" w:rsidRDefault="000F58AB" w:rsidP="0066563F"/>
        </w:tc>
        <w:tc>
          <w:tcPr>
            <w:tcW w:w="709" w:type="dxa"/>
          </w:tcPr>
          <w:p w14:paraId="2B64C0E1" w14:textId="77777777" w:rsidR="000F58AB" w:rsidRDefault="000F58AB" w:rsidP="0066563F">
            <w:r>
              <w:t>Runs</w:t>
            </w:r>
          </w:p>
        </w:tc>
        <w:tc>
          <w:tcPr>
            <w:tcW w:w="708" w:type="dxa"/>
            <w:tcBorders>
              <w:bottom w:val="single" w:sz="4" w:space="0" w:color="auto"/>
            </w:tcBorders>
          </w:tcPr>
          <w:p w14:paraId="53485147" w14:textId="77777777" w:rsidR="000F58AB" w:rsidRDefault="000F58AB" w:rsidP="0066563F">
            <w:r>
              <w:t xml:space="preserve">Tags </w:t>
            </w:r>
          </w:p>
        </w:tc>
        <w:tc>
          <w:tcPr>
            <w:tcW w:w="1418" w:type="dxa"/>
            <w:vMerge/>
          </w:tcPr>
          <w:p w14:paraId="1862ECF5" w14:textId="77777777" w:rsidR="000F58AB" w:rsidRDefault="000F58AB" w:rsidP="0066563F"/>
        </w:tc>
        <w:tc>
          <w:tcPr>
            <w:tcW w:w="1417" w:type="dxa"/>
            <w:vMerge/>
          </w:tcPr>
          <w:p w14:paraId="26293684" w14:textId="77777777" w:rsidR="000F58AB" w:rsidRDefault="000F58AB" w:rsidP="0066563F"/>
        </w:tc>
        <w:tc>
          <w:tcPr>
            <w:tcW w:w="1276" w:type="dxa"/>
            <w:gridSpan w:val="2"/>
            <w:vMerge/>
          </w:tcPr>
          <w:p w14:paraId="161D32AF" w14:textId="77777777" w:rsidR="000F58AB" w:rsidRDefault="000F58AB" w:rsidP="0066563F"/>
        </w:tc>
        <w:tc>
          <w:tcPr>
            <w:tcW w:w="1276" w:type="dxa"/>
            <w:vMerge/>
          </w:tcPr>
          <w:p w14:paraId="792E170C" w14:textId="77777777" w:rsidR="000F58AB" w:rsidRDefault="000F58AB" w:rsidP="0066563F"/>
        </w:tc>
        <w:tc>
          <w:tcPr>
            <w:tcW w:w="1276" w:type="dxa"/>
          </w:tcPr>
          <w:p w14:paraId="78371F64" w14:textId="77777777" w:rsidR="000F58AB" w:rsidRDefault="000F58AB" w:rsidP="0066563F">
            <w:r>
              <w:t>Can Eff Factor</w:t>
            </w:r>
          </w:p>
        </w:tc>
        <w:tc>
          <w:tcPr>
            <w:tcW w:w="850" w:type="dxa"/>
          </w:tcPr>
          <w:p w14:paraId="75BC3F3A" w14:textId="77777777" w:rsidR="000F58AB" w:rsidRDefault="000F58AB" w:rsidP="0066563F">
            <w:r>
              <w:t>Ave Eff Factor</w:t>
            </w:r>
          </w:p>
        </w:tc>
      </w:tr>
      <w:tr w:rsidR="000F58AB" w14:paraId="437A611B" w14:textId="77777777" w:rsidTr="000F58AB">
        <w:tc>
          <w:tcPr>
            <w:tcW w:w="1202" w:type="dxa"/>
            <w:vMerge w:val="restart"/>
          </w:tcPr>
          <w:p w14:paraId="16EB0F0A" w14:textId="77777777" w:rsidR="000F58AB" w:rsidRDefault="000F58AB" w:rsidP="0066563F">
            <w:r>
              <w:t>8</w:t>
            </w:r>
          </w:p>
        </w:tc>
        <w:tc>
          <w:tcPr>
            <w:tcW w:w="607" w:type="dxa"/>
          </w:tcPr>
          <w:p w14:paraId="52ACC235" w14:textId="77777777" w:rsidR="000F58AB" w:rsidRDefault="000F58AB" w:rsidP="0066563F">
            <w:r>
              <w:t>2</w:t>
            </w:r>
          </w:p>
        </w:tc>
        <w:tc>
          <w:tcPr>
            <w:tcW w:w="1418" w:type="dxa"/>
            <w:vAlign w:val="bottom"/>
          </w:tcPr>
          <w:p w14:paraId="48A34159" w14:textId="77777777" w:rsidR="000F58AB" w:rsidRDefault="000F58AB" w:rsidP="003E690C">
            <w:pPr>
              <w:jc w:val="right"/>
              <w:rPr>
                <w:rFonts w:ascii="Calibri" w:hAnsi="Calibri" w:cs="Calibri"/>
                <w:color w:val="000000"/>
              </w:rPr>
            </w:pPr>
            <w:r>
              <w:rPr>
                <w:rFonts w:ascii="Calibri" w:hAnsi="Calibri" w:cs="Calibri"/>
                <w:color w:val="000000"/>
              </w:rPr>
              <w:t>8</w:t>
            </w:r>
          </w:p>
        </w:tc>
        <w:tc>
          <w:tcPr>
            <w:tcW w:w="1418" w:type="dxa"/>
            <w:vAlign w:val="bottom"/>
          </w:tcPr>
          <w:p w14:paraId="3A0EC1DC" w14:textId="77777777" w:rsidR="000F58AB" w:rsidRDefault="000F58AB" w:rsidP="0066563F">
            <w:pPr>
              <w:jc w:val="right"/>
              <w:rPr>
                <w:rFonts w:ascii="Calibri" w:hAnsi="Calibri" w:cs="Calibri"/>
                <w:color w:val="000000"/>
              </w:rPr>
            </w:pPr>
            <w:r>
              <w:rPr>
                <w:rFonts w:ascii="Calibri" w:hAnsi="Calibri" w:cs="Calibri"/>
                <w:color w:val="000000"/>
              </w:rPr>
              <w:t>32</w:t>
            </w:r>
          </w:p>
        </w:tc>
        <w:tc>
          <w:tcPr>
            <w:tcW w:w="709" w:type="dxa"/>
            <w:vAlign w:val="bottom"/>
          </w:tcPr>
          <w:p w14:paraId="632FD62F" w14:textId="77777777" w:rsidR="000F58AB" w:rsidRDefault="000F58AB">
            <w:pPr>
              <w:jc w:val="right"/>
              <w:rPr>
                <w:rFonts w:ascii="Calibri" w:hAnsi="Calibri" w:cs="Calibri"/>
                <w:color w:val="000000"/>
              </w:rPr>
            </w:pPr>
            <w:r>
              <w:rPr>
                <w:rFonts w:ascii="Calibri" w:hAnsi="Calibri" w:cs="Calibri"/>
                <w:color w:val="000000"/>
              </w:rPr>
              <w:t>4</w:t>
            </w:r>
          </w:p>
        </w:tc>
        <w:tc>
          <w:tcPr>
            <w:tcW w:w="708" w:type="dxa"/>
            <w:vMerge w:val="restart"/>
          </w:tcPr>
          <w:p w14:paraId="3D38AAEE" w14:textId="77777777" w:rsidR="000F58AB" w:rsidRDefault="000F58AB" w:rsidP="0066563F">
            <w:r>
              <w:t>8</w:t>
            </w:r>
          </w:p>
        </w:tc>
        <w:tc>
          <w:tcPr>
            <w:tcW w:w="1418" w:type="dxa"/>
            <w:vAlign w:val="bottom"/>
          </w:tcPr>
          <w:p w14:paraId="42024ED8" w14:textId="77777777" w:rsidR="000F58AB" w:rsidRDefault="000F58AB" w:rsidP="00905AA2">
            <w:pPr>
              <w:jc w:val="right"/>
            </w:pPr>
            <w:r>
              <w:t>1</w:t>
            </w:r>
          </w:p>
        </w:tc>
        <w:tc>
          <w:tcPr>
            <w:tcW w:w="1417" w:type="dxa"/>
          </w:tcPr>
          <w:p w14:paraId="6D977AE6" w14:textId="77777777" w:rsidR="000F58AB" w:rsidRDefault="000F58AB" w:rsidP="007A6522">
            <w:r>
              <w:t>No (3 DF)</w:t>
            </w:r>
          </w:p>
        </w:tc>
        <w:tc>
          <w:tcPr>
            <w:tcW w:w="585" w:type="dxa"/>
            <w:vAlign w:val="bottom"/>
          </w:tcPr>
          <w:p w14:paraId="6752BFDD" w14:textId="77777777" w:rsidR="000F58AB" w:rsidRDefault="000F58AB" w:rsidP="00905AA2">
            <w:pPr>
              <w:jc w:val="right"/>
            </w:pPr>
            <w:r>
              <w:t>4</w:t>
            </w:r>
          </w:p>
        </w:tc>
        <w:tc>
          <w:tcPr>
            <w:tcW w:w="691" w:type="dxa"/>
            <w:vAlign w:val="bottom"/>
          </w:tcPr>
          <w:p w14:paraId="6C977A4B" w14:textId="77777777" w:rsidR="000F58AB" w:rsidRDefault="000F58AB">
            <w:pPr>
              <w:jc w:val="right"/>
              <w:rPr>
                <w:rFonts w:ascii="Calibri" w:hAnsi="Calibri"/>
                <w:color w:val="000000"/>
              </w:rPr>
            </w:pPr>
            <w:r>
              <w:rPr>
                <w:rFonts w:ascii="Calibri" w:hAnsi="Calibri"/>
                <w:color w:val="000000"/>
              </w:rPr>
              <w:t>5</w:t>
            </w:r>
          </w:p>
        </w:tc>
        <w:tc>
          <w:tcPr>
            <w:tcW w:w="1276" w:type="dxa"/>
          </w:tcPr>
          <w:p w14:paraId="0A3B7680" w14:textId="77777777" w:rsidR="000F58AB" w:rsidRDefault="000F58AB" w:rsidP="0066563F">
            <w:r>
              <w:t>No (3/10)</w:t>
            </w:r>
          </w:p>
        </w:tc>
        <w:tc>
          <w:tcPr>
            <w:tcW w:w="1276" w:type="dxa"/>
          </w:tcPr>
          <w:p w14:paraId="263DCBAB" w14:textId="77777777" w:rsidR="000F58AB" w:rsidRDefault="000F58AB" w:rsidP="0066563F">
            <w:r w:rsidRPr="009C085E">
              <w:t>1</w:t>
            </w:r>
            <w:r>
              <w:t>(4),</w:t>
            </w:r>
            <w:r w:rsidRPr="009C085E">
              <w:t xml:space="preserve"> </w:t>
            </w:r>
            <w:r>
              <w:t>3/4(2), 1/2</w:t>
            </w:r>
          </w:p>
        </w:tc>
        <w:tc>
          <w:tcPr>
            <w:tcW w:w="850" w:type="dxa"/>
          </w:tcPr>
          <w:p w14:paraId="2BBB1752" w14:textId="77777777" w:rsidR="000F58AB" w:rsidRDefault="000F58AB" w:rsidP="0066563F">
            <w:r>
              <w:t>0.8077</w:t>
            </w:r>
          </w:p>
        </w:tc>
      </w:tr>
      <w:tr w:rsidR="000F58AB" w14:paraId="2B617F8F" w14:textId="77777777" w:rsidTr="000F58AB">
        <w:tc>
          <w:tcPr>
            <w:tcW w:w="1202" w:type="dxa"/>
            <w:vMerge/>
          </w:tcPr>
          <w:p w14:paraId="48EC2B1D" w14:textId="77777777" w:rsidR="000F58AB" w:rsidRDefault="000F58AB" w:rsidP="0066563F"/>
        </w:tc>
        <w:tc>
          <w:tcPr>
            <w:tcW w:w="607" w:type="dxa"/>
          </w:tcPr>
          <w:p w14:paraId="273EDD5D" w14:textId="77777777" w:rsidR="000F58AB" w:rsidRDefault="000F58AB" w:rsidP="0066563F">
            <w:r>
              <w:t>3</w:t>
            </w:r>
          </w:p>
        </w:tc>
        <w:tc>
          <w:tcPr>
            <w:tcW w:w="1418" w:type="dxa"/>
            <w:vAlign w:val="bottom"/>
          </w:tcPr>
          <w:p w14:paraId="31BF0CDB" w14:textId="77777777" w:rsidR="000F58AB" w:rsidRDefault="000F58AB" w:rsidP="003E690C">
            <w:pPr>
              <w:jc w:val="right"/>
              <w:rPr>
                <w:rFonts w:ascii="Calibri" w:hAnsi="Calibri" w:cs="Calibri"/>
                <w:color w:val="000000"/>
              </w:rPr>
            </w:pPr>
            <w:r>
              <w:rPr>
                <w:rFonts w:ascii="Calibri" w:hAnsi="Calibri" w:cs="Calibri"/>
                <w:color w:val="000000"/>
              </w:rPr>
              <w:t>16</w:t>
            </w:r>
          </w:p>
        </w:tc>
        <w:tc>
          <w:tcPr>
            <w:tcW w:w="1418" w:type="dxa"/>
            <w:vAlign w:val="bottom"/>
          </w:tcPr>
          <w:p w14:paraId="095CFFC2" w14:textId="77777777" w:rsidR="000F58AB" w:rsidRDefault="000F58AB" w:rsidP="0066563F">
            <w:pPr>
              <w:jc w:val="right"/>
              <w:rPr>
                <w:rFonts w:ascii="Calibri" w:hAnsi="Calibri" w:cs="Calibri"/>
                <w:color w:val="000000"/>
              </w:rPr>
            </w:pPr>
            <w:r>
              <w:rPr>
                <w:rFonts w:ascii="Calibri" w:hAnsi="Calibri" w:cs="Calibri"/>
                <w:color w:val="000000"/>
              </w:rPr>
              <w:t>48</w:t>
            </w:r>
          </w:p>
        </w:tc>
        <w:tc>
          <w:tcPr>
            <w:tcW w:w="709" w:type="dxa"/>
            <w:vAlign w:val="bottom"/>
          </w:tcPr>
          <w:p w14:paraId="4FCC72EB" w14:textId="77777777" w:rsidR="000F58AB" w:rsidRDefault="000F58AB">
            <w:pPr>
              <w:jc w:val="right"/>
              <w:rPr>
                <w:rFonts w:ascii="Calibri" w:hAnsi="Calibri" w:cs="Calibri"/>
                <w:color w:val="000000"/>
              </w:rPr>
            </w:pPr>
            <w:r>
              <w:rPr>
                <w:rFonts w:ascii="Calibri" w:hAnsi="Calibri" w:cs="Calibri"/>
                <w:color w:val="000000"/>
              </w:rPr>
              <w:t>6</w:t>
            </w:r>
          </w:p>
        </w:tc>
        <w:tc>
          <w:tcPr>
            <w:tcW w:w="708" w:type="dxa"/>
            <w:vMerge/>
          </w:tcPr>
          <w:p w14:paraId="7161791C" w14:textId="77777777" w:rsidR="000F58AB" w:rsidRDefault="000F58AB" w:rsidP="0066563F"/>
        </w:tc>
        <w:tc>
          <w:tcPr>
            <w:tcW w:w="1418" w:type="dxa"/>
            <w:vAlign w:val="bottom"/>
          </w:tcPr>
          <w:p w14:paraId="43701BE9" w14:textId="77777777" w:rsidR="000F58AB" w:rsidRDefault="000F58AB" w:rsidP="00905AA2">
            <w:pPr>
              <w:jc w:val="right"/>
            </w:pPr>
            <w:r>
              <w:t>2</w:t>
            </w:r>
          </w:p>
        </w:tc>
        <w:tc>
          <w:tcPr>
            <w:tcW w:w="1417" w:type="dxa"/>
          </w:tcPr>
          <w:p w14:paraId="3EEB937C" w14:textId="77777777" w:rsidR="000F58AB" w:rsidRDefault="000F58AB" w:rsidP="0066563F">
            <w:r>
              <w:t>No (3 DF)</w:t>
            </w:r>
          </w:p>
        </w:tc>
        <w:tc>
          <w:tcPr>
            <w:tcW w:w="585" w:type="dxa"/>
            <w:vAlign w:val="bottom"/>
          </w:tcPr>
          <w:p w14:paraId="6E85CDB7" w14:textId="77777777" w:rsidR="000F58AB" w:rsidRDefault="000F58AB" w:rsidP="00905AA2">
            <w:pPr>
              <w:jc w:val="right"/>
            </w:pPr>
            <w:r>
              <w:t>11</w:t>
            </w:r>
          </w:p>
        </w:tc>
        <w:tc>
          <w:tcPr>
            <w:tcW w:w="691" w:type="dxa"/>
            <w:vAlign w:val="bottom"/>
          </w:tcPr>
          <w:p w14:paraId="1E31E53C" w14:textId="77777777" w:rsidR="000F58AB" w:rsidRDefault="000F58AB">
            <w:pPr>
              <w:jc w:val="right"/>
              <w:rPr>
                <w:rFonts w:ascii="Calibri" w:hAnsi="Calibri"/>
                <w:color w:val="000000"/>
              </w:rPr>
            </w:pPr>
            <w:r>
              <w:rPr>
                <w:rFonts w:ascii="Calibri" w:hAnsi="Calibri"/>
                <w:color w:val="000000"/>
              </w:rPr>
              <w:t>13</w:t>
            </w:r>
          </w:p>
        </w:tc>
        <w:tc>
          <w:tcPr>
            <w:tcW w:w="1276" w:type="dxa"/>
          </w:tcPr>
          <w:p w14:paraId="7B33FD18" w14:textId="77777777" w:rsidR="000F58AB" w:rsidRDefault="000F58AB" w:rsidP="0066563F">
            <w:r>
              <w:t>No (1/9)</w:t>
            </w:r>
          </w:p>
        </w:tc>
        <w:tc>
          <w:tcPr>
            <w:tcW w:w="1276" w:type="dxa"/>
          </w:tcPr>
          <w:p w14:paraId="14817ACE" w14:textId="77777777" w:rsidR="000F58AB" w:rsidRDefault="000F58AB" w:rsidP="00425A66">
            <w:r>
              <w:t xml:space="preserve">1(4), </w:t>
            </w:r>
            <w:r w:rsidRPr="00C04F76">
              <w:t>8/9</w:t>
            </w:r>
            <w:r>
              <w:t>(3)</w:t>
            </w:r>
          </w:p>
        </w:tc>
        <w:tc>
          <w:tcPr>
            <w:tcW w:w="850" w:type="dxa"/>
          </w:tcPr>
          <w:p w14:paraId="4650F8B1" w14:textId="77777777" w:rsidR="000F58AB" w:rsidRDefault="000F58AB" w:rsidP="00007AB4">
            <w:r w:rsidRPr="00C04F76">
              <w:t>0.949</w:t>
            </w:r>
            <w:r>
              <w:t>2</w:t>
            </w:r>
          </w:p>
        </w:tc>
      </w:tr>
      <w:tr w:rsidR="000F58AB" w14:paraId="6E08A68A" w14:textId="77777777" w:rsidTr="000F58AB">
        <w:tc>
          <w:tcPr>
            <w:tcW w:w="1202" w:type="dxa"/>
            <w:vMerge/>
          </w:tcPr>
          <w:p w14:paraId="566761F2" w14:textId="77777777" w:rsidR="000F58AB" w:rsidRDefault="000F58AB" w:rsidP="0066563F"/>
        </w:tc>
        <w:tc>
          <w:tcPr>
            <w:tcW w:w="607" w:type="dxa"/>
          </w:tcPr>
          <w:p w14:paraId="57256850" w14:textId="77777777" w:rsidR="000F58AB" w:rsidRDefault="000F58AB" w:rsidP="0066563F">
            <w:r>
              <w:t>4</w:t>
            </w:r>
          </w:p>
        </w:tc>
        <w:tc>
          <w:tcPr>
            <w:tcW w:w="1418" w:type="dxa"/>
            <w:vAlign w:val="bottom"/>
          </w:tcPr>
          <w:p w14:paraId="511FB860" w14:textId="77777777" w:rsidR="000F58AB" w:rsidRDefault="000F58AB" w:rsidP="003E690C">
            <w:pPr>
              <w:jc w:val="right"/>
              <w:rPr>
                <w:rFonts w:ascii="Calibri" w:hAnsi="Calibri" w:cs="Calibri"/>
                <w:color w:val="000000"/>
              </w:rPr>
            </w:pPr>
            <w:r>
              <w:rPr>
                <w:rFonts w:ascii="Calibri" w:hAnsi="Calibri" w:cs="Calibri"/>
                <w:color w:val="000000"/>
              </w:rPr>
              <w:t>24</w:t>
            </w:r>
          </w:p>
        </w:tc>
        <w:tc>
          <w:tcPr>
            <w:tcW w:w="1418" w:type="dxa"/>
            <w:vAlign w:val="bottom"/>
          </w:tcPr>
          <w:p w14:paraId="48F1299E" w14:textId="77777777" w:rsidR="000F58AB" w:rsidRDefault="000F58AB" w:rsidP="0066563F">
            <w:pPr>
              <w:jc w:val="right"/>
              <w:rPr>
                <w:rFonts w:ascii="Calibri" w:hAnsi="Calibri" w:cs="Calibri"/>
                <w:color w:val="000000"/>
              </w:rPr>
            </w:pPr>
            <w:r>
              <w:rPr>
                <w:rFonts w:ascii="Calibri" w:hAnsi="Calibri" w:cs="Calibri"/>
                <w:color w:val="000000"/>
              </w:rPr>
              <w:t>64</w:t>
            </w:r>
          </w:p>
        </w:tc>
        <w:tc>
          <w:tcPr>
            <w:tcW w:w="709" w:type="dxa"/>
            <w:vAlign w:val="bottom"/>
          </w:tcPr>
          <w:p w14:paraId="66D67E11" w14:textId="77777777" w:rsidR="000F58AB" w:rsidRDefault="000F58AB">
            <w:pPr>
              <w:jc w:val="right"/>
              <w:rPr>
                <w:rFonts w:ascii="Calibri" w:hAnsi="Calibri" w:cs="Calibri"/>
                <w:color w:val="000000"/>
              </w:rPr>
            </w:pPr>
            <w:r>
              <w:rPr>
                <w:rFonts w:ascii="Calibri" w:hAnsi="Calibri" w:cs="Calibri"/>
                <w:color w:val="000000"/>
              </w:rPr>
              <w:t>8</w:t>
            </w:r>
          </w:p>
        </w:tc>
        <w:tc>
          <w:tcPr>
            <w:tcW w:w="708" w:type="dxa"/>
            <w:vMerge/>
          </w:tcPr>
          <w:p w14:paraId="4DAF530D" w14:textId="77777777" w:rsidR="000F58AB" w:rsidRDefault="000F58AB" w:rsidP="0066563F"/>
        </w:tc>
        <w:tc>
          <w:tcPr>
            <w:tcW w:w="1418" w:type="dxa"/>
            <w:vAlign w:val="bottom"/>
          </w:tcPr>
          <w:p w14:paraId="5A1203BF" w14:textId="77777777" w:rsidR="000F58AB" w:rsidRDefault="000F58AB" w:rsidP="00905AA2">
            <w:pPr>
              <w:jc w:val="right"/>
            </w:pPr>
            <w:r>
              <w:t>3</w:t>
            </w:r>
          </w:p>
        </w:tc>
        <w:tc>
          <w:tcPr>
            <w:tcW w:w="1417" w:type="dxa"/>
          </w:tcPr>
          <w:p w14:paraId="0026910E" w14:textId="77777777" w:rsidR="000F58AB" w:rsidRDefault="000F58AB" w:rsidP="0066563F">
            <w:r>
              <w:t>No (3 DF)</w:t>
            </w:r>
          </w:p>
        </w:tc>
        <w:tc>
          <w:tcPr>
            <w:tcW w:w="585" w:type="dxa"/>
            <w:vAlign w:val="bottom"/>
          </w:tcPr>
          <w:p w14:paraId="62977151" w14:textId="77777777" w:rsidR="000F58AB" w:rsidRDefault="000F58AB" w:rsidP="00905AA2">
            <w:pPr>
              <w:jc w:val="right"/>
            </w:pPr>
            <w:r>
              <w:t>18</w:t>
            </w:r>
          </w:p>
        </w:tc>
        <w:tc>
          <w:tcPr>
            <w:tcW w:w="691" w:type="dxa"/>
            <w:vAlign w:val="bottom"/>
          </w:tcPr>
          <w:p w14:paraId="66E32936" w14:textId="77777777" w:rsidR="000F58AB" w:rsidRDefault="000F58AB">
            <w:pPr>
              <w:jc w:val="right"/>
              <w:rPr>
                <w:rFonts w:ascii="Calibri" w:hAnsi="Calibri"/>
                <w:color w:val="000000"/>
              </w:rPr>
            </w:pPr>
            <w:r>
              <w:rPr>
                <w:rFonts w:ascii="Calibri" w:hAnsi="Calibri"/>
                <w:color w:val="000000"/>
              </w:rPr>
              <w:t>21</w:t>
            </w:r>
          </w:p>
        </w:tc>
        <w:tc>
          <w:tcPr>
            <w:tcW w:w="1276" w:type="dxa"/>
          </w:tcPr>
          <w:p w14:paraId="33B0DD5A" w14:textId="77777777" w:rsidR="000F58AB" w:rsidRDefault="000F58AB" w:rsidP="0066563F">
            <w:r>
              <w:t>Yes</w:t>
            </w:r>
          </w:p>
        </w:tc>
        <w:tc>
          <w:tcPr>
            <w:tcW w:w="1276" w:type="dxa"/>
          </w:tcPr>
          <w:p w14:paraId="23288C48" w14:textId="77777777" w:rsidR="000F58AB" w:rsidRDefault="000F58AB" w:rsidP="0066563F">
            <w:r>
              <w:t>1(7)</w:t>
            </w:r>
          </w:p>
        </w:tc>
        <w:tc>
          <w:tcPr>
            <w:tcW w:w="850" w:type="dxa"/>
          </w:tcPr>
          <w:p w14:paraId="659A5DAD" w14:textId="77777777" w:rsidR="000F58AB" w:rsidRDefault="000F58AB" w:rsidP="0066563F">
            <w:r>
              <w:t>1</w:t>
            </w:r>
          </w:p>
        </w:tc>
      </w:tr>
      <w:tr w:rsidR="000F58AB" w14:paraId="080727BE" w14:textId="77777777" w:rsidTr="000F58AB">
        <w:tc>
          <w:tcPr>
            <w:tcW w:w="1202" w:type="dxa"/>
            <w:vMerge/>
          </w:tcPr>
          <w:p w14:paraId="5CE9DD2A" w14:textId="77777777" w:rsidR="000F58AB" w:rsidRDefault="000F58AB" w:rsidP="0066563F"/>
        </w:tc>
        <w:tc>
          <w:tcPr>
            <w:tcW w:w="607" w:type="dxa"/>
          </w:tcPr>
          <w:p w14:paraId="12D676CB" w14:textId="77777777" w:rsidR="000F58AB" w:rsidRDefault="000F58AB" w:rsidP="0066563F">
            <w:r>
              <w:t>5</w:t>
            </w:r>
          </w:p>
        </w:tc>
        <w:tc>
          <w:tcPr>
            <w:tcW w:w="1418" w:type="dxa"/>
            <w:vAlign w:val="bottom"/>
          </w:tcPr>
          <w:p w14:paraId="4897F7C0" w14:textId="77777777" w:rsidR="000F58AB" w:rsidRDefault="000F58AB" w:rsidP="003E690C">
            <w:pPr>
              <w:jc w:val="right"/>
              <w:rPr>
                <w:rFonts w:ascii="Calibri" w:hAnsi="Calibri" w:cs="Calibri"/>
                <w:color w:val="000000"/>
              </w:rPr>
            </w:pPr>
            <w:r>
              <w:rPr>
                <w:rFonts w:ascii="Calibri" w:hAnsi="Calibri" w:cs="Calibri"/>
                <w:color w:val="000000"/>
              </w:rPr>
              <w:t>32</w:t>
            </w:r>
          </w:p>
        </w:tc>
        <w:tc>
          <w:tcPr>
            <w:tcW w:w="1418" w:type="dxa"/>
            <w:vAlign w:val="bottom"/>
          </w:tcPr>
          <w:p w14:paraId="09086ED3" w14:textId="77777777" w:rsidR="000F58AB" w:rsidRDefault="000F58AB" w:rsidP="0066563F">
            <w:pPr>
              <w:jc w:val="right"/>
              <w:rPr>
                <w:rFonts w:ascii="Calibri" w:hAnsi="Calibri" w:cs="Calibri"/>
                <w:color w:val="000000"/>
              </w:rPr>
            </w:pPr>
            <w:r>
              <w:rPr>
                <w:rFonts w:ascii="Calibri" w:hAnsi="Calibri" w:cs="Calibri"/>
                <w:color w:val="000000"/>
              </w:rPr>
              <w:t>80</w:t>
            </w:r>
          </w:p>
        </w:tc>
        <w:tc>
          <w:tcPr>
            <w:tcW w:w="709" w:type="dxa"/>
            <w:vAlign w:val="bottom"/>
          </w:tcPr>
          <w:p w14:paraId="2390419D" w14:textId="77777777" w:rsidR="000F58AB" w:rsidRDefault="000F58AB">
            <w:pPr>
              <w:jc w:val="right"/>
              <w:rPr>
                <w:rFonts w:ascii="Calibri" w:hAnsi="Calibri" w:cs="Calibri"/>
                <w:color w:val="000000"/>
              </w:rPr>
            </w:pPr>
            <w:r>
              <w:rPr>
                <w:rFonts w:ascii="Calibri" w:hAnsi="Calibri" w:cs="Calibri"/>
                <w:color w:val="000000"/>
              </w:rPr>
              <w:t>10</w:t>
            </w:r>
          </w:p>
        </w:tc>
        <w:tc>
          <w:tcPr>
            <w:tcW w:w="708" w:type="dxa"/>
            <w:vMerge/>
          </w:tcPr>
          <w:p w14:paraId="7031D6E9" w14:textId="77777777" w:rsidR="000F58AB" w:rsidRDefault="000F58AB" w:rsidP="0066563F"/>
        </w:tc>
        <w:tc>
          <w:tcPr>
            <w:tcW w:w="1418" w:type="dxa"/>
            <w:vAlign w:val="bottom"/>
          </w:tcPr>
          <w:p w14:paraId="430E8F4C" w14:textId="77777777" w:rsidR="000F58AB" w:rsidRDefault="000F58AB" w:rsidP="00905AA2">
            <w:pPr>
              <w:jc w:val="right"/>
            </w:pPr>
            <w:r>
              <w:t>4</w:t>
            </w:r>
          </w:p>
        </w:tc>
        <w:tc>
          <w:tcPr>
            <w:tcW w:w="1417" w:type="dxa"/>
          </w:tcPr>
          <w:p w14:paraId="209C2AC2" w14:textId="77777777" w:rsidR="000F58AB" w:rsidRDefault="000F58AB" w:rsidP="0066563F">
            <w:r>
              <w:t>No (3 DF)</w:t>
            </w:r>
          </w:p>
        </w:tc>
        <w:tc>
          <w:tcPr>
            <w:tcW w:w="585" w:type="dxa"/>
            <w:vAlign w:val="bottom"/>
          </w:tcPr>
          <w:p w14:paraId="22210748" w14:textId="77777777" w:rsidR="000F58AB" w:rsidRDefault="000F58AB" w:rsidP="00905AA2">
            <w:pPr>
              <w:jc w:val="right"/>
            </w:pPr>
            <w:r>
              <w:t>25</w:t>
            </w:r>
          </w:p>
        </w:tc>
        <w:tc>
          <w:tcPr>
            <w:tcW w:w="691" w:type="dxa"/>
            <w:vAlign w:val="bottom"/>
          </w:tcPr>
          <w:p w14:paraId="68210E79" w14:textId="77777777" w:rsidR="000F58AB" w:rsidRDefault="000F58AB">
            <w:pPr>
              <w:jc w:val="right"/>
              <w:rPr>
                <w:rFonts w:ascii="Calibri" w:hAnsi="Calibri"/>
                <w:color w:val="000000"/>
              </w:rPr>
            </w:pPr>
            <w:r>
              <w:rPr>
                <w:rFonts w:ascii="Calibri" w:hAnsi="Calibri"/>
                <w:color w:val="000000"/>
              </w:rPr>
              <w:t>29</w:t>
            </w:r>
          </w:p>
        </w:tc>
        <w:tc>
          <w:tcPr>
            <w:tcW w:w="1276" w:type="dxa"/>
          </w:tcPr>
          <w:p w14:paraId="5735366F" w14:textId="77777777" w:rsidR="000F58AB" w:rsidRDefault="000F58AB" w:rsidP="001F6CC1">
            <w:r>
              <w:t>No (1/25)</w:t>
            </w:r>
          </w:p>
        </w:tc>
        <w:tc>
          <w:tcPr>
            <w:tcW w:w="1276" w:type="dxa"/>
          </w:tcPr>
          <w:p w14:paraId="2F76318B" w14:textId="77777777" w:rsidR="000F58AB" w:rsidRDefault="000F58AB" w:rsidP="001F6CC1">
            <w:r w:rsidRPr="001F6CC1">
              <w:t>1</w:t>
            </w:r>
            <w:r>
              <w:t>(4),</w:t>
            </w:r>
            <w:r w:rsidRPr="001F6CC1">
              <w:t xml:space="preserve"> 24/25</w:t>
            </w:r>
            <w:r>
              <w:t>(3)</w:t>
            </w:r>
            <w:r w:rsidRPr="001F6CC1">
              <w:t xml:space="preserve"> </w:t>
            </w:r>
          </w:p>
        </w:tc>
        <w:tc>
          <w:tcPr>
            <w:tcW w:w="850" w:type="dxa"/>
          </w:tcPr>
          <w:p w14:paraId="64576694" w14:textId="77777777" w:rsidR="000F58AB" w:rsidRDefault="000F58AB" w:rsidP="0066563F">
            <w:r>
              <w:t>0.9825</w:t>
            </w:r>
          </w:p>
        </w:tc>
      </w:tr>
      <w:tr w:rsidR="000F58AB" w14:paraId="270CCCFC" w14:textId="77777777" w:rsidTr="000F58AB">
        <w:tc>
          <w:tcPr>
            <w:tcW w:w="1202" w:type="dxa"/>
            <w:vMerge/>
          </w:tcPr>
          <w:p w14:paraId="158C4DB0" w14:textId="77777777" w:rsidR="000F58AB" w:rsidRDefault="000F58AB" w:rsidP="0066563F"/>
        </w:tc>
        <w:tc>
          <w:tcPr>
            <w:tcW w:w="607" w:type="dxa"/>
          </w:tcPr>
          <w:p w14:paraId="428D0C1D" w14:textId="77777777" w:rsidR="000F58AB" w:rsidRDefault="000F58AB" w:rsidP="0066563F">
            <w:r>
              <w:t>6</w:t>
            </w:r>
          </w:p>
        </w:tc>
        <w:tc>
          <w:tcPr>
            <w:tcW w:w="1418" w:type="dxa"/>
            <w:vAlign w:val="bottom"/>
          </w:tcPr>
          <w:p w14:paraId="381690B3" w14:textId="77777777" w:rsidR="000F58AB" w:rsidRDefault="000F58AB" w:rsidP="003E690C">
            <w:pPr>
              <w:jc w:val="right"/>
              <w:rPr>
                <w:rFonts w:ascii="Calibri" w:hAnsi="Calibri" w:cs="Calibri"/>
                <w:color w:val="000000"/>
              </w:rPr>
            </w:pPr>
            <w:r>
              <w:rPr>
                <w:rFonts w:ascii="Calibri" w:hAnsi="Calibri" w:cs="Calibri"/>
                <w:color w:val="000000"/>
              </w:rPr>
              <w:t>40</w:t>
            </w:r>
          </w:p>
        </w:tc>
        <w:tc>
          <w:tcPr>
            <w:tcW w:w="1418" w:type="dxa"/>
            <w:vAlign w:val="bottom"/>
          </w:tcPr>
          <w:p w14:paraId="54B9E689" w14:textId="77777777" w:rsidR="000F58AB" w:rsidRDefault="000F58AB" w:rsidP="0066563F">
            <w:pPr>
              <w:jc w:val="right"/>
              <w:rPr>
                <w:rFonts w:ascii="Calibri" w:hAnsi="Calibri" w:cs="Calibri"/>
                <w:color w:val="000000"/>
              </w:rPr>
            </w:pPr>
            <w:r>
              <w:rPr>
                <w:rFonts w:ascii="Calibri" w:hAnsi="Calibri" w:cs="Calibri"/>
                <w:color w:val="000000"/>
              </w:rPr>
              <w:t>96</w:t>
            </w:r>
          </w:p>
        </w:tc>
        <w:tc>
          <w:tcPr>
            <w:tcW w:w="709" w:type="dxa"/>
            <w:vAlign w:val="bottom"/>
          </w:tcPr>
          <w:p w14:paraId="7ACE08DB" w14:textId="77777777" w:rsidR="000F58AB" w:rsidRDefault="000F58AB">
            <w:pPr>
              <w:jc w:val="right"/>
              <w:rPr>
                <w:rFonts w:ascii="Calibri" w:hAnsi="Calibri" w:cs="Calibri"/>
                <w:color w:val="000000"/>
              </w:rPr>
            </w:pPr>
            <w:r>
              <w:rPr>
                <w:rFonts w:ascii="Calibri" w:hAnsi="Calibri" w:cs="Calibri"/>
                <w:color w:val="000000"/>
              </w:rPr>
              <w:t>12</w:t>
            </w:r>
          </w:p>
        </w:tc>
        <w:tc>
          <w:tcPr>
            <w:tcW w:w="708" w:type="dxa"/>
            <w:vMerge/>
          </w:tcPr>
          <w:p w14:paraId="4D36B9C3" w14:textId="77777777" w:rsidR="000F58AB" w:rsidRDefault="000F58AB" w:rsidP="0066563F"/>
        </w:tc>
        <w:tc>
          <w:tcPr>
            <w:tcW w:w="1418" w:type="dxa"/>
            <w:vAlign w:val="bottom"/>
          </w:tcPr>
          <w:p w14:paraId="47813F96" w14:textId="77777777" w:rsidR="000F58AB" w:rsidRDefault="000F58AB" w:rsidP="00905AA2">
            <w:pPr>
              <w:jc w:val="right"/>
            </w:pPr>
            <w:r>
              <w:t>5</w:t>
            </w:r>
          </w:p>
        </w:tc>
        <w:tc>
          <w:tcPr>
            <w:tcW w:w="1417" w:type="dxa"/>
          </w:tcPr>
          <w:p w14:paraId="44713DDA" w14:textId="77777777" w:rsidR="000F58AB" w:rsidRDefault="000F58AB" w:rsidP="0066563F">
            <w:r>
              <w:t>No (3 DF)</w:t>
            </w:r>
          </w:p>
        </w:tc>
        <w:tc>
          <w:tcPr>
            <w:tcW w:w="585" w:type="dxa"/>
            <w:vAlign w:val="bottom"/>
          </w:tcPr>
          <w:p w14:paraId="475E9E4D" w14:textId="77777777" w:rsidR="000F58AB" w:rsidRDefault="000F58AB" w:rsidP="00905AA2">
            <w:pPr>
              <w:jc w:val="right"/>
            </w:pPr>
            <w:r>
              <w:t>32</w:t>
            </w:r>
          </w:p>
        </w:tc>
        <w:tc>
          <w:tcPr>
            <w:tcW w:w="691" w:type="dxa"/>
            <w:vAlign w:val="bottom"/>
          </w:tcPr>
          <w:p w14:paraId="13EBBC1A" w14:textId="77777777" w:rsidR="000F58AB" w:rsidRDefault="000F58AB">
            <w:pPr>
              <w:jc w:val="right"/>
              <w:rPr>
                <w:rFonts w:ascii="Calibri" w:hAnsi="Calibri"/>
                <w:color w:val="000000"/>
              </w:rPr>
            </w:pPr>
            <w:r>
              <w:rPr>
                <w:rFonts w:ascii="Calibri" w:hAnsi="Calibri"/>
                <w:color w:val="000000"/>
              </w:rPr>
              <w:t>37</w:t>
            </w:r>
          </w:p>
        </w:tc>
        <w:tc>
          <w:tcPr>
            <w:tcW w:w="1276" w:type="dxa"/>
          </w:tcPr>
          <w:p w14:paraId="559BF9E6" w14:textId="77777777" w:rsidR="000F58AB" w:rsidRDefault="000F58AB" w:rsidP="00F85DCB">
            <w:r>
              <w:t>No (1/30)</w:t>
            </w:r>
          </w:p>
        </w:tc>
        <w:tc>
          <w:tcPr>
            <w:tcW w:w="1276" w:type="dxa"/>
          </w:tcPr>
          <w:p w14:paraId="5BCEDF32" w14:textId="77777777" w:rsidR="000F58AB" w:rsidRDefault="000F58AB" w:rsidP="00F85DCB">
            <w:r w:rsidRPr="00F85DCB">
              <w:t>1</w:t>
            </w:r>
            <w:r>
              <w:t xml:space="preserve">(4), </w:t>
            </w:r>
            <w:r w:rsidRPr="00F85DCB">
              <w:t>35/36</w:t>
            </w:r>
            <w:r>
              <w:t>(2),</w:t>
            </w:r>
            <w:r w:rsidRPr="00F85DCB">
              <w:t xml:space="preserve"> 17/18</w:t>
            </w:r>
          </w:p>
        </w:tc>
        <w:tc>
          <w:tcPr>
            <w:tcW w:w="850" w:type="dxa"/>
          </w:tcPr>
          <w:p w14:paraId="2A55578F" w14:textId="77777777" w:rsidR="000F58AB" w:rsidRDefault="000F58AB" w:rsidP="0066563F">
            <w:r>
              <w:t>0.9837</w:t>
            </w:r>
          </w:p>
        </w:tc>
      </w:tr>
      <w:tr w:rsidR="000F58AB" w14:paraId="73B2629F" w14:textId="77777777" w:rsidTr="000F58AB">
        <w:tc>
          <w:tcPr>
            <w:tcW w:w="1202" w:type="dxa"/>
            <w:vMerge/>
          </w:tcPr>
          <w:p w14:paraId="3120B6B1" w14:textId="77777777" w:rsidR="000F58AB" w:rsidRDefault="000F58AB" w:rsidP="0066563F"/>
        </w:tc>
        <w:tc>
          <w:tcPr>
            <w:tcW w:w="607" w:type="dxa"/>
          </w:tcPr>
          <w:p w14:paraId="4F0D614B" w14:textId="77777777" w:rsidR="000F58AB" w:rsidRDefault="000F58AB" w:rsidP="0066563F">
            <w:r>
              <w:t>7</w:t>
            </w:r>
          </w:p>
        </w:tc>
        <w:tc>
          <w:tcPr>
            <w:tcW w:w="1418" w:type="dxa"/>
            <w:vAlign w:val="bottom"/>
          </w:tcPr>
          <w:p w14:paraId="4F5A4E8A" w14:textId="77777777" w:rsidR="000F58AB" w:rsidRDefault="000F58AB" w:rsidP="003E690C">
            <w:pPr>
              <w:jc w:val="right"/>
              <w:rPr>
                <w:rFonts w:ascii="Calibri" w:hAnsi="Calibri" w:cs="Calibri"/>
                <w:color w:val="000000"/>
              </w:rPr>
            </w:pPr>
            <w:r>
              <w:rPr>
                <w:rFonts w:ascii="Calibri" w:hAnsi="Calibri" w:cs="Calibri"/>
                <w:color w:val="000000"/>
              </w:rPr>
              <w:t>48</w:t>
            </w:r>
          </w:p>
        </w:tc>
        <w:tc>
          <w:tcPr>
            <w:tcW w:w="1418" w:type="dxa"/>
            <w:vAlign w:val="bottom"/>
          </w:tcPr>
          <w:p w14:paraId="5683EB3C" w14:textId="77777777" w:rsidR="000F58AB" w:rsidRDefault="000F58AB" w:rsidP="0066563F">
            <w:pPr>
              <w:jc w:val="right"/>
              <w:rPr>
                <w:rFonts w:ascii="Calibri" w:hAnsi="Calibri" w:cs="Calibri"/>
                <w:color w:val="000000"/>
              </w:rPr>
            </w:pPr>
            <w:r>
              <w:rPr>
                <w:rFonts w:ascii="Calibri" w:hAnsi="Calibri" w:cs="Calibri"/>
                <w:color w:val="000000"/>
              </w:rPr>
              <w:t>112</w:t>
            </w:r>
          </w:p>
        </w:tc>
        <w:tc>
          <w:tcPr>
            <w:tcW w:w="709" w:type="dxa"/>
            <w:vAlign w:val="bottom"/>
          </w:tcPr>
          <w:p w14:paraId="1DE4343E" w14:textId="77777777" w:rsidR="000F58AB" w:rsidRDefault="000F58AB">
            <w:pPr>
              <w:jc w:val="right"/>
              <w:rPr>
                <w:rFonts w:ascii="Calibri" w:hAnsi="Calibri" w:cs="Calibri"/>
                <w:color w:val="000000"/>
              </w:rPr>
            </w:pPr>
            <w:r>
              <w:rPr>
                <w:rFonts w:ascii="Calibri" w:hAnsi="Calibri" w:cs="Calibri"/>
                <w:color w:val="000000"/>
              </w:rPr>
              <w:t>14</w:t>
            </w:r>
          </w:p>
        </w:tc>
        <w:tc>
          <w:tcPr>
            <w:tcW w:w="708" w:type="dxa"/>
            <w:vMerge/>
          </w:tcPr>
          <w:p w14:paraId="56B4E106" w14:textId="77777777" w:rsidR="000F58AB" w:rsidRDefault="000F58AB" w:rsidP="0066563F"/>
        </w:tc>
        <w:tc>
          <w:tcPr>
            <w:tcW w:w="1418" w:type="dxa"/>
            <w:vAlign w:val="bottom"/>
          </w:tcPr>
          <w:p w14:paraId="74298D5A" w14:textId="77777777" w:rsidR="000F58AB" w:rsidRDefault="000F58AB" w:rsidP="00905AA2">
            <w:pPr>
              <w:jc w:val="right"/>
            </w:pPr>
            <w:r>
              <w:t>6</w:t>
            </w:r>
          </w:p>
        </w:tc>
        <w:tc>
          <w:tcPr>
            <w:tcW w:w="1417" w:type="dxa"/>
          </w:tcPr>
          <w:p w14:paraId="79209E4B" w14:textId="77777777" w:rsidR="000F58AB" w:rsidRDefault="000F58AB" w:rsidP="0066563F">
            <w:r>
              <w:t>No (3 DF)</w:t>
            </w:r>
          </w:p>
        </w:tc>
        <w:tc>
          <w:tcPr>
            <w:tcW w:w="585" w:type="dxa"/>
            <w:vAlign w:val="bottom"/>
          </w:tcPr>
          <w:p w14:paraId="736592F6" w14:textId="77777777" w:rsidR="000F58AB" w:rsidRDefault="000F58AB" w:rsidP="00905AA2">
            <w:pPr>
              <w:jc w:val="right"/>
            </w:pPr>
            <w:r>
              <w:t>39</w:t>
            </w:r>
          </w:p>
        </w:tc>
        <w:tc>
          <w:tcPr>
            <w:tcW w:w="691" w:type="dxa"/>
            <w:vAlign w:val="bottom"/>
          </w:tcPr>
          <w:p w14:paraId="1AC3E0FA" w14:textId="77777777" w:rsidR="000F58AB" w:rsidRDefault="000F58AB">
            <w:pPr>
              <w:jc w:val="right"/>
              <w:rPr>
                <w:rFonts w:ascii="Calibri" w:hAnsi="Calibri"/>
                <w:color w:val="000000"/>
              </w:rPr>
            </w:pPr>
            <w:r>
              <w:rPr>
                <w:rFonts w:ascii="Calibri" w:hAnsi="Calibri"/>
                <w:color w:val="000000"/>
              </w:rPr>
              <w:t>45</w:t>
            </w:r>
          </w:p>
        </w:tc>
        <w:tc>
          <w:tcPr>
            <w:tcW w:w="1276" w:type="dxa"/>
          </w:tcPr>
          <w:p w14:paraId="679AA92A" w14:textId="77777777" w:rsidR="000F58AB" w:rsidRDefault="000F58AB" w:rsidP="00584D2F">
            <w:r>
              <w:t>No (1/49)</w:t>
            </w:r>
          </w:p>
        </w:tc>
        <w:tc>
          <w:tcPr>
            <w:tcW w:w="1276" w:type="dxa"/>
          </w:tcPr>
          <w:p w14:paraId="3358A200" w14:textId="77777777" w:rsidR="000F58AB" w:rsidRDefault="000F58AB" w:rsidP="00584D2F">
            <w:r w:rsidRPr="00584D2F">
              <w:t>1</w:t>
            </w:r>
            <w:r>
              <w:t xml:space="preserve">(4), </w:t>
            </w:r>
            <w:r w:rsidRPr="00584D2F">
              <w:t>48/49</w:t>
            </w:r>
            <w:r>
              <w:t>(3)</w:t>
            </w:r>
            <w:r w:rsidRPr="00584D2F">
              <w:t xml:space="preserve"> </w:t>
            </w:r>
          </w:p>
        </w:tc>
        <w:tc>
          <w:tcPr>
            <w:tcW w:w="850" w:type="dxa"/>
          </w:tcPr>
          <w:p w14:paraId="6A4BA97F" w14:textId="77777777" w:rsidR="000F58AB" w:rsidRDefault="000F58AB" w:rsidP="00584D2F">
            <w:r w:rsidRPr="00584D2F">
              <w:t>0.991</w:t>
            </w:r>
            <w:r>
              <w:t>2</w:t>
            </w:r>
          </w:p>
        </w:tc>
      </w:tr>
      <w:tr w:rsidR="000F58AB" w14:paraId="335C0991" w14:textId="77777777" w:rsidTr="000F58AB">
        <w:tc>
          <w:tcPr>
            <w:tcW w:w="1202" w:type="dxa"/>
            <w:vMerge/>
          </w:tcPr>
          <w:p w14:paraId="1D7E66C6" w14:textId="77777777" w:rsidR="000F58AB" w:rsidRDefault="000F58AB" w:rsidP="0066563F"/>
        </w:tc>
        <w:tc>
          <w:tcPr>
            <w:tcW w:w="607" w:type="dxa"/>
            <w:tcBorders>
              <w:bottom w:val="single" w:sz="4" w:space="0" w:color="auto"/>
            </w:tcBorders>
          </w:tcPr>
          <w:p w14:paraId="15397AE5" w14:textId="77777777" w:rsidR="000F58AB" w:rsidRDefault="000F58AB" w:rsidP="0066563F">
            <w:r>
              <w:t>8</w:t>
            </w:r>
          </w:p>
        </w:tc>
        <w:tc>
          <w:tcPr>
            <w:tcW w:w="1418" w:type="dxa"/>
            <w:tcBorders>
              <w:bottom w:val="single" w:sz="4" w:space="0" w:color="auto"/>
            </w:tcBorders>
            <w:vAlign w:val="bottom"/>
          </w:tcPr>
          <w:p w14:paraId="592C692C" w14:textId="77777777" w:rsidR="000F58AB" w:rsidRDefault="000F58AB" w:rsidP="003E690C">
            <w:pPr>
              <w:jc w:val="right"/>
              <w:rPr>
                <w:rFonts w:ascii="Calibri" w:hAnsi="Calibri" w:cs="Calibri"/>
                <w:color w:val="000000"/>
              </w:rPr>
            </w:pPr>
            <w:r>
              <w:rPr>
                <w:rFonts w:ascii="Calibri" w:hAnsi="Calibri" w:cs="Calibri"/>
                <w:color w:val="000000"/>
              </w:rPr>
              <w:t>56</w:t>
            </w:r>
          </w:p>
        </w:tc>
        <w:tc>
          <w:tcPr>
            <w:tcW w:w="1418" w:type="dxa"/>
            <w:tcBorders>
              <w:bottom w:val="single" w:sz="4" w:space="0" w:color="auto"/>
            </w:tcBorders>
            <w:vAlign w:val="bottom"/>
          </w:tcPr>
          <w:p w14:paraId="17CBAFDA" w14:textId="77777777" w:rsidR="000F58AB" w:rsidRDefault="000F58AB" w:rsidP="0066563F">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14:paraId="7C260320" w14:textId="77777777" w:rsidR="000F58AB" w:rsidRDefault="000F58AB">
            <w:pPr>
              <w:jc w:val="right"/>
              <w:rPr>
                <w:rFonts w:ascii="Calibri" w:hAnsi="Calibri" w:cs="Calibri"/>
                <w:color w:val="000000"/>
              </w:rPr>
            </w:pPr>
            <w:r>
              <w:rPr>
                <w:rFonts w:ascii="Calibri" w:hAnsi="Calibri" w:cs="Calibri"/>
                <w:color w:val="000000"/>
              </w:rPr>
              <w:t>16</w:t>
            </w:r>
          </w:p>
        </w:tc>
        <w:tc>
          <w:tcPr>
            <w:tcW w:w="708" w:type="dxa"/>
            <w:vMerge/>
          </w:tcPr>
          <w:p w14:paraId="5952E706" w14:textId="77777777" w:rsidR="000F58AB" w:rsidRDefault="000F58AB" w:rsidP="0066563F"/>
        </w:tc>
        <w:tc>
          <w:tcPr>
            <w:tcW w:w="1418" w:type="dxa"/>
            <w:vAlign w:val="bottom"/>
          </w:tcPr>
          <w:p w14:paraId="5C75A985" w14:textId="77777777" w:rsidR="000F58AB" w:rsidRDefault="000F58AB" w:rsidP="00905AA2">
            <w:pPr>
              <w:jc w:val="right"/>
            </w:pPr>
            <w:r>
              <w:t>7</w:t>
            </w:r>
          </w:p>
        </w:tc>
        <w:tc>
          <w:tcPr>
            <w:tcW w:w="1417" w:type="dxa"/>
            <w:tcBorders>
              <w:bottom w:val="single" w:sz="4" w:space="0" w:color="auto"/>
            </w:tcBorders>
          </w:tcPr>
          <w:p w14:paraId="28F53314" w14:textId="77777777" w:rsidR="000F58AB" w:rsidRDefault="000F58AB" w:rsidP="0066563F">
            <w:r>
              <w:t>No (3 DF)</w:t>
            </w:r>
          </w:p>
        </w:tc>
        <w:tc>
          <w:tcPr>
            <w:tcW w:w="585" w:type="dxa"/>
            <w:tcBorders>
              <w:bottom w:val="single" w:sz="4" w:space="0" w:color="auto"/>
            </w:tcBorders>
            <w:vAlign w:val="bottom"/>
          </w:tcPr>
          <w:p w14:paraId="61B53EFC" w14:textId="77777777" w:rsidR="000F58AB" w:rsidRDefault="000F58AB" w:rsidP="00905AA2">
            <w:pPr>
              <w:jc w:val="right"/>
            </w:pPr>
            <w:r>
              <w:t>46</w:t>
            </w:r>
          </w:p>
        </w:tc>
        <w:tc>
          <w:tcPr>
            <w:tcW w:w="691" w:type="dxa"/>
            <w:tcBorders>
              <w:bottom w:val="single" w:sz="4" w:space="0" w:color="auto"/>
            </w:tcBorders>
            <w:vAlign w:val="bottom"/>
          </w:tcPr>
          <w:p w14:paraId="013E36A6" w14:textId="77777777" w:rsidR="000F58AB" w:rsidRDefault="000F58AB">
            <w:pPr>
              <w:jc w:val="right"/>
              <w:rPr>
                <w:rFonts w:ascii="Calibri" w:hAnsi="Calibri"/>
                <w:color w:val="000000"/>
              </w:rPr>
            </w:pPr>
            <w:r>
              <w:rPr>
                <w:rFonts w:ascii="Calibri" w:hAnsi="Calibri"/>
                <w:color w:val="000000"/>
              </w:rPr>
              <w:t>53</w:t>
            </w:r>
          </w:p>
        </w:tc>
        <w:tc>
          <w:tcPr>
            <w:tcW w:w="1276" w:type="dxa"/>
            <w:tcBorders>
              <w:bottom w:val="single" w:sz="4" w:space="0" w:color="auto"/>
            </w:tcBorders>
          </w:tcPr>
          <w:p w14:paraId="4AC31D66" w14:textId="77777777" w:rsidR="000F58AB" w:rsidRDefault="000F58AB" w:rsidP="0066563F">
            <w:r>
              <w:t>Yes</w:t>
            </w:r>
          </w:p>
        </w:tc>
        <w:tc>
          <w:tcPr>
            <w:tcW w:w="1276" w:type="dxa"/>
            <w:tcBorders>
              <w:bottom w:val="single" w:sz="4" w:space="0" w:color="auto"/>
            </w:tcBorders>
          </w:tcPr>
          <w:p w14:paraId="3A4BBA82" w14:textId="77777777" w:rsidR="000F58AB" w:rsidRDefault="000F58AB" w:rsidP="0066563F">
            <w:r>
              <w:t>1(7)</w:t>
            </w:r>
          </w:p>
        </w:tc>
        <w:tc>
          <w:tcPr>
            <w:tcW w:w="850" w:type="dxa"/>
            <w:tcBorders>
              <w:bottom w:val="single" w:sz="4" w:space="0" w:color="auto"/>
            </w:tcBorders>
          </w:tcPr>
          <w:p w14:paraId="063ED41D" w14:textId="77777777" w:rsidR="000F58AB" w:rsidRDefault="000F58AB" w:rsidP="0066563F">
            <w:r>
              <w:t>1</w:t>
            </w:r>
          </w:p>
        </w:tc>
      </w:tr>
      <w:tr w:rsidR="000F58AB" w14:paraId="26544469" w14:textId="77777777" w:rsidTr="000F58AB">
        <w:tc>
          <w:tcPr>
            <w:tcW w:w="1202" w:type="dxa"/>
            <w:vMerge/>
          </w:tcPr>
          <w:p w14:paraId="6CE7DFE2" w14:textId="77777777" w:rsidR="000F58AB" w:rsidRDefault="000F58AB" w:rsidP="0066563F"/>
        </w:tc>
        <w:tc>
          <w:tcPr>
            <w:tcW w:w="607" w:type="dxa"/>
            <w:tcBorders>
              <w:bottom w:val="single" w:sz="4" w:space="0" w:color="auto"/>
            </w:tcBorders>
          </w:tcPr>
          <w:p w14:paraId="1684C3A3" w14:textId="77777777" w:rsidR="000F58AB" w:rsidRDefault="000F58AB" w:rsidP="0066563F">
            <w:r>
              <w:t>9</w:t>
            </w:r>
          </w:p>
        </w:tc>
        <w:tc>
          <w:tcPr>
            <w:tcW w:w="1418" w:type="dxa"/>
            <w:tcBorders>
              <w:bottom w:val="single" w:sz="4" w:space="0" w:color="auto"/>
            </w:tcBorders>
            <w:vAlign w:val="bottom"/>
          </w:tcPr>
          <w:p w14:paraId="7E51F24B" w14:textId="77777777" w:rsidR="000F58AB" w:rsidRDefault="000F58AB" w:rsidP="003E690C">
            <w:pPr>
              <w:jc w:val="right"/>
              <w:rPr>
                <w:rFonts w:ascii="Calibri" w:hAnsi="Calibri" w:cs="Calibri"/>
                <w:color w:val="000000"/>
              </w:rPr>
            </w:pPr>
            <w:r>
              <w:rPr>
                <w:rFonts w:ascii="Calibri" w:hAnsi="Calibri" w:cs="Calibri"/>
                <w:color w:val="000000"/>
              </w:rPr>
              <w:t>64</w:t>
            </w:r>
          </w:p>
        </w:tc>
        <w:tc>
          <w:tcPr>
            <w:tcW w:w="1418" w:type="dxa"/>
            <w:tcBorders>
              <w:bottom w:val="single" w:sz="4" w:space="0" w:color="auto"/>
            </w:tcBorders>
            <w:vAlign w:val="bottom"/>
          </w:tcPr>
          <w:p w14:paraId="28C91C49" w14:textId="77777777" w:rsidR="000F58AB" w:rsidRDefault="000F58AB" w:rsidP="0066563F">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14:paraId="464EEBDE" w14:textId="77777777" w:rsidR="000F58AB" w:rsidRDefault="000F58AB">
            <w:pPr>
              <w:jc w:val="right"/>
              <w:rPr>
                <w:rFonts w:ascii="Calibri" w:hAnsi="Calibri" w:cs="Calibri"/>
                <w:color w:val="000000"/>
              </w:rPr>
            </w:pPr>
            <w:r>
              <w:rPr>
                <w:rFonts w:ascii="Calibri" w:hAnsi="Calibri" w:cs="Calibri"/>
                <w:color w:val="000000"/>
              </w:rPr>
              <w:t>18</w:t>
            </w:r>
          </w:p>
        </w:tc>
        <w:tc>
          <w:tcPr>
            <w:tcW w:w="708" w:type="dxa"/>
            <w:vMerge/>
            <w:tcBorders>
              <w:bottom w:val="single" w:sz="4" w:space="0" w:color="auto"/>
            </w:tcBorders>
          </w:tcPr>
          <w:p w14:paraId="5CBB8B33" w14:textId="77777777" w:rsidR="000F58AB" w:rsidRDefault="000F58AB" w:rsidP="0066563F"/>
        </w:tc>
        <w:tc>
          <w:tcPr>
            <w:tcW w:w="1418" w:type="dxa"/>
            <w:tcBorders>
              <w:bottom w:val="single" w:sz="4" w:space="0" w:color="auto"/>
            </w:tcBorders>
            <w:vAlign w:val="bottom"/>
          </w:tcPr>
          <w:p w14:paraId="21D7FE6B" w14:textId="77777777" w:rsidR="000F58AB" w:rsidRDefault="000F58AB" w:rsidP="00905AA2">
            <w:pPr>
              <w:jc w:val="right"/>
            </w:pPr>
            <w:r>
              <w:t>8</w:t>
            </w:r>
          </w:p>
        </w:tc>
        <w:tc>
          <w:tcPr>
            <w:tcW w:w="1417" w:type="dxa"/>
            <w:tcBorders>
              <w:bottom w:val="single" w:sz="4" w:space="0" w:color="auto"/>
            </w:tcBorders>
          </w:tcPr>
          <w:p w14:paraId="76480F02" w14:textId="77777777" w:rsidR="000F58AB" w:rsidRDefault="000F58AB" w:rsidP="0066563F">
            <w:r>
              <w:t>No (3 DF)</w:t>
            </w:r>
          </w:p>
        </w:tc>
        <w:tc>
          <w:tcPr>
            <w:tcW w:w="585" w:type="dxa"/>
            <w:tcBorders>
              <w:bottom w:val="single" w:sz="4" w:space="0" w:color="auto"/>
            </w:tcBorders>
            <w:vAlign w:val="bottom"/>
          </w:tcPr>
          <w:p w14:paraId="4574AC26" w14:textId="77777777" w:rsidR="000F58AB" w:rsidRDefault="000F58AB" w:rsidP="00905AA2">
            <w:pPr>
              <w:jc w:val="right"/>
            </w:pPr>
            <w:r>
              <w:t>53</w:t>
            </w:r>
          </w:p>
        </w:tc>
        <w:tc>
          <w:tcPr>
            <w:tcW w:w="691" w:type="dxa"/>
            <w:tcBorders>
              <w:bottom w:val="single" w:sz="4" w:space="0" w:color="auto"/>
            </w:tcBorders>
            <w:vAlign w:val="bottom"/>
          </w:tcPr>
          <w:p w14:paraId="27FD015A" w14:textId="77777777" w:rsidR="000F58AB" w:rsidRDefault="000F58AB">
            <w:pPr>
              <w:jc w:val="right"/>
              <w:rPr>
                <w:rFonts w:ascii="Calibri" w:hAnsi="Calibri"/>
                <w:color w:val="000000"/>
              </w:rPr>
            </w:pPr>
            <w:r>
              <w:rPr>
                <w:rFonts w:ascii="Calibri" w:hAnsi="Calibri"/>
                <w:color w:val="000000"/>
              </w:rPr>
              <w:t>61</w:t>
            </w:r>
          </w:p>
        </w:tc>
        <w:tc>
          <w:tcPr>
            <w:tcW w:w="1276" w:type="dxa"/>
            <w:tcBorders>
              <w:bottom w:val="single" w:sz="4" w:space="0" w:color="auto"/>
            </w:tcBorders>
          </w:tcPr>
          <w:p w14:paraId="3029A17A" w14:textId="77777777" w:rsidR="000F58AB" w:rsidRDefault="000F58AB" w:rsidP="005478FD">
            <w:r>
              <w:t>No (1/81)</w:t>
            </w:r>
          </w:p>
        </w:tc>
        <w:tc>
          <w:tcPr>
            <w:tcW w:w="1276" w:type="dxa"/>
            <w:tcBorders>
              <w:bottom w:val="single" w:sz="4" w:space="0" w:color="auto"/>
            </w:tcBorders>
          </w:tcPr>
          <w:p w14:paraId="48249F9C" w14:textId="77777777" w:rsidR="000F58AB" w:rsidRDefault="000F58AB" w:rsidP="007A5BBD">
            <w:r w:rsidRPr="005478FD">
              <w:t>1</w:t>
            </w:r>
            <w:r>
              <w:t>(4), 80/81(3)</w:t>
            </w:r>
          </w:p>
        </w:tc>
        <w:tc>
          <w:tcPr>
            <w:tcW w:w="850" w:type="dxa"/>
            <w:tcBorders>
              <w:bottom w:val="single" w:sz="4" w:space="0" w:color="auto"/>
            </w:tcBorders>
          </w:tcPr>
          <w:p w14:paraId="400BF8CA" w14:textId="77777777" w:rsidR="000F58AB" w:rsidRDefault="000F58AB" w:rsidP="0066563F">
            <w:r>
              <w:t>0.9947</w:t>
            </w:r>
          </w:p>
        </w:tc>
      </w:tr>
      <w:tr w:rsidR="000F58AB" w14:paraId="24A71616" w14:textId="77777777" w:rsidTr="000F58AB">
        <w:tc>
          <w:tcPr>
            <w:tcW w:w="1202" w:type="dxa"/>
            <w:vMerge/>
          </w:tcPr>
          <w:p w14:paraId="09D1409F" w14:textId="77777777" w:rsidR="000F58AB" w:rsidRDefault="000F58AB" w:rsidP="0066563F"/>
        </w:tc>
        <w:tc>
          <w:tcPr>
            <w:tcW w:w="607" w:type="dxa"/>
            <w:tcBorders>
              <w:top w:val="single" w:sz="4" w:space="0" w:color="auto"/>
              <w:bottom w:val="single" w:sz="4" w:space="0" w:color="auto"/>
            </w:tcBorders>
          </w:tcPr>
          <w:p w14:paraId="3BA8CA63" w14:textId="77777777" w:rsidR="000F58AB" w:rsidRDefault="000F58AB" w:rsidP="0066563F">
            <w:r>
              <w:t>10</w:t>
            </w:r>
          </w:p>
        </w:tc>
        <w:tc>
          <w:tcPr>
            <w:tcW w:w="1418" w:type="dxa"/>
            <w:tcBorders>
              <w:top w:val="single" w:sz="4" w:space="0" w:color="auto"/>
              <w:bottom w:val="single" w:sz="4" w:space="0" w:color="auto"/>
            </w:tcBorders>
            <w:vAlign w:val="bottom"/>
          </w:tcPr>
          <w:p w14:paraId="5568FB66" w14:textId="77777777" w:rsidR="000F58AB" w:rsidRDefault="000F58AB" w:rsidP="003E690C">
            <w:pPr>
              <w:jc w:val="right"/>
              <w:rPr>
                <w:rFonts w:ascii="Calibri" w:hAnsi="Calibri" w:cs="Calibri"/>
                <w:color w:val="000000"/>
              </w:rPr>
            </w:pPr>
            <w:r>
              <w:rPr>
                <w:rFonts w:ascii="Calibri" w:hAnsi="Calibri" w:cs="Calibri"/>
                <w:color w:val="000000"/>
              </w:rPr>
              <w:t>72</w:t>
            </w:r>
          </w:p>
        </w:tc>
        <w:tc>
          <w:tcPr>
            <w:tcW w:w="1418" w:type="dxa"/>
            <w:tcBorders>
              <w:top w:val="single" w:sz="4" w:space="0" w:color="auto"/>
              <w:bottom w:val="single" w:sz="4" w:space="0" w:color="auto"/>
            </w:tcBorders>
            <w:vAlign w:val="bottom"/>
          </w:tcPr>
          <w:p w14:paraId="3781642D" w14:textId="77777777" w:rsidR="000F58AB" w:rsidRDefault="000F58AB" w:rsidP="0066563F">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14:paraId="79ECF04E" w14:textId="77777777" w:rsidR="000F58AB" w:rsidRDefault="000F58AB">
            <w:pPr>
              <w:jc w:val="right"/>
              <w:rPr>
                <w:rFonts w:ascii="Calibri" w:hAnsi="Calibri" w:cs="Calibri"/>
                <w:color w:val="000000"/>
              </w:rPr>
            </w:pPr>
            <w:r>
              <w:rPr>
                <w:rFonts w:ascii="Calibri" w:hAnsi="Calibri" w:cs="Calibri"/>
                <w:color w:val="000000"/>
              </w:rPr>
              <w:t>20</w:t>
            </w:r>
          </w:p>
        </w:tc>
        <w:tc>
          <w:tcPr>
            <w:tcW w:w="708" w:type="dxa"/>
            <w:vMerge/>
            <w:tcBorders>
              <w:bottom w:val="single" w:sz="4" w:space="0" w:color="auto"/>
            </w:tcBorders>
          </w:tcPr>
          <w:p w14:paraId="11CBD800" w14:textId="77777777" w:rsidR="000F58AB" w:rsidRDefault="000F58AB" w:rsidP="0066563F"/>
        </w:tc>
        <w:tc>
          <w:tcPr>
            <w:tcW w:w="1418" w:type="dxa"/>
            <w:tcBorders>
              <w:bottom w:val="single" w:sz="4" w:space="0" w:color="auto"/>
            </w:tcBorders>
            <w:vAlign w:val="bottom"/>
          </w:tcPr>
          <w:p w14:paraId="542A2E9F" w14:textId="77777777" w:rsidR="000F58AB" w:rsidRDefault="000F58AB" w:rsidP="00905AA2">
            <w:pPr>
              <w:jc w:val="right"/>
            </w:pPr>
            <w:r>
              <w:t>9</w:t>
            </w:r>
          </w:p>
        </w:tc>
        <w:tc>
          <w:tcPr>
            <w:tcW w:w="1417" w:type="dxa"/>
            <w:tcBorders>
              <w:top w:val="single" w:sz="4" w:space="0" w:color="auto"/>
              <w:bottom w:val="single" w:sz="4" w:space="0" w:color="auto"/>
            </w:tcBorders>
          </w:tcPr>
          <w:p w14:paraId="714B738F" w14:textId="77777777" w:rsidR="000F58AB" w:rsidRDefault="000F58AB" w:rsidP="0066563F">
            <w:r>
              <w:t>No (3 DF)</w:t>
            </w:r>
          </w:p>
        </w:tc>
        <w:tc>
          <w:tcPr>
            <w:tcW w:w="585" w:type="dxa"/>
            <w:tcBorders>
              <w:top w:val="single" w:sz="4" w:space="0" w:color="auto"/>
              <w:bottom w:val="single" w:sz="4" w:space="0" w:color="auto"/>
            </w:tcBorders>
            <w:vAlign w:val="bottom"/>
          </w:tcPr>
          <w:p w14:paraId="769D2111" w14:textId="77777777" w:rsidR="000F58AB" w:rsidRDefault="000F58AB" w:rsidP="00905AA2">
            <w:pPr>
              <w:jc w:val="right"/>
            </w:pPr>
            <w:r>
              <w:t>60</w:t>
            </w:r>
          </w:p>
        </w:tc>
        <w:tc>
          <w:tcPr>
            <w:tcW w:w="691" w:type="dxa"/>
            <w:tcBorders>
              <w:top w:val="single" w:sz="4" w:space="0" w:color="auto"/>
              <w:bottom w:val="single" w:sz="4" w:space="0" w:color="auto"/>
            </w:tcBorders>
            <w:vAlign w:val="bottom"/>
          </w:tcPr>
          <w:p w14:paraId="050A8D94" w14:textId="77777777" w:rsidR="000F58AB" w:rsidRDefault="000F58AB">
            <w:pPr>
              <w:jc w:val="right"/>
              <w:rPr>
                <w:rFonts w:ascii="Calibri" w:hAnsi="Calibri"/>
                <w:color w:val="000000"/>
              </w:rPr>
            </w:pPr>
            <w:r>
              <w:rPr>
                <w:rFonts w:ascii="Calibri" w:hAnsi="Calibri"/>
                <w:color w:val="000000"/>
              </w:rPr>
              <w:t>69</w:t>
            </w:r>
          </w:p>
        </w:tc>
        <w:tc>
          <w:tcPr>
            <w:tcW w:w="1276" w:type="dxa"/>
            <w:tcBorders>
              <w:top w:val="single" w:sz="4" w:space="0" w:color="auto"/>
              <w:bottom w:val="single" w:sz="4" w:space="0" w:color="auto"/>
            </w:tcBorders>
          </w:tcPr>
          <w:p w14:paraId="00E618BF" w14:textId="77777777" w:rsidR="000F58AB" w:rsidRDefault="000F58AB" w:rsidP="0066563F">
            <w:r>
              <w:t>No (</w:t>
            </w:r>
            <w:r w:rsidRPr="000600FA">
              <w:t>3/250</w:t>
            </w:r>
            <w:r>
              <w:t>)</w:t>
            </w:r>
          </w:p>
        </w:tc>
        <w:tc>
          <w:tcPr>
            <w:tcW w:w="1276" w:type="dxa"/>
            <w:tcBorders>
              <w:top w:val="single" w:sz="4" w:space="0" w:color="auto"/>
              <w:bottom w:val="single" w:sz="4" w:space="0" w:color="auto"/>
            </w:tcBorders>
          </w:tcPr>
          <w:p w14:paraId="165010C9" w14:textId="77777777" w:rsidR="000F58AB" w:rsidRDefault="000F58AB" w:rsidP="0066563F">
            <w:r>
              <w:t>1(4), 99/100(2),</w:t>
            </w:r>
          </w:p>
          <w:p w14:paraId="18A0A7BF" w14:textId="77777777" w:rsidR="000F58AB" w:rsidRDefault="000F58AB" w:rsidP="0066563F">
            <w:r w:rsidRPr="000600FA">
              <w:t>49/50</w:t>
            </w:r>
          </w:p>
        </w:tc>
        <w:tc>
          <w:tcPr>
            <w:tcW w:w="850" w:type="dxa"/>
            <w:tcBorders>
              <w:top w:val="single" w:sz="4" w:space="0" w:color="auto"/>
              <w:bottom w:val="single" w:sz="4" w:space="0" w:color="auto"/>
            </w:tcBorders>
          </w:tcPr>
          <w:p w14:paraId="664FF641" w14:textId="77777777" w:rsidR="000F58AB" w:rsidRDefault="000F58AB" w:rsidP="0066563F">
            <w:r w:rsidRPr="000600FA">
              <w:t>0.9942</w:t>
            </w:r>
          </w:p>
        </w:tc>
      </w:tr>
    </w:tbl>
    <w:p w14:paraId="39070C87" w14:textId="77777777" w:rsidR="00880420" w:rsidRDefault="00880420"/>
    <w:sectPr w:rsidR="00880420" w:rsidSect="00205767">
      <w:headerReference w:type="default" r:id="rId8"/>
      <w:footerReference w:type="default" r:id="rId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atya Ruggiero" w:date="2015-03-24T18:29:00Z" w:initials="KR">
    <w:p w14:paraId="7E481040" w14:textId="77777777" w:rsidR="004D0A31" w:rsidRDefault="004D0A31">
      <w:pPr>
        <w:pStyle w:val="CommentText"/>
      </w:pPr>
      <w:r>
        <w:rPr>
          <w:rStyle w:val="CommentReference"/>
        </w:rPr>
        <w:annotationRef/>
      </w:r>
      <w:r>
        <w:t>Why does this only cover the Runs and Tags columns? Don’t all fo the rest of the columns provide info about the Phase 2 experiment also?  Similarly for the “Phase 1 Experiment” columns title.</w:t>
      </w:r>
    </w:p>
  </w:comment>
  <w:comment w:id="9" w:author="Katya Ruggiero" w:date="2015-03-24T18:33:00Z" w:initials="KR">
    <w:p w14:paraId="2DA46548" w14:textId="77777777" w:rsidR="004D0A31" w:rsidRPr="0058004C" w:rsidRDefault="004D0A31">
      <w:pPr>
        <w:pStyle w:val="CommentText"/>
        <w:rPr>
          <w:b/>
        </w:rPr>
      </w:pPr>
      <w:r>
        <w:rPr>
          <w:rStyle w:val="CommentReference"/>
        </w:rPr>
        <w:annotationRef/>
      </w:r>
      <w:r>
        <w:t xml:space="preserve">Do you mean DF of </w:t>
      </w:r>
      <w:r>
        <w:rPr>
          <w:b/>
          <w:i/>
        </w:rPr>
        <w:t>between</w:t>
      </w:r>
      <w:r>
        <w:rPr>
          <w:b/>
        </w:rPr>
        <w:t xml:space="preserve"> </w:t>
      </w:r>
      <w:r w:rsidRPr="0058004C">
        <w:t>Animals???</w:t>
      </w:r>
    </w:p>
  </w:comment>
  <w:comment w:id="10" w:author="Katya Ruggiero" w:date="2015-03-24T18:33:00Z" w:initials="KR">
    <w:p w14:paraId="16CE42B7" w14:textId="77777777" w:rsidR="004D0A31" w:rsidRDefault="004D0A31">
      <w:pPr>
        <w:pStyle w:val="CommentText"/>
      </w:pPr>
      <w:r>
        <w:rPr>
          <w:rStyle w:val="CommentReference"/>
        </w:rPr>
        <w:annotationRef/>
      </w:r>
    </w:p>
  </w:comment>
  <w:comment w:id="29" w:author="Katya Ruggiero" w:date="2015-03-24T12:52:00Z" w:initials="KR">
    <w:p w14:paraId="19B4A183" w14:textId="77777777" w:rsidR="004D0A31" w:rsidRDefault="004D0A31">
      <w:pPr>
        <w:pStyle w:val="CommentText"/>
      </w:pPr>
      <w:r>
        <w:rPr>
          <w:rStyle w:val="CommentReference"/>
        </w:rPr>
        <w:annotationRef/>
      </w:r>
      <w:r>
        <w:t>What is this?</w:t>
      </w:r>
    </w:p>
  </w:comment>
  <w:comment w:id="36" w:author="Katya Ruggiero" w:date="2015-03-24T18:25:00Z" w:initials="KR">
    <w:p w14:paraId="1CD2D566" w14:textId="77777777" w:rsidR="004D0A31" w:rsidRPr="00486EC1" w:rsidRDefault="004D0A31">
      <w:pPr>
        <w:pStyle w:val="CommentText"/>
        <w:rPr>
          <w:sz w:val="18"/>
        </w:rPr>
      </w:pPr>
      <w:r>
        <w:rPr>
          <w:rStyle w:val="CommentReference"/>
        </w:rPr>
        <w:annotationRef/>
      </w:r>
      <w:r>
        <w:t xml:space="preserve">Just having the word “Runs” here doesn’t tell us what the number is. Once again, you need to be specific: No. of runs or </w:t>
      </w:r>
      <w:r>
        <w:rPr>
          <w:i/>
        </w:rPr>
        <w:t>n</w:t>
      </w:r>
      <w:r>
        <w:rPr>
          <w:i/>
          <w:vertAlign w:val="subscript"/>
        </w:rPr>
        <w:t>R</w:t>
      </w:r>
      <w:r>
        <w:t xml:space="preserve"> and explain to your reader what </w:t>
      </w:r>
      <w:r>
        <w:rPr>
          <w:i/>
        </w:rPr>
        <w:t>n</w:t>
      </w:r>
      <w:r>
        <w:rPr>
          <w:i/>
          <w:vertAlign w:val="subscript"/>
        </w:rPr>
        <w:t xml:space="preserve">R </w:t>
      </w:r>
      <w:r>
        <w:t xml:space="preserve"> is in both the table caption and the body of your thesis.</w:t>
      </w:r>
    </w:p>
  </w:comment>
  <w:comment w:id="39" w:author="Katya Ruggiero" w:date="2015-03-24T18:33:00Z" w:initials="KR">
    <w:p w14:paraId="71C72B86" w14:textId="77777777" w:rsidR="004D0A31" w:rsidRPr="0058004C" w:rsidRDefault="004D0A31" w:rsidP="00611AE8">
      <w:pPr>
        <w:pStyle w:val="CommentText"/>
        <w:rPr>
          <w:b/>
        </w:rPr>
      </w:pPr>
      <w:r>
        <w:rPr>
          <w:rStyle w:val="CommentReference"/>
        </w:rPr>
        <w:annotationRef/>
      </w:r>
      <w:r>
        <w:t xml:space="preserve">Do you mean DF of </w:t>
      </w:r>
      <w:r>
        <w:rPr>
          <w:b/>
          <w:i/>
        </w:rPr>
        <w:t>between</w:t>
      </w:r>
      <w:r>
        <w:rPr>
          <w:b/>
        </w:rPr>
        <w:t xml:space="preserve"> </w:t>
      </w:r>
      <w:r w:rsidRPr="0058004C">
        <w:t>Animals???</w:t>
      </w:r>
    </w:p>
  </w:comment>
  <w:comment w:id="40" w:author="Katya Ruggiero" w:date="2015-03-24T18:33:00Z" w:initials="KR">
    <w:p w14:paraId="6D2D1F27" w14:textId="77777777" w:rsidR="004D0A31" w:rsidRDefault="004D0A31" w:rsidP="00611AE8">
      <w:pPr>
        <w:pStyle w:val="CommentText"/>
      </w:pPr>
      <w:r>
        <w:rPr>
          <w:rStyle w:val="CommentReference"/>
        </w:rPr>
        <w:annotationRef/>
      </w:r>
    </w:p>
  </w:comment>
  <w:comment w:id="48" w:author="Katya Ruggiero" w:date="2015-03-24T18:26:00Z" w:initials="KR">
    <w:p w14:paraId="2A8DA7AB" w14:textId="77777777" w:rsidR="004D0A31" w:rsidRDefault="004D0A31" w:rsidP="00611AE8">
      <w:pPr>
        <w:pStyle w:val="CommentText"/>
      </w:pPr>
      <w:r>
        <w:rPr>
          <w:rStyle w:val="CommentReference"/>
        </w:rPr>
        <w:annotationRef/>
      </w:r>
      <w:r>
        <w:t>What does this mean? And do you really need this column here? All of the elements are the same. Given the value is the same – No (1 DF) – for every design, you can simply explain this in the caption and the text in the body of the thesis. This is standard practice. The same thing applies to the tables below.</w:t>
      </w:r>
    </w:p>
  </w:comment>
  <w:comment w:id="63" w:author="Katya Ruggiero" w:date="2015-03-24T18:26:00Z" w:initials="KR">
    <w:p w14:paraId="7D9039CA" w14:textId="77777777" w:rsidR="004D0A31" w:rsidRDefault="004D0A31" w:rsidP="00611AE8">
      <w:pPr>
        <w:pStyle w:val="CommentText"/>
      </w:pPr>
      <w:r>
        <w:rPr>
          <w:rStyle w:val="CommentReference"/>
        </w:rPr>
        <w:annotationRef/>
      </w:r>
      <w:r>
        <w:t>What does this mean? And do you really need this column here? All of the elements are the same. Given the value is the same – No (1 DF) – for every design, you can simply explain this in the caption and the text in the body of the thesis. This is standard practice. The same thing applies to the tables below.</w:t>
      </w:r>
    </w:p>
  </w:comment>
  <w:comment w:id="198" w:author="Katya Ruggiero" w:date="2015-03-24T12:53:00Z" w:initials="KR">
    <w:p w14:paraId="361304BC" w14:textId="77777777" w:rsidR="004D0A31" w:rsidRDefault="004D0A31" w:rsidP="00AA523C">
      <w:pPr>
        <w:pStyle w:val="CommentText"/>
      </w:pPr>
      <w:r>
        <w:t xml:space="preserve"> body of the thesis. This is standard practice. The same thing applies to the tables below.</w:t>
      </w:r>
    </w:p>
    <w:p w14:paraId="12A9665C" w14:textId="77777777" w:rsidR="004D0A31" w:rsidRDefault="004D0A31" w:rsidP="00AA523C">
      <w:pPr>
        <w:pStyle w:val="CommentText"/>
      </w:pPr>
      <w:r>
        <w:t>dy of the txt. More importantly, why are technical reps in the phase 1 experiment? There aren’t any technical reps at phase 1.</w:t>
      </w:r>
    </w:p>
  </w:comment>
  <w:comment w:id="208" w:author="Katya Ruggiero" w:date="2015-03-24T18:43:00Z" w:initials="KR">
    <w:p w14:paraId="611EEAA3" w14:textId="77777777" w:rsidR="004D0A31" w:rsidRDefault="004D0A31" w:rsidP="00AA523C">
      <w:pPr>
        <w:pStyle w:val="CommentText"/>
      </w:pPr>
      <w:r>
        <w:rPr>
          <w:rStyle w:val="CommentReference"/>
        </w:rPr>
        <w:annotationRef/>
      </w:r>
      <w:r>
        <w:t>What are these two columns? The Residual DF available in the ANOVAs from the Ph1 and P2 experiments respectively? If so: 1. Your column title doesn’t make this clear and 2. I think you should separate your table into the Ph1 design properties and the Ph2 design properties rather than combining like this.</w:t>
      </w:r>
      <w:r>
        <w:tab/>
      </w:r>
    </w:p>
  </w:comment>
  <w:comment w:id="218" w:author="Katya Ruggiero" w:date="2015-03-24T18:29:00Z" w:initials="KR">
    <w:p w14:paraId="08AA7367" w14:textId="77777777" w:rsidR="004D0A31" w:rsidRDefault="004D0A31" w:rsidP="007D0E0C">
      <w:pPr>
        <w:pStyle w:val="CommentText"/>
      </w:pPr>
      <w:r>
        <w:rPr>
          <w:rStyle w:val="CommentReference"/>
        </w:rPr>
        <w:annotationRef/>
      </w:r>
      <w:r>
        <w:t>Why does this only cover the Runs and Tags columns? Don’t all fo the rest of the columns provide info about the Phase 2 experiment also?  Similarly for the “Phase 1 Experiment” columns title.</w:t>
      </w:r>
    </w:p>
  </w:comment>
  <w:comment w:id="222" w:author="Katya Ruggiero" w:date="2015-03-24T12:52:00Z" w:initials="KR">
    <w:p w14:paraId="0E19F570" w14:textId="77777777" w:rsidR="004D0A31" w:rsidRDefault="004D0A31" w:rsidP="007D0E0C">
      <w:pPr>
        <w:pStyle w:val="CommentText"/>
      </w:pPr>
      <w:r>
        <w:rPr>
          <w:rStyle w:val="CommentReference"/>
        </w:rPr>
        <w:annotationRef/>
      </w:r>
      <w:r>
        <w:t>What is this?</w:t>
      </w:r>
    </w:p>
  </w:comment>
  <w:comment w:id="230" w:author="Katya Ruggiero" w:date="2015-03-24T18:25:00Z" w:initials="KR">
    <w:p w14:paraId="14E973F3" w14:textId="77777777" w:rsidR="004D0A31" w:rsidRPr="00486EC1" w:rsidRDefault="004D0A31" w:rsidP="007D0E0C">
      <w:pPr>
        <w:pStyle w:val="CommentText"/>
        <w:rPr>
          <w:sz w:val="18"/>
        </w:rPr>
      </w:pPr>
      <w:r>
        <w:rPr>
          <w:rStyle w:val="CommentReference"/>
        </w:rPr>
        <w:annotationRef/>
      </w:r>
      <w:r>
        <w:t xml:space="preserve">Just having the word “Runs” here doesn’t tell us what the number is. Once again, you need to be specific: No. of runs or </w:t>
      </w:r>
      <w:r>
        <w:rPr>
          <w:i/>
        </w:rPr>
        <w:t>n</w:t>
      </w:r>
      <w:r>
        <w:rPr>
          <w:i/>
          <w:vertAlign w:val="subscript"/>
        </w:rPr>
        <w:t>R</w:t>
      </w:r>
      <w:r>
        <w:t xml:space="preserve"> and explain to your reader what </w:t>
      </w:r>
      <w:r>
        <w:rPr>
          <w:i/>
        </w:rPr>
        <w:t>n</w:t>
      </w:r>
      <w:r>
        <w:rPr>
          <w:i/>
          <w:vertAlign w:val="subscript"/>
        </w:rPr>
        <w:t xml:space="preserve">R </w:t>
      </w:r>
      <w:r>
        <w:t xml:space="preserve"> is in both the table caption and the body of your thesis.</w:t>
      </w:r>
    </w:p>
  </w:comment>
  <w:comment w:id="234" w:author="Katya Ruggiero" w:date="2015-03-24T18:33:00Z" w:initials="KR">
    <w:p w14:paraId="5B11F5D6" w14:textId="77777777" w:rsidR="004D0A31" w:rsidRPr="0058004C" w:rsidRDefault="004D0A31" w:rsidP="007D0E0C">
      <w:pPr>
        <w:pStyle w:val="CommentText"/>
        <w:rPr>
          <w:b/>
        </w:rPr>
      </w:pPr>
      <w:r>
        <w:rPr>
          <w:rStyle w:val="CommentReference"/>
        </w:rPr>
        <w:annotationRef/>
      </w:r>
      <w:r>
        <w:t xml:space="preserve">Do you mean DF of </w:t>
      </w:r>
      <w:r>
        <w:rPr>
          <w:b/>
          <w:i/>
        </w:rPr>
        <w:t>between</w:t>
      </w:r>
      <w:r>
        <w:rPr>
          <w:b/>
        </w:rPr>
        <w:t xml:space="preserve"> </w:t>
      </w:r>
      <w:r w:rsidRPr="0058004C">
        <w:t>Animals???</w:t>
      </w:r>
    </w:p>
  </w:comment>
  <w:comment w:id="235" w:author="Katya Ruggiero" w:date="2015-03-24T18:33:00Z" w:initials="KR">
    <w:p w14:paraId="5B10F44C" w14:textId="77777777" w:rsidR="004D0A31" w:rsidRDefault="004D0A31" w:rsidP="007D0E0C">
      <w:pPr>
        <w:pStyle w:val="CommentText"/>
      </w:pPr>
      <w:r>
        <w:rPr>
          <w:rStyle w:val="CommentReference"/>
        </w:rPr>
        <w:annotationRef/>
      </w:r>
    </w:p>
  </w:comment>
  <w:comment w:id="241" w:author="Katya Ruggiero" w:date="2015-03-24T18:26:00Z" w:initials="KR">
    <w:p w14:paraId="3478F47B" w14:textId="77777777" w:rsidR="004D0A31" w:rsidRDefault="004D0A31" w:rsidP="007D0E0C">
      <w:pPr>
        <w:pStyle w:val="CommentText"/>
      </w:pPr>
      <w:r>
        <w:rPr>
          <w:rStyle w:val="CommentReference"/>
        </w:rPr>
        <w:annotationRef/>
      </w:r>
      <w:r>
        <w:t>What does this mean? And do you really need this column here? All of the elements are the same. Given the value is the same – No (1 DF) – for every design, you can simply explain this in the caption and the text in the body of the thesis. This is standard practice. The same thing applies to the tables below.</w:t>
      </w:r>
    </w:p>
  </w:comment>
  <w:comment w:id="358" w:author="Katya Ruggiero" w:date="2015-03-24T18:29:00Z" w:initials="KR">
    <w:p w14:paraId="327A1C60" w14:textId="77777777" w:rsidR="004D0A31" w:rsidRDefault="004D0A31" w:rsidP="00795FD7">
      <w:pPr>
        <w:pStyle w:val="CommentText"/>
      </w:pPr>
      <w:r>
        <w:rPr>
          <w:rStyle w:val="CommentReference"/>
        </w:rPr>
        <w:annotationRef/>
      </w:r>
      <w:r>
        <w:t>Why does this only cover the Runs and Tags columns? Don’t all fo the rest of the columns provide info about the Phase 2 experiment also?  Similarly for the “Phase 1 Experiment” columns title.</w:t>
      </w:r>
    </w:p>
  </w:comment>
  <w:comment w:id="370" w:author="Katya Ruggiero" w:date="2015-03-24T12:52:00Z" w:initials="KR">
    <w:p w14:paraId="119F50F7" w14:textId="77777777" w:rsidR="004D0A31" w:rsidRDefault="004D0A31" w:rsidP="00795FD7">
      <w:pPr>
        <w:pStyle w:val="CommentText"/>
      </w:pPr>
      <w:r>
        <w:rPr>
          <w:rStyle w:val="CommentReference"/>
        </w:rPr>
        <w:annotationRef/>
      </w:r>
      <w:r>
        <w:t>What is this?</w:t>
      </w:r>
    </w:p>
  </w:comment>
  <w:comment w:id="386" w:author="Katya Ruggiero" w:date="2015-03-24T18:25:00Z" w:initials="KR">
    <w:p w14:paraId="27F1CF27" w14:textId="77777777" w:rsidR="004D0A31" w:rsidRPr="00486EC1" w:rsidRDefault="004D0A31" w:rsidP="00795FD7">
      <w:pPr>
        <w:pStyle w:val="CommentText"/>
        <w:rPr>
          <w:sz w:val="18"/>
        </w:rPr>
      </w:pPr>
      <w:r>
        <w:rPr>
          <w:rStyle w:val="CommentReference"/>
        </w:rPr>
        <w:annotationRef/>
      </w:r>
      <w:r>
        <w:t xml:space="preserve">Just having the word “Runs” here doesn’t tell us what the number is. Once again, you need to be specific: No. of runs or </w:t>
      </w:r>
      <w:r>
        <w:rPr>
          <w:i/>
        </w:rPr>
        <w:t>n</w:t>
      </w:r>
      <w:r>
        <w:rPr>
          <w:i/>
          <w:vertAlign w:val="subscript"/>
        </w:rPr>
        <w:t>R</w:t>
      </w:r>
      <w:r>
        <w:t xml:space="preserve"> and explain to your reader what </w:t>
      </w:r>
      <w:r>
        <w:rPr>
          <w:i/>
        </w:rPr>
        <w:t>n</w:t>
      </w:r>
      <w:r>
        <w:rPr>
          <w:i/>
          <w:vertAlign w:val="subscript"/>
        </w:rPr>
        <w:t xml:space="preserve">R </w:t>
      </w:r>
      <w:r>
        <w:t xml:space="preserve"> is in both the table caption and the body of your thesis.</w:t>
      </w:r>
    </w:p>
  </w:comment>
  <w:comment w:id="395" w:author="Katya Ruggiero" w:date="2015-03-24T18:33:00Z" w:initials="KR">
    <w:p w14:paraId="02A4C039" w14:textId="77777777" w:rsidR="004D0A31" w:rsidRDefault="004D0A31" w:rsidP="00795FD7">
      <w:pPr>
        <w:pStyle w:val="CommentText"/>
      </w:pPr>
      <w:r>
        <w:rPr>
          <w:rStyle w:val="CommentReference"/>
        </w:rPr>
        <w:annotationRef/>
      </w:r>
    </w:p>
  </w:comment>
  <w:comment w:id="418" w:author="Katya Ruggiero" w:date="2015-03-24T18:26:00Z" w:initials="KR">
    <w:p w14:paraId="056EEEE7" w14:textId="77777777" w:rsidR="004D0A31" w:rsidRDefault="004D0A31" w:rsidP="00795FD7">
      <w:pPr>
        <w:pStyle w:val="CommentText"/>
      </w:pPr>
      <w:r>
        <w:rPr>
          <w:rStyle w:val="CommentReference"/>
        </w:rPr>
        <w:annotationRef/>
      </w:r>
      <w:r>
        <w:t>What does this mean? And do you really need this column here? All of the elements are the same. Given the value is the same – No (1 DF) – for every design, you can simply explain this in the caption and the text in the body of the thesis. This is standard practice. The same thing applies to the tables below.</w:t>
      </w:r>
    </w:p>
  </w:comment>
  <w:comment w:id="435" w:author="Katya Ruggiero" w:date="2015-03-24T18:33:00Z" w:initials="KR">
    <w:p w14:paraId="0BCFBD22" w14:textId="77777777" w:rsidR="004D0A31" w:rsidRPr="0058004C" w:rsidRDefault="004D0A31" w:rsidP="00795FD7">
      <w:pPr>
        <w:pStyle w:val="CommentText"/>
        <w:rPr>
          <w:b/>
        </w:rPr>
      </w:pPr>
      <w:r>
        <w:rPr>
          <w:rStyle w:val="CommentReference"/>
        </w:rPr>
        <w:annotationRef/>
      </w:r>
      <w:r>
        <w:t xml:space="preserve">Do you mean DF of </w:t>
      </w:r>
      <w:r>
        <w:rPr>
          <w:b/>
          <w:i/>
        </w:rPr>
        <w:t>between</w:t>
      </w:r>
      <w:r>
        <w:rPr>
          <w:b/>
        </w:rPr>
        <w:t xml:space="preserve"> </w:t>
      </w:r>
      <w:r w:rsidRPr="0058004C">
        <w:t>Animals???</w:t>
      </w:r>
    </w:p>
  </w:comment>
  <w:comment w:id="677" w:author="Katya Ruggiero" w:date="2015-03-24T18:29:00Z" w:initials="KR">
    <w:p w14:paraId="55F3709A" w14:textId="77777777" w:rsidR="004D0A31" w:rsidRDefault="004D0A31" w:rsidP="00442B2E">
      <w:pPr>
        <w:pStyle w:val="CommentText"/>
      </w:pPr>
      <w:r>
        <w:rPr>
          <w:rStyle w:val="CommentReference"/>
        </w:rPr>
        <w:annotationRef/>
      </w:r>
      <w:r>
        <w:t>Why does this only cover the Runs and Tags columns? Don’t all fo the rest of the columns provide info about the Phase 2 experiment also?  Similarly for the “Phase 1 Experiment” columns title.</w:t>
      </w:r>
    </w:p>
  </w:comment>
  <w:comment w:id="681" w:author="Katya Ruggiero" w:date="2015-03-24T12:52:00Z" w:initials="KR">
    <w:p w14:paraId="77339AA2" w14:textId="77777777" w:rsidR="004D0A31" w:rsidRDefault="004D0A31" w:rsidP="00442B2E">
      <w:pPr>
        <w:pStyle w:val="CommentText"/>
      </w:pPr>
      <w:r>
        <w:rPr>
          <w:rStyle w:val="CommentReference"/>
        </w:rPr>
        <w:annotationRef/>
      </w:r>
      <w:r>
        <w:t>What is this?</w:t>
      </w:r>
    </w:p>
  </w:comment>
  <w:comment w:id="689" w:author="Katya Ruggiero" w:date="2015-03-24T18:25:00Z" w:initials="KR">
    <w:p w14:paraId="11C03F20" w14:textId="77777777" w:rsidR="004D0A31" w:rsidRPr="00486EC1" w:rsidRDefault="004D0A31" w:rsidP="00442B2E">
      <w:pPr>
        <w:pStyle w:val="CommentText"/>
        <w:rPr>
          <w:sz w:val="18"/>
        </w:rPr>
      </w:pPr>
      <w:r>
        <w:rPr>
          <w:rStyle w:val="CommentReference"/>
        </w:rPr>
        <w:annotationRef/>
      </w:r>
      <w:r>
        <w:t xml:space="preserve">Just having the word “Runs” here doesn’t tell us what the number is. Once again, you need to be specific: No. of runs or </w:t>
      </w:r>
      <w:r>
        <w:rPr>
          <w:i/>
        </w:rPr>
        <w:t>n</w:t>
      </w:r>
      <w:r>
        <w:rPr>
          <w:i/>
          <w:vertAlign w:val="subscript"/>
        </w:rPr>
        <w:t>R</w:t>
      </w:r>
      <w:r>
        <w:t xml:space="preserve"> and explain to your reader what </w:t>
      </w:r>
      <w:r>
        <w:rPr>
          <w:i/>
        </w:rPr>
        <w:t>n</w:t>
      </w:r>
      <w:r>
        <w:rPr>
          <w:i/>
          <w:vertAlign w:val="subscript"/>
        </w:rPr>
        <w:t xml:space="preserve">R </w:t>
      </w:r>
      <w:r>
        <w:t xml:space="preserve"> is in both the table caption and the body of your thesis.</w:t>
      </w:r>
    </w:p>
  </w:comment>
  <w:comment w:id="694" w:author="Katya Ruggiero" w:date="2015-03-24T18:33:00Z" w:initials="KR">
    <w:p w14:paraId="17427549" w14:textId="77777777" w:rsidR="004D0A31" w:rsidRDefault="004D0A31" w:rsidP="00442B2E">
      <w:pPr>
        <w:pStyle w:val="CommentText"/>
      </w:pPr>
      <w:r>
        <w:rPr>
          <w:rStyle w:val="CommentReference"/>
        </w:rPr>
        <w:annotationRef/>
      </w:r>
    </w:p>
  </w:comment>
  <w:comment w:id="697" w:author="Katya Ruggiero" w:date="2015-03-24T18:26:00Z" w:initials="KR">
    <w:p w14:paraId="6B9A3002" w14:textId="77777777" w:rsidR="004D0A31" w:rsidRDefault="004D0A31" w:rsidP="00442B2E">
      <w:pPr>
        <w:pStyle w:val="CommentText"/>
      </w:pPr>
      <w:r>
        <w:rPr>
          <w:rStyle w:val="CommentReference"/>
        </w:rPr>
        <w:annotationRef/>
      </w:r>
      <w:r>
        <w:t>What does this mean? And do you really need this column here? All of the elements are the same. Given the value is the same – No (1 DF) – for every design, you can simply explain this in the caption and the text in the body of the thesis. This is standard practice. The same thing applies to the tables below.</w:t>
      </w:r>
    </w:p>
  </w:comment>
  <w:comment w:id="706" w:author="Katya Ruggiero" w:date="2015-03-24T18:33:00Z" w:initials="KR">
    <w:p w14:paraId="1530A94D" w14:textId="77777777" w:rsidR="004D0A31" w:rsidRPr="0058004C" w:rsidRDefault="004D0A31" w:rsidP="00442B2E">
      <w:pPr>
        <w:pStyle w:val="CommentText"/>
        <w:rPr>
          <w:b/>
        </w:rPr>
      </w:pPr>
      <w:r>
        <w:rPr>
          <w:rStyle w:val="CommentReference"/>
        </w:rPr>
        <w:annotationRef/>
      </w:r>
      <w:r>
        <w:t xml:space="preserve">Do you mean DF of </w:t>
      </w:r>
      <w:r>
        <w:rPr>
          <w:b/>
          <w:i/>
        </w:rPr>
        <w:t>between</w:t>
      </w:r>
      <w:r>
        <w:rPr>
          <w:b/>
        </w:rPr>
        <w:t xml:space="preserve"> </w:t>
      </w:r>
      <w:r w:rsidRPr="0058004C">
        <w:t>Animals???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481040" w15:done="0"/>
  <w15:commentEx w15:paraId="2DA46548" w15:done="0"/>
  <w15:commentEx w15:paraId="16CE42B7" w15:done="0"/>
  <w15:commentEx w15:paraId="19B4A183" w15:done="0"/>
  <w15:commentEx w15:paraId="1CD2D566" w15:done="0"/>
  <w15:commentEx w15:paraId="71C72B86" w15:done="0"/>
  <w15:commentEx w15:paraId="6D2D1F27" w15:done="0"/>
  <w15:commentEx w15:paraId="2A8DA7AB" w15:done="0"/>
  <w15:commentEx w15:paraId="7D9039CA" w15:done="0"/>
  <w15:commentEx w15:paraId="12A9665C" w15:done="0"/>
  <w15:commentEx w15:paraId="611EEAA3" w15:done="0"/>
  <w15:commentEx w15:paraId="08AA7367" w15:done="0"/>
  <w15:commentEx w15:paraId="0E19F570" w15:done="0"/>
  <w15:commentEx w15:paraId="14E973F3" w15:done="0"/>
  <w15:commentEx w15:paraId="5B11F5D6" w15:done="0"/>
  <w15:commentEx w15:paraId="5B10F44C" w15:done="0"/>
  <w15:commentEx w15:paraId="3478F47B" w15:done="0"/>
  <w15:commentEx w15:paraId="327A1C60" w15:done="0"/>
  <w15:commentEx w15:paraId="119F50F7" w15:done="0"/>
  <w15:commentEx w15:paraId="27F1CF27" w15:done="0"/>
  <w15:commentEx w15:paraId="02A4C039" w15:done="0"/>
  <w15:commentEx w15:paraId="056EEEE7" w15:done="0"/>
  <w15:commentEx w15:paraId="0BCFBD22" w15:done="0"/>
  <w15:commentEx w15:paraId="55F3709A" w15:done="0"/>
  <w15:commentEx w15:paraId="77339AA2" w15:done="0"/>
  <w15:commentEx w15:paraId="11C03F20" w15:done="0"/>
  <w15:commentEx w15:paraId="17427549" w15:done="0"/>
  <w15:commentEx w15:paraId="6B9A3002" w15:done="0"/>
  <w15:commentEx w15:paraId="1530A9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98530" w14:textId="77777777" w:rsidR="006B07E3" w:rsidRDefault="006B07E3" w:rsidP="00936248">
      <w:pPr>
        <w:spacing w:after="0" w:line="240" w:lineRule="auto"/>
      </w:pPr>
      <w:r>
        <w:separator/>
      </w:r>
    </w:p>
  </w:endnote>
  <w:endnote w:type="continuationSeparator" w:id="0">
    <w:p w14:paraId="74DDA337" w14:textId="77777777" w:rsidR="006B07E3" w:rsidRDefault="006B07E3" w:rsidP="0093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326578"/>
      <w:docPartObj>
        <w:docPartGallery w:val="Page Numbers (Bottom of Page)"/>
        <w:docPartUnique/>
      </w:docPartObj>
    </w:sdtPr>
    <w:sdtEndPr>
      <w:rPr>
        <w:noProof/>
      </w:rPr>
    </w:sdtEndPr>
    <w:sdtContent>
      <w:p w14:paraId="00881C07" w14:textId="77777777" w:rsidR="004D0A31" w:rsidRDefault="004D0A31">
        <w:pPr>
          <w:pStyle w:val="Footer"/>
          <w:jc w:val="right"/>
        </w:pPr>
        <w:r>
          <w:fldChar w:fldCharType="begin"/>
        </w:r>
        <w:r>
          <w:instrText xml:space="preserve"> PAGE   \* MERGEFORMAT </w:instrText>
        </w:r>
        <w:r>
          <w:fldChar w:fldCharType="separate"/>
        </w:r>
        <w:r w:rsidR="00BA49B1">
          <w:rPr>
            <w:noProof/>
          </w:rPr>
          <w:t>10</w:t>
        </w:r>
        <w:r>
          <w:rPr>
            <w:noProof/>
          </w:rPr>
          <w:fldChar w:fldCharType="end"/>
        </w:r>
      </w:p>
    </w:sdtContent>
  </w:sdt>
  <w:p w14:paraId="00A7D625" w14:textId="77777777" w:rsidR="004D0A31" w:rsidRDefault="004D0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D7CDF" w14:textId="77777777" w:rsidR="006B07E3" w:rsidRDefault="006B07E3" w:rsidP="00936248">
      <w:pPr>
        <w:spacing w:after="0" w:line="240" w:lineRule="auto"/>
      </w:pPr>
      <w:r>
        <w:separator/>
      </w:r>
    </w:p>
  </w:footnote>
  <w:footnote w:type="continuationSeparator" w:id="0">
    <w:p w14:paraId="0FFA8ADC" w14:textId="77777777" w:rsidR="006B07E3" w:rsidRDefault="006B07E3" w:rsidP="00936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D1992" w14:textId="77777777" w:rsidR="004D0A31" w:rsidRDefault="004D0A31">
    <w:pPr>
      <w:pStyle w:val="Header"/>
    </w:pPr>
    <w:r>
      <w:tab/>
    </w:r>
    <w:r>
      <w:tab/>
    </w:r>
    <w:r>
      <w:tab/>
    </w:r>
    <w:r>
      <w:tab/>
    </w:r>
    <w:r>
      <w:tab/>
      <w:t>21/02/2013</w:t>
    </w:r>
  </w:p>
  <w:p w14:paraId="3D6AFCB0" w14:textId="77777777" w:rsidR="004D0A31" w:rsidRDefault="004D0A3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Chang">
    <w15:presenceInfo w15:providerId="Windows Live" w15:userId="81ed453c04067534"/>
  </w15:person>
  <w15:person w15:author="Katya Ruggiero">
    <w15:presenceInfo w15:providerId="AD" w15:userId="S-1-5-21-614565923-1027956908-3001582966-9649"/>
  </w15:person>
  <w15:person w15:author="Kevin Chang [2]">
    <w15:presenceInfo w15:providerId="AD" w15:userId="S-1-5-21-614565923-1027956908-3001582966-100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67"/>
    <w:rsid w:val="00006994"/>
    <w:rsid w:val="00007AB4"/>
    <w:rsid w:val="00010B2F"/>
    <w:rsid w:val="00017060"/>
    <w:rsid w:val="000222E4"/>
    <w:rsid w:val="00022336"/>
    <w:rsid w:val="000318E6"/>
    <w:rsid w:val="00042A5F"/>
    <w:rsid w:val="00043876"/>
    <w:rsid w:val="000461BA"/>
    <w:rsid w:val="000600FA"/>
    <w:rsid w:val="00063FA2"/>
    <w:rsid w:val="00070679"/>
    <w:rsid w:val="00074416"/>
    <w:rsid w:val="0007600A"/>
    <w:rsid w:val="00077C46"/>
    <w:rsid w:val="00082BCE"/>
    <w:rsid w:val="000940D7"/>
    <w:rsid w:val="00095243"/>
    <w:rsid w:val="000A5640"/>
    <w:rsid w:val="000B1A8C"/>
    <w:rsid w:val="000B32ED"/>
    <w:rsid w:val="000C5535"/>
    <w:rsid w:val="000C5853"/>
    <w:rsid w:val="000C58C4"/>
    <w:rsid w:val="000D5BA6"/>
    <w:rsid w:val="000D63E7"/>
    <w:rsid w:val="000D70D7"/>
    <w:rsid w:val="000E4D1D"/>
    <w:rsid w:val="000F2D2E"/>
    <w:rsid w:val="000F3BAD"/>
    <w:rsid w:val="000F58AB"/>
    <w:rsid w:val="00137261"/>
    <w:rsid w:val="00140F89"/>
    <w:rsid w:val="00143EEA"/>
    <w:rsid w:val="0015122B"/>
    <w:rsid w:val="00155E58"/>
    <w:rsid w:val="00156005"/>
    <w:rsid w:val="001667A7"/>
    <w:rsid w:val="0016786E"/>
    <w:rsid w:val="00184F14"/>
    <w:rsid w:val="001946AD"/>
    <w:rsid w:val="0019585A"/>
    <w:rsid w:val="00197C3C"/>
    <w:rsid w:val="001D4112"/>
    <w:rsid w:val="001D4547"/>
    <w:rsid w:val="001E2F66"/>
    <w:rsid w:val="001E3EEB"/>
    <w:rsid w:val="001F52D6"/>
    <w:rsid w:val="001F557B"/>
    <w:rsid w:val="001F6CC1"/>
    <w:rsid w:val="00205767"/>
    <w:rsid w:val="00214304"/>
    <w:rsid w:val="00226CEF"/>
    <w:rsid w:val="002349CB"/>
    <w:rsid w:val="00241390"/>
    <w:rsid w:val="002550D2"/>
    <w:rsid w:val="002609BF"/>
    <w:rsid w:val="0026204A"/>
    <w:rsid w:val="00266EDA"/>
    <w:rsid w:val="00273254"/>
    <w:rsid w:val="00276CE4"/>
    <w:rsid w:val="002D582A"/>
    <w:rsid w:val="002F1328"/>
    <w:rsid w:val="00305FAA"/>
    <w:rsid w:val="00307D52"/>
    <w:rsid w:val="003244B1"/>
    <w:rsid w:val="00325A1A"/>
    <w:rsid w:val="00327830"/>
    <w:rsid w:val="003413A3"/>
    <w:rsid w:val="00341B62"/>
    <w:rsid w:val="00342E37"/>
    <w:rsid w:val="0035270A"/>
    <w:rsid w:val="00352B53"/>
    <w:rsid w:val="00356650"/>
    <w:rsid w:val="003719C1"/>
    <w:rsid w:val="00381002"/>
    <w:rsid w:val="00392312"/>
    <w:rsid w:val="00394117"/>
    <w:rsid w:val="003B5AAD"/>
    <w:rsid w:val="003C72C8"/>
    <w:rsid w:val="003E26C6"/>
    <w:rsid w:val="003E690C"/>
    <w:rsid w:val="003F2E2E"/>
    <w:rsid w:val="003F4EB3"/>
    <w:rsid w:val="00402E30"/>
    <w:rsid w:val="00404CA0"/>
    <w:rsid w:val="00425A66"/>
    <w:rsid w:val="00442B2E"/>
    <w:rsid w:val="00443056"/>
    <w:rsid w:val="00447450"/>
    <w:rsid w:val="00455443"/>
    <w:rsid w:val="00455549"/>
    <w:rsid w:val="00463DE1"/>
    <w:rsid w:val="004735E0"/>
    <w:rsid w:val="00475D24"/>
    <w:rsid w:val="004777FB"/>
    <w:rsid w:val="004827F3"/>
    <w:rsid w:val="00486EC1"/>
    <w:rsid w:val="00492546"/>
    <w:rsid w:val="00497C0C"/>
    <w:rsid w:val="004A0CD0"/>
    <w:rsid w:val="004A4E6A"/>
    <w:rsid w:val="004B7310"/>
    <w:rsid w:val="004C2D30"/>
    <w:rsid w:val="004D0A31"/>
    <w:rsid w:val="004D7343"/>
    <w:rsid w:val="004E3A17"/>
    <w:rsid w:val="004F3215"/>
    <w:rsid w:val="004F4AC2"/>
    <w:rsid w:val="004F7B23"/>
    <w:rsid w:val="00501CB6"/>
    <w:rsid w:val="00515A25"/>
    <w:rsid w:val="0052020C"/>
    <w:rsid w:val="00527B89"/>
    <w:rsid w:val="005309A3"/>
    <w:rsid w:val="00531E5A"/>
    <w:rsid w:val="005406FE"/>
    <w:rsid w:val="0054482C"/>
    <w:rsid w:val="005478FD"/>
    <w:rsid w:val="005524FE"/>
    <w:rsid w:val="005702A4"/>
    <w:rsid w:val="00571923"/>
    <w:rsid w:val="0057548F"/>
    <w:rsid w:val="00575CAD"/>
    <w:rsid w:val="0057605F"/>
    <w:rsid w:val="00576DB5"/>
    <w:rsid w:val="0058004C"/>
    <w:rsid w:val="00584D2F"/>
    <w:rsid w:val="005A4175"/>
    <w:rsid w:val="005A4CC4"/>
    <w:rsid w:val="005A7908"/>
    <w:rsid w:val="005B52A4"/>
    <w:rsid w:val="005B673C"/>
    <w:rsid w:val="005C5CFE"/>
    <w:rsid w:val="005C6DEE"/>
    <w:rsid w:val="005D21C9"/>
    <w:rsid w:val="005E2B6E"/>
    <w:rsid w:val="005E6960"/>
    <w:rsid w:val="005F1F12"/>
    <w:rsid w:val="005F288F"/>
    <w:rsid w:val="005F2F25"/>
    <w:rsid w:val="00611AE8"/>
    <w:rsid w:val="00620BDE"/>
    <w:rsid w:val="0062188C"/>
    <w:rsid w:val="006261D4"/>
    <w:rsid w:val="006319D3"/>
    <w:rsid w:val="00635248"/>
    <w:rsid w:val="00655C2C"/>
    <w:rsid w:val="006561BA"/>
    <w:rsid w:val="00661C54"/>
    <w:rsid w:val="0066563F"/>
    <w:rsid w:val="00667508"/>
    <w:rsid w:val="006721B7"/>
    <w:rsid w:val="00681E09"/>
    <w:rsid w:val="00682B0D"/>
    <w:rsid w:val="00687747"/>
    <w:rsid w:val="006914D4"/>
    <w:rsid w:val="006973EF"/>
    <w:rsid w:val="00697565"/>
    <w:rsid w:val="00697C19"/>
    <w:rsid w:val="006B07E3"/>
    <w:rsid w:val="006B291F"/>
    <w:rsid w:val="006C50BC"/>
    <w:rsid w:val="006D2EBC"/>
    <w:rsid w:val="006D4CBF"/>
    <w:rsid w:val="006E20DE"/>
    <w:rsid w:val="006E34DF"/>
    <w:rsid w:val="006F4825"/>
    <w:rsid w:val="0071213A"/>
    <w:rsid w:val="00713003"/>
    <w:rsid w:val="007149C8"/>
    <w:rsid w:val="007158C7"/>
    <w:rsid w:val="00716649"/>
    <w:rsid w:val="00722613"/>
    <w:rsid w:val="00741DBB"/>
    <w:rsid w:val="007504DF"/>
    <w:rsid w:val="00751579"/>
    <w:rsid w:val="007602E1"/>
    <w:rsid w:val="007613FB"/>
    <w:rsid w:val="00770A2C"/>
    <w:rsid w:val="0077464D"/>
    <w:rsid w:val="00784596"/>
    <w:rsid w:val="00786FE3"/>
    <w:rsid w:val="00795FD7"/>
    <w:rsid w:val="007A2E07"/>
    <w:rsid w:val="007A422D"/>
    <w:rsid w:val="007A5BBD"/>
    <w:rsid w:val="007A6522"/>
    <w:rsid w:val="007C480B"/>
    <w:rsid w:val="007C6022"/>
    <w:rsid w:val="007D0E0C"/>
    <w:rsid w:val="007E0B67"/>
    <w:rsid w:val="007E271E"/>
    <w:rsid w:val="00810646"/>
    <w:rsid w:val="008113FF"/>
    <w:rsid w:val="00820C7B"/>
    <w:rsid w:val="00832E47"/>
    <w:rsid w:val="0083654C"/>
    <w:rsid w:val="00843960"/>
    <w:rsid w:val="00852FFC"/>
    <w:rsid w:val="00860431"/>
    <w:rsid w:val="00862464"/>
    <w:rsid w:val="00880420"/>
    <w:rsid w:val="00891926"/>
    <w:rsid w:val="008B3928"/>
    <w:rsid w:val="00903B5E"/>
    <w:rsid w:val="00905AA2"/>
    <w:rsid w:val="00906221"/>
    <w:rsid w:val="0092004A"/>
    <w:rsid w:val="009340BE"/>
    <w:rsid w:val="00936248"/>
    <w:rsid w:val="00942BBD"/>
    <w:rsid w:val="00947A8D"/>
    <w:rsid w:val="00956FDE"/>
    <w:rsid w:val="00977B28"/>
    <w:rsid w:val="00983B16"/>
    <w:rsid w:val="00986883"/>
    <w:rsid w:val="00990B43"/>
    <w:rsid w:val="009932CC"/>
    <w:rsid w:val="009A1B48"/>
    <w:rsid w:val="009A2211"/>
    <w:rsid w:val="009C1099"/>
    <w:rsid w:val="009C5B4F"/>
    <w:rsid w:val="009D13B6"/>
    <w:rsid w:val="009D461F"/>
    <w:rsid w:val="009D4699"/>
    <w:rsid w:val="009D6794"/>
    <w:rsid w:val="009E02F1"/>
    <w:rsid w:val="009E0AA4"/>
    <w:rsid w:val="009E283B"/>
    <w:rsid w:val="009E4AAB"/>
    <w:rsid w:val="009F274A"/>
    <w:rsid w:val="009F374C"/>
    <w:rsid w:val="00A06AE4"/>
    <w:rsid w:val="00A12310"/>
    <w:rsid w:val="00A21504"/>
    <w:rsid w:val="00A238CA"/>
    <w:rsid w:val="00A33352"/>
    <w:rsid w:val="00A367A2"/>
    <w:rsid w:val="00A53806"/>
    <w:rsid w:val="00A80C81"/>
    <w:rsid w:val="00A8146D"/>
    <w:rsid w:val="00A84352"/>
    <w:rsid w:val="00A85334"/>
    <w:rsid w:val="00A91B04"/>
    <w:rsid w:val="00AA18E4"/>
    <w:rsid w:val="00AA523C"/>
    <w:rsid w:val="00AA6774"/>
    <w:rsid w:val="00AA7AA8"/>
    <w:rsid w:val="00AB1E7E"/>
    <w:rsid w:val="00AC0474"/>
    <w:rsid w:val="00AC068E"/>
    <w:rsid w:val="00AE3B41"/>
    <w:rsid w:val="00AF2FD5"/>
    <w:rsid w:val="00AF6574"/>
    <w:rsid w:val="00AF66FD"/>
    <w:rsid w:val="00AF7947"/>
    <w:rsid w:val="00B03E9D"/>
    <w:rsid w:val="00B11A08"/>
    <w:rsid w:val="00B14377"/>
    <w:rsid w:val="00B15349"/>
    <w:rsid w:val="00B20A07"/>
    <w:rsid w:val="00B34830"/>
    <w:rsid w:val="00B438C1"/>
    <w:rsid w:val="00B47708"/>
    <w:rsid w:val="00B764F9"/>
    <w:rsid w:val="00B861D9"/>
    <w:rsid w:val="00B966F7"/>
    <w:rsid w:val="00BA49B1"/>
    <w:rsid w:val="00BA76D6"/>
    <w:rsid w:val="00BA78B4"/>
    <w:rsid w:val="00BB342E"/>
    <w:rsid w:val="00BD0905"/>
    <w:rsid w:val="00BD3DA3"/>
    <w:rsid w:val="00BE69E3"/>
    <w:rsid w:val="00BE7D42"/>
    <w:rsid w:val="00BF35A9"/>
    <w:rsid w:val="00BF35DC"/>
    <w:rsid w:val="00BF7819"/>
    <w:rsid w:val="00C04F76"/>
    <w:rsid w:val="00C12C30"/>
    <w:rsid w:val="00C32956"/>
    <w:rsid w:val="00C46AF8"/>
    <w:rsid w:val="00C4755B"/>
    <w:rsid w:val="00C502BE"/>
    <w:rsid w:val="00C60445"/>
    <w:rsid w:val="00C65E1F"/>
    <w:rsid w:val="00C736B2"/>
    <w:rsid w:val="00C73D27"/>
    <w:rsid w:val="00C83512"/>
    <w:rsid w:val="00C915DB"/>
    <w:rsid w:val="00C943E4"/>
    <w:rsid w:val="00CA46B0"/>
    <w:rsid w:val="00CA7305"/>
    <w:rsid w:val="00CB4CB2"/>
    <w:rsid w:val="00CC3BB7"/>
    <w:rsid w:val="00CC7EA1"/>
    <w:rsid w:val="00CD3E17"/>
    <w:rsid w:val="00CD6F37"/>
    <w:rsid w:val="00CF2DB1"/>
    <w:rsid w:val="00CF5E31"/>
    <w:rsid w:val="00D040C8"/>
    <w:rsid w:val="00D10269"/>
    <w:rsid w:val="00D22210"/>
    <w:rsid w:val="00D25EB7"/>
    <w:rsid w:val="00D27BE7"/>
    <w:rsid w:val="00D313C6"/>
    <w:rsid w:val="00D35640"/>
    <w:rsid w:val="00D45A40"/>
    <w:rsid w:val="00D50C06"/>
    <w:rsid w:val="00D52D73"/>
    <w:rsid w:val="00D559A4"/>
    <w:rsid w:val="00D6291D"/>
    <w:rsid w:val="00D64A5D"/>
    <w:rsid w:val="00D65B2F"/>
    <w:rsid w:val="00D70AF7"/>
    <w:rsid w:val="00D7154D"/>
    <w:rsid w:val="00D877BA"/>
    <w:rsid w:val="00DA0E1E"/>
    <w:rsid w:val="00DA3846"/>
    <w:rsid w:val="00DA3F8C"/>
    <w:rsid w:val="00DC13F4"/>
    <w:rsid w:val="00DC6769"/>
    <w:rsid w:val="00DE7BCF"/>
    <w:rsid w:val="00DF31DE"/>
    <w:rsid w:val="00E10A57"/>
    <w:rsid w:val="00E14E30"/>
    <w:rsid w:val="00E208FF"/>
    <w:rsid w:val="00E22851"/>
    <w:rsid w:val="00E259BC"/>
    <w:rsid w:val="00E54616"/>
    <w:rsid w:val="00E64AF7"/>
    <w:rsid w:val="00E74208"/>
    <w:rsid w:val="00E76824"/>
    <w:rsid w:val="00E76E3B"/>
    <w:rsid w:val="00E83343"/>
    <w:rsid w:val="00E921CD"/>
    <w:rsid w:val="00E97C7E"/>
    <w:rsid w:val="00EB0340"/>
    <w:rsid w:val="00EC28B3"/>
    <w:rsid w:val="00EC2D92"/>
    <w:rsid w:val="00EC6946"/>
    <w:rsid w:val="00EC6C21"/>
    <w:rsid w:val="00ED4DBE"/>
    <w:rsid w:val="00ED634D"/>
    <w:rsid w:val="00EE3BB9"/>
    <w:rsid w:val="00EF482A"/>
    <w:rsid w:val="00EF500D"/>
    <w:rsid w:val="00EF6BBC"/>
    <w:rsid w:val="00F10322"/>
    <w:rsid w:val="00F12390"/>
    <w:rsid w:val="00F156B9"/>
    <w:rsid w:val="00F4268B"/>
    <w:rsid w:val="00F44181"/>
    <w:rsid w:val="00F61133"/>
    <w:rsid w:val="00F740CB"/>
    <w:rsid w:val="00F77F9E"/>
    <w:rsid w:val="00F81F3F"/>
    <w:rsid w:val="00F85DCB"/>
    <w:rsid w:val="00F8754B"/>
    <w:rsid w:val="00F91C42"/>
    <w:rsid w:val="00FA4C87"/>
    <w:rsid w:val="00FB0BF5"/>
    <w:rsid w:val="00FC20A4"/>
    <w:rsid w:val="00FC3E27"/>
    <w:rsid w:val="00FC7888"/>
    <w:rsid w:val="00FD3049"/>
    <w:rsid w:val="00FD6111"/>
    <w:rsid w:val="00FE18FB"/>
    <w:rsid w:val="00FF37DE"/>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6A38"/>
  <w15:docId w15:val="{B693E123-162B-4709-8F55-1847FCC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5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1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B62"/>
    <w:rPr>
      <w:rFonts w:ascii="Tahoma" w:hAnsi="Tahoma" w:cs="Tahoma"/>
      <w:sz w:val="16"/>
      <w:szCs w:val="16"/>
    </w:rPr>
  </w:style>
  <w:style w:type="paragraph" w:styleId="Header">
    <w:name w:val="header"/>
    <w:basedOn w:val="Normal"/>
    <w:link w:val="HeaderChar"/>
    <w:uiPriority w:val="99"/>
    <w:unhideWhenUsed/>
    <w:rsid w:val="00936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248"/>
  </w:style>
  <w:style w:type="paragraph" w:styleId="Footer">
    <w:name w:val="footer"/>
    <w:basedOn w:val="Normal"/>
    <w:link w:val="FooterChar"/>
    <w:uiPriority w:val="99"/>
    <w:unhideWhenUsed/>
    <w:rsid w:val="00936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248"/>
  </w:style>
  <w:style w:type="character" w:styleId="CommentReference">
    <w:name w:val="annotation reference"/>
    <w:basedOn w:val="DefaultParagraphFont"/>
    <w:uiPriority w:val="99"/>
    <w:semiHidden/>
    <w:unhideWhenUsed/>
    <w:rsid w:val="00CF5E31"/>
    <w:rPr>
      <w:sz w:val="16"/>
      <w:szCs w:val="16"/>
    </w:rPr>
  </w:style>
  <w:style w:type="paragraph" w:styleId="CommentText">
    <w:name w:val="annotation text"/>
    <w:basedOn w:val="Normal"/>
    <w:link w:val="CommentTextChar"/>
    <w:uiPriority w:val="99"/>
    <w:semiHidden/>
    <w:unhideWhenUsed/>
    <w:rsid w:val="00CF5E31"/>
    <w:pPr>
      <w:spacing w:line="240" w:lineRule="auto"/>
    </w:pPr>
    <w:rPr>
      <w:sz w:val="20"/>
      <w:szCs w:val="20"/>
    </w:rPr>
  </w:style>
  <w:style w:type="character" w:customStyle="1" w:styleId="CommentTextChar">
    <w:name w:val="Comment Text Char"/>
    <w:basedOn w:val="DefaultParagraphFont"/>
    <w:link w:val="CommentText"/>
    <w:uiPriority w:val="99"/>
    <w:semiHidden/>
    <w:rsid w:val="00CF5E31"/>
    <w:rPr>
      <w:sz w:val="20"/>
      <w:szCs w:val="20"/>
    </w:rPr>
  </w:style>
  <w:style w:type="paragraph" w:styleId="CommentSubject">
    <w:name w:val="annotation subject"/>
    <w:basedOn w:val="CommentText"/>
    <w:next w:val="CommentText"/>
    <w:link w:val="CommentSubjectChar"/>
    <w:uiPriority w:val="99"/>
    <w:semiHidden/>
    <w:unhideWhenUsed/>
    <w:rsid w:val="00CF5E31"/>
    <w:rPr>
      <w:b/>
      <w:bCs/>
    </w:rPr>
  </w:style>
  <w:style w:type="character" w:customStyle="1" w:styleId="CommentSubjectChar">
    <w:name w:val="Comment Subject Char"/>
    <w:basedOn w:val="CommentTextChar"/>
    <w:link w:val="CommentSubject"/>
    <w:uiPriority w:val="99"/>
    <w:semiHidden/>
    <w:rsid w:val="00CF5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42255">
      <w:bodyDiv w:val="1"/>
      <w:marLeft w:val="0"/>
      <w:marRight w:val="0"/>
      <w:marTop w:val="0"/>
      <w:marBottom w:val="0"/>
      <w:divBdr>
        <w:top w:val="none" w:sz="0" w:space="0" w:color="auto"/>
        <w:left w:val="none" w:sz="0" w:space="0" w:color="auto"/>
        <w:bottom w:val="none" w:sz="0" w:space="0" w:color="auto"/>
        <w:right w:val="none" w:sz="0" w:space="0" w:color="auto"/>
      </w:divBdr>
    </w:div>
    <w:div w:id="468598804">
      <w:bodyDiv w:val="1"/>
      <w:marLeft w:val="0"/>
      <w:marRight w:val="0"/>
      <w:marTop w:val="0"/>
      <w:marBottom w:val="0"/>
      <w:divBdr>
        <w:top w:val="none" w:sz="0" w:space="0" w:color="auto"/>
        <w:left w:val="none" w:sz="0" w:space="0" w:color="auto"/>
        <w:bottom w:val="none" w:sz="0" w:space="0" w:color="auto"/>
        <w:right w:val="none" w:sz="0" w:space="0" w:color="auto"/>
      </w:divBdr>
    </w:div>
    <w:div w:id="747196820">
      <w:bodyDiv w:val="1"/>
      <w:marLeft w:val="0"/>
      <w:marRight w:val="0"/>
      <w:marTop w:val="0"/>
      <w:marBottom w:val="0"/>
      <w:divBdr>
        <w:top w:val="none" w:sz="0" w:space="0" w:color="auto"/>
        <w:left w:val="none" w:sz="0" w:space="0" w:color="auto"/>
        <w:bottom w:val="none" w:sz="0" w:space="0" w:color="auto"/>
        <w:right w:val="none" w:sz="0" w:space="0" w:color="auto"/>
      </w:divBdr>
    </w:div>
    <w:div w:id="1602562446">
      <w:bodyDiv w:val="1"/>
      <w:marLeft w:val="0"/>
      <w:marRight w:val="0"/>
      <w:marTop w:val="0"/>
      <w:marBottom w:val="0"/>
      <w:divBdr>
        <w:top w:val="none" w:sz="0" w:space="0" w:color="auto"/>
        <w:left w:val="none" w:sz="0" w:space="0" w:color="auto"/>
        <w:bottom w:val="none" w:sz="0" w:space="0" w:color="auto"/>
        <w:right w:val="none" w:sz="0" w:space="0" w:color="auto"/>
      </w:divBdr>
    </w:div>
    <w:div w:id="20379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3223</TotalTime>
  <Pages>1</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18</cp:revision>
  <cp:lastPrinted>2013-05-28T23:36:00Z</cp:lastPrinted>
  <dcterms:created xsi:type="dcterms:W3CDTF">2015-03-23T23:52:00Z</dcterms:created>
  <dcterms:modified xsi:type="dcterms:W3CDTF">2015-04-08T21:10:00Z</dcterms:modified>
</cp:coreProperties>
</file>