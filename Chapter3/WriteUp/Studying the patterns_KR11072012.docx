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BBC" w:rsidRPr="009D77A6" w:rsidRDefault="00C55BBC" w:rsidP="00C55BBC">
      <w:pPr>
        <w:rPr>
          <w:rFonts w:ascii="Times New Roman" w:hAnsi="Times New Roman" w:cs="Times New Roman"/>
          <w:b/>
          <w:sz w:val="24"/>
          <w:szCs w:val="24"/>
          <w:u w:val="single"/>
          <w:lang w:eastAsia="zh-TW"/>
        </w:rPr>
      </w:pPr>
      <w:r w:rsidRPr="009D77A6">
        <w:rPr>
          <w:rFonts w:ascii="Times New Roman" w:hAnsi="Times New Roman" w:cs="Times New Roman"/>
          <w:b/>
          <w:sz w:val="24"/>
          <w:szCs w:val="24"/>
          <w:u w:val="single"/>
        </w:rPr>
        <w:t xml:space="preserve">Studying the patterns of the designs </w:t>
      </w:r>
      <w:r w:rsidRPr="009D77A6">
        <w:rPr>
          <w:rFonts w:ascii="Times New Roman" w:hAnsi="Times New Roman" w:cs="Times New Roman" w:hint="eastAsia"/>
          <w:b/>
          <w:sz w:val="24"/>
          <w:szCs w:val="24"/>
          <w:u w:val="single"/>
          <w:lang w:eastAsia="zh-TW"/>
        </w:rPr>
        <w:t>with 2 treatment groups with 4-plex experiments</w:t>
      </w:r>
    </w:p>
    <w:p w:rsidR="00C55BBC" w:rsidRPr="004A5264" w:rsidRDefault="00C55BBC" w:rsidP="00C55BBC">
      <w:pPr>
        <w:rPr>
          <w:rFonts w:ascii="Times New Roman" w:hAnsi="Times New Roman" w:cs="Times New Roman"/>
          <w:sz w:val="24"/>
          <w:szCs w:val="24"/>
        </w:rPr>
      </w:pPr>
    </w:p>
    <w:p w:rsidR="00C55BBC" w:rsidRDefault="00C55BBC" w:rsidP="00FE2C23">
      <w:pPr>
        <w:spacing w:line="360" w:lineRule="auto"/>
        <w:jc w:val="both"/>
        <w:rPr>
          <w:rFonts w:ascii="Times New Roman" w:hAnsi="Times New Roman" w:cs="Times New Roman"/>
          <w:sz w:val="24"/>
          <w:szCs w:val="24"/>
        </w:rPr>
      </w:pPr>
      <w:bookmarkStart w:id="0" w:name="_GoBack"/>
      <w:del w:id="1" w:author="krug001" w:date="2012-07-11T10:14:00Z">
        <w:r w:rsidDel="001C7365">
          <w:rPr>
            <w:rFonts w:ascii="Times New Roman" w:hAnsi="Times New Roman" w:cs="Times New Roman"/>
            <w:sz w:val="24"/>
            <w:szCs w:val="24"/>
          </w:rPr>
          <w:delText xml:space="preserve">Applying </w:delText>
        </w:r>
      </w:del>
      <w:bookmarkEnd w:id="0"/>
      <w:ins w:id="2" w:author="krug001" w:date="2012-07-11T10:14:00Z">
        <w:r w:rsidR="001C7365">
          <w:rPr>
            <w:rFonts w:ascii="Times New Roman" w:hAnsi="Times New Roman" w:cs="Times New Roman"/>
            <w:sz w:val="24"/>
            <w:szCs w:val="24"/>
          </w:rPr>
          <w:t xml:space="preserve">Using </w:t>
        </w:r>
      </w:ins>
      <w:del w:id="3" w:author="krug001" w:date="2012-07-11T10:14:00Z">
        <w:r w:rsidDel="001C7365">
          <w:rPr>
            <w:rFonts w:ascii="Times New Roman" w:hAnsi="Times New Roman" w:cs="Times New Roman"/>
            <w:sz w:val="24"/>
            <w:szCs w:val="24"/>
          </w:rPr>
          <w:delText xml:space="preserve">the </w:delText>
        </w:r>
      </w:del>
      <w:r>
        <w:rPr>
          <w:rFonts w:ascii="Times New Roman" w:hAnsi="Times New Roman" w:cs="Times New Roman"/>
          <w:sz w:val="24"/>
          <w:szCs w:val="24"/>
        </w:rPr>
        <w:t>simulated annealing</w:t>
      </w:r>
      <w:del w:id="4" w:author="krug001" w:date="2012-07-11T10:14:00Z">
        <w:r w:rsidDel="001C7365">
          <w:rPr>
            <w:rFonts w:ascii="Times New Roman" w:hAnsi="Times New Roman" w:cs="Times New Roman"/>
            <w:sz w:val="24"/>
            <w:szCs w:val="24"/>
          </w:rPr>
          <w:delText xml:space="preserve"> algorithm</w:delText>
        </w:r>
      </w:del>
      <w:r>
        <w:rPr>
          <w:rFonts w:ascii="Times New Roman" w:hAnsi="Times New Roman" w:cs="Times New Roman"/>
          <w:sz w:val="24"/>
          <w:szCs w:val="24"/>
        </w:rPr>
        <w:t>, some optimal designs have found</w:t>
      </w:r>
      <w:ins w:id="5" w:author="krug001" w:date="2012-07-11T10:14:00Z">
        <w:r w:rsidR="001C7365">
          <w:rPr>
            <w:rFonts w:ascii="Times New Roman" w:hAnsi="Times New Roman" w:cs="Times New Roman"/>
            <w:sz w:val="24"/>
            <w:szCs w:val="24"/>
          </w:rPr>
          <w:t xml:space="preserve"> [for which set of design parameters? You need to say this upfront.]</w:t>
        </w:r>
      </w:ins>
      <w:r>
        <w:rPr>
          <w:rFonts w:ascii="Times New Roman" w:hAnsi="Times New Roman" w:cs="Times New Roman" w:hint="eastAsia"/>
          <w:sz w:val="24"/>
          <w:szCs w:val="24"/>
          <w:lang w:eastAsia="zh-TW"/>
        </w:rPr>
        <w:t xml:space="preserve">. This write-up </w:t>
      </w:r>
      <w:r>
        <w:rPr>
          <w:rFonts w:ascii="Times New Roman" w:hAnsi="Times New Roman" w:cs="Times New Roman"/>
          <w:sz w:val="24"/>
          <w:szCs w:val="24"/>
          <w:lang w:eastAsia="zh-TW"/>
        </w:rPr>
        <w:t>describes</w:t>
      </w:r>
      <w:r>
        <w:rPr>
          <w:rFonts w:ascii="Times New Roman" w:hAnsi="Times New Roman" w:cs="Times New Roman" w:hint="eastAsia"/>
          <w:sz w:val="24"/>
          <w:szCs w:val="24"/>
          <w:lang w:eastAsia="zh-TW"/>
        </w:rPr>
        <w:t xml:space="preserve"> the </w:t>
      </w:r>
      <w:r>
        <w:rPr>
          <w:rFonts w:ascii="Times New Roman" w:hAnsi="Times New Roman" w:cs="Times New Roman"/>
          <w:sz w:val="24"/>
          <w:szCs w:val="24"/>
        </w:rPr>
        <w:t>pattern</w:t>
      </w:r>
      <w:r>
        <w:rPr>
          <w:rFonts w:ascii="Times New Roman" w:hAnsi="Times New Roman" w:cs="Times New Roman" w:hint="eastAsia"/>
          <w:sz w:val="24"/>
          <w:szCs w:val="24"/>
          <w:lang w:eastAsia="zh-TW"/>
        </w:rPr>
        <w:t xml:space="preserve">s </w:t>
      </w:r>
      <w:ins w:id="6" w:author="krug001" w:date="2012-07-11T10:15:00Z">
        <w:r w:rsidR="001C7365">
          <w:rPr>
            <w:rFonts w:ascii="Times New Roman" w:hAnsi="Times New Roman" w:cs="Times New Roman"/>
            <w:sz w:val="24"/>
            <w:szCs w:val="24"/>
            <w:lang w:eastAsia="zh-TW"/>
          </w:rPr>
          <w:t xml:space="preserve">[in which part(s) of the designs?] </w:t>
        </w:r>
      </w:ins>
      <w:r>
        <w:rPr>
          <w:rFonts w:ascii="Times New Roman" w:hAnsi="Times New Roman" w:cs="Times New Roman" w:hint="eastAsia"/>
          <w:sz w:val="24"/>
          <w:szCs w:val="24"/>
          <w:lang w:eastAsia="zh-TW"/>
        </w:rPr>
        <w:t>of these designs</w:t>
      </w:r>
      <w:r>
        <w:rPr>
          <w:rFonts w:ascii="Times New Roman" w:hAnsi="Times New Roman" w:cs="Times New Roman"/>
          <w:sz w:val="24"/>
          <w:szCs w:val="24"/>
        </w:rPr>
        <w:t xml:space="preserve">. </w:t>
      </w:r>
      <w:del w:id="7" w:author="krug001" w:date="2012-07-11T10:16:00Z">
        <w:r w:rsidDel="001C7365">
          <w:rPr>
            <w:rFonts w:ascii="Times New Roman" w:hAnsi="Times New Roman" w:cs="Times New Roman"/>
            <w:sz w:val="24"/>
            <w:szCs w:val="24"/>
          </w:rPr>
          <w:delText>From studying these</w:delText>
        </w:r>
      </w:del>
      <w:ins w:id="8" w:author="krug001" w:date="2012-07-11T10:16:00Z">
        <w:r w:rsidR="001C7365">
          <w:rPr>
            <w:rFonts w:ascii="Times New Roman" w:hAnsi="Times New Roman" w:cs="Times New Roman"/>
            <w:sz w:val="24"/>
            <w:szCs w:val="24"/>
          </w:rPr>
          <w:t>If</w:t>
        </w:r>
      </w:ins>
      <w:r>
        <w:rPr>
          <w:rFonts w:ascii="Times New Roman" w:hAnsi="Times New Roman" w:cs="Times New Roman"/>
          <w:sz w:val="24"/>
          <w:szCs w:val="24"/>
        </w:rPr>
        <w:t xml:space="preserve"> patterns</w:t>
      </w:r>
      <w:ins w:id="9" w:author="krug001" w:date="2012-07-11T10:16:00Z">
        <w:r w:rsidR="001C7365">
          <w:rPr>
            <w:rFonts w:ascii="Times New Roman" w:hAnsi="Times New Roman" w:cs="Times New Roman"/>
            <w:sz w:val="24"/>
            <w:szCs w:val="24"/>
          </w:rPr>
          <w:t xml:space="preserve"> are </w:t>
        </w:r>
        <w:proofErr w:type="spellStart"/>
        <w:r w:rsidR="001C7365">
          <w:rPr>
            <w:rFonts w:ascii="Times New Roman" w:hAnsi="Times New Roman" w:cs="Times New Roman"/>
            <w:sz w:val="24"/>
            <w:szCs w:val="24"/>
          </w:rPr>
          <w:t>iden</w:t>
        </w:r>
      </w:ins>
      <w:ins w:id="10" w:author="krug001" w:date="2012-07-11T10:17:00Z">
        <w:r w:rsidR="001C7365">
          <w:rPr>
            <w:rFonts w:ascii="Times New Roman" w:hAnsi="Times New Roman" w:cs="Times New Roman"/>
            <w:sz w:val="24"/>
            <w:szCs w:val="24"/>
          </w:rPr>
          <w:t>t</w:t>
        </w:r>
      </w:ins>
      <w:ins w:id="11" w:author="krug001" w:date="2012-07-11T10:16:00Z">
        <w:r w:rsidR="001C7365">
          <w:rPr>
            <w:rFonts w:ascii="Times New Roman" w:hAnsi="Times New Roman" w:cs="Times New Roman"/>
            <w:sz w:val="24"/>
            <w:szCs w:val="24"/>
          </w:rPr>
          <w:t>fied</w:t>
        </w:r>
      </w:ins>
      <w:proofErr w:type="spellEnd"/>
      <w:r>
        <w:rPr>
          <w:rFonts w:ascii="Times New Roman" w:hAnsi="Times New Roman" w:cs="Times New Roman"/>
          <w:sz w:val="24"/>
          <w:szCs w:val="24"/>
        </w:rPr>
        <w:t xml:space="preserve">, it can </w:t>
      </w:r>
      <w:r>
        <w:rPr>
          <w:rFonts w:ascii="Times New Roman" w:hAnsi="Times New Roman" w:cs="Times New Roman" w:hint="eastAsia"/>
          <w:sz w:val="24"/>
          <w:szCs w:val="24"/>
          <w:lang w:eastAsia="zh-TW"/>
        </w:rPr>
        <w:t xml:space="preserve">be a good </w:t>
      </w:r>
      <w:r>
        <w:rPr>
          <w:rFonts w:ascii="Times New Roman" w:hAnsi="Times New Roman" w:cs="Times New Roman"/>
          <w:sz w:val="24"/>
          <w:szCs w:val="24"/>
          <w:lang w:eastAsia="zh-TW"/>
        </w:rPr>
        <w:t>starting</w:t>
      </w:r>
      <w:r>
        <w:rPr>
          <w:rFonts w:ascii="Times New Roman" w:hAnsi="Times New Roman" w:cs="Times New Roman" w:hint="eastAsia"/>
          <w:sz w:val="24"/>
          <w:szCs w:val="24"/>
          <w:lang w:eastAsia="zh-TW"/>
        </w:rPr>
        <w:t xml:space="preserve"> </w:t>
      </w:r>
      <w:r>
        <w:rPr>
          <w:rFonts w:ascii="Times New Roman" w:hAnsi="Times New Roman" w:cs="Times New Roman"/>
          <w:sz w:val="24"/>
          <w:szCs w:val="24"/>
          <w:lang w:eastAsia="zh-TW"/>
        </w:rPr>
        <w:t xml:space="preserve">point </w:t>
      </w:r>
      <w:ins w:id="12" w:author="krug001" w:date="2012-07-11T10:20:00Z">
        <w:r w:rsidR="001C7365">
          <w:rPr>
            <w:rFonts w:ascii="Times New Roman" w:hAnsi="Times New Roman" w:cs="Times New Roman"/>
            <w:sz w:val="24"/>
            <w:szCs w:val="24"/>
            <w:lang w:eastAsia="zh-TW"/>
          </w:rPr>
          <w:t>[why only a starting point?</w:t>
        </w:r>
      </w:ins>
      <w:ins w:id="13" w:author="krug001" w:date="2012-07-11T10:21:00Z">
        <w:r w:rsidR="001C7365">
          <w:rPr>
            <w:rFonts w:ascii="Times New Roman" w:hAnsi="Times New Roman" w:cs="Times New Roman"/>
            <w:sz w:val="24"/>
            <w:szCs w:val="24"/>
            <w:lang w:eastAsia="zh-TW"/>
          </w:rPr>
          <w:t xml:space="preserve"> Recall our discussion about the design search space?]</w:t>
        </w:r>
      </w:ins>
      <w:ins w:id="14" w:author="krug001" w:date="2012-07-11T10:20:00Z">
        <w:r w:rsidR="001C7365">
          <w:rPr>
            <w:rFonts w:ascii="Times New Roman" w:hAnsi="Times New Roman" w:cs="Times New Roman"/>
            <w:sz w:val="24"/>
            <w:szCs w:val="24"/>
            <w:lang w:eastAsia="zh-TW"/>
          </w:rPr>
          <w:t xml:space="preserve"> </w:t>
        </w:r>
      </w:ins>
      <w:proofErr w:type="gramStart"/>
      <w:r>
        <w:rPr>
          <w:rFonts w:ascii="Times New Roman" w:hAnsi="Times New Roman" w:cs="Times New Roman"/>
          <w:sz w:val="24"/>
          <w:szCs w:val="24"/>
        </w:rPr>
        <w:t>to</w:t>
      </w:r>
      <w:proofErr w:type="gramEnd"/>
      <w:r>
        <w:rPr>
          <w:rFonts w:ascii="Times New Roman" w:hAnsi="Times New Roman" w:cs="Times New Roman" w:hint="eastAsia"/>
          <w:sz w:val="24"/>
          <w:szCs w:val="24"/>
          <w:lang w:eastAsia="zh-TW"/>
        </w:rPr>
        <w:t xml:space="preserve"> </w:t>
      </w:r>
      <w:del w:id="15" w:author="krug001" w:date="2012-07-11T10:21:00Z">
        <w:r w:rsidDel="001C7365">
          <w:rPr>
            <w:rFonts w:ascii="Times New Roman" w:hAnsi="Times New Roman" w:cs="Times New Roman" w:hint="eastAsia"/>
            <w:sz w:val="24"/>
            <w:szCs w:val="24"/>
            <w:lang w:eastAsia="zh-TW"/>
          </w:rPr>
          <w:delText>construct</w:delText>
        </w:r>
        <w:r w:rsidDel="001C7365">
          <w:rPr>
            <w:rFonts w:ascii="Times New Roman" w:hAnsi="Times New Roman" w:cs="Times New Roman"/>
            <w:sz w:val="24"/>
            <w:szCs w:val="24"/>
          </w:rPr>
          <w:delText xml:space="preserve"> </w:delText>
        </w:r>
      </w:del>
      <w:ins w:id="16" w:author="krug001" w:date="2012-07-11T10:21:00Z">
        <w:r w:rsidR="001C7365">
          <w:rPr>
            <w:rFonts w:ascii="Times New Roman" w:hAnsi="Times New Roman" w:cs="Times New Roman"/>
            <w:sz w:val="24"/>
            <w:szCs w:val="24"/>
            <w:lang w:eastAsia="zh-TW"/>
          </w:rPr>
          <w:t>develop and define</w:t>
        </w:r>
        <w:r w:rsidR="001C7365">
          <w:rPr>
            <w:rFonts w:ascii="Times New Roman" w:hAnsi="Times New Roman" w:cs="Times New Roman"/>
            <w:sz w:val="24"/>
            <w:szCs w:val="24"/>
          </w:rPr>
          <w:t xml:space="preserve"> </w:t>
        </w:r>
      </w:ins>
      <w:r>
        <w:rPr>
          <w:rFonts w:ascii="Times New Roman" w:hAnsi="Times New Roman" w:cs="Times New Roman"/>
          <w:sz w:val="24"/>
          <w:szCs w:val="24"/>
        </w:rPr>
        <w:t xml:space="preserve">a generic method for </w:t>
      </w:r>
      <w:r>
        <w:rPr>
          <w:rFonts w:ascii="Times New Roman" w:hAnsi="Times New Roman" w:cs="Times New Roman" w:hint="eastAsia"/>
          <w:sz w:val="24"/>
          <w:szCs w:val="24"/>
          <w:lang w:eastAsia="zh-TW"/>
        </w:rPr>
        <w:t>designing</w:t>
      </w:r>
      <w:r>
        <w:rPr>
          <w:rFonts w:ascii="Times New Roman" w:hAnsi="Times New Roman" w:cs="Times New Roman"/>
          <w:sz w:val="24"/>
          <w:szCs w:val="24"/>
        </w:rPr>
        <w:t xml:space="preserve"> the two-phase </w:t>
      </w:r>
      <w:proofErr w:type="spellStart"/>
      <w:r>
        <w:rPr>
          <w:rFonts w:ascii="Times New Roman" w:hAnsi="Times New Roman" w:cs="Times New Roman" w:hint="eastAsia"/>
          <w:sz w:val="24"/>
          <w:szCs w:val="24"/>
          <w:lang w:eastAsia="zh-TW"/>
        </w:rPr>
        <w:t>MudPIT-iTRAQ</w:t>
      </w:r>
      <w:proofErr w:type="spellEnd"/>
      <w:r>
        <w:rPr>
          <w:rFonts w:ascii="Times New Roman" w:hAnsi="Times New Roman" w:cs="Times New Roman" w:hint="eastAsia"/>
          <w:sz w:val="24"/>
          <w:szCs w:val="24"/>
          <w:lang w:eastAsia="zh-TW"/>
        </w:rPr>
        <w:t xml:space="preserve"> </w:t>
      </w:r>
      <w:r>
        <w:rPr>
          <w:rFonts w:ascii="Times New Roman" w:hAnsi="Times New Roman" w:cs="Times New Roman"/>
          <w:sz w:val="24"/>
          <w:szCs w:val="24"/>
        </w:rPr>
        <w:t xml:space="preserve">experiments. </w:t>
      </w:r>
    </w:p>
    <w:p w:rsidR="00C55BBC" w:rsidRDefault="00C55BBC" w:rsidP="00FE2C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most trivial designs for the </w:t>
      </w:r>
      <w:proofErr w:type="spellStart"/>
      <w:r>
        <w:rPr>
          <w:rFonts w:ascii="Times New Roman" w:hAnsi="Times New Roman" w:cs="Times New Roman"/>
          <w:sz w:val="24"/>
          <w:szCs w:val="24"/>
        </w:rPr>
        <w:t>MudPIT-iTRAQ</w:t>
      </w:r>
      <w:proofErr w:type="spellEnd"/>
      <w:r>
        <w:rPr>
          <w:rFonts w:ascii="Times New Roman" w:hAnsi="Times New Roman" w:cs="Times New Roman"/>
          <w:sz w:val="24"/>
          <w:szCs w:val="24"/>
        </w:rPr>
        <w:t xml:space="preserve"> two-phase experiments are </w:t>
      </w:r>
      <w:del w:id="17" w:author="krug001" w:date="2012-07-11T10:22:00Z">
        <w:r w:rsidDel="001C7365">
          <w:rPr>
            <w:rFonts w:ascii="Times New Roman" w:hAnsi="Times New Roman" w:cs="Times New Roman"/>
            <w:sz w:val="24"/>
            <w:szCs w:val="24"/>
          </w:rPr>
          <w:delText xml:space="preserve">the </w:delText>
        </w:r>
        <w:r w:rsidRPr="004A5264" w:rsidDel="001C7365">
          <w:rPr>
            <w:rFonts w:ascii="Times New Roman" w:hAnsi="Times New Roman" w:cs="Times New Roman"/>
            <w:sz w:val="24"/>
            <w:szCs w:val="24"/>
          </w:rPr>
          <w:delText>design</w:delText>
        </w:r>
        <w:r w:rsidDel="001C7365">
          <w:rPr>
            <w:rFonts w:ascii="Times New Roman" w:hAnsi="Times New Roman" w:cs="Times New Roman"/>
            <w:sz w:val="24"/>
            <w:szCs w:val="24"/>
          </w:rPr>
          <w:delText>s</w:delText>
        </w:r>
        <w:r w:rsidRPr="004A5264" w:rsidDel="001C7365">
          <w:rPr>
            <w:rFonts w:ascii="Times New Roman" w:hAnsi="Times New Roman" w:cs="Times New Roman"/>
            <w:sz w:val="24"/>
            <w:szCs w:val="24"/>
          </w:rPr>
          <w:delText xml:space="preserve"> </w:delText>
        </w:r>
      </w:del>
      <w:ins w:id="18" w:author="krug001" w:date="2012-07-11T10:22:00Z">
        <w:r w:rsidR="001C7365">
          <w:rPr>
            <w:rFonts w:ascii="Times New Roman" w:hAnsi="Times New Roman" w:cs="Times New Roman"/>
            <w:sz w:val="24"/>
            <w:szCs w:val="24"/>
          </w:rPr>
          <w:t xml:space="preserve">those </w:t>
        </w:r>
      </w:ins>
      <w:r w:rsidRPr="004A5264">
        <w:rPr>
          <w:rFonts w:ascii="Times New Roman" w:hAnsi="Times New Roman" w:cs="Times New Roman"/>
          <w:sz w:val="24"/>
          <w:szCs w:val="24"/>
        </w:rPr>
        <w:t>with 2 treatment groups</w:t>
      </w:r>
      <w:r>
        <w:rPr>
          <w:rFonts w:ascii="Times New Roman" w:hAnsi="Times New Roman" w:cs="Times New Roman" w:hint="eastAsia"/>
          <w:sz w:val="24"/>
          <w:szCs w:val="24"/>
          <w:lang w:eastAsia="zh-TW"/>
        </w:rPr>
        <w:t xml:space="preserve"> and two </w:t>
      </w:r>
      <w:r>
        <w:rPr>
          <w:rFonts w:ascii="Times New Roman" w:hAnsi="Times New Roman" w:cs="Times New Roman"/>
          <w:sz w:val="24"/>
          <w:szCs w:val="24"/>
          <w:lang w:eastAsia="zh-TW"/>
        </w:rPr>
        <w:t>technical</w:t>
      </w:r>
      <w:r>
        <w:rPr>
          <w:rFonts w:ascii="Times New Roman" w:hAnsi="Times New Roman" w:cs="Times New Roman" w:hint="eastAsia"/>
          <w:sz w:val="24"/>
          <w:szCs w:val="24"/>
          <w:lang w:eastAsia="zh-TW"/>
        </w:rPr>
        <w:t xml:space="preserve"> replicates</w:t>
      </w:r>
      <w:ins w:id="19" w:author="krug001" w:date="2012-07-11T10:22:00Z">
        <w:r w:rsidR="001C7365">
          <w:rPr>
            <w:rFonts w:ascii="Times New Roman" w:hAnsi="Times New Roman" w:cs="Times New Roman"/>
            <w:sz w:val="24"/>
            <w:szCs w:val="24"/>
            <w:lang w:eastAsia="zh-TW"/>
          </w:rPr>
          <w:t xml:space="preserve"> [no mention of biological reps??? As written, what does this mean?]</w:t>
        </w:r>
      </w:ins>
      <w:del w:id="20" w:author="krug001" w:date="2012-07-11T10:22:00Z">
        <w:r w:rsidDel="001C7365">
          <w:rPr>
            <w:rFonts w:ascii="Times New Roman" w:hAnsi="Times New Roman" w:cs="Times New Roman" w:hint="eastAsia"/>
            <w:sz w:val="24"/>
            <w:szCs w:val="24"/>
            <w:lang w:eastAsia="zh-TW"/>
          </w:rPr>
          <w:delText xml:space="preserve"> </w:delText>
        </w:r>
      </w:del>
      <w:proofErr w:type="gramStart"/>
      <w:r>
        <w:rPr>
          <w:rFonts w:ascii="Times New Roman" w:hAnsi="Times New Roman" w:cs="Times New Roman" w:hint="eastAsia"/>
          <w:sz w:val="24"/>
          <w:szCs w:val="24"/>
          <w:lang w:eastAsia="zh-TW"/>
        </w:rPr>
        <w:t>with</w:t>
      </w:r>
      <w:proofErr w:type="gramEnd"/>
      <w:r>
        <w:rPr>
          <w:rFonts w:ascii="Times New Roman" w:hAnsi="Times New Roman" w:cs="Times New Roman" w:hint="eastAsia"/>
          <w:sz w:val="24"/>
          <w:szCs w:val="24"/>
          <w:lang w:eastAsia="zh-TW"/>
        </w:rPr>
        <w:t xml:space="preserve"> four-</w:t>
      </w:r>
      <w:proofErr w:type="spellStart"/>
      <w:r>
        <w:rPr>
          <w:rFonts w:ascii="Times New Roman" w:hAnsi="Times New Roman" w:cs="Times New Roman" w:hint="eastAsia"/>
          <w:sz w:val="24"/>
          <w:szCs w:val="24"/>
          <w:lang w:eastAsia="zh-TW"/>
        </w:rPr>
        <w:t>plex</w:t>
      </w:r>
      <w:proofErr w:type="spellEnd"/>
      <w:r w:rsidRPr="004A5264">
        <w:rPr>
          <w:rFonts w:ascii="Times New Roman" w:hAnsi="Times New Roman" w:cs="Times New Roman"/>
          <w:sz w:val="24"/>
          <w:szCs w:val="24"/>
        </w:rPr>
        <w:t xml:space="preserve"> </w:t>
      </w:r>
      <w:r>
        <w:rPr>
          <w:rFonts w:ascii="Times New Roman" w:hAnsi="Times New Roman" w:cs="Times New Roman"/>
          <w:sz w:val="24"/>
          <w:szCs w:val="24"/>
        </w:rPr>
        <w:t xml:space="preserve">system. </w:t>
      </w:r>
      <w:r>
        <w:rPr>
          <w:rFonts w:ascii="Times New Roman" w:hAnsi="Times New Roman" w:cs="Times New Roman" w:hint="eastAsia"/>
          <w:sz w:val="24"/>
          <w:szCs w:val="24"/>
          <w:lang w:eastAsia="zh-TW"/>
        </w:rPr>
        <w:t xml:space="preserve">The patterns </w:t>
      </w:r>
      <w:ins w:id="21" w:author="krug001" w:date="2012-07-11T10:22:00Z">
        <w:r w:rsidR="001C7365">
          <w:rPr>
            <w:rFonts w:ascii="Times New Roman" w:hAnsi="Times New Roman" w:cs="Times New Roman"/>
            <w:sz w:val="24"/>
            <w:szCs w:val="24"/>
            <w:lang w:eastAsia="zh-TW"/>
          </w:rPr>
          <w:t xml:space="preserve">[which patterns? You </w:t>
        </w:r>
      </w:ins>
      <w:ins w:id="22" w:author="krug001" w:date="2012-07-11T10:23:00Z">
        <w:r w:rsidR="001C7365">
          <w:rPr>
            <w:rFonts w:ascii="Times New Roman" w:hAnsi="Times New Roman" w:cs="Times New Roman"/>
            <w:sz w:val="24"/>
            <w:szCs w:val="24"/>
            <w:lang w:eastAsia="zh-TW"/>
          </w:rPr>
          <w:t xml:space="preserve">haven’t yet said that you’ve found any patterns. The way your first paragraph is written it doesn’t say that you actually have found any patterns.] </w:t>
        </w:r>
      </w:ins>
      <w:proofErr w:type="gramStart"/>
      <w:r>
        <w:rPr>
          <w:rFonts w:ascii="Times New Roman" w:hAnsi="Times New Roman" w:cs="Times New Roman" w:hint="eastAsia"/>
          <w:sz w:val="24"/>
          <w:szCs w:val="24"/>
          <w:lang w:eastAsia="zh-TW"/>
        </w:rPr>
        <w:t>can</w:t>
      </w:r>
      <w:proofErr w:type="gramEnd"/>
      <w:r>
        <w:rPr>
          <w:rFonts w:ascii="Times New Roman" w:hAnsi="Times New Roman" w:cs="Times New Roman" w:hint="eastAsia"/>
          <w:sz w:val="24"/>
          <w:szCs w:val="24"/>
          <w:lang w:eastAsia="zh-TW"/>
        </w:rPr>
        <w:t xml:space="preserve"> then be</w:t>
      </w:r>
      <w:r w:rsidRPr="004A5264">
        <w:rPr>
          <w:rFonts w:ascii="Times New Roman" w:hAnsi="Times New Roman" w:cs="Times New Roman"/>
          <w:sz w:val="24"/>
          <w:szCs w:val="24"/>
        </w:rPr>
        <w:t xml:space="preserve"> divided into </w:t>
      </w:r>
      <w:r>
        <w:rPr>
          <w:rFonts w:ascii="Times New Roman" w:hAnsi="Times New Roman" w:cs="Times New Roman" w:hint="eastAsia"/>
          <w:sz w:val="24"/>
          <w:szCs w:val="24"/>
          <w:lang w:eastAsia="zh-TW"/>
        </w:rPr>
        <w:t>two</w:t>
      </w:r>
      <w:r w:rsidRPr="004A5264">
        <w:rPr>
          <w:rFonts w:ascii="Times New Roman" w:hAnsi="Times New Roman" w:cs="Times New Roman"/>
          <w:sz w:val="24"/>
          <w:szCs w:val="24"/>
        </w:rPr>
        <w:t xml:space="preserve"> main groups</w:t>
      </w:r>
      <w:r>
        <w:rPr>
          <w:rFonts w:ascii="Times New Roman" w:hAnsi="Times New Roman" w:cs="Times New Roman" w:hint="eastAsia"/>
          <w:sz w:val="24"/>
          <w:szCs w:val="24"/>
          <w:lang w:eastAsia="zh-TW"/>
        </w:rPr>
        <w:t xml:space="preserve"> based on number of biological replicates from the first phase experiments</w:t>
      </w:r>
      <w:r w:rsidRPr="004A5264">
        <w:rPr>
          <w:rFonts w:ascii="Times New Roman" w:hAnsi="Times New Roman" w:cs="Times New Roman"/>
          <w:sz w:val="24"/>
          <w:szCs w:val="24"/>
        </w:rPr>
        <w:t>:</w:t>
      </w:r>
      <w:r>
        <w:rPr>
          <w:rFonts w:ascii="Times New Roman" w:hAnsi="Times New Roman" w:cs="Times New Roman" w:hint="eastAsia"/>
          <w:sz w:val="24"/>
          <w:szCs w:val="24"/>
          <w:lang w:eastAsia="zh-TW"/>
        </w:rPr>
        <w:t xml:space="preserve"> </w:t>
      </w:r>
      <w:r w:rsidRPr="004A5264">
        <w:rPr>
          <w:rFonts w:ascii="Times New Roman" w:hAnsi="Times New Roman" w:cs="Times New Roman"/>
          <w:sz w:val="24"/>
          <w:szCs w:val="24"/>
        </w:rPr>
        <w:t>a) designs with even number</w:t>
      </w:r>
      <w:ins w:id="23" w:author="krug001" w:date="2012-07-11T10:24:00Z">
        <w:r w:rsidR="001C7365">
          <w:rPr>
            <w:rFonts w:ascii="Times New Roman" w:hAnsi="Times New Roman" w:cs="Times New Roman"/>
            <w:sz w:val="24"/>
            <w:szCs w:val="24"/>
          </w:rPr>
          <w:t>s</w:t>
        </w:r>
      </w:ins>
      <w:r w:rsidRPr="004A5264">
        <w:rPr>
          <w:rFonts w:ascii="Times New Roman" w:hAnsi="Times New Roman" w:cs="Times New Roman"/>
          <w:sz w:val="24"/>
          <w:szCs w:val="24"/>
        </w:rPr>
        <w:t xml:space="preserve"> of </w:t>
      </w:r>
      <w:r>
        <w:rPr>
          <w:rFonts w:ascii="Times New Roman" w:hAnsi="Times New Roman" w:cs="Times New Roman"/>
          <w:sz w:val="24"/>
          <w:szCs w:val="24"/>
          <w:lang w:eastAsia="zh-TW"/>
        </w:rPr>
        <w:t>biological</w:t>
      </w:r>
      <w:r>
        <w:rPr>
          <w:rFonts w:ascii="Times New Roman" w:hAnsi="Times New Roman" w:cs="Times New Roman" w:hint="eastAsia"/>
          <w:sz w:val="24"/>
          <w:szCs w:val="24"/>
          <w:lang w:eastAsia="zh-TW"/>
        </w:rPr>
        <w:t xml:space="preserve"> replicates</w:t>
      </w:r>
      <w:r w:rsidRPr="004A5264">
        <w:rPr>
          <w:rFonts w:ascii="Times New Roman" w:hAnsi="Times New Roman" w:cs="Times New Roman"/>
          <w:sz w:val="24"/>
          <w:szCs w:val="24"/>
        </w:rPr>
        <w:t xml:space="preserve"> </w:t>
      </w:r>
      <w:ins w:id="24" w:author="krug001" w:date="2012-07-11T10:24:00Z">
        <w:r w:rsidR="001C7365">
          <w:rPr>
            <w:rFonts w:ascii="Times New Roman" w:hAnsi="Times New Roman" w:cs="Times New Roman"/>
            <w:sz w:val="24"/>
            <w:szCs w:val="24"/>
          </w:rPr>
          <w:t xml:space="preserve">[now you mention biological replicates but you haven’t mentioned them before.] </w:t>
        </w:r>
      </w:ins>
      <w:r>
        <w:rPr>
          <w:rFonts w:ascii="Times New Roman" w:hAnsi="Times New Roman" w:cs="Times New Roman"/>
          <w:sz w:val="24"/>
          <w:szCs w:val="24"/>
        </w:rPr>
        <w:t xml:space="preserve">and </w:t>
      </w:r>
      <w:r>
        <w:rPr>
          <w:rFonts w:ascii="Times New Roman" w:hAnsi="Times New Roman" w:cs="Times New Roman" w:hint="eastAsia"/>
          <w:sz w:val="24"/>
          <w:szCs w:val="24"/>
          <w:lang w:eastAsia="zh-TW"/>
        </w:rPr>
        <w:t>b</w:t>
      </w:r>
      <w:r w:rsidRPr="004A5264">
        <w:rPr>
          <w:rFonts w:ascii="Times New Roman" w:hAnsi="Times New Roman" w:cs="Times New Roman"/>
          <w:sz w:val="24"/>
          <w:szCs w:val="24"/>
        </w:rPr>
        <w:t xml:space="preserve">) designs odd number of </w:t>
      </w:r>
      <w:r>
        <w:rPr>
          <w:rFonts w:ascii="Times New Roman" w:hAnsi="Times New Roman" w:cs="Times New Roman"/>
          <w:sz w:val="24"/>
          <w:szCs w:val="24"/>
          <w:lang w:eastAsia="zh-TW"/>
        </w:rPr>
        <w:t>biological</w:t>
      </w:r>
      <w:r>
        <w:rPr>
          <w:rFonts w:ascii="Times New Roman" w:hAnsi="Times New Roman" w:cs="Times New Roman" w:hint="eastAsia"/>
          <w:sz w:val="24"/>
          <w:szCs w:val="24"/>
          <w:lang w:eastAsia="zh-TW"/>
        </w:rPr>
        <w:t xml:space="preserve"> replicates</w:t>
      </w:r>
      <w:r w:rsidRPr="004A5264">
        <w:rPr>
          <w:rFonts w:ascii="Times New Roman" w:hAnsi="Times New Roman" w:cs="Times New Roman"/>
          <w:sz w:val="24"/>
          <w:szCs w:val="24"/>
        </w:rPr>
        <w:t>.</w:t>
      </w:r>
      <w:r>
        <w:rPr>
          <w:rFonts w:ascii="Times New Roman" w:hAnsi="Times New Roman" w:cs="Times New Roman" w:hint="eastAsia"/>
          <w:sz w:val="24"/>
          <w:szCs w:val="24"/>
          <w:lang w:eastAsia="zh-TW"/>
        </w:rPr>
        <w:t xml:space="preserve"> </w:t>
      </w:r>
    </w:p>
    <w:p w:rsidR="00C55BBC" w:rsidRDefault="00C55BBC" w:rsidP="00FE2C23">
      <w:pPr>
        <w:spacing w:line="360" w:lineRule="auto"/>
        <w:jc w:val="both"/>
        <w:rPr>
          <w:rFonts w:ascii="Times New Roman" w:hAnsi="Times New Roman" w:cs="Times New Roman"/>
          <w:sz w:val="24"/>
          <w:szCs w:val="24"/>
          <w:lang w:eastAsia="zh-TW"/>
        </w:rPr>
      </w:pPr>
      <w:r>
        <w:rPr>
          <w:rFonts w:ascii="Times New Roman" w:hAnsi="Times New Roman" w:cs="Times New Roman" w:hint="eastAsia"/>
          <w:sz w:val="24"/>
          <w:szCs w:val="24"/>
          <w:lang w:eastAsia="zh-TW"/>
        </w:rPr>
        <w:t xml:space="preserve">For </w:t>
      </w:r>
      <w:del w:id="25" w:author="krug001" w:date="2012-07-11T10:24:00Z">
        <w:r w:rsidDel="00C575A3">
          <w:rPr>
            <w:rFonts w:ascii="Times New Roman" w:hAnsi="Times New Roman" w:cs="Times New Roman" w:hint="eastAsia"/>
            <w:sz w:val="24"/>
            <w:szCs w:val="24"/>
            <w:lang w:eastAsia="zh-TW"/>
          </w:rPr>
          <w:delText xml:space="preserve">the </w:delText>
        </w:r>
      </w:del>
      <w:r>
        <w:rPr>
          <w:rFonts w:ascii="Times New Roman" w:hAnsi="Times New Roman" w:cs="Times New Roman" w:hint="eastAsia"/>
          <w:sz w:val="24"/>
          <w:szCs w:val="24"/>
          <w:lang w:eastAsia="zh-TW"/>
        </w:rPr>
        <w:t xml:space="preserve">designs with </w:t>
      </w:r>
      <w:r w:rsidRPr="004A5264">
        <w:rPr>
          <w:rFonts w:ascii="Times New Roman" w:hAnsi="Times New Roman" w:cs="Times New Roman"/>
          <w:sz w:val="24"/>
          <w:szCs w:val="24"/>
        </w:rPr>
        <w:t>2 treatment groups</w:t>
      </w:r>
      <w:r>
        <w:rPr>
          <w:rFonts w:ascii="Times New Roman" w:hAnsi="Times New Roman" w:cs="Times New Roman" w:hint="eastAsia"/>
          <w:sz w:val="24"/>
          <w:szCs w:val="24"/>
          <w:lang w:eastAsia="zh-TW"/>
        </w:rPr>
        <w:t xml:space="preserve"> and two </w:t>
      </w:r>
      <w:r>
        <w:rPr>
          <w:rFonts w:ascii="Times New Roman" w:hAnsi="Times New Roman" w:cs="Times New Roman"/>
          <w:sz w:val="24"/>
          <w:szCs w:val="24"/>
          <w:lang w:eastAsia="zh-TW"/>
        </w:rPr>
        <w:t>technical</w:t>
      </w:r>
      <w:r>
        <w:rPr>
          <w:rFonts w:ascii="Times New Roman" w:hAnsi="Times New Roman" w:cs="Times New Roman" w:hint="eastAsia"/>
          <w:sz w:val="24"/>
          <w:szCs w:val="24"/>
          <w:lang w:eastAsia="zh-TW"/>
        </w:rPr>
        <w:t xml:space="preserve"> replicates with four-</w:t>
      </w:r>
      <w:proofErr w:type="spellStart"/>
      <w:r>
        <w:rPr>
          <w:rFonts w:ascii="Times New Roman" w:hAnsi="Times New Roman" w:cs="Times New Roman" w:hint="eastAsia"/>
          <w:sz w:val="24"/>
          <w:szCs w:val="24"/>
          <w:lang w:eastAsia="zh-TW"/>
        </w:rPr>
        <w:t>plex</w:t>
      </w:r>
      <w:proofErr w:type="spellEnd"/>
      <w:r w:rsidRPr="004A5264">
        <w:rPr>
          <w:rFonts w:ascii="Times New Roman" w:hAnsi="Times New Roman" w:cs="Times New Roman"/>
          <w:sz w:val="24"/>
          <w:szCs w:val="24"/>
        </w:rPr>
        <w:t xml:space="preserve"> </w:t>
      </w:r>
      <w:r>
        <w:rPr>
          <w:rFonts w:ascii="Times New Roman" w:hAnsi="Times New Roman" w:cs="Times New Roman"/>
          <w:sz w:val="24"/>
          <w:szCs w:val="24"/>
        </w:rPr>
        <w:t>system</w:t>
      </w:r>
      <w:r>
        <w:rPr>
          <w:rFonts w:ascii="Times New Roman" w:hAnsi="Times New Roman" w:cs="Times New Roman" w:hint="eastAsia"/>
          <w:sz w:val="24"/>
          <w:szCs w:val="24"/>
          <w:lang w:eastAsia="zh-TW"/>
        </w:rPr>
        <w:t xml:space="preserve">, </w:t>
      </w:r>
      <w:commentRangeStart w:id="26"/>
      <w:r>
        <w:rPr>
          <w:rFonts w:ascii="Times New Roman" w:hAnsi="Times New Roman" w:cs="Times New Roman" w:hint="eastAsia"/>
          <w:sz w:val="24"/>
          <w:szCs w:val="24"/>
          <w:lang w:eastAsia="zh-TW"/>
        </w:rPr>
        <w:t xml:space="preserve">the number of biological replicates is identical to the number of </w:t>
      </w:r>
      <w:proofErr w:type="spellStart"/>
      <w:r>
        <w:rPr>
          <w:rFonts w:ascii="Times New Roman" w:hAnsi="Times New Roman" w:cs="Times New Roman" w:hint="eastAsia"/>
          <w:sz w:val="24"/>
          <w:szCs w:val="24"/>
          <w:lang w:eastAsia="zh-TW"/>
        </w:rPr>
        <w:t>MudPIT</w:t>
      </w:r>
      <w:proofErr w:type="spellEnd"/>
      <w:r>
        <w:rPr>
          <w:rFonts w:ascii="Times New Roman" w:hAnsi="Times New Roman" w:cs="Times New Roman" w:hint="eastAsia"/>
          <w:sz w:val="24"/>
          <w:szCs w:val="24"/>
          <w:lang w:eastAsia="zh-TW"/>
        </w:rPr>
        <w:t xml:space="preserve"> run</w:t>
      </w:r>
      <w:ins w:id="27" w:author="krug001" w:date="2012-07-11T10:39:00Z">
        <w:r w:rsidR="00DE5A53">
          <w:rPr>
            <w:rFonts w:ascii="Times New Roman" w:hAnsi="Times New Roman" w:cs="Times New Roman"/>
            <w:sz w:val="24"/>
            <w:szCs w:val="24"/>
            <w:lang w:eastAsia="zh-TW"/>
          </w:rPr>
          <w:t>s</w:t>
        </w:r>
      </w:ins>
      <w:r>
        <w:rPr>
          <w:rFonts w:ascii="Times New Roman" w:hAnsi="Times New Roman" w:cs="Times New Roman" w:hint="eastAsia"/>
          <w:sz w:val="24"/>
          <w:szCs w:val="24"/>
          <w:lang w:eastAsia="zh-TW"/>
        </w:rPr>
        <w:t xml:space="preserve"> for the second phase experiments</w:t>
      </w:r>
      <w:commentRangeEnd w:id="26"/>
      <w:r w:rsidR="00DE5A53">
        <w:rPr>
          <w:rStyle w:val="CommentReference"/>
        </w:rPr>
        <w:commentReference w:id="26"/>
      </w:r>
      <w:r>
        <w:rPr>
          <w:rFonts w:ascii="Times New Roman" w:hAnsi="Times New Roman" w:cs="Times New Roman" w:hint="eastAsia"/>
          <w:sz w:val="24"/>
          <w:szCs w:val="24"/>
          <w:lang w:eastAsia="zh-TW"/>
        </w:rPr>
        <w:t xml:space="preserve">. </w:t>
      </w:r>
    </w:p>
    <w:p w:rsidR="00C55BBC" w:rsidRDefault="00C55BBC" w:rsidP="00FE2C23">
      <w:pPr>
        <w:spacing w:line="360" w:lineRule="auto"/>
        <w:jc w:val="both"/>
        <w:rPr>
          <w:rFonts w:ascii="Times New Roman" w:hAnsi="Times New Roman" w:cs="Times New Roman"/>
          <w:sz w:val="24"/>
          <w:szCs w:val="24"/>
          <w:lang w:eastAsia="zh-TW"/>
        </w:rPr>
      </w:pPr>
      <w:r>
        <w:rPr>
          <w:rFonts w:ascii="Times New Roman" w:hAnsi="Times New Roman" w:cs="Times New Roman" w:hint="eastAsia"/>
          <w:sz w:val="24"/>
          <w:szCs w:val="24"/>
          <w:lang w:eastAsia="zh-TW"/>
        </w:rPr>
        <w:t xml:space="preserve">For the rest of this write-up, the allocations </w:t>
      </w:r>
      <w:ins w:id="28" w:author="krug001" w:date="2012-07-11T10:41:00Z">
        <w:r w:rsidR="00DE5A53">
          <w:rPr>
            <w:rFonts w:ascii="Times New Roman" w:hAnsi="Times New Roman" w:cs="Times New Roman"/>
            <w:sz w:val="24"/>
            <w:szCs w:val="24"/>
            <w:lang w:eastAsia="zh-TW"/>
          </w:rPr>
          <w:t xml:space="preserve">[which allocations are you talking about?] </w:t>
        </w:r>
      </w:ins>
      <w:r>
        <w:rPr>
          <w:rFonts w:ascii="Times New Roman" w:hAnsi="Times New Roman" w:cs="Times New Roman" w:hint="eastAsia"/>
          <w:sz w:val="24"/>
          <w:szCs w:val="24"/>
          <w:lang w:eastAsia="zh-TW"/>
        </w:rPr>
        <w:t xml:space="preserve">are </w:t>
      </w:r>
      <w:del w:id="29" w:author="krug001" w:date="2012-07-11T10:41:00Z">
        <w:r w:rsidDel="00DE5A53">
          <w:rPr>
            <w:rFonts w:ascii="Times New Roman" w:hAnsi="Times New Roman" w:cs="Times New Roman"/>
            <w:sz w:val="24"/>
            <w:szCs w:val="24"/>
            <w:lang w:eastAsia="zh-TW"/>
          </w:rPr>
          <w:delText>illustrated</w:delText>
        </w:r>
        <w:r w:rsidDel="00DE5A53">
          <w:rPr>
            <w:rFonts w:ascii="Times New Roman" w:hAnsi="Times New Roman" w:cs="Times New Roman" w:hint="eastAsia"/>
            <w:sz w:val="24"/>
            <w:szCs w:val="24"/>
            <w:lang w:eastAsia="zh-TW"/>
          </w:rPr>
          <w:delText xml:space="preserve"> </w:delText>
        </w:r>
      </w:del>
      <w:ins w:id="30" w:author="krug001" w:date="2012-07-11T10:41:00Z">
        <w:r w:rsidR="00DE5A53">
          <w:rPr>
            <w:rFonts w:ascii="Times New Roman" w:hAnsi="Times New Roman" w:cs="Times New Roman"/>
            <w:sz w:val="24"/>
            <w:szCs w:val="24"/>
            <w:lang w:eastAsia="zh-TW"/>
          </w:rPr>
          <w:t>shown</w:t>
        </w:r>
        <w:r w:rsidR="00DE5A53">
          <w:rPr>
            <w:rFonts w:ascii="Times New Roman" w:hAnsi="Times New Roman" w:cs="Times New Roman" w:hint="eastAsia"/>
            <w:sz w:val="24"/>
            <w:szCs w:val="24"/>
            <w:lang w:eastAsia="zh-TW"/>
          </w:rPr>
          <w:t xml:space="preserve"> </w:t>
        </w:r>
      </w:ins>
      <w:r>
        <w:rPr>
          <w:rFonts w:ascii="Times New Roman" w:hAnsi="Times New Roman" w:cs="Times New Roman" w:hint="eastAsia"/>
          <w:sz w:val="24"/>
          <w:szCs w:val="24"/>
          <w:lang w:eastAsia="zh-TW"/>
        </w:rPr>
        <w:t xml:space="preserve">as a matrix where the </w:t>
      </w:r>
      <w:r>
        <w:rPr>
          <w:rFonts w:ascii="Times New Roman" w:hAnsi="Times New Roman" w:cs="Times New Roman"/>
          <w:sz w:val="24"/>
          <w:szCs w:val="24"/>
          <w:lang w:eastAsia="zh-TW"/>
        </w:rPr>
        <w:t>rows correspond</w:t>
      </w:r>
      <w:r>
        <w:rPr>
          <w:rFonts w:ascii="Times New Roman" w:hAnsi="Times New Roman" w:cs="Times New Roman" w:hint="eastAsia"/>
          <w:sz w:val="24"/>
          <w:szCs w:val="24"/>
          <w:lang w:eastAsia="zh-TW"/>
        </w:rPr>
        <w:t xml:space="preserve"> to the runs and columns </w:t>
      </w:r>
      <w:r>
        <w:rPr>
          <w:rFonts w:ascii="Times New Roman" w:hAnsi="Times New Roman" w:cs="Times New Roman"/>
          <w:sz w:val="24"/>
          <w:szCs w:val="24"/>
          <w:lang w:eastAsia="zh-TW"/>
        </w:rPr>
        <w:t>correspond</w:t>
      </w:r>
      <w:r>
        <w:rPr>
          <w:rFonts w:ascii="Times New Roman" w:hAnsi="Times New Roman" w:cs="Times New Roman" w:hint="eastAsia"/>
          <w:sz w:val="24"/>
          <w:szCs w:val="24"/>
          <w:lang w:eastAsia="zh-TW"/>
        </w:rPr>
        <w:t xml:space="preserve"> to the tags. In </w:t>
      </w:r>
      <w:r>
        <w:rPr>
          <w:rFonts w:ascii="Times New Roman" w:hAnsi="Times New Roman" w:cs="Times New Roman"/>
          <w:sz w:val="24"/>
          <w:szCs w:val="24"/>
          <w:lang w:eastAsia="zh-TW"/>
        </w:rPr>
        <w:t>addition</w:t>
      </w:r>
      <w:r>
        <w:rPr>
          <w:rFonts w:ascii="Times New Roman" w:hAnsi="Times New Roman" w:cs="Times New Roman" w:hint="eastAsia"/>
          <w:sz w:val="24"/>
          <w:szCs w:val="24"/>
          <w:lang w:eastAsia="zh-TW"/>
        </w:rPr>
        <w:t xml:space="preserve">, the upper case letter denotes the animal ID and the lower case letter denotes the treatments. </w:t>
      </w:r>
      <w:ins w:id="31" w:author="krug001" w:date="2012-07-11T10:41:00Z">
        <w:r w:rsidR="00DE5A53">
          <w:rPr>
            <w:rFonts w:ascii="Times New Roman" w:hAnsi="Times New Roman" w:cs="Times New Roman"/>
            <w:sz w:val="24"/>
            <w:szCs w:val="24"/>
            <w:lang w:eastAsia="zh-TW"/>
          </w:rPr>
          <w:t>[This sentence is meaningless if you haven</w:t>
        </w:r>
      </w:ins>
      <w:ins w:id="32" w:author="krug001" w:date="2012-07-11T10:42:00Z">
        <w:r w:rsidR="00DE5A53">
          <w:rPr>
            <w:rFonts w:ascii="Times New Roman" w:hAnsi="Times New Roman" w:cs="Times New Roman"/>
            <w:sz w:val="24"/>
            <w:szCs w:val="24"/>
            <w:lang w:eastAsia="zh-TW"/>
          </w:rPr>
          <w:t>’t explained what you mean by allocations.]</w:t>
        </w:r>
      </w:ins>
    </w:p>
    <w:p w:rsidR="00FE2C23" w:rsidRDefault="00C55BBC" w:rsidP="0016732D">
      <w:pPr>
        <w:spacing w:line="360" w:lineRule="auto"/>
        <w:jc w:val="both"/>
        <w:rPr>
          <w:rFonts w:ascii="Times New Roman" w:hAnsi="Times New Roman" w:cs="Times New Roman"/>
          <w:sz w:val="24"/>
          <w:szCs w:val="24"/>
          <w:lang w:eastAsia="zh-TW"/>
        </w:rPr>
      </w:pPr>
      <w:r w:rsidRPr="004A5264">
        <w:rPr>
          <w:rFonts w:ascii="Times New Roman" w:hAnsi="Times New Roman" w:cs="Times New Roman"/>
          <w:sz w:val="24"/>
          <w:szCs w:val="24"/>
        </w:rPr>
        <w:t xml:space="preserve">a) </w:t>
      </w:r>
      <w:r w:rsidR="00FE2C23">
        <w:rPr>
          <w:rFonts w:ascii="Times New Roman" w:hAnsi="Times New Roman" w:cs="Times New Roman"/>
          <w:sz w:val="24"/>
          <w:szCs w:val="24"/>
        </w:rPr>
        <w:t xml:space="preserve"> An example of </w:t>
      </w:r>
      <w:ins w:id="33" w:author="krug001" w:date="2012-07-11T10:43:00Z">
        <w:r w:rsidR="008B5A51">
          <w:rPr>
            <w:rFonts w:ascii="Times New Roman" w:hAnsi="Times New Roman" w:cs="Times New Roman"/>
            <w:sz w:val="24"/>
            <w:szCs w:val="24"/>
          </w:rPr>
          <w:t xml:space="preserve">a </w:t>
        </w:r>
      </w:ins>
      <w:r>
        <w:rPr>
          <w:rFonts w:ascii="Times New Roman" w:hAnsi="Times New Roman" w:cs="Times New Roman"/>
          <w:sz w:val="24"/>
          <w:szCs w:val="24"/>
        </w:rPr>
        <w:t>design</w:t>
      </w:r>
      <w:r w:rsidRPr="004A5264">
        <w:rPr>
          <w:rFonts w:ascii="Times New Roman" w:hAnsi="Times New Roman" w:cs="Times New Roman"/>
          <w:sz w:val="24"/>
          <w:szCs w:val="24"/>
        </w:rPr>
        <w:t xml:space="preserve"> with </w:t>
      </w:r>
      <w:ins w:id="34" w:author="krug001" w:date="2012-07-11T10:43:00Z">
        <w:r w:rsidR="008B5A51">
          <w:rPr>
            <w:rFonts w:ascii="Times New Roman" w:hAnsi="Times New Roman" w:cs="Times New Roman"/>
            <w:sz w:val="24"/>
            <w:szCs w:val="24"/>
          </w:rPr>
          <w:t xml:space="preserve">an </w:t>
        </w:r>
      </w:ins>
      <w:r w:rsidRPr="004A5264">
        <w:rPr>
          <w:rFonts w:ascii="Times New Roman" w:hAnsi="Times New Roman" w:cs="Times New Roman"/>
          <w:sz w:val="24"/>
          <w:szCs w:val="24"/>
        </w:rPr>
        <w:t xml:space="preserve">even number of </w:t>
      </w:r>
      <w:r>
        <w:rPr>
          <w:rFonts w:ascii="Times New Roman" w:hAnsi="Times New Roman" w:cs="Times New Roman"/>
          <w:sz w:val="24"/>
          <w:szCs w:val="24"/>
        </w:rPr>
        <w:t>biological replicates</w:t>
      </w:r>
      <w:r w:rsidRPr="004A5264">
        <w:rPr>
          <w:rFonts w:ascii="Times New Roman" w:hAnsi="Times New Roman" w:cs="Times New Roman"/>
          <w:sz w:val="24"/>
          <w:szCs w:val="24"/>
        </w:rPr>
        <w:t xml:space="preserve"> </w:t>
      </w:r>
      <w:r>
        <w:rPr>
          <w:rFonts w:ascii="Times New Roman" w:hAnsi="Times New Roman" w:cs="Times New Roman"/>
          <w:sz w:val="24"/>
          <w:szCs w:val="24"/>
          <w:lang w:eastAsia="zh-TW"/>
        </w:rPr>
        <w:t>is</w:t>
      </w:r>
      <w:r>
        <w:rPr>
          <w:rFonts w:ascii="Times New Roman" w:hAnsi="Times New Roman" w:cs="Times New Roman" w:hint="eastAsia"/>
          <w:sz w:val="24"/>
          <w:szCs w:val="24"/>
          <w:lang w:eastAsia="zh-TW"/>
        </w:rPr>
        <w:t xml:space="preserve"> </w:t>
      </w:r>
      <w:r w:rsidR="00FE2C23">
        <w:rPr>
          <w:rFonts w:ascii="Times New Roman" w:hAnsi="Times New Roman" w:cs="Times New Roman"/>
          <w:sz w:val="24"/>
          <w:szCs w:val="24"/>
          <w:lang w:eastAsia="zh-TW"/>
        </w:rPr>
        <w:t xml:space="preserve">four biological replicates. </w:t>
      </w:r>
      <w:r w:rsidR="0016732D">
        <w:rPr>
          <w:rFonts w:ascii="Times New Roman" w:hAnsi="Times New Roman" w:cs="Times New Roman"/>
          <w:sz w:val="24"/>
          <w:szCs w:val="24"/>
          <w:lang w:eastAsia="zh-TW"/>
        </w:rPr>
        <w:t>Animal</w:t>
      </w:r>
      <w:ins w:id="35" w:author="krug001" w:date="2012-07-11T10:43:00Z">
        <w:r w:rsidR="008B5A51">
          <w:rPr>
            <w:rFonts w:ascii="Times New Roman" w:hAnsi="Times New Roman" w:cs="Times New Roman"/>
            <w:sz w:val="24"/>
            <w:szCs w:val="24"/>
            <w:lang w:eastAsia="zh-TW"/>
          </w:rPr>
          <w:t>s</w:t>
        </w:r>
      </w:ins>
      <w:r w:rsidR="0016732D">
        <w:rPr>
          <w:rFonts w:ascii="Times New Roman" w:hAnsi="Times New Roman" w:cs="Times New Roman"/>
          <w:sz w:val="24"/>
          <w:szCs w:val="24"/>
          <w:lang w:eastAsia="zh-TW"/>
        </w:rPr>
        <w:t xml:space="preserve"> A, C, E and G </w:t>
      </w:r>
      <w:r w:rsidR="00FE2C23">
        <w:rPr>
          <w:rFonts w:ascii="Times New Roman" w:hAnsi="Times New Roman" w:cs="Times New Roman"/>
          <w:sz w:val="24"/>
          <w:szCs w:val="24"/>
          <w:lang w:eastAsia="zh-TW"/>
        </w:rPr>
        <w:t xml:space="preserve">are assigned to treatment “a” and </w:t>
      </w:r>
      <w:r w:rsidR="0016732D">
        <w:rPr>
          <w:rFonts w:ascii="Times New Roman" w:hAnsi="Times New Roman" w:cs="Times New Roman"/>
          <w:sz w:val="24"/>
          <w:szCs w:val="24"/>
          <w:lang w:eastAsia="zh-TW"/>
        </w:rPr>
        <w:t>Animal</w:t>
      </w:r>
      <w:ins w:id="36" w:author="krug001" w:date="2012-07-11T10:43:00Z">
        <w:r w:rsidR="008B5A51">
          <w:rPr>
            <w:rFonts w:ascii="Times New Roman" w:hAnsi="Times New Roman" w:cs="Times New Roman"/>
            <w:sz w:val="24"/>
            <w:szCs w:val="24"/>
            <w:lang w:eastAsia="zh-TW"/>
          </w:rPr>
          <w:t>s</w:t>
        </w:r>
      </w:ins>
      <w:r w:rsidR="0016732D">
        <w:rPr>
          <w:rFonts w:ascii="Times New Roman" w:hAnsi="Times New Roman" w:cs="Times New Roman"/>
          <w:sz w:val="24"/>
          <w:szCs w:val="24"/>
          <w:lang w:eastAsia="zh-TW"/>
        </w:rPr>
        <w:t xml:space="preserve"> B, </w:t>
      </w:r>
      <w:proofErr w:type="gramStart"/>
      <w:r w:rsidR="00FE2C23">
        <w:rPr>
          <w:rFonts w:ascii="Times New Roman" w:hAnsi="Times New Roman" w:cs="Times New Roman"/>
          <w:sz w:val="24"/>
          <w:szCs w:val="24"/>
          <w:lang w:eastAsia="zh-TW"/>
        </w:rPr>
        <w:t>D</w:t>
      </w:r>
      <w:r w:rsidR="0016732D">
        <w:rPr>
          <w:rFonts w:ascii="Times New Roman" w:hAnsi="Times New Roman" w:cs="Times New Roman"/>
          <w:sz w:val="24"/>
          <w:szCs w:val="24"/>
          <w:lang w:eastAsia="zh-TW"/>
        </w:rPr>
        <w:t>,</w:t>
      </w:r>
      <w:proofErr w:type="gramEnd"/>
      <w:r w:rsidR="0016732D">
        <w:rPr>
          <w:rFonts w:ascii="Times New Roman" w:hAnsi="Times New Roman" w:cs="Times New Roman"/>
          <w:sz w:val="24"/>
          <w:szCs w:val="24"/>
          <w:lang w:eastAsia="zh-TW"/>
        </w:rPr>
        <w:t xml:space="preserve"> F and H</w:t>
      </w:r>
      <w:r w:rsidR="00FE2C23">
        <w:rPr>
          <w:rFonts w:ascii="Times New Roman" w:hAnsi="Times New Roman" w:cs="Times New Roman"/>
          <w:sz w:val="24"/>
          <w:szCs w:val="24"/>
          <w:lang w:eastAsia="zh-TW"/>
        </w:rPr>
        <w:t xml:space="preserve"> are assigned to treatment “b”. </w:t>
      </w:r>
    </w:p>
    <w:p w:rsidR="00C55BBC" w:rsidRPr="00FF2679" w:rsidRDefault="00FE2C23" w:rsidP="00FE2C23">
      <w:pPr>
        <w:spacing w:line="360" w:lineRule="auto"/>
        <w:rPr>
          <w:rFonts w:ascii="Courier New" w:hAnsi="Courier New" w:cs="Courier New"/>
        </w:rPr>
      </w:pPr>
      <w:r>
        <w:rPr>
          <w:rFonts w:ascii="Times New Roman" w:hAnsi="Times New Roman" w:cs="Times New Roman"/>
          <w:sz w:val="24"/>
          <w:szCs w:val="24"/>
        </w:rPr>
        <w:t>The a</w:t>
      </w:r>
      <w:r w:rsidR="00C55BBC">
        <w:rPr>
          <w:rFonts w:ascii="Times New Roman" w:hAnsi="Times New Roman" w:cs="Times New Roman"/>
          <w:sz w:val="24"/>
          <w:szCs w:val="24"/>
        </w:rPr>
        <w:t>nimal allocation</w:t>
      </w:r>
      <w:r>
        <w:rPr>
          <w:rFonts w:ascii="Times New Roman" w:hAnsi="Times New Roman" w:cs="Times New Roman"/>
          <w:sz w:val="24"/>
          <w:szCs w:val="24"/>
        </w:rPr>
        <w:t xml:space="preserve"> </w:t>
      </w:r>
      <w:del w:id="37" w:author="krug001" w:date="2012-07-11T10:43:00Z">
        <w:r w:rsidDel="008B5A51">
          <w:rPr>
            <w:rFonts w:ascii="Times New Roman" w:hAnsi="Times New Roman" w:cs="Times New Roman"/>
            <w:sz w:val="24"/>
            <w:szCs w:val="24"/>
          </w:rPr>
          <w:delText xml:space="preserve">can </w:delText>
        </w:r>
      </w:del>
      <w:ins w:id="38" w:author="krug001" w:date="2012-07-11T10:43:00Z">
        <w:r w:rsidR="008B5A51">
          <w:rPr>
            <w:rFonts w:ascii="Times New Roman" w:hAnsi="Times New Roman" w:cs="Times New Roman"/>
            <w:sz w:val="24"/>
            <w:szCs w:val="24"/>
          </w:rPr>
          <w:t xml:space="preserve">is </w:t>
        </w:r>
      </w:ins>
      <w:del w:id="39" w:author="krug001" w:date="2012-07-11T10:43:00Z">
        <w:r w:rsidDel="008B5A51">
          <w:rPr>
            <w:rFonts w:ascii="Times New Roman" w:hAnsi="Times New Roman" w:cs="Times New Roman"/>
            <w:sz w:val="24"/>
            <w:szCs w:val="24"/>
          </w:rPr>
          <w:delText xml:space="preserve">be shown </w:delText>
        </w:r>
      </w:del>
      <w:r>
        <w:rPr>
          <w:rFonts w:ascii="Times New Roman" w:hAnsi="Times New Roman" w:cs="Times New Roman"/>
          <w:sz w:val="24"/>
          <w:szCs w:val="24"/>
        </w:rPr>
        <w:t>as follows</w:t>
      </w:r>
      <w:del w:id="40" w:author="krug001" w:date="2012-07-11T10:44:00Z">
        <w:r w:rsidDel="008B5A51">
          <w:rPr>
            <w:rFonts w:ascii="Times New Roman" w:hAnsi="Times New Roman" w:cs="Times New Roman"/>
            <w:sz w:val="24"/>
            <w:szCs w:val="24"/>
          </w:rPr>
          <w:delText xml:space="preserve">, </w:delText>
        </w:r>
      </w:del>
      <w:ins w:id="41" w:author="krug001" w:date="2012-07-11T10:44:00Z">
        <w:r w:rsidR="008B5A51">
          <w:rPr>
            <w:rFonts w:ascii="Times New Roman" w:hAnsi="Times New Roman" w:cs="Times New Roman"/>
            <w:sz w:val="24"/>
            <w:szCs w:val="24"/>
          </w:rPr>
          <w:t>:</w:t>
        </w:r>
      </w:ins>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     [</w:t>
      </w:r>
      <w:proofErr w:type="gramStart"/>
      <w:r w:rsidRPr="00FF2679">
        <w:rPr>
          <w:rFonts w:ascii="Courier New" w:hAnsi="Courier New" w:cs="Courier New"/>
        </w:rPr>
        <w:t>,1</w:t>
      </w:r>
      <w:proofErr w:type="gramEnd"/>
      <w:r w:rsidRPr="00FF2679">
        <w:rPr>
          <w:rFonts w:ascii="Courier New" w:hAnsi="Courier New" w:cs="Courier New"/>
        </w:rPr>
        <w:t>] [</w:t>
      </w:r>
      <w:proofErr w:type="gramStart"/>
      <w:r w:rsidRPr="00FF2679">
        <w:rPr>
          <w:rFonts w:ascii="Courier New" w:hAnsi="Courier New" w:cs="Courier New"/>
        </w:rPr>
        <w:t>,2</w:t>
      </w:r>
      <w:proofErr w:type="gramEnd"/>
      <w:r w:rsidRPr="00FF2679">
        <w:rPr>
          <w:rFonts w:ascii="Courier New" w:hAnsi="Courier New" w:cs="Courier New"/>
        </w:rPr>
        <w:t>] [</w:t>
      </w:r>
      <w:proofErr w:type="gramStart"/>
      <w:r w:rsidRPr="00FF2679">
        <w:rPr>
          <w:rFonts w:ascii="Courier New" w:hAnsi="Courier New" w:cs="Courier New"/>
        </w:rPr>
        <w:t>,3</w:t>
      </w:r>
      <w:proofErr w:type="gramEnd"/>
      <w:r w:rsidRPr="00FF2679">
        <w:rPr>
          <w:rFonts w:ascii="Courier New" w:hAnsi="Courier New" w:cs="Courier New"/>
        </w:rPr>
        <w:t>] [</w:t>
      </w:r>
      <w:proofErr w:type="gramStart"/>
      <w:r w:rsidRPr="00FF2679">
        <w:rPr>
          <w:rFonts w:ascii="Courier New" w:hAnsi="Courier New" w:cs="Courier New"/>
        </w:rPr>
        <w:t>,4</w:t>
      </w:r>
      <w:proofErr w:type="gramEnd"/>
      <w:r w:rsidRPr="00FF2679">
        <w:rPr>
          <w:rFonts w:ascii="Courier New" w:hAnsi="Courier New" w:cs="Courier New"/>
        </w:rPr>
        <w:t>]</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[1,] "A"  "B"  "C"  "D"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[2,] "B"  "A"  "D"  "C"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lastRenderedPageBreak/>
        <w:t xml:space="preserve">[3,] "E"  "F"  "G"  "H"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[4,] "F"  "E"  "H"  "G" </w:t>
      </w:r>
    </w:p>
    <w:p w:rsidR="00C55BBC" w:rsidRDefault="00C55BBC" w:rsidP="00C55BBC">
      <w:pPr>
        <w:spacing w:after="0" w:line="240" w:lineRule="auto"/>
        <w:rPr>
          <w:rFonts w:ascii="Times New Roman" w:hAnsi="Times New Roman" w:cs="Times New Roman"/>
          <w:sz w:val="24"/>
          <w:szCs w:val="24"/>
          <w:lang w:eastAsia="zh-TW"/>
        </w:rPr>
      </w:pPr>
    </w:p>
    <w:p w:rsidR="00C55BBC" w:rsidRDefault="00C55BBC" w:rsidP="0016732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animal effects are confounded with both tag</w:t>
      </w:r>
      <w:ins w:id="42" w:author="krug001" w:date="2012-07-11T10:44:00Z">
        <w:r w:rsidR="008B5A51">
          <w:rPr>
            <w:rFonts w:ascii="Times New Roman" w:hAnsi="Times New Roman" w:cs="Times New Roman"/>
            <w:sz w:val="24"/>
            <w:szCs w:val="24"/>
          </w:rPr>
          <w:t>s</w:t>
        </w:r>
      </w:ins>
      <w:r>
        <w:rPr>
          <w:rFonts w:ascii="Times New Roman" w:hAnsi="Times New Roman" w:cs="Times New Roman"/>
          <w:sz w:val="24"/>
          <w:szCs w:val="24"/>
        </w:rPr>
        <w:t xml:space="preserve"> and runs.</w:t>
      </w:r>
      <w:ins w:id="43" w:author="krug001" w:date="2012-07-11T10:44:00Z">
        <w:r w:rsidR="008B5A51">
          <w:rPr>
            <w:rFonts w:ascii="Times New Roman" w:hAnsi="Times New Roman" w:cs="Times New Roman"/>
            <w:sz w:val="24"/>
            <w:szCs w:val="24"/>
          </w:rPr>
          <w:t xml:space="preserve"> [Explain why! You are expecting your reader to see</w:t>
        </w:r>
        <w:r w:rsidR="006921A8">
          <w:rPr>
            <w:rFonts w:ascii="Times New Roman" w:hAnsi="Times New Roman" w:cs="Times New Roman"/>
            <w:sz w:val="24"/>
            <w:szCs w:val="24"/>
          </w:rPr>
          <w:t xml:space="preserve"> this immediately.</w:t>
        </w:r>
        <w:r w:rsidR="008B5A51">
          <w:rPr>
            <w:rFonts w:ascii="Times New Roman" w:hAnsi="Times New Roman" w:cs="Times New Roman"/>
            <w:sz w:val="24"/>
            <w:szCs w:val="24"/>
          </w:rPr>
          <w:t>]</w:t>
        </w:r>
      </w:ins>
      <w:r>
        <w:rPr>
          <w:rFonts w:ascii="Times New Roman" w:hAnsi="Times New Roman" w:cs="Times New Roman"/>
          <w:sz w:val="24"/>
          <w:szCs w:val="24"/>
        </w:rPr>
        <w:t xml:space="preserve"> In particular, the animal effects is completely confounded with</w:t>
      </w:r>
      <w:ins w:id="44" w:author="krug001" w:date="2012-07-11T10:45:00Z">
        <w:r w:rsidR="006921A8">
          <w:rPr>
            <w:rFonts w:ascii="Times New Roman" w:hAnsi="Times New Roman" w:cs="Times New Roman"/>
            <w:sz w:val="24"/>
            <w:szCs w:val="24"/>
          </w:rPr>
          <w:t xml:space="preserve"> the</w:t>
        </w:r>
      </w:ins>
      <w:r>
        <w:rPr>
          <w:rFonts w:ascii="Times New Roman" w:hAnsi="Times New Roman" w:cs="Times New Roman"/>
          <w:sz w:val="24"/>
          <w:szCs w:val="24"/>
        </w:rPr>
        <w:t xml:space="preserve"> run contrast</w:t>
      </w:r>
      <w:del w:id="45" w:author="krug001" w:date="2012-07-11T10:45:00Z">
        <w:r w:rsidDel="006921A8">
          <w:rPr>
            <w:rFonts w:ascii="Times New Roman" w:hAnsi="Times New Roman" w:cs="Times New Roman"/>
            <w:sz w:val="24"/>
            <w:szCs w:val="24"/>
          </w:rPr>
          <w:delText>s</w:delText>
        </w:r>
      </w:del>
      <w:r>
        <w:rPr>
          <w:rFonts w:ascii="Times New Roman" w:hAnsi="Times New Roman" w:cs="Times New Roman"/>
          <w:sz w:val="24"/>
          <w:szCs w:val="24"/>
        </w:rPr>
        <w:t xml:space="preserve"> of 1, 2 versus 3, 4 and</w:t>
      </w:r>
      <w:ins w:id="46" w:author="krug001" w:date="2012-07-11T10:46:00Z">
        <w:r w:rsidR="006921A8">
          <w:rPr>
            <w:rFonts w:ascii="Times New Roman" w:hAnsi="Times New Roman" w:cs="Times New Roman"/>
            <w:sz w:val="24"/>
            <w:szCs w:val="24"/>
          </w:rPr>
          <w:t xml:space="preserve"> the</w:t>
        </w:r>
      </w:ins>
      <w:r>
        <w:rPr>
          <w:rFonts w:ascii="Times New Roman" w:hAnsi="Times New Roman" w:cs="Times New Roman"/>
          <w:sz w:val="24"/>
          <w:szCs w:val="24"/>
        </w:rPr>
        <w:t xml:space="preserve"> tag</w:t>
      </w:r>
      <w:ins w:id="47" w:author="krug001" w:date="2012-07-11T10:46:00Z">
        <w:r w:rsidR="006921A8">
          <w:rPr>
            <w:rFonts w:ascii="Times New Roman" w:hAnsi="Times New Roman" w:cs="Times New Roman"/>
            <w:sz w:val="24"/>
            <w:szCs w:val="24"/>
          </w:rPr>
          <w:t xml:space="preserve"> contrast of</w:t>
        </w:r>
      </w:ins>
      <w:r>
        <w:rPr>
          <w:rFonts w:ascii="Times New Roman" w:hAnsi="Times New Roman" w:cs="Times New Roman"/>
          <w:sz w:val="24"/>
          <w:szCs w:val="24"/>
        </w:rPr>
        <w:t xml:space="preserve"> 114, 115 versus 116, 117. </w:t>
      </w:r>
    </w:p>
    <w:p w:rsidR="0016732D" w:rsidRDefault="0016732D">
      <w:pPr>
        <w:rPr>
          <w:rFonts w:ascii="Times New Roman" w:hAnsi="Times New Roman" w:cs="Times New Roman"/>
          <w:sz w:val="24"/>
          <w:szCs w:val="24"/>
        </w:rPr>
      </w:pPr>
      <w:r>
        <w:rPr>
          <w:rFonts w:ascii="Times New Roman" w:hAnsi="Times New Roman" w:cs="Times New Roman"/>
          <w:sz w:val="24"/>
          <w:szCs w:val="24"/>
        </w:rPr>
        <w:br w:type="page"/>
      </w:r>
    </w:p>
    <w:p w:rsidR="00C55BBC" w:rsidRPr="00FF2679" w:rsidRDefault="00FE2C23" w:rsidP="0016732D">
      <w:pPr>
        <w:spacing w:after="0" w:line="360" w:lineRule="auto"/>
        <w:rPr>
          <w:rFonts w:ascii="Courier New" w:hAnsi="Courier New" w:cs="Courier New"/>
        </w:rPr>
      </w:pPr>
      <w:r>
        <w:rPr>
          <w:rFonts w:ascii="Times New Roman" w:hAnsi="Times New Roman" w:cs="Times New Roman"/>
          <w:sz w:val="24"/>
          <w:szCs w:val="24"/>
        </w:rPr>
        <w:lastRenderedPageBreak/>
        <w:t xml:space="preserve">The treatment </w:t>
      </w:r>
      <w:r w:rsidR="00C55BBC">
        <w:rPr>
          <w:rFonts w:ascii="Times New Roman" w:hAnsi="Times New Roman" w:cs="Times New Roman"/>
          <w:sz w:val="24"/>
          <w:szCs w:val="24"/>
        </w:rPr>
        <w:t>allocation</w:t>
      </w:r>
      <w:r>
        <w:rPr>
          <w:rFonts w:ascii="Times New Roman" w:hAnsi="Times New Roman" w:cs="Times New Roman"/>
          <w:sz w:val="24"/>
          <w:szCs w:val="24"/>
        </w:rPr>
        <w:t xml:space="preserve"> is </w:t>
      </w:r>
      <w:del w:id="48" w:author="krug001" w:date="2012-07-11T10:46:00Z">
        <w:r w:rsidDel="006921A8">
          <w:rPr>
            <w:rFonts w:ascii="Times New Roman" w:hAnsi="Times New Roman" w:cs="Times New Roman"/>
            <w:sz w:val="24"/>
            <w:szCs w:val="24"/>
          </w:rPr>
          <w:delText xml:space="preserve">shown </w:delText>
        </w:r>
      </w:del>
      <w:r>
        <w:rPr>
          <w:rFonts w:ascii="Times New Roman" w:hAnsi="Times New Roman" w:cs="Times New Roman"/>
          <w:sz w:val="24"/>
          <w:szCs w:val="24"/>
        </w:rPr>
        <w:t>as follows</w:t>
      </w:r>
      <w:del w:id="49" w:author="krug001" w:date="2012-07-11T10:46:00Z">
        <w:r w:rsidDel="006921A8">
          <w:rPr>
            <w:rFonts w:ascii="Times New Roman" w:hAnsi="Times New Roman" w:cs="Times New Roman"/>
            <w:sz w:val="24"/>
            <w:szCs w:val="24"/>
          </w:rPr>
          <w:delText>,</w:delText>
        </w:r>
      </w:del>
      <w:ins w:id="50" w:author="krug001" w:date="2012-07-11T10:46:00Z">
        <w:r w:rsidR="006921A8">
          <w:rPr>
            <w:rFonts w:ascii="Times New Roman" w:hAnsi="Times New Roman" w:cs="Times New Roman"/>
            <w:sz w:val="24"/>
            <w:szCs w:val="24"/>
          </w:rPr>
          <w:t>:</w:t>
        </w:r>
      </w:ins>
    </w:p>
    <w:p w:rsidR="00C55BBC" w:rsidRPr="00FF2679" w:rsidRDefault="00C55BBC" w:rsidP="00C55BBC">
      <w:pPr>
        <w:spacing w:after="0" w:line="240" w:lineRule="auto"/>
        <w:rPr>
          <w:rFonts w:ascii="Courier New" w:hAnsi="Courier New" w:cs="Courier New"/>
        </w:rPr>
      </w:pP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     [</w:t>
      </w:r>
      <w:proofErr w:type="gramStart"/>
      <w:r w:rsidRPr="00FF2679">
        <w:rPr>
          <w:rFonts w:ascii="Courier New" w:hAnsi="Courier New" w:cs="Courier New"/>
        </w:rPr>
        <w:t>,1</w:t>
      </w:r>
      <w:proofErr w:type="gramEnd"/>
      <w:r w:rsidRPr="00FF2679">
        <w:rPr>
          <w:rFonts w:ascii="Courier New" w:hAnsi="Courier New" w:cs="Courier New"/>
        </w:rPr>
        <w:t>] [</w:t>
      </w:r>
      <w:proofErr w:type="gramStart"/>
      <w:r w:rsidRPr="00FF2679">
        <w:rPr>
          <w:rFonts w:ascii="Courier New" w:hAnsi="Courier New" w:cs="Courier New"/>
        </w:rPr>
        <w:t>,2</w:t>
      </w:r>
      <w:proofErr w:type="gramEnd"/>
      <w:r w:rsidRPr="00FF2679">
        <w:rPr>
          <w:rFonts w:ascii="Courier New" w:hAnsi="Courier New" w:cs="Courier New"/>
        </w:rPr>
        <w:t>] [</w:t>
      </w:r>
      <w:proofErr w:type="gramStart"/>
      <w:r w:rsidRPr="00FF2679">
        <w:rPr>
          <w:rFonts w:ascii="Courier New" w:hAnsi="Courier New" w:cs="Courier New"/>
        </w:rPr>
        <w:t>,3</w:t>
      </w:r>
      <w:proofErr w:type="gramEnd"/>
      <w:r w:rsidRPr="00FF2679">
        <w:rPr>
          <w:rFonts w:ascii="Courier New" w:hAnsi="Courier New" w:cs="Courier New"/>
        </w:rPr>
        <w:t>] [</w:t>
      </w:r>
      <w:proofErr w:type="gramStart"/>
      <w:r w:rsidRPr="00FF2679">
        <w:rPr>
          <w:rFonts w:ascii="Courier New" w:hAnsi="Courier New" w:cs="Courier New"/>
        </w:rPr>
        <w:t>,4</w:t>
      </w:r>
      <w:proofErr w:type="gramEnd"/>
      <w:r w:rsidRPr="00FF2679">
        <w:rPr>
          <w:rFonts w:ascii="Courier New" w:hAnsi="Courier New" w:cs="Courier New"/>
        </w:rPr>
        <w:t>]</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[1,] "</w:t>
      </w:r>
      <w:proofErr w:type="gramStart"/>
      <w:r w:rsidRPr="00FF2679">
        <w:rPr>
          <w:rFonts w:ascii="Courier New" w:hAnsi="Courier New" w:cs="Courier New"/>
        </w:rPr>
        <w:t>a</w:t>
      </w:r>
      <w:proofErr w:type="gramEnd"/>
      <w:r w:rsidRPr="00FF2679">
        <w:rPr>
          <w:rFonts w:ascii="Courier New" w:hAnsi="Courier New" w:cs="Courier New"/>
        </w:rPr>
        <w:t xml:space="preserve">"  "b"  "a"  "b"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[2,] "</w:t>
      </w:r>
      <w:proofErr w:type="gramStart"/>
      <w:r w:rsidRPr="00FF2679">
        <w:rPr>
          <w:rFonts w:ascii="Courier New" w:hAnsi="Courier New" w:cs="Courier New"/>
        </w:rPr>
        <w:t>b</w:t>
      </w:r>
      <w:proofErr w:type="gramEnd"/>
      <w:r w:rsidRPr="00FF2679">
        <w:rPr>
          <w:rFonts w:ascii="Courier New" w:hAnsi="Courier New" w:cs="Courier New"/>
        </w:rPr>
        <w:t xml:space="preserve">"  "a"  "b"  "a"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[3,] "</w:t>
      </w:r>
      <w:proofErr w:type="gramStart"/>
      <w:r w:rsidRPr="00FF2679">
        <w:rPr>
          <w:rFonts w:ascii="Courier New" w:hAnsi="Courier New" w:cs="Courier New"/>
        </w:rPr>
        <w:t>a</w:t>
      </w:r>
      <w:proofErr w:type="gramEnd"/>
      <w:r w:rsidRPr="00FF2679">
        <w:rPr>
          <w:rFonts w:ascii="Courier New" w:hAnsi="Courier New" w:cs="Courier New"/>
        </w:rPr>
        <w:t xml:space="preserve">"  "b"  "a"  "b"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[4,] "</w:t>
      </w:r>
      <w:proofErr w:type="gramStart"/>
      <w:r w:rsidRPr="00FF2679">
        <w:rPr>
          <w:rFonts w:ascii="Courier New" w:hAnsi="Courier New" w:cs="Courier New"/>
        </w:rPr>
        <w:t>b</w:t>
      </w:r>
      <w:proofErr w:type="gramEnd"/>
      <w:r w:rsidRPr="00FF2679">
        <w:rPr>
          <w:rFonts w:ascii="Courier New" w:hAnsi="Courier New" w:cs="Courier New"/>
        </w:rPr>
        <w:t>"  "a"  "b"  "a"</w:t>
      </w:r>
    </w:p>
    <w:p w:rsidR="00C55BBC" w:rsidRPr="00FF2679" w:rsidRDefault="00C55BBC" w:rsidP="00C55BBC">
      <w:pPr>
        <w:spacing w:after="0" w:line="240" w:lineRule="auto"/>
        <w:rPr>
          <w:rFonts w:ascii="Courier New" w:hAnsi="Courier New" w:cs="Courier New"/>
        </w:rPr>
      </w:pPr>
    </w:p>
    <w:p w:rsidR="00C55BBC" w:rsidRDefault="0016732D" w:rsidP="00C55BBC">
      <w:pPr>
        <w:rPr>
          <w:rFonts w:ascii="Times New Roman" w:hAnsi="Times New Roman" w:cs="Times New Roman"/>
          <w:sz w:val="24"/>
          <w:szCs w:val="24"/>
        </w:rPr>
      </w:pPr>
      <w:r>
        <w:rPr>
          <w:rFonts w:ascii="Times New Roman" w:hAnsi="Times New Roman" w:cs="Times New Roman"/>
          <w:sz w:val="24"/>
          <w:szCs w:val="24"/>
        </w:rPr>
        <w:t xml:space="preserve">The treatment effects are orthogonal to both runs and tags. </w:t>
      </w:r>
      <w:ins w:id="51" w:author="krug001" w:date="2012-07-11T10:46:00Z">
        <w:r w:rsidR="006921A8">
          <w:rPr>
            <w:rFonts w:ascii="Times New Roman" w:hAnsi="Times New Roman" w:cs="Times New Roman"/>
            <w:sz w:val="24"/>
            <w:szCs w:val="24"/>
          </w:rPr>
          <w:t>[Why? Explain to your reader.]</w:t>
        </w:r>
      </w:ins>
    </w:p>
    <w:p w:rsidR="00C55BBC" w:rsidRPr="004A5264" w:rsidRDefault="00C55BBC" w:rsidP="00C55BBC">
      <w:pPr>
        <w:rPr>
          <w:rFonts w:ascii="Times New Roman" w:hAnsi="Times New Roman" w:cs="Times New Roman"/>
          <w:sz w:val="24"/>
          <w:szCs w:val="24"/>
        </w:rPr>
      </w:pPr>
      <w:r>
        <w:rPr>
          <w:rFonts w:ascii="Times New Roman" w:hAnsi="Times New Roman" w:cs="Times New Roman"/>
          <w:sz w:val="24"/>
          <w:szCs w:val="24"/>
        </w:rPr>
        <w:t>T</w:t>
      </w:r>
      <w:ins w:id="52" w:author="krug001" w:date="2012-07-11T10:46:00Z">
        <w:r w:rsidR="006921A8">
          <w:rPr>
            <w:rFonts w:ascii="Times New Roman" w:hAnsi="Times New Roman" w:cs="Times New Roman"/>
            <w:sz w:val="24"/>
            <w:szCs w:val="24"/>
          </w:rPr>
          <w:t>he t</w:t>
        </w:r>
      </w:ins>
      <w:r>
        <w:rPr>
          <w:rFonts w:ascii="Times New Roman" w:hAnsi="Times New Roman" w:cs="Times New Roman"/>
          <w:sz w:val="24"/>
          <w:szCs w:val="24"/>
        </w:rPr>
        <w:t>heoretical ANOVA table</w:t>
      </w:r>
      <w:r w:rsidR="0016732D">
        <w:rPr>
          <w:rFonts w:ascii="Times New Roman" w:hAnsi="Times New Roman" w:cs="Times New Roman"/>
          <w:sz w:val="24"/>
          <w:szCs w:val="24"/>
        </w:rPr>
        <w:t xml:space="preserve"> </w:t>
      </w:r>
      <w:del w:id="53" w:author="krug001" w:date="2012-07-11T10:47:00Z">
        <w:r w:rsidR="0016732D" w:rsidDel="006921A8">
          <w:rPr>
            <w:rFonts w:ascii="Times New Roman" w:hAnsi="Times New Roman" w:cs="Times New Roman"/>
            <w:sz w:val="24"/>
            <w:szCs w:val="24"/>
          </w:rPr>
          <w:delText>is shown</w:delText>
        </w:r>
      </w:del>
      <w:ins w:id="54" w:author="krug001" w:date="2012-07-11T10:47:00Z">
        <w:r w:rsidR="006921A8">
          <w:rPr>
            <w:rFonts w:ascii="Times New Roman" w:hAnsi="Times New Roman" w:cs="Times New Roman"/>
            <w:sz w:val="24"/>
            <w:szCs w:val="24"/>
          </w:rPr>
          <w:t xml:space="preserve">for the animal and treatment designs shown above </w:t>
        </w:r>
      </w:ins>
      <w:del w:id="55" w:author="krug001" w:date="2012-07-11T10:47:00Z">
        <w:r w:rsidR="0016732D" w:rsidDel="006921A8">
          <w:rPr>
            <w:rFonts w:ascii="Times New Roman" w:hAnsi="Times New Roman" w:cs="Times New Roman"/>
            <w:sz w:val="24"/>
            <w:szCs w:val="24"/>
          </w:rPr>
          <w:delText xml:space="preserve"> </w:delText>
        </w:r>
      </w:del>
      <w:ins w:id="56" w:author="krug001" w:date="2012-07-11T10:47:00Z">
        <w:r w:rsidR="006921A8">
          <w:rPr>
            <w:rFonts w:ascii="Times New Roman" w:hAnsi="Times New Roman" w:cs="Times New Roman"/>
            <w:sz w:val="24"/>
            <w:szCs w:val="24"/>
          </w:rPr>
          <w:t xml:space="preserve"> is </w:t>
        </w:r>
      </w:ins>
      <w:r w:rsidR="0016732D">
        <w:rPr>
          <w:rFonts w:ascii="Times New Roman" w:hAnsi="Times New Roman" w:cs="Times New Roman"/>
          <w:sz w:val="24"/>
          <w:szCs w:val="24"/>
        </w:rPr>
        <w:t>as follows</w:t>
      </w:r>
      <w:del w:id="57" w:author="krug001" w:date="2012-07-11T10:48:00Z">
        <w:r w:rsidR="0016732D" w:rsidDel="006921A8">
          <w:rPr>
            <w:rFonts w:ascii="Times New Roman" w:hAnsi="Times New Roman" w:cs="Times New Roman"/>
            <w:sz w:val="24"/>
            <w:szCs w:val="24"/>
          </w:rPr>
          <w:delText>,</w:delText>
        </w:r>
      </w:del>
      <w:ins w:id="58" w:author="krug001" w:date="2012-07-11T10:48:00Z">
        <w:r w:rsidR="006921A8">
          <w:rPr>
            <w:rFonts w:ascii="Times New Roman" w:hAnsi="Times New Roman" w:cs="Times New Roman"/>
            <w:sz w:val="24"/>
            <w:szCs w:val="24"/>
          </w:rPr>
          <w:t>:</w:t>
        </w:r>
      </w:ins>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$ANOVA</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               DF e </w:t>
      </w:r>
      <w:proofErr w:type="spellStart"/>
      <w:r w:rsidRPr="00FF2679">
        <w:rPr>
          <w:rFonts w:ascii="Courier New" w:hAnsi="Courier New" w:cs="Courier New"/>
        </w:rPr>
        <w:t>Ani</w:t>
      </w:r>
      <w:proofErr w:type="spellEnd"/>
      <w:r w:rsidRPr="00FF2679">
        <w:rPr>
          <w:rFonts w:ascii="Courier New" w:hAnsi="Courier New" w:cs="Courier New"/>
        </w:rPr>
        <w:t xml:space="preserve"> Run</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Between Run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   Between </w:t>
      </w:r>
      <w:proofErr w:type="spellStart"/>
      <w:r w:rsidRPr="00FF2679">
        <w:rPr>
          <w:rFonts w:ascii="Courier New" w:hAnsi="Courier New" w:cs="Courier New"/>
        </w:rPr>
        <w:t>Ani</w:t>
      </w:r>
      <w:proofErr w:type="spellEnd"/>
      <w:r w:rsidRPr="00FF2679">
        <w:rPr>
          <w:rFonts w:ascii="Courier New" w:hAnsi="Courier New" w:cs="Courier New"/>
        </w:rPr>
        <w:t xml:space="preserve"> </w:t>
      </w:r>
      <w:proofErr w:type="gramStart"/>
      <w:r w:rsidRPr="00FF2679">
        <w:rPr>
          <w:rFonts w:ascii="Courier New" w:hAnsi="Courier New" w:cs="Courier New"/>
        </w:rPr>
        <w:t>1  1</w:t>
      </w:r>
      <w:proofErr w:type="gramEnd"/>
      <w:r w:rsidRPr="00FF2679">
        <w:rPr>
          <w:rFonts w:ascii="Courier New" w:hAnsi="Courier New" w:cs="Courier New"/>
        </w:rPr>
        <w:t xml:space="preserve"> 2   4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   Residual    </w:t>
      </w:r>
      <w:proofErr w:type="gramStart"/>
      <w:r w:rsidRPr="00FF2679">
        <w:rPr>
          <w:rFonts w:ascii="Courier New" w:hAnsi="Courier New" w:cs="Courier New"/>
        </w:rPr>
        <w:t>2  1</w:t>
      </w:r>
      <w:proofErr w:type="gramEnd"/>
      <w:r w:rsidRPr="00FF2679">
        <w:rPr>
          <w:rFonts w:ascii="Courier New" w:hAnsi="Courier New" w:cs="Courier New"/>
        </w:rPr>
        <w:t xml:space="preserve"> 0   4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Within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   Between </w:t>
      </w:r>
      <w:proofErr w:type="spellStart"/>
      <w:r w:rsidRPr="00FF2679">
        <w:rPr>
          <w:rFonts w:ascii="Courier New" w:hAnsi="Courier New" w:cs="Courier New"/>
        </w:rPr>
        <w:t>Ani</w:t>
      </w:r>
      <w:proofErr w:type="spellEnd"/>
      <w:r w:rsidRPr="00FF2679">
        <w:rPr>
          <w:rFonts w:ascii="Courier New" w:hAnsi="Courier New" w:cs="Courier New"/>
        </w:rPr>
        <w:t xml:space="preserve">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      Tag      </w:t>
      </w:r>
      <w:proofErr w:type="gramStart"/>
      <w:r w:rsidRPr="00FF2679">
        <w:rPr>
          <w:rFonts w:ascii="Courier New" w:hAnsi="Courier New" w:cs="Courier New"/>
        </w:rPr>
        <w:t>1  1</w:t>
      </w:r>
      <w:proofErr w:type="gramEnd"/>
      <w:r w:rsidRPr="00FF2679">
        <w:rPr>
          <w:rFonts w:ascii="Courier New" w:hAnsi="Courier New" w:cs="Courier New"/>
        </w:rPr>
        <w:t xml:space="preserve"> 2   0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      </w:t>
      </w:r>
      <w:proofErr w:type="spellStart"/>
      <w:r w:rsidRPr="00FF2679">
        <w:rPr>
          <w:rFonts w:ascii="Courier New" w:hAnsi="Courier New" w:cs="Courier New"/>
        </w:rPr>
        <w:t>Trt</w:t>
      </w:r>
      <w:proofErr w:type="spellEnd"/>
      <w:r w:rsidRPr="00FF2679">
        <w:rPr>
          <w:rFonts w:ascii="Courier New" w:hAnsi="Courier New" w:cs="Courier New"/>
        </w:rPr>
        <w:t xml:space="preserve">      </w:t>
      </w:r>
      <w:proofErr w:type="gramStart"/>
      <w:r w:rsidRPr="00FF2679">
        <w:rPr>
          <w:rFonts w:ascii="Courier New" w:hAnsi="Courier New" w:cs="Courier New"/>
        </w:rPr>
        <w:t>1  1</w:t>
      </w:r>
      <w:proofErr w:type="gramEnd"/>
      <w:r w:rsidRPr="00FF2679">
        <w:rPr>
          <w:rFonts w:ascii="Courier New" w:hAnsi="Courier New" w:cs="Courier New"/>
        </w:rPr>
        <w:t xml:space="preserve"> 2   0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      Residual </w:t>
      </w:r>
      <w:proofErr w:type="gramStart"/>
      <w:r w:rsidRPr="00FF2679">
        <w:rPr>
          <w:rFonts w:ascii="Courier New" w:hAnsi="Courier New" w:cs="Courier New"/>
        </w:rPr>
        <w:t>4  1</w:t>
      </w:r>
      <w:proofErr w:type="gramEnd"/>
      <w:r w:rsidRPr="00FF2679">
        <w:rPr>
          <w:rFonts w:ascii="Courier New" w:hAnsi="Courier New" w:cs="Courier New"/>
        </w:rPr>
        <w:t xml:space="preserve"> 2   0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   Residual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      Tag      </w:t>
      </w:r>
      <w:proofErr w:type="gramStart"/>
      <w:r w:rsidRPr="00FF2679">
        <w:rPr>
          <w:rFonts w:ascii="Courier New" w:hAnsi="Courier New" w:cs="Courier New"/>
        </w:rPr>
        <w:t>2  1</w:t>
      </w:r>
      <w:proofErr w:type="gramEnd"/>
      <w:r w:rsidRPr="00FF2679">
        <w:rPr>
          <w:rFonts w:ascii="Courier New" w:hAnsi="Courier New" w:cs="Courier New"/>
        </w:rPr>
        <w:t xml:space="preserve"> 0   0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      Residual </w:t>
      </w:r>
      <w:proofErr w:type="gramStart"/>
      <w:r w:rsidRPr="00FF2679">
        <w:rPr>
          <w:rFonts w:ascii="Courier New" w:hAnsi="Courier New" w:cs="Courier New"/>
        </w:rPr>
        <w:t>4  1</w:t>
      </w:r>
      <w:proofErr w:type="gramEnd"/>
      <w:r w:rsidRPr="00FF2679">
        <w:rPr>
          <w:rFonts w:ascii="Courier New" w:hAnsi="Courier New" w:cs="Courier New"/>
        </w:rPr>
        <w:t xml:space="preserve"> 0   0  </w:t>
      </w:r>
    </w:p>
    <w:p w:rsidR="00C55BBC" w:rsidRPr="00FF2679" w:rsidRDefault="00C55BBC" w:rsidP="00C55BBC">
      <w:pPr>
        <w:spacing w:after="0" w:line="240" w:lineRule="auto"/>
        <w:rPr>
          <w:rFonts w:ascii="Courier New" w:hAnsi="Courier New" w:cs="Courier New"/>
        </w:rPr>
      </w:pP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$EF</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               Tag </w:t>
      </w:r>
      <w:proofErr w:type="spellStart"/>
      <w:r w:rsidRPr="00FF2679">
        <w:rPr>
          <w:rFonts w:ascii="Courier New" w:hAnsi="Courier New" w:cs="Courier New"/>
        </w:rPr>
        <w:t>Trt</w:t>
      </w:r>
      <w:proofErr w:type="spellEnd"/>
      <w:r w:rsidRPr="00FF2679">
        <w:rPr>
          <w:rFonts w:ascii="Courier New" w:hAnsi="Courier New" w:cs="Courier New"/>
        </w:rPr>
        <w:t xml:space="preserve"> </w:t>
      </w:r>
      <w:proofErr w:type="spellStart"/>
      <w:r w:rsidRPr="00FF2679">
        <w:rPr>
          <w:rFonts w:ascii="Courier New" w:hAnsi="Courier New" w:cs="Courier New"/>
        </w:rPr>
        <w:t>eff.Tag</w:t>
      </w:r>
      <w:proofErr w:type="spellEnd"/>
      <w:r w:rsidRPr="00FF2679">
        <w:rPr>
          <w:rFonts w:ascii="Courier New" w:hAnsi="Courier New" w:cs="Courier New"/>
        </w:rPr>
        <w:t xml:space="preserve"> </w:t>
      </w:r>
      <w:proofErr w:type="spellStart"/>
      <w:r w:rsidRPr="00FF2679">
        <w:rPr>
          <w:rFonts w:ascii="Courier New" w:hAnsi="Courier New" w:cs="Courier New"/>
        </w:rPr>
        <w:t>eff.Trt</w:t>
      </w:r>
      <w:proofErr w:type="spellEnd"/>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Between Run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   Between </w:t>
      </w:r>
      <w:proofErr w:type="spellStart"/>
      <w:r w:rsidRPr="00FF2679">
        <w:rPr>
          <w:rFonts w:ascii="Courier New" w:hAnsi="Courier New" w:cs="Courier New"/>
        </w:rPr>
        <w:t>Ani</w:t>
      </w:r>
      <w:proofErr w:type="spellEnd"/>
      <w:r w:rsidRPr="00FF2679">
        <w:rPr>
          <w:rFonts w:ascii="Courier New" w:hAnsi="Courier New" w:cs="Courier New"/>
        </w:rPr>
        <w:t xml:space="preserve">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    Residual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Within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   Between </w:t>
      </w:r>
      <w:proofErr w:type="spellStart"/>
      <w:r w:rsidRPr="00FF2679">
        <w:rPr>
          <w:rFonts w:ascii="Courier New" w:hAnsi="Courier New" w:cs="Courier New"/>
        </w:rPr>
        <w:t>Ani</w:t>
      </w:r>
      <w:proofErr w:type="spellEnd"/>
      <w:r w:rsidRPr="00FF2679">
        <w:rPr>
          <w:rFonts w:ascii="Courier New" w:hAnsi="Courier New" w:cs="Courier New"/>
        </w:rPr>
        <w:t xml:space="preserve">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      Tag      4       1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      </w:t>
      </w:r>
      <w:proofErr w:type="spellStart"/>
      <w:r w:rsidRPr="00FF2679">
        <w:rPr>
          <w:rFonts w:ascii="Courier New" w:hAnsi="Courier New" w:cs="Courier New"/>
        </w:rPr>
        <w:t>Trt</w:t>
      </w:r>
      <w:proofErr w:type="spellEnd"/>
      <w:r w:rsidRPr="00FF2679">
        <w:rPr>
          <w:rFonts w:ascii="Courier New" w:hAnsi="Courier New" w:cs="Courier New"/>
        </w:rPr>
        <w:t xml:space="preserve">          8           1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    Residual                          </w:t>
      </w:r>
    </w:p>
    <w:p w:rsidR="00C55BBC" w:rsidRPr="00FF2679" w:rsidRDefault="00C55BBC" w:rsidP="00C55BBC">
      <w:pPr>
        <w:spacing w:after="0" w:line="240" w:lineRule="auto"/>
        <w:rPr>
          <w:rFonts w:ascii="Courier New" w:hAnsi="Courier New" w:cs="Courier New"/>
        </w:rPr>
      </w:pPr>
      <w:r w:rsidRPr="00FF2679">
        <w:rPr>
          <w:rFonts w:ascii="Courier New" w:hAnsi="Courier New" w:cs="Courier New"/>
        </w:rPr>
        <w:t xml:space="preserve">      Tag      4       1     </w:t>
      </w:r>
    </w:p>
    <w:p w:rsidR="00C55BBC" w:rsidRPr="00FF2679" w:rsidRDefault="00C55BBC" w:rsidP="00C55BBC">
      <w:pPr>
        <w:spacing w:after="0" w:line="240" w:lineRule="auto"/>
        <w:rPr>
          <w:rFonts w:ascii="Courier New" w:hAnsi="Courier New" w:cs="Courier New"/>
        </w:rPr>
      </w:pPr>
    </w:p>
    <w:p w:rsidR="00C55BBC" w:rsidRDefault="0016732D" w:rsidP="0016732D">
      <w:pPr>
        <w:spacing w:line="360" w:lineRule="auto"/>
        <w:rPr>
          <w:rFonts w:ascii="Times New Roman" w:hAnsi="Times New Roman" w:cs="Times New Roman"/>
          <w:sz w:val="24"/>
          <w:szCs w:val="24"/>
        </w:rPr>
      </w:pPr>
      <w:r>
        <w:rPr>
          <w:rFonts w:ascii="Times New Roman" w:hAnsi="Times New Roman" w:cs="Times New Roman"/>
          <w:sz w:val="24"/>
          <w:szCs w:val="24"/>
        </w:rPr>
        <w:t>All the</w:t>
      </w:r>
      <w:r w:rsidR="00C55BBC">
        <w:rPr>
          <w:rFonts w:ascii="Times New Roman" w:hAnsi="Times New Roman" w:cs="Times New Roman"/>
          <w:sz w:val="24"/>
          <w:szCs w:val="24"/>
        </w:rPr>
        <w:t xml:space="preserve"> treatment information stays intact </w:t>
      </w:r>
      <w:r>
        <w:rPr>
          <w:rFonts w:ascii="Times New Roman" w:hAnsi="Times New Roman" w:cs="Times New Roman"/>
          <w:sz w:val="24"/>
          <w:szCs w:val="24"/>
        </w:rPr>
        <w:t xml:space="preserve">in the between animals stratum. </w:t>
      </w:r>
      <w:ins w:id="59" w:author="krug001" w:date="2012-07-11T10:48:00Z">
        <w:r w:rsidR="006921A8">
          <w:rPr>
            <w:rFonts w:ascii="Times New Roman" w:hAnsi="Times New Roman" w:cs="Times New Roman"/>
            <w:sz w:val="24"/>
            <w:szCs w:val="24"/>
          </w:rPr>
          <w:t xml:space="preserve">[Explain in words what it is in the above </w:t>
        </w:r>
        <w:proofErr w:type="spellStart"/>
        <w:r w:rsidR="006921A8">
          <w:rPr>
            <w:rFonts w:ascii="Times New Roman" w:hAnsi="Times New Roman" w:cs="Times New Roman"/>
            <w:sz w:val="24"/>
            <w:szCs w:val="24"/>
          </w:rPr>
          <w:t>anova</w:t>
        </w:r>
        <w:proofErr w:type="spellEnd"/>
        <w:r w:rsidR="006921A8">
          <w:rPr>
            <w:rFonts w:ascii="Times New Roman" w:hAnsi="Times New Roman" w:cs="Times New Roman"/>
            <w:sz w:val="24"/>
            <w:szCs w:val="24"/>
          </w:rPr>
          <w:t xml:space="preserve"> that allows you to say this!] </w:t>
        </w:r>
      </w:ins>
      <w:r>
        <w:rPr>
          <w:rFonts w:ascii="Times New Roman" w:hAnsi="Times New Roman" w:cs="Times New Roman"/>
          <w:sz w:val="24"/>
          <w:szCs w:val="24"/>
        </w:rPr>
        <w:t xml:space="preserve">However, </w:t>
      </w:r>
      <w:del w:id="60" w:author="krug001" w:date="2012-07-11T10:48:00Z">
        <w:r w:rsidDel="006921A8">
          <w:rPr>
            <w:rFonts w:ascii="Times New Roman" w:hAnsi="Times New Roman" w:cs="Times New Roman"/>
            <w:sz w:val="24"/>
            <w:szCs w:val="24"/>
          </w:rPr>
          <w:delText xml:space="preserve">one </w:delText>
        </w:r>
      </w:del>
      <w:ins w:id="61" w:author="krug001" w:date="2012-07-11T10:48:00Z">
        <w:r w:rsidR="006921A8">
          <w:rPr>
            <w:rFonts w:ascii="Times New Roman" w:hAnsi="Times New Roman" w:cs="Times New Roman"/>
            <w:sz w:val="24"/>
            <w:szCs w:val="24"/>
          </w:rPr>
          <w:t xml:space="preserve">1 </w:t>
        </w:r>
      </w:ins>
      <w:r>
        <w:rPr>
          <w:rFonts w:ascii="Times New Roman" w:hAnsi="Times New Roman" w:cs="Times New Roman"/>
          <w:sz w:val="24"/>
          <w:szCs w:val="24"/>
        </w:rPr>
        <w:t xml:space="preserve">DF </w:t>
      </w:r>
      <w:del w:id="62" w:author="krug001" w:date="2012-07-11T10:48:00Z">
        <w:r w:rsidDel="006921A8">
          <w:rPr>
            <w:rFonts w:ascii="Times New Roman" w:hAnsi="Times New Roman" w:cs="Times New Roman"/>
            <w:sz w:val="24"/>
            <w:szCs w:val="24"/>
          </w:rPr>
          <w:delText xml:space="preserve">of </w:delText>
        </w:r>
      </w:del>
      <w:ins w:id="63" w:author="krug001" w:date="2012-07-11T10:48:00Z">
        <w:r w:rsidR="006921A8">
          <w:rPr>
            <w:rFonts w:ascii="Times New Roman" w:hAnsi="Times New Roman" w:cs="Times New Roman"/>
            <w:sz w:val="24"/>
            <w:szCs w:val="24"/>
          </w:rPr>
          <w:t xml:space="preserve">associated with </w:t>
        </w:r>
      </w:ins>
      <w:r>
        <w:rPr>
          <w:rFonts w:ascii="Times New Roman" w:hAnsi="Times New Roman" w:cs="Times New Roman"/>
          <w:sz w:val="24"/>
          <w:szCs w:val="24"/>
        </w:rPr>
        <w:t xml:space="preserve">animal </w:t>
      </w:r>
      <w:ins w:id="64" w:author="krug001" w:date="2012-07-11T10:48:00Z">
        <w:r w:rsidR="006921A8">
          <w:rPr>
            <w:rFonts w:ascii="Times New Roman" w:hAnsi="Times New Roman" w:cs="Times New Roman"/>
            <w:sz w:val="24"/>
            <w:szCs w:val="24"/>
          </w:rPr>
          <w:t xml:space="preserve">effects </w:t>
        </w:r>
      </w:ins>
      <w:r>
        <w:rPr>
          <w:rFonts w:ascii="Times New Roman" w:hAnsi="Times New Roman" w:cs="Times New Roman"/>
          <w:sz w:val="24"/>
          <w:szCs w:val="24"/>
        </w:rPr>
        <w:t xml:space="preserve">is in the between runs stratum and </w:t>
      </w:r>
      <w:del w:id="65" w:author="krug001" w:date="2012-07-11T10:49:00Z">
        <w:r w:rsidDel="006921A8">
          <w:rPr>
            <w:rFonts w:ascii="Times New Roman" w:hAnsi="Times New Roman" w:cs="Times New Roman"/>
            <w:sz w:val="24"/>
            <w:szCs w:val="24"/>
          </w:rPr>
          <w:delText>o</w:delText>
        </w:r>
        <w:r w:rsidR="00C55BBC" w:rsidDel="006921A8">
          <w:rPr>
            <w:rFonts w:ascii="Times New Roman" w:hAnsi="Times New Roman" w:cs="Times New Roman"/>
            <w:sz w:val="24"/>
            <w:szCs w:val="24"/>
          </w:rPr>
          <w:delText xml:space="preserve">ne </w:delText>
        </w:r>
      </w:del>
      <w:ins w:id="66" w:author="krug001" w:date="2012-07-11T10:49:00Z">
        <w:r w:rsidR="006921A8">
          <w:rPr>
            <w:rFonts w:ascii="Times New Roman" w:hAnsi="Times New Roman" w:cs="Times New Roman"/>
            <w:sz w:val="24"/>
            <w:szCs w:val="24"/>
          </w:rPr>
          <w:t xml:space="preserve">1 </w:t>
        </w:r>
      </w:ins>
      <w:r w:rsidR="00C55BBC">
        <w:rPr>
          <w:rFonts w:ascii="Times New Roman" w:hAnsi="Times New Roman" w:cs="Times New Roman"/>
          <w:sz w:val="24"/>
          <w:szCs w:val="24"/>
        </w:rPr>
        <w:t xml:space="preserve">DF of tag </w:t>
      </w:r>
      <w:ins w:id="67" w:author="krug001" w:date="2012-07-11T10:49:00Z">
        <w:r w:rsidR="006921A8">
          <w:rPr>
            <w:rFonts w:ascii="Times New Roman" w:hAnsi="Times New Roman" w:cs="Times New Roman"/>
            <w:sz w:val="24"/>
            <w:szCs w:val="24"/>
          </w:rPr>
          <w:t xml:space="preserve">[fix as shown for animal] </w:t>
        </w:r>
      </w:ins>
      <w:r w:rsidR="00C55BBC">
        <w:rPr>
          <w:rFonts w:ascii="Times New Roman" w:hAnsi="Times New Roman" w:cs="Times New Roman"/>
          <w:sz w:val="24"/>
          <w:szCs w:val="24"/>
        </w:rPr>
        <w:t>is confound</w:t>
      </w:r>
      <w:ins w:id="68" w:author="krug001" w:date="2012-07-11T10:49:00Z">
        <w:r w:rsidR="006921A8">
          <w:rPr>
            <w:rFonts w:ascii="Times New Roman" w:hAnsi="Times New Roman" w:cs="Times New Roman"/>
            <w:sz w:val="24"/>
            <w:szCs w:val="24"/>
          </w:rPr>
          <w:t>ed</w:t>
        </w:r>
      </w:ins>
      <w:r w:rsidR="00C55BBC">
        <w:rPr>
          <w:rFonts w:ascii="Times New Roman" w:hAnsi="Times New Roman" w:cs="Times New Roman"/>
          <w:sz w:val="24"/>
          <w:szCs w:val="24"/>
        </w:rPr>
        <w:t xml:space="preserve"> with </w:t>
      </w:r>
      <w:del w:id="69" w:author="krug001" w:date="2012-07-11T10:49:00Z">
        <w:r w:rsidR="00C55BBC" w:rsidDel="006921A8">
          <w:rPr>
            <w:rFonts w:ascii="Times New Roman" w:hAnsi="Times New Roman" w:cs="Times New Roman"/>
            <w:sz w:val="24"/>
            <w:szCs w:val="24"/>
          </w:rPr>
          <w:delText xml:space="preserve">one </w:delText>
        </w:r>
      </w:del>
      <w:ins w:id="70" w:author="krug001" w:date="2012-07-11T10:49:00Z">
        <w:r w:rsidR="006921A8">
          <w:rPr>
            <w:rFonts w:ascii="Times New Roman" w:hAnsi="Times New Roman" w:cs="Times New Roman"/>
            <w:sz w:val="24"/>
            <w:szCs w:val="24"/>
          </w:rPr>
          <w:t xml:space="preserve">1 </w:t>
        </w:r>
      </w:ins>
      <w:r w:rsidR="00C55BBC">
        <w:rPr>
          <w:rFonts w:ascii="Times New Roman" w:hAnsi="Times New Roman" w:cs="Times New Roman"/>
          <w:sz w:val="24"/>
          <w:szCs w:val="24"/>
        </w:rPr>
        <w:t xml:space="preserve">DF of the between </w:t>
      </w:r>
      <w:commentRangeStart w:id="71"/>
      <w:r w:rsidR="00C55BBC">
        <w:rPr>
          <w:rFonts w:ascii="Times New Roman" w:hAnsi="Times New Roman" w:cs="Times New Roman"/>
          <w:sz w:val="24"/>
          <w:szCs w:val="24"/>
        </w:rPr>
        <w:t>animals stratum</w:t>
      </w:r>
      <w:commentRangeEnd w:id="71"/>
      <w:r w:rsidR="006921A8">
        <w:rPr>
          <w:rStyle w:val="CommentReference"/>
        </w:rPr>
        <w:commentReference w:id="71"/>
      </w:r>
      <w:r w:rsidR="00C55BBC">
        <w:rPr>
          <w:rFonts w:ascii="Times New Roman" w:hAnsi="Times New Roman" w:cs="Times New Roman"/>
          <w:sz w:val="24"/>
          <w:szCs w:val="24"/>
        </w:rPr>
        <w:t>.</w:t>
      </w:r>
    </w:p>
    <w:p w:rsidR="0016732D" w:rsidRPr="004A5264" w:rsidRDefault="0016732D" w:rsidP="0016732D">
      <w:pPr>
        <w:spacing w:line="360" w:lineRule="auto"/>
        <w:rPr>
          <w:rFonts w:ascii="Times New Roman" w:hAnsi="Times New Roman" w:cs="Times New Roman"/>
          <w:sz w:val="24"/>
          <w:szCs w:val="24"/>
        </w:rPr>
      </w:pPr>
    </w:p>
    <w:p w:rsidR="0016732D" w:rsidRDefault="00C55BBC" w:rsidP="0016732D">
      <w:pPr>
        <w:spacing w:line="360" w:lineRule="auto"/>
        <w:jc w:val="both"/>
        <w:rPr>
          <w:rFonts w:ascii="Times New Roman" w:hAnsi="Times New Roman" w:cs="Times New Roman"/>
          <w:sz w:val="24"/>
          <w:szCs w:val="24"/>
        </w:rPr>
      </w:pPr>
      <w:r w:rsidRPr="0016732D">
        <w:rPr>
          <w:rFonts w:ascii="Times New Roman" w:hAnsi="Times New Roman" w:cs="Times New Roman"/>
          <w:sz w:val="24"/>
          <w:szCs w:val="24"/>
        </w:rPr>
        <w:t xml:space="preserve">b) </w:t>
      </w:r>
      <w:r w:rsidR="0016732D" w:rsidRPr="0016732D">
        <w:rPr>
          <w:rFonts w:ascii="Times New Roman" w:hAnsi="Times New Roman" w:cs="Times New Roman"/>
          <w:sz w:val="24"/>
          <w:szCs w:val="24"/>
        </w:rPr>
        <w:t xml:space="preserve">An example of design with </w:t>
      </w:r>
      <w:r w:rsidR="005D0A0D">
        <w:rPr>
          <w:rFonts w:ascii="Times New Roman" w:hAnsi="Times New Roman" w:cs="Times New Roman"/>
          <w:sz w:val="24"/>
          <w:szCs w:val="24"/>
        </w:rPr>
        <w:t>odd</w:t>
      </w:r>
      <w:r w:rsidR="0016732D" w:rsidRPr="0016732D">
        <w:rPr>
          <w:rFonts w:ascii="Times New Roman" w:hAnsi="Times New Roman" w:cs="Times New Roman"/>
          <w:sz w:val="24"/>
          <w:szCs w:val="24"/>
        </w:rPr>
        <w:t xml:space="preserve"> number of biological replicates </w:t>
      </w:r>
      <w:r w:rsidR="0016732D" w:rsidRPr="0016732D">
        <w:rPr>
          <w:rFonts w:ascii="Times New Roman" w:hAnsi="Times New Roman" w:cs="Times New Roman"/>
          <w:sz w:val="24"/>
          <w:szCs w:val="24"/>
          <w:lang w:eastAsia="zh-TW"/>
        </w:rPr>
        <w:t>is</w:t>
      </w:r>
      <w:r w:rsidR="0016732D" w:rsidRPr="0016732D">
        <w:rPr>
          <w:rFonts w:ascii="Times New Roman" w:hAnsi="Times New Roman" w:cs="Times New Roman" w:hint="eastAsia"/>
          <w:sz w:val="24"/>
          <w:szCs w:val="24"/>
          <w:lang w:eastAsia="zh-TW"/>
        </w:rPr>
        <w:t xml:space="preserve"> </w:t>
      </w:r>
      <w:r w:rsidR="0016732D" w:rsidRPr="0016732D">
        <w:rPr>
          <w:rFonts w:ascii="Times New Roman" w:hAnsi="Times New Roman" w:cs="Times New Roman"/>
          <w:sz w:val="24"/>
          <w:szCs w:val="24"/>
          <w:lang w:eastAsia="zh-TW"/>
        </w:rPr>
        <w:t>five biological</w:t>
      </w:r>
      <w:r w:rsidR="0016732D">
        <w:rPr>
          <w:rFonts w:ascii="Times New Roman" w:hAnsi="Times New Roman" w:cs="Times New Roman"/>
          <w:sz w:val="24"/>
          <w:szCs w:val="24"/>
          <w:lang w:eastAsia="zh-TW"/>
        </w:rPr>
        <w:t xml:space="preserve"> replicates. Animal A, C, E, G and I are assigned to treatment “a” and Animal B, </w:t>
      </w:r>
      <w:proofErr w:type="gramStart"/>
      <w:r w:rsidR="0016732D">
        <w:rPr>
          <w:rFonts w:ascii="Times New Roman" w:hAnsi="Times New Roman" w:cs="Times New Roman"/>
          <w:sz w:val="24"/>
          <w:szCs w:val="24"/>
          <w:lang w:eastAsia="zh-TW"/>
        </w:rPr>
        <w:t>D,</w:t>
      </w:r>
      <w:proofErr w:type="gramEnd"/>
      <w:r w:rsidR="0016732D">
        <w:rPr>
          <w:rFonts w:ascii="Times New Roman" w:hAnsi="Times New Roman" w:cs="Times New Roman"/>
          <w:sz w:val="24"/>
          <w:szCs w:val="24"/>
          <w:lang w:eastAsia="zh-TW"/>
        </w:rPr>
        <w:t xml:space="preserve"> F, H and J are assigned to treatment “b”. </w:t>
      </w:r>
      <w:r w:rsidR="0016732D">
        <w:rPr>
          <w:rFonts w:ascii="Times New Roman" w:hAnsi="Times New Roman" w:cs="Times New Roman"/>
          <w:sz w:val="24"/>
          <w:szCs w:val="24"/>
        </w:rPr>
        <w:br w:type="page"/>
      </w:r>
    </w:p>
    <w:p w:rsidR="00C55BBC" w:rsidRPr="00FF2679" w:rsidRDefault="0016732D" w:rsidP="0016732D">
      <w:pPr>
        <w:spacing w:line="360" w:lineRule="auto"/>
        <w:rPr>
          <w:rFonts w:ascii="Courier New" w:hAnsi="Courier New" w:cs="Courier New"/>
          <w:sz w:val="24"/>
          <w:szCs w:val="24"/>
        </w:rPr>
      </w:pPr>
      <w:r>
        <w:rPr>
          <w:rFonts w:ascii="Times New Roman" w:hAnsi="Times New Roman" w:cs="Times New Roman"/>
          <w:sz w:val="24"/>
          <w:szCs w:val="24"/>
        </w:rPr>
        <w:lastRenderedPageBreak/>
        <w:t xml:space="preserve">The animal allocation can be shown as follows,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     [</w:t>
      </w:r>
      <w:proofErr w:type="gramStart"/>
      <w:r w:rsidRPr="00FF2679">
        <w:rPr>
          <w:rFonts w:ascii="Courier New" w:hAnsi="Courier New" w:cs="Courier New"/>
          <w:sz w:val="24"/>
          <w:szCs w:val="24"/>
        </w:rPr>
        <w:t>,1</w:t>
      </w:r>
      <w:proofErr w:type="gramEnd"/>
      <w:r w:rsidRPr="00FF2679">
        <w:rPr>
          <w:rFonts w:ascii="Courier New" w:hAnsi="Courier New" w:cs="Courier New"/>
          <w:sz w:val="24"/>
          <w:szCs w:val="24"/>
        </w:rPr>
        <w:t>] [</w:t>
      </w:r>
      <w:proofErr w:type="gramStart"/>
      <w:r w:rsidRPr="00FF2679">
        <w:rPr>
          <w:rFonts w:ascii="Courier New" w:hAnsi="Courier New" w:cs="Courier New"/>
          <w:sz w:val="24"/>
          <w:szCs w:val="24"/>
        </w:rPr>
        <w:t>,2</w:t>
      </w:r>
      <w:proofErr w:type="gramEnd"/>
      <w:r w:rsidRPr="00FF2679">
        <w:rPr>
          <w:rFonts w:ascii="Courier New" w:hAnsi="Courier New" w:cs="Courier New"/>
          <w:sz w:val="24"/>
          <w:szCs w:val="24"/>
        </w:rPr>
        <w:t>] [</w:t>
      </w:r>
      <w:proofErr w:type="gramStart"/>
      <w:r w:rsidRPr="00FF2679">
        <w:rPr>
          <w:rFonts w:ascii="Courier New" w:hAnsi="Courier New" w:cs="Courier New"/>
          <w:sz w:val="24"/>
          <w:szCs w:val="24"/>
        </w:rPr>
        <w:t>,3</w:t>
      </w:r>
      <w:proofErr w:type="gramEnd"/>
      <w:r w:rsidRPr="00FF2679">
        <w:rPr>
          <w:rFonts w:ascii="Courier New" w:hAnsi="Courier New" w:cs="Courier New"/>
          <w:sz w:val="24"/>
          <w:szCs w:val="24"/>
        </w:rPr>
        <w:t>] [</w:t>
      </w:r>
      <w:proofErr w:type="gramStart"/>
      <w:r w:rsidRPr="00FF2679">
        <w:rPr>
          <w:rFonts w:ascii="Courier New" w:hAnsi="Courier New" w:cs="Courier New"/>
          <w:sz w:val="24"/>
          <w:szCs w:val="24"/>
        </w:rPr>
        <w:t>,4</w:t>
      </w:r>
      <w:proofErr w:type="gramEnd"/>
      <w:r w:rsidRPr="00FF2679">
        <w:rPr>
          <w:rFonts w:ascii="Courier New" w:hAnsi="Courier New" w:cs="Courier New"/>
          <w:sz w:val="24"/>
          <w:szCs w:val="24"/>
        </w:rPr>
        <w:t>]</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[1,] "A"  "B"  "C"  "D"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[2,] "B"  "A"  "D"  "C"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[3,] "E"  "F"  "G"  "H"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[4,] "F"  "E"  "H"  "G"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[5,] "I"  "I"  "J"  "J" </w:t>
      </w:r>
    </w:p>
    <w:p w:rsidR="00C55BBC" w:rsidRPr="00FF2679" w:rsidRDefault="00C55BBC" w:rsidP="00C55BBC">
      <w:pPr>
        <w:spacing w:after="0" w:line="240" w:lineRule="auto"/>
        <w:rPr>
          <w:rFonts w:ascii="Courier New" w:hAnsi="Courier New" w:cs="Courier New"/>
          <w:sz w:val="24"/>
          <w:szCs w:val="24"/>
        </w:rPr>
      </w:pPr>
    </w:p>
    <w:p w:rsidR="00C55BBC" w:rsidRDefault="00C55BBC" w:rsidP="00C55BB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first four rows of the animal allocation are identical to the previous design with </w:t>
      </w:r>
      <w:r w:rsidR="0016732D">
        <w:rPr>
          <w:rFonts w:ascii="Times New Roman" w:hAnsi="Times New Roman" w:cs="Times New Roman"/>
          <w:sz w:val="24"/>
          <w:szCs w:val="24"/>
        </w:rPr>
        <w:t>four</w:t>
      </w:r>
      <w:r>
        <w:rPr>
          <w:rFonts w:ascii="Times New Roman" w:hAnsi="Times New Roman" w:cs="Times New Roman"/>
          <w:sz w:val="24"/>
          <w:szCs w:val="24"/>
        </w:rPr>
        <w:t xml:space="preserve"> biological replicates. The animal allocation of the last row is assigned by </w:t>
      </w:r>
      <w:r w:rsidR="0016732D">
        <w:rPr>
          <w:rFonts w:ascii="Times New Roman" w:hAnsi="Times New Roman" w:cs="Times New Roman"/>
          <w:sz w:val="24"/>
          <w:szCs w:val="24"/>
        </w:rPr>
        <w:t>“</w:t>
      </w:r>
      <w:r>
        <w:rPr>
          <w:rFonts w:ascii="Times New Roman" w:hAnsi="Times New Roman" w:cs="Times New Roman"/>
          <w:sz w:val="24"/>
          <w:szCs w:val="24"/>
        </w:rPr>
        <w:t>preserv</w:t>
      </w:r>
      <w:r w:rsidR="0016732D">
        <w:rPr>
          <w:rFonts w:ascii="Times New Roman" w:hAnsi="Times New Roman" w:cs="Times New Roman"/>
          <w:sz w:val="24"/>
          <w:szCs w:val="24"/>
        </w:rPr>
        <w:t>ing”</w:t>
      </w:r>
      <w:r>
        <w:rPr>
          <w:rFonts w:ascii="Times New Roman" w:hAnsi="Times New Roman" w:cs="Times New Roman"/>
          <w:sz w:val="24"/>
          <w:szCs w:val="24"/>
        </w:rPr>
        <w:t xml:space="preserve"> the confounding between the tags and the animals, i.e. </w:t>
      </w:r>
      <w:proofErr w:type="gramStart"/>
      <w:r>
        <w:rPr>
          <w:rFonts w:ascii="Times New Roman" w:hAnsi="Times New Roman" w:cs="Times New Roman"/>
          <w:sz w:val="24"/>
          <w:szCs w:val="24"/>
        </w:rPr>
        <w:t>Animal</w:t>
      </w:r>
      <w:proofErr w:type="gramEnd"/>
      <w:r>
        <w:rPr>
          <w:rFonts w:ascii="Times New Roman" w:hAnsi="Times New Roman" w:cs="Times New Roman"/>
          <w:sz w:val="24"/>
          <w:szCs w:val="24"/>
        </w:rPr>
        <w:t xml:space="preserve"> I is assigned with the Animal A, B and E and Animal J is assigned with Animal C, D and H.</w:t>
      </w:r>
    </w:p>
    <w:p w:rsidR="0016732D" w:rsidRDefault="0016732D" w:rsidP="00C55BBC">
      <w:pPr>
        <w:rPr>
          <w:rFonts w:ascii="Times New Roman" w:hAnsi="Times New Roman" w:cs="Times New Roman"/>
          <w:sz w:val="24"/>
          <w:szCs w:val="24"/>
        </w:rPr>
      </w:pPr>
    </w:p>
    <w:p w:rsidR="0016732D" w:rsidRPr="00FF2679" w:rsidRDefault="0016732D" w:rsidP="0016732D">
      <w:pPr>
        <w:spacing w:line="360" w:lineRule="auto"/>
        <w:rPr>
          <w:rFonts w:ascii="Courier New" w:hAnsi="Courier New" w:cs="Courier New"/>
          <w:sz w:val="24"/>
          <w:szCs w:val="24"/>
        </w:rPr>
      </w:pPr>
      <w:r>
        <w:rPr>
          <w:rFonts w:ascii="Times New Roman" w:hAnsi="Times New Roman" w:cs="Times New Roman"/>
          <w:sz w:val="24"/>
          <w:szCs w:val="24"/>
        </w:rPr>
        <w:t xml:space="preserve">The treatment allocation can be shown as follows,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     [</w:t>
      </w:r>
      <w:proofErr w:type="gramStart"/>
      <w:r w:rsidRPr="00FF2679">
        <w:rPr>
          <w:rFonts w:ascii="Courier New" w:hAnsi="Courier New" w:cs="Courier New"/>
          <w:sz w:val="24"/>
          <w:szCs w:val="24"/>
        </w:rPr>
        <w:t>,1</w:t>
      </w:r>
      <w:proofErr w:type="gramEnd"/>
      <w:r w:rsidRPr="00FF2679">
        <w:rPr>
          <w:rFonts w:ascii="Courier New" w:hAnsi="Courier New" w:cs="Courier New"/>
          <w:sz w:val="24"/>
          <w:szCs w:val="24"/>
        </w:rPr>
        <w:t>] [</w:t>
      </w:r>
      <w:proofErr w:type="gramStart"/>
      <w:r w:rsidRPr="00FF2679">
        <w:rPr>
          <w:rFonts w:ascii="Courier New" w:hAnsi="Courier New" w:cs="Courier New"/>
          <w:sz w:val="24"/>
          <w:szCs w:val="24"/>
        </w:rPr>
        <w:t>,2</w:t>
      </w:r>
      <w:proofErr w:type="gramEnd"/>
      <w:r w:rsidRPr="00FF2679">
        <w:rPr>
          <w:rFonts w:ascii="Courier New" w:hAnsi="Courier New" w:cs="Courier New"/>
          <w:sz w:val="24"/>
          <w:szCs w:val="24"/>
        </w:rPr>
        <w:t>] [</w:t>
      </w:r>
      <w:proofErr w:type="gramStart"/>
      <w:r w:rsidRPr="00FF2679">
        <w:rPr>
          <w:rFonts w:ascii="Courier New" w:hAnsi="Courier New" w:cs="Courier New"/>
          <w:sz w:val="24"/>
          <w:szCs w:val="24"/>
        </w:rPr>
        <w:t>,3</w:t>
      </w:r>
      <w:proofErr w:type="gramEnd"/>
      <w:r w:rsidRPr="00FF2679">
        <w:rPr>
          <w:rFonts w:ascii="Courier New" w:hAnsi="Courier New" w:cs="Courier New"/>
          <w:sz w:val="24"/>
          <w:szCs w:val="24"/>
        </w:rPr>
        <w:t>] [</w:t>
      </w:r>
      <w:proofErr w:type="gramStart"/>
      <w:r w:rsidRPr="00FF2679">
        <w:rPr>
          <w:rFonts w:ascii="Courier New" w:hAnsi="Courier New" w:cs="Courier New"/>
          <w:sz w:val="24"/>
          <w:szCs w:val="24"/>
        </w:rPr>
        <w:t>,4</w:t>
      </w:r>
      <w:proofErr w:type="gramEnd"/>
      <w:r w:rsidRPr="00FF2679">
        <w:rPr>
          <w:rFonts w:ascii="Courier New" w:hAnsi="Courier New" w:cs="Courier New"/>
          <w:sz w:val="24"/>
          <w:szCs w:val="24"/>
        </w:rPr>
        <w:t>]</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[1,] "</w:t>
      </w:r>
      <w:proofErr w:type="gramStart"/>
      <w:r w:rsidRPr="00FF2679">
        <w:rPr>
          <w:rFonts w:ascii="Courier New" w:hAnsi="Courier New" w:cs="Courier New"/>
          <w:sz w:val="24"/>
          <w:szCs w:val="24"/>
        </w:rPr>
        <w:t>a</w:t>
      </w:r>
      <w:proofErr w:type="gramEnd"/>
      <w:r w:rsidRPr="00FF2679">
        <w:rPr>
          <w:rFonts w:ascii="Courier New" w:hAnsi="Courier New" w:cs="Courier New"/>
          <w:sz w:val="24"/>
          <w:szCs w:val="24"/>
        </w:rPr>
        <w:t xml:space="preserve">"  "b"  "a"  "b"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[2,] "</w:t>
      </w:r>
      <w:proofErr w:type="gramStart"/>
      <w:r w:rsidRPr="00FF2679">
        <w:rPr>
          <w:rFonts w:ascii="Courier New" w:hAnsi="Courier New" w:cs="Courier New"/>
          <w:sz w:val="24"/>
          <w:szCs w:val="24"/>
        </w:rPr>
        <w:t>b</w:t>
      </w:r>
      <w:proofErr w:type="gramEnd"/>
      <w:r w:rsidRPr="00FF2679">
        <w:rPr>
          <w:rFonts w:ascii="Courier New" w:hAnsi="Courier New" w:cs="Courier New"/>
          <w:sz w:val="24"/>
          <w:szCs w:val="24"/>
        </w:rPr>
        <w:t xml:space="preserve">"  "a"  "b"  "a"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[3,] "</w:t>
      </w:r>
      <w:proofErr w:type="gramStart"/>
      <w:r w:rsidRPr="00FF2679">
        <w:rPr>
          <w:rFonts w:ascii="Courier New" w:hAnsi="Courier New" w:cs="Courier New"/>
          <w:sz w:val="24"/>
          <w:szCs w:val="24"/>
        </w:rPr>
        <w:t>a</w:t>
      </w:r>
      <w:proofErr w:type="gramEnd"/>
      <w:r w:rsidRPr="00FF2679">
        <w:rPr>
          <w:rFonts w:ascii="Courier New" w:hAnsi="Courier New" w:cs="Courier New"/>
          <w:sz w:val="24"/>
          <w:szCs w:val="24"/>
        </w:rPr>
        <w:t xml:space="preserve">"  "b"  "a"  "b"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[4,] "</w:t>
      </w:r>
      <w:proofErr w:type="gramStart"/>
      <w:r w:rsidRPr="00FF2679">
        <w:rPr>
          <w:rFonts w:ascii="Courier New" w:hAnsi="Courier New" w:cs="Courier New"/>
          <w:sz w:val="24"/>
          <w:szCs w:val="24"/>
        </w:rPr>
        <w:t>b</w:t>
      </w:r>
      <w:proofErr w:type="gramEnd"/>
      <w:r w:rsidRPr="00FF2679">
        <w:rPr>
          <w:rFonts w:ascii="Courier New" w:hAnsi="Courier New" w:cs="Courier New"/>
          <w:sz w:val="24"/>
          <w:szCs w:val="24"/>
        </w:rPr>
        <w:t xml:space="preserve">"  "a"  "b"  "a"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[5,] "</w:t>
      </w:r>
      <w:proofErr w:type="gramStart"/>
      <w:r w:rsidRPr="00FF2679">
        <w:rPr>
          <w:rFonts w:ascii="Courier New" w:hAnsi="Courier New" w:cs="Courier New"/>
          <w:sz w:val="24"/>
          <w:szCs w:val="24"/>
        </w:rPr>
        <w:t>a</w:t>
      </w:r>
      <w:proofErr w:type="gramEnd"/>
      <w:r w:rsidRPr="00FF2679">
        <w:rPr>
          <w:rFonts w:ascii="Courier New" w:hAnsi="Courier New" w:cs="Courier New"/>
          <w:sz w:val="24"/>
          <w:szCs w:val="24"/>
        </w:rPr>
        <w:t>"  "a"  "b"  "b"</w:t>
      </w:r>
    </w:p>
    <w:p w:rsidR="00C55BBC" w:rsidRPr="00FF2679" w:rsidRDefault="00C55BBC" w:rsidP="00C55BBC">
      <w:pPr>
        <w:spacing w:after="0" w:line="240" w:lineRule="auto"/>
        <w:rPr>
          <w:rFonts w:ascii="Courier New" w:hAnsi="Courier New" w:cs="Courier New"/>
          <w:sz w:val="24"/>
          <w:szCs w:val="24"/>
        </w:rPr>
      </w:pPr>
    </w:p>
    <w:p w:rsidR="0016732D" w:rsidRDefault="00E548C9" w:rsidP="00C55BBC">
      <w:pPr>
        <w:rPr>
          <w:rFonts w:ascii="Times New Roman" w:hAnsi="Times New Roman" w:cs="Times New Roman"/>
          <w:sz w:val="24"/>
          <w:szCs w:val="24"/>
        </w:rPr>
      </w:pPr>
      <w:r>
        <w:rPr>
          <w:rFonts w:ascii="Times New Roman" w:hAnsi="Times New Roman" w:cs="Times New Roman"/>
          <w:sz w:val="24"/>
          <w:szCs w:val="24"/>
        </w:rPr>
        <w:t>The treatment effect is confounded with the contrast of tag 114, 115 versus 116, 117.</w:t>
      </w:r>
    </w:p>
    <w:p w:rsidR="00E548C9" w:rsidRDefault="00E548C9" w:rsidP="00C55BBC">
      <w:pPr>
        <w:rPr>
          <w:rFonts w:ascii="Times New Roman" w:hAnsi="Times New Roman" w:cs="Times New Roman"/>
          <w:sz w:val="24"/>
          <w:szCs w:val="24"/>
        </w:rPr>
      </w:pPr>
    </w:p>
    <w:p w:rsidR="00C55BBC" w:rsidRPr="004A5264" w:rsidRDefault="0016732D" w:rsidP="00C55BBC">
      <w:pPr>
        <w:rPr>
          <w:rFonts w:ascii="Times New Roman" w:hAnsi="Times New Roman" w:cs="Times New Roman"/>
          <w:sz w:val="24"/>
          <w:szCs w:val="24"/>
        </w:rPr>
      </w:pPr>
      <w:r>
        <w:rPr>
          <w:rFonts w:ascii="Times New Roman" w:hAnsi="Times New Roman" w:cs="Times New Roman"/>
          <w:sz w:val="24"/>
          <w:szCs w:val="24"/>
        </w:rPr>
        <w:t xml:space="preserve">The </w:t>
      </w:r>
      <w:r w:rsidR="00923280">
        <w:rPr>
          <w:rFonts w:ascii="Times New Roman" w:hAnsi="Times New Roman" w:cs="Times New Roman"/>
          <w:sz w:val="24"/>
          <w:szCs w:val="24"/>
        </w:rPr>
        <w:t>t</w:t>
      </w:r>
      <w:r w:rsidR="00C55BBC">
        <w:rPr>
          <w:rFonts w:ascii="Times New Roman" w:hAnsi="Times New Roman" w:cs="Times New Roman"/>
          <w:sz w:val="24"/>
          <w:szCs w:val="24"/>
        </w:rPr>
        <w:t>heoretical ANOVA table</w:t>
      </w:r>
      <w:r w:rsidR="00923280">
        <w:rPr>
          <w:rFonts w:ascii="Times New Roman" w:hAnsi="Times New Roman" w:cs="Times New Roman"/>
          <w:sz w:val="24"/>
          <w:szCs w:val="24"/>
        </w:rPr>
        <w:t xml:space="preserve"> is shown as follows,</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$ANOVA</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               DF e </w:t>
      </w:r>
      <w:proofErr w:type="spellStart"/>
      <w:r w:rsidRPr="00FF2679">
        <w:rPr>
          <w:rFonts w:ascii="Courier New" w:hAnsi="Courier New" w:cs="Courier New"/>
          <w:sz w:val="24"/>
          <w:szCs w:val="24"/>
        </w:rPr>
        <w:t>Ani</w:t>
      </w:r>
      <w:proofErr w:type="spellEnd"/>
      <w:r w:rsidRPr="00FF2679">
        <w:rPr>
          <w:rFonts w:ascii="Courier New" w:hAnsi="Courier New" w:cs="Courier New"/>
          <w:sz w:val="24"/>
          <w:szCs w:val="24"/>
        </w:rPr>
        <w:t xml:space="preserve"> Run</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Between Run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   Between </w:t>
      </w:r>
      <w:proofErr w:type="spellStart"/>
      <w:r w:rsidRPr="00FF2679">
        <w:rPr>
          <w:rFonts w:ascii="Courier New" w:hAnsi="Courier New" w:cs="Courier New"/>
          <w:sz w:val="24"/>
          <w:szCs w:val="24"/>
        </w:rPr>
        <w:t>Ani</w:t>
      </w:r>
      <w:proofErr w:type="spellEnd"/>
      <w:r w:rsidRPr="00FF2679">
        <w:rPr>
          <w:rFonts w:ascii="Courier New" w:hAnsi="Courier New" w:cs="Courier New"/>
          <w:sz w:val="24"/>
          <w:szCs w:val="24"/>
        </w:rPr>
        <w:t xml:space="preserve"> </w:t>
      </w:r>
      <w:proofErr w:type="gramStart"/>
      <w:r w:rsidRPr="00FF2679">
        <w:rPr>
          <w:rFonts w:ascii="Courier New" w:hAnsi="Courier New" w:cs="Courier New"/>
          <w:sz w:val="24"/>
          <w:szCs w:val="24"/>
        </w:rPr>
        <w:t>2  1</w:t>
      </w:r>
      <w:proofErr w:type="gramEnd"/>
      <w:r w:rsidRPr="00FF2679">
        <w:rPr>
          <w:rFonts w:ascii="Courier New" w:hAnsi="Courier New" w:cs="Courier New"/>
          <w:sz w:val="24"/>
          <w:szCs w:val="24"/>
        </w:rPr>
        <w:t xml:space="preserve"> 2   4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   Residual    </w:t>
      </w:r>
      <w:proofErr w:type="gramStart"/>
      <w:r w:rsidRPr="00FF2679">
        <w:rPr>
          <w:rFonts w:ascii="Courier New" w:hAnsi="Courier New" w:cs="Courier New"/>
          <w:sz w:val="24"/>
          <w:szCs w:val="24"/>
        </w:rPr>
        <w:t>2  1</w:t>
      </w:r>
      <w:proofErr w:type="gramEnd"/>
      <w:r w:rsidRPr="00FF2679">
        <w:rPr>
          <w:rFonts w:ascii="Courier New" w:hAnsi="Courier New" w:cs="Courier New"/>
          <w:sz w:val="24"/>
          <w:szCs w:val="24"/>
        </w:rPr>
        <w:t xml:space="preserve"> 0   4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Within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   Between </w:t>
      </w:r>
      <w:proofErr w:type="spellStart"/>
      <w:r w:rsidRPr="00FF2679">
        <w:rPr>
          <w:rFonts w:ascii="Courier New" w:hAnsi="Courier New" w:cs="Courier New"/>
          <w:sz w:val="24"/>
          <w:szCs w:val="24"/>
        </w:rPr>
        <w:t>Ani</w:t>
      </w:r>
      <w:proofErr w:type="spellEnd"/>
      <w:r w:rsidRPr="00FF2679">
        <w:rPr>
          <w:rFonts w:ascii="Courier New" w:hAnsi="Courier New" w:cs="Courier New"/>
          <w:sz w:val="24"/>
          <w:szCs w:val="24"/>
        </w:rPr>
        <w:t xml:space="preserve">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      Tag      </w:t>
      </w:r>
      <w:proofErr w:type="gramStart"/>
      <w:r w:rsidRPr="00FF2679">
        <w:rPr>
          <w:rFonts w:ascii="Courier New" w:hAnsi="Courier New" w:cs="Courier New"/>
          <w:sz w:val="24"/>
          <w:szCs w:val="24"/>
        </w:rPr>
        <w:t>1  1</w:t>
      </w:r>
      <w:proofErr w:type="gramEnd"/>
      <w:r w:rsidRPr="00FF2679">
        <w:rPr>
          <w:rFonts w:ascii="Courier New" w:hAnsi="Courier New" w:cs="Courier New"/>
          <w:sz w:val="24"/>
          <w:szCs w:val="24"/>
        </w:rPr>
        <w:t xml:space="preserve"> 2   0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      </w:t>
      </w:r>
      <w:proofErr w:type="spellStart"/>
      <w:r w:rsidRPr="00FF2679">
        <w:rPr>
          <w:rFonts w:ascii="Courier New" w:hAnsi="Courier New" w:cs="Courier New"/>
          <w:sz w:val="24"/>
          <w:szCs w:val="24"/>
        </w:rPr>
        <w:t>Trt</w:t>
      </w:r>
      <w:proofErr w:type="spellEnd"/>
      <w:r w:rsidRPr="00FF2679">
        <w:rPr>
          <w:rFonts w:ascii="Courier New" w:hAnsi="Courier New" w:cs="Courier New"/>
          <w:sz w:val="24"/>
          <w:szCs w:val="24"/>
        </w:rPr>
        <w:t xml:space="preserve">      </w:t>
      </w:r>
      <w:proofErr w:type="gramStart"/>
      <w:r w:rsidRPr="00FF2679">
        <w:rPr>
          <w:rFonts w:ascii="Courier New" w:hAnsi="Courier New" w:cs="Courier New"/>
          <w:sz w:val="24"/>
          <w:szCs w:val="24"/>
        </w:rPr>
        <w:t>1  1</w:t>
      </w:r>
      <w:proofErr w:type="gramEnd"/>
      <w:r w:rsidRPr="00FF2679">
        <w:rPr>
          <w:rFonts w:ascii="Courier New" w:hAnsi="Courier New" w:cs="Courier New"/>
          <w:sz w:val="24"/>
          <w:szCs w:val="24"/>
        </w:rPr>
        <w:t xml:space="preserve"> 2   0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      Residual </w:t>
      </w:r>
      <w:proofErr w:type="gramStart"/>
      <w:r w:rsidRPr="00FF2679">
        <w:rPr>
          <w:rFonts w:ascii="Courier New" w:hAnsi="Courier New" w:cs="Courier New"/>
          <w:sz w:val="24"/>
          <w:szCs w:val="24"/>
        </w:rPr>
        <w:t>5  1</w:t>
      </w:r>
      <w:proofErr w:type="gramEnd"/>
      <w:r w:rsidRPr="00FF2679">
        <w:rPr>
          <w:rFonts w:ascii="Courier New" w:hAnsi="Courier New" w:cs="Courier New"/>
          <w:sz w:val="24"/>
          <w:szCs w:val="24"/>
        </w:rPr>
        <w:t xml:space="preserve"> 2   0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   Residual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      Tag      </w:t>
      </w:r>
      <w:proofErr w:type="gramStart"/>
      <w:r w:rsidRPr="00FF2679">
        <w:rPr>
          <w:rFonts w:ascii="Courier New" w:hAnsi="Courier New" w:cs="Courier New"/>
          <w:sz w:val="24"/>
          <w:szCs w:val="24"/>
        </w:rPr>
        <w:t>2  1</w:t>
      </w:r>
      <w:proofErr w:type="gramEnd"/>
      <w:r w:rsidRPr="00FF2679">
        <w:rPr>
          <w:rFonts w:ascii="Courier New" w:hAnsi="Courier New" w:cs="Courier New"/>
          <w:sz w:val="24"/>
          <w:szCs w:val="24"/>
        </w:rPr>
        <w:t xml:space="preserve"> 0   0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      Residual </w:t>
      </w:r>
      <w:proofErr w:type="gramStart"/>
      <w:r w:rsidRPr="00FF2679">
        <w:rPr>
          <w:rFonts w:ascii="Courier New" w:hAnsi="Courier New" w:cs="Courier New"/>
          <w:sz w:val="24"/>
          <w:szCs w:val="24"/>
        </w:rPr>
        <w:t>6  1</w:t>
      </w:r>
      <w:proofErr w:type="gramEnd"/>
      <w:r w:rsidRPr="00FF2679">
        <w:rPr>
          <w:rFonts w:ascii="Courier New" w:hAnsi="Courier New" w:cs="Courier New"/>
          <w:sz w:val="24"/>
          <w:szCs w:val="24"/>
        </w:rPr>
        <w:t xml:space="preserve"> 0   0  </w:t>
      </w:r>
    </w:p>
    <w:p w:rsidR="00C55BBC" w:rsidRPr="00FF2679" w:rsidRDefault="00C55BBC" w:rsidP="00C55BBC">
      <w:pPr>
        <w:spacing w:after="0" w:line="240" w:lineRule="auto"/>
        <w:rPr>
          <w:rFonts w:ascii="Courier New" w:hAnsi="Courier New" w:cs="Courier New"/>
          <w:sz w:val="24"/>
          <w:szCs w:val="24"/>
        </w:rPr>
      </w:pPr>
    </w:p>
    <w:p w:rsidR="00923280" w:rsidRDefault="00923280">
      <w:pPr>
        <w:rPr>
          <w:rFonts w:ascii="Courier New" w:hAnsi="Courier New" w:cs="Courier New"/>
          <w:sz w:val="24"/>
          <w:szCs w:val="24"/>
        </w:rPr>
      </w:pPr>
      <w:r>
        <w:rPr>
          <w:rFonts w:ascii="Courier New" w:hAnsi="Courier New" w:cs="Courier New"/>
          <w:sz w:val="24"/>
          <w:szCs w:val="24"/>
        </w:rPr>
        <w:br w:type="page"/>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lastRenderedPageBreak/>
        <w:t>$EF</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               Tag </w:t>
      </w:r>
      <w:proofErr w:type="spellStart"/>
      <w:proofErr w:type="gramStart"/>
      <w:r w:rsidRPr="00FF2679">
        <w:rPr>
          <w:rFonts w:ascii="Courier New" w:hAnsi="Courier New" w:cs="Courier New"/>
          <w:sz w:val="24"/>
          <w:szCs w:val="24"/>
        </w:rPr>
        <w:t>Trt</w:t>
      </w:r>
      <w:proofErr w:type="spellEnd"/>
      <w:r w:rsidRPr="00FF2679">
        <w:rPr>
          <w:rFonts w:ascii="Courier New" w:hAnsi="Courier New" w:cs="Courier New"/>
          <w:sz w:val="24"/>
          <w:szCs w:val="24"/>
        </w:rPr>
        <w:t xml:space="preserve">  </w:t>
      </w:r>
      <w:proofErr w:type="spellStart"/>
      <w:r w:rsidRPr="00FF2679">
        <w:rPr>
          <w:rFonts w:ascii="Courier New" w:hAnsi="Courier New" w:cs="Courier New"/>
          <w:sz w:val="24"/>
          <w:szCs w:val="24"/>
        </w:rPr>
        <w:t>eff.Tag</w:t>
      </w:r>
      <w:proofErr w:type="spellEnd"/>
      <w:proofErr w:type="gramEnd"/>
      <w:r w:rsidRPr="00FF2679">
        <w:rPr>
          <w:rFonts w:ascii="Courier New" w:hAnsi="Courier New" w:cs="Courier New"/>
          <w:sz w:val="24"/>
          <w:szCs w:val="24"/>
        </w:rPr>
        <w:t xml:space="preserve"> </w:t>
      </w:r>
      <w:proofErr w:type="spellStart"/>
      <w:r w:rsidRPr="00FF2679">
        <w:rPr>
          <w:rFonts w:ascii="Courier New" w:hAnsi="Courier New" w:cs="Courier New"/>
          <w:sz w:val="24"/>
          <w:szCs w:val="24"/>
        </w:rPr>
        <w:t>eff.Trt</w:t>
      </w:r>
      <w:proofErr w:type="spellEnd"/>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Between Run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   Between </w:t>
      </w:r>
      <w:proofErr w:type="spellStart"/>
      <w:r w:rsidRPr="00FF2679">
        <w:rPr>
          <w:rFonts w:ascii="Courier New" w:hAnsi="Courier New" w:cs="Courier New"/>
          <w:sz w:val="24"/>
          <w:szCs w:val="24"/>
        </w:rPr>
        <w:t>Ani</w:t>
      </w:r>
      <w:proofErr w:type="spellEnd"/>
      <w:r w:rsidRPr="00FF2679">
        <w:rPr>
          <w:rFonts w:ascii="Courier New" w:hAnsi="Courier New" w:cs="Courier New"/>
          <w:sz w:val="24"/>
          <w:szCs w:val="24"/>
        </w:rPr>
        <w:t xml:space="preserve">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    Residual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Within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   Between </w:t>
      </w:r>
      <w:proofErr w:type="spellStart"/>
      <w:r w:rsidRPr="00FF2679">
        <w:rPr>
          <w:rFonts w:ascii="Courier New" w:hAnsi="Courier New" w:cs="Courier New"/>
          <w:sz w:val="24"/>
          <w:szCs w:val="24"/>
        </w:rPr>
        <w:t>Ani</w:t>
      </w:r>
      <w:proofErr w:type="spellEnd"/>
      <w:r w:rsidRPr="00FF2679">
        <w:rPr>
          <w:rFonts w:ascii="Courier New" w:hAnsi="Courier New" w:cs="Courier New"/>
          <w:sz w:val="24"/>
          <w:szCs w:val="24"/>
        </w:rPr>
        <w:t xml:space="preserve">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      Tag      5   2/</w:t>
      </w:r>
      <w:proofErr w:type="gramStart"/>
      <w:r w:rsidRPr="00FF2679">
        <w:rPr>
          <w:rFonts w:ascii="Courier New" w:hAnsi="Courier New" w:cs="Courier New"/>
          <w:sz w:val="24"/>
          <w:szCs w:val="24"/>
        </w:rPr>
        <w:t>5  1</w:t>
      </w:r>
      <w:proofErr w:type="gramEnd"/>
      <w:r w:rsidRPr="00FF2679">
        <w:rPr>
          <w:rFonts w:ascii="Courier New" w:hAnsi="Courier New" w:cs="Courier New"/>
          <w:sz w:val="24"/>
          <w:szCs w:val="24"/>
        </w:rPr>
        <w:t xml:space="preserve">       1/25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      </w:t>
      </w:r>
      <w:proofErr w:type="spellStart"/>
      <w:r w:rsidRPr="00FF2679">
        <w:rPr>
          <w:rFonts w:ascii="Courier New" w:hAnsi="Courier New" w:cs="Courier New"/>
          <w:sz w:val="24"/>
          <w:szCs w:val="24"/>
        </w:rPr>
        <w:t>Trt</w:t>
      </w:r>
      <w:proofErr w:type="spellEnd"/>
      <w:r w:rsidRPr="00FF2679">
        <w:rPr>
          <w:rFonts w:ascii="Courier New" w:hAnsi="Courier New" w:cs="Courier New"/>
          <w:sz w:val="24"/>
          <w:szCs w:val="24"/>
        </w:rPr>
        <w:t xml:space="preserve">          48/5         24/25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    Residual                           </w:t>
      </w:r>
    </w:p>
    <w:p w:rsidR="00C55BBC" w:rsidRPr="00FF2679" w:rsidRDefault="00C55BBC" w:rsidP="00C55BBC">
      <w:pPr>
        <w:spacing w:after="0" w:line="240" w:lineRule="auto"/>
        <w:rPr>
          <w:rFonts w:ascii="Courier New" w:hAnsi="Courier New" w:cs="Courier New"/>
          <w:sz w:val="24"/>
          <w:szCs w:val="24"/>
        </w:rPr>
      </w:pPr>
      <w:r w:rsidRPr="00FF2679">
        <w:rPr>
          <w:rFonts w:ascii="Courier New" w:hAnsi="Courier New" w:cs="Courier New"/>
          <w:sz w:val="24"/>
          <w:szCs w:val="24"/>
        </w:rPr>
        <w:t xml:space="preserve">      Tag      5        1              </w:t>
      </w:r>
    </w:p>
    <w:p w:rsidR="00C55BBC" w:rsidRPr="00FF2679" w:rsidRDefault="00C55BBC" w:rsidP="00C55BBC">
      <w:pPr>
        <w:spacing w:after="0" w:line="240" w:lineRule="auto"/>
        <w:rPr>
          <w:rFonts w:ascii="Courier New" w:hAnsi="Courier New" w:cs="Courier New"/>
          <w:sz w:val="24"/>
          <w:szCs w:val="24"/>
        </w:rPr>
      </w:pPr>
    </w:p>
    <w:p w:rsidR="00E548C9" w:rsidRDefault="00E548C9" w:rsidP="00E548C9">
      <w:pPr>
        <w:spacing w:line="360" w:lineRule="auto"/>
        <w:rPr>
          <w:rFonts w:ascii="Times New Roman" w:hAnsi="Times New Roman" w:cs="Times New Roman"/>
          <w:sz w:val="24"/>
          <w:szCs w:val="24"/>
        </w:rPr>
      </w:pPr>
      <w:r>
        <w:rPr>
          <w:rFonts w:ascii="Times New Roman" w:hAnsi="Times New Roman" w:cs="Times New Roman"/>
          <w:sz w:val="24"/>
          <w:szCs w:val="24"/>
        </w:rPr>
        <w:t>T</w:t>
      </w:r>
      <w:r w:rsidR="00C55BBC">
        <w:rPr>
          <w:rFonts w:ascii="Times New Roman" w:hAnsi="Times New Roman" w:cs="Times New Roman"/>
          <w:sz w:val="24"/>
          <w:szCs w:val="24"/>
        </w:rPr>
        <w:t xml:space="preserve">here </w:t>
      </w:r>
      <w:r w:rsidR="0031297A">
        <w:rPr>
          <w:rFonts w:ascii="Times New Roman" w:hAnsi="Times New Roman" w:cs="Times New Roman"/>
          <w:sz w:val="24"/>
          <w:szCs w:val="24"/>
        </w:rPr>
        <w:t>is</w:t>
      </w:r>
      <w:r w:rsidR="00C55BBC">
        <w:rPr>
          <w:rFonts w:ascii="Times New Roman" w:hAnsi="Times New Roman" w:cs="Times New Roman"/>
          <w:sz w:val="24"/>
          <w:szCs w:val="24"/>
        </w:rPr>
        <w:t xml:space="preserve"> 1/25 of treatment information confounded with </w:t>
      </w:r>
      <w:r w:rsidR="005D0A0D">
        <w:rPr>
          <w:rFonts w:ascii="Times New Roman" w:hAnsi="Times New Roman" w:cs="Times New Roman"/>
          <w:sz w:val="24"/>
          <w:szCs w:val="24"/>
        </w:rPr>
        <w:t>tag;</w:t>
      </w:r>
      <w:r w:rsidR="00C55BBC">
        <w:rPr>
          <w:rFonts w:ascii="Times New Roman" w:hAnsi="Times New Roman" w:cs="Times New Roman"/>
          <w:sz w:val="24"/>
          <w:szCs w:val="24"/>
        </w:rPr>
        <w:t xml:space="preserve"> hence, there is 24/25 of pure treatment information remaining.</w:t>
      </w:r>
      <w:r>
        <w:rPr>
          <w:rFonts w:ascii="Times New Roman" w:hAnsi="Times New Roman" w:cs="Times New Roman"/>
          <w:sz w:val="24"/>
          <w:szCs w:val="24"/>
        </w:rPr>
        <w:t xml:space="preserve"> In addition, two DF of animal is in the between runs stratum and one DF of tag is confound with one DF of the between animals stratum.</w:t>
      </w:r>
    </w:p>
    <w:p w:rsidR="0083573F" w:rsidRPr="00B960FC" w:rsidRDefault="0083573F" w:rsidP="00E548C9">
      <w:pPr>
        <w:spacing w:line="360" w:lineRule="auto"/>
        <w:jc w:val="both"/>
        <w:rPr>
          <w:rFonts w:ascii="Times New Roman" w:hAnsi="Times New Roman" w:cs="Times New Roman"/>
          <w:sz w:val="24"/>
          <w:szCs w:val="24"/>
          <w:lang w:eastAsia="zh-TW"/>
        </w:rPr>
      </w:pPr>
      <w:r w:rsidRPr="00B960FC">
        <w:rPr>
          <w:rFonts w:ascii="Times New Roman" w:hAnsi="Times New Roman" w:cs="Times New Roman" w:hint="eastAsia"/>
          <w:sz w:val="24"/>
          <w:szCs w:val="24"/>
          <w:lang w:eastAsia="zh-TW"/>
        </w:rPr>
        <w:t xml:space="preserve">The next </w:t>
      </w:r>
      <w:r w:rsidRPr="00B960FC">
        <w:rPr>
          <w:rFonts w:ascii="Times New Roman" w:hAnsi="Times New Roman" w:cs="Times New Roman"/>
          <w:sz w:val="24"/>
          <w:szCs w:val="24"/>
          <w:lang w:eastAsia="zh-TW"/>
        </w:rPr>
        <w:t>set of designs to be described is</w:t>
      </w:r>
      <w:r w:rsidRPr="00B960FC">
        <w:rPr>
          <w:rFonts w:ascii="Times New Roman" w:hAnsi="Times New Roman" w:cs="Times New Roman" w:hint="eastAsia"/>
          <w:sz w:val="24"/>
          <w:szCs w:val="24"/>
          <w:lang w:eastAsia="zh-TW"/>
        </w:rPr>
        <w:t xml:space="preserve"> th</w:t>
      </w:r>
      <w:r w:rsidRPr="00B960FC">
        <w:rPr>
          <w:rFonts w:ascii="Times New Roman" w:hAnsi="Times New Roman" w:cs="Times New Roman"/>
          <w:sz w:val="24"/>
          <w:szCs w:val="24"/>
        </w:rPr>
        <w:t>e design</w:t>
      </w:r>
      <w:r w:rsidRPr="00B960FC">
        <w:rPr>
          <w:rFonts w:ascii="Times New Roman" w:hAnsi="Times New Roman" w:cs="Times New Roman" w:hint="eastAsia"/>
          <w:sz w:val="24"/>
          <w:szCs w:val="24"/>
          <w:lang w:eastAsia="zh-TW"/>
        </w:rPr>
        <w:t>s</w:t>
      </w:r>
      <w:r w:rsidRPr="00B960FC">
        <w:rPr>
          <w:rFonts w:ascii="Times New Roman" w:hAnsi="Times New Roman" w:cs="Times New Roman"/>
          <w:sz w:val="24"/>
          <w:szCs w:val="24"/>
        </w:rPr>
        <w:t xml:space="preserve"> with 2 treatment groups, 3 technical replicates and four tags</w:t>
      </w:r>
      <w:r>
        <w:rPr>
          <w:rFonts w:ascii="Times New Roman" w:hAnsi="Times New Roman" w:cs="Times New Roman"/>
          <w:sz w:val="24"/>
          <w:szCs w:val="24"/>
        </w:rPr>
        <w:t xml:space="preserve">. </w:t>
      </w:r>
      <w:r>
        <w:rPr>
          <w:rFonts w:ascii="Times New Roman" w:hAnsi="Times New Roman" w:cs="Times New Roman" w:hint="eastAsia"/>
          <w:sz w:val="24"/>
          <w:szCs w:val="24"/>
          <w:lang w:eastAsia="zh-TW"/>
        </w:rPr>
        <w:t xml:space="preserve">For </w:t>
      </w:r>
      <w:r w:rsidR="00E548C9">
        <w:rPr>
          <w:rFonts w:ascii="Times New Roman" w:hAnsi="Times New Roman" w:cs="Times New Roman"/>
          <w:sz w:val="24"/>
          <w:szCs w:val="24"/>
          <w:lang w:eastAsia="zh-TW"/>
        </w:rPr>
        <w:t>this</w:t>
      </w:r>
      <w:r>
        <w:rPr>
          <w:rFonts w:ascii="Times New Roman" w:hAnsi="Times New Roman" w:cs="Times New Roman" w:hint="eastAsia"/>
          <w:sz w:val="24"/>
          <w:szCs w:val="24"/>
          <w:lang w:eastAsia="zh-TW"/>
        </w:rPr>
        <w:t xml:space="preserve"> set of designs, the number biological replicate has to be even to able to fit into the four-</w:t>
      </w:r>
      <w:proofErr w:type="spellStart"/>
      <w:r>
        <w:rPr>
          <w:rFonts w:ascii="Times New Roman" w:hAnsi="Times New Roman" w:cs="Times New Roman" w:hint="eastAsia"/>
          <w:sz w:val="24"/>
          <w:szCs w:val="24"/>
          <w:lang w:eastAsia="zh-TW"/>
        </w:rPr>
        <w:t>plex</w:t>
      </w:r>
      <w:proofErr w:type="spellEnd"/>
      <w:r>
        <w:rPr>
          <w:rFonts w:ascii="Times New Roman" w:hAnsi="Times New Roman" w:cs="Times New Roman" w:hint="eastAsia"/>
          <w:sz w:val="24"/>
          <w:szCs w:val="24"/>
          <w:lang w:eastAsia="zh-TW"/>
        </w:rPr>
        <w:t xml:space="preserve"> experiments. </w:t>
      </w:r>
    </w:p>
    <w:p w:rsidR="00C439CC" w:rsidRDefault="00C439CC" w:rsidP="00C439CC">
      <w:pPr>
        <w:spacing w:line="360" w:lineRule="auto"/>
        <w:jc w:val="both"/>
        <w:rPr>
          <w:rFonts w:ascii="Times New Roman" w:hAnsi="Times New Roman" w:cs="Times New Roman"/>
          <w:sz w:val="24"/>
          <w:szCs w:val="24"/>
          <w:lang w:eastAsia="zh-TW"/>
        </w:rPr>
      </w:pPr>
      <w:r>
        <w:rPr>
          <w:rFonts w:ascii="Times New Roman" w:hAnsi="Times New Roman" w:cs="Times New Roman"/>
          <w:sz w:val="24"/>
          <w:szCs w:val="24"/>
        </w:rPr>
        <w:t xml:space="preserve">The first </w:t>
      </w:r>
      <w:r w:rsidRPr="0016732D">
        <w:rPr>
          <w:rFonts w:ascii="Times New Roman" w:hAnsi="Times New Roman" w:cs="Times New Roman"/>
          <w:sz w:val="24"/>
          <w:szCs w:val="24"/>
        </w:rPr>
        <w:t xml:space="preserve">design </w:t>
      </w:r>
      <w:r>
        <w:rPr>
          <w:rFonts w:ascii="Times New Roman" w:hAnsi="Times New Roman" w:cs="Times New Roman"/>
          <w:sz w:val="24"/>
          <w:szCs w:val="24"/>
        </w:rPr>
        <w:t>contains</w:t>
      </w:r>
      <w:r w:rsidRPr="0016732D">
        <w:rPr>
          <w:rFonts w:ascii="Times New Roman" w:hAnsi="Times New Roman" w:cs="Times New Roman" w:hint="eastAsia"/>
          <w:sz w:val="24"/>
          <w:szCs w:val="24"/>
          <w:lang w:eastAsia="zh-TW"/>
        </w:rPr>
        <w:t xml:space="preserve"> </w:t>
      </w:r>
      <w:r>
        <w:rPr>
          <w:rFonts w:ascii="Times New Roman" w:hAnsi="Times New Roman" w:cs="Times New Roman"/>
          <w:sz w:val="24"/>
          <w:szCs w:val="24"/>
          <w:lang w:eastAsia="zh-TW"/>
        </w:rPr>
        <w:t>two</w:t>
      </w:r>
      <w:r w:rsidRPr="0016732D">
        <w:rPr>
          <w:rFonts w:ascii="Times New Roman" w:hAnsi="Times New Roman" w:cs="Times New Roman"/>
          <w:sz w:val="24"/>
          <w:szCs w:val="24"/>
          <w:lang w:eastAsia="zh-TW"/>
        </w:rPr>
        <w:t xml:space="preserve"> biological</w:t>
      </w:r>
      <w:r>
        <w:rPr>
          <w:rFonts w:ascii="Times New Roman" w:hAnsi="Times New Roman" w:cs="Times New Roman"/>
          <w:sz w:val="24"/>
          <w:szCs w:val="24"/>
          <w:lang w:eastAsia="zh-TW"/>
        </w:rPr>
        <w:t xml:space="preserve"> replicates where Animal A and C are assigned to treatment “a” and Animal B and D </w:t>
      </w:r>
      <w:proofErr w:type="gramStart"/>
      <w:r>
        <w:rPr>
          <w:rFonts w:ascii="Times New Roman" w:hAnsi="Times New Roman" w:cs="Times New Roman"/>
          <w:sz w:val="24"/>
          <w:szCs w:val="24"/>
          <w:lang w:eastAsia="zh-TW"/>
        </w:rPr>
        <w:t>are</w:t>
      </w:r>
      <w:proofErr w:type="gramEnd"/>
      <w:r>
        <w:rPr>
          <w:rFonts w:ascii="Times New Roman" w:hAnsi="Times New Roman" w:cs="Times New Roman"/>
          <w:sz w:val="24"/>
          <w:szCs w:val="24"/>
          <w:lang w:eastAsia="zh-TW"/>
        </w:rPr>
        <w:t xml:space="preserve"> assigned to treatment “b”. </w:t>
      </w:r>
    </w:p>
    <w:p w:rsidR="0083573F" w:rsidRPr="004A5264" w:rsidRDefault="00C439CC" w:rsidP="0083573F">
      <w:pPr>
        <w:rPr>
          <w:rFonts w:ascii="Courier New" w:hAnsi="Courier New" w:cs="Courier New"/>
          <w:sz w:val="24"/>
          <w:szCs w:val="24"/>
        </w:rPr>
      </w:pPr>
      <w:r>
        <w:rPr>
          <w:rFonts w:ascii="Times New Roman" w:hAnsi="Times New Roman" w:cs="Times New Roman"/>
          <w:sz w:val="24"/>
          <w:szCs w:val="24"/>
        </w:rPr>
        <w:t>The a</w:t>
      </w:r>
      <w:r w:rsidR="0083573F">
        <w:rPr>
          <w:rFonts w:ascii="Times New Roman" w:hAnsi="Times New Roman" w:cs="Times New Roman"/>
          <w:sz w:val="24"/>
          <w:szCs w:val="24"/>
        </w:rPr>
        <w:t>nimal allocation</w:t>
      </w:r>
      <w:r>
        <w:rPr>
          <w:rFonts w:ascii="Times New Roman" w:hAnsi="Times New Roman" w:cs="Times New Roman"/>
          <w:sz w:val="24"/>
          <w:szCs w:val="24"/>
        </w:rPr>
        <w:t xml:space="preserve"> is shown as follows,</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w:t>
      </w:r>
      <w:proofErr w:type="gramStart"/>
      <w:r w:rsidRPr="004A5264">
        <w:rPr>
          <w:rFonts w:ascii="Courier New" w:hAnsi="Courier New" w:cs="Courier New"/>
          <w:sz w:val="24"/>
          <w:szCs w:val="24"/>
        </w:rPr>
        <w:t>,1</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,2</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,3</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,4</w:t>
      </w:r>
      <w:proofErr w:type="gramEnd"/>
      <w:r w:rsidRPr="004A5264">
        <w:rPr>
          <w:rFonts w:ascii="Courier New" w:hAnsi="Courier New" w:cs="Courier New"/>
          <w:sz w:val="24"/>
          <w:szCs w:val="24"/>
        </w:rPr>
        <w:t>]</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[1,] "A"  "B"  "C"  "D"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[2,] "C"  "A"  "B"  "D"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[3,] "B"  "C"  "A"  "D" </w:t>
      </w:r>
    </w:p>
    <w:p w:rsidR="0083573F" w:rsidRPr="004A5264" w:rsidRDefault="0083573F" w:rsidP="0083573F">
      <w:pPr>
        <w:spacing w:after="0" w:line="240" w:lineRule="auto"/>
        <w:rPr>
          <w:rFonts w:ascii="Courier New" w:hAnsi="Courier New" w:cs="Courier New"/>
          <w:sz w:val="24"/>
          <w:szCs w:val="24"/>
        </w:rPr>
      </w:pPr>
    </w:p>
    <w:p w:rsidR="0083573F" w:rsidRPr="004A5264" w:rsidRDefault="0031297A" w:rsidP="0031297A">
      <w:pPr>
        <w:spacing w:line="360" w:lineRule="auto"/>
        <w:rPr>
          <w:rFonts w:ascii="Courier New" w:hAnsi="Courier New" w:cs="Courier New"/>
          <w:sz w:val="24"/>
          <w:szCs w:val="24"/>
        </w:rPr>
      </w:pPr>
      <w:r>
        <w:rPr>
          <w:rFonts w:ascii="Times New Roman" w:hAnsi="Times New Roman" w:cs="Times New Roman"/>
          <w:sz w:val="24"/>
          <w:szCs w:val="24"/>
        </w:rPr>
        <w:t>The animal is orthogonal to the runs. However, one tag contrast of 114, 115 versus 116, 117 is confounded with animals. The t</w:t>
      </w:r>
      <w:r w:rsidR="0083573F">
        <w:rPr>
          <w:rFonts w:ascii="Times New Roman" w:hAnsi="Times New Roman" w:cs="Times New Roman"/>
          <w:sz w:val="24"/>
          <w:szCs w:val="24"/>
        </w:rPr>
        <w:t>reatment allocation</w:t>
      </w:r>
      <w:r>
        <w:rPr>
          <w:rFonts w:ascii="Times New Roman" w:hAnsi="Times New Roman" w:cs="Times New Roman"/>
          <w:sz w:val="24"/>
          <w:szCs w:val="24"/>
        </w:rPr>
        <w:t xml:space="preserve"> is then shown as follows,</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w:t>
      </w:r>
      <w:proofErr w:type="gramStart"/>
      <w:r w:rsidRPr="004A5264">
        <w:rPr>
          <w:rFonts w:ascii="Courier New" w:hAnsi="Courier New" w:cs="Courier New"/>
          <w:sz w:val="24"/>
          <w:szCs w:val="24"/>
        </w:rPr>
        <w:t>,1</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,2</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,3</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,4</w:t>
      </w:r>
      <w:proofErr w:type="gramEnd"/>
      <w:r w:rsidRPr="004A5264">
        <w:rPr>
          <w:rFonts w:ascii="Courier New" w:hAnsi="Courier New" w:cs="Courier New"/>
          <w:sz w:val="24"/>
          <w:szCs w:val="24"/>
        </w:rPr>
        <w:t>]</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[1,] "</w:t>
      </w:r>
      <w:proofErr w:type="gramStart"/>
      <w:r w:rsidRPr="004A5264">
        <w:rPr>
          <w:rFonts w:ascii="Courier New" w:hAnsi="Courier New" w:cs="Courier New"/>
          <w:sz w:val="24"/>
          <w:szCs w:val="24"/>
        </w:rPr>
        <w:t>a</w:t>
      </w:r>
      <w:proofErr w:type="gramEnd"/>
      <w:r w:rsidRPr="004A5264">
        <w:rPr>
          <w:rFonts w:ascii="Courier New" w:hAnsi="Courier New" w:cs="Courier New"/>
          <w:sz w:val="24"/>
          <w:szCs w:val="24"/>
        </w:rPr>
        <w:t xml:space="preserve">"  "b"  "a"  "b"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[2,] "</w:t>
      </w:r>
      <w:proofErr w:type="gramStart"/>
      <w:r w:rsidRPr="004A5264">
        <w:rPr>
          <w:rFonts w:ascii="Courier New" w:hAnsi="Courier New" w:cs="Courier New"/>
          <w:sz w:val="24"/>
          <w:szCs w:val="24"/>
        </w:rPr>
        <w:t>a</w:t>
      </w:r>
      <w:proofErr w:type="gramEnd"/>
      <w:r w:rsidRPr="004A5264">
        <w:rPr>
          <w:rFonts w:ascii="Courier New" w:hAnsi="Courier New" w:cs="Courier New"/>
          <w:sz w:val="24"/>
          <w:szCs w:val="24"/>
        </w:rPr>
        <w:t xml:space="preserve">"  "a"  "b"  "b"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[3,] "</w:t>
      </w:r>
      <w:proofErr w:type="gramStart"/>
      <w:r w:rsidRPr="004A5264">
        <w:rPr>
          <w:rFonts w:ascii="Courier New" w:hAnsi="Courier New" w:cs="Courier New"/>
          <w:sz w:val="24"/>
          <w:szCs w:val="24"/>
        </w:rPr>
        <w:t>b</w:t>
      </w:r>
      <w:proofErr w:type="gramEnd"/>
      <w:r w:rsidRPr="004A5264">
        <w:rPr>
          <w:rFonts w:ascii="Courier New" w:hAnsi="Courier New" w:cs="Courier New"/>
          <w:sz w:val="24"/>
          <w:szCs w:val="24"/>
        </w:rPr>
        <w:t xml:space="preserve">"  "a"  "a"  "b" </w:t>
      </w:r>
    </w:p>
    <w:p w:rsidR="0083573F" w:rsidRPr="004A5264" w:rsidRDefault="0083573F" w:rsidP="0083573F">
      <w:pPr>
        <w:spacing w:after="0" w:line="240" w:lineRule="auto"/>
        <w:rPr>
          <w:rFonts w:ascii="Courier New" w:hAnsi="Courier New" w:cs="Courier New"/>
          <w:sz w:val="24"/>
          <w:szCs w:val="24"/>
        </w:rPr>
      </w:pPr>
    </w:p>
    <w:p w:rsidR="0031297A" w:rsidRDefault="0031297A" w:rsidP="0083573F">
      <w:pPr>
        <w:rPr>
          <w:rFonts w:ascii="Times New Roman" w:hAnsi="Times New Roman" w:cs="Times New Roman"/>
          <w:sz w:val="24"/>
          <w:szCs w:val="24"/>
        </w:rPr>
      </w:pPr>
      <w:r>
        <w:rPr>
          <w:rFonts w:ascii="Times New Roman" w:hAnsi="Times New Roman" w:cs="Times New Roman"/>
          <w:sz w:val="24"/>
          <w:szCs w:val="24"/>
        </w:rPr>
        <w:br/>
        <w:t>The treatment effect is also confounded with the tag contrast of 114, 115 versus 116, 117.</w:t>
      </w:r>
    </w:p>
    <w:p w:rsidR="0031297A" w:rsidRDefault="0031297A">
      <w:pPr>
        <w:rPr>
          <w:rFonts w:ascii="Times New Roman" w:hAnsi="Times New Roman" w:cs="Times New Roman"/>
          <w:sz w:val="24"/>
          <w:szCs w:val="24"/>
        </w:rPr>
      </w:pPr>
      <w:r>
        <w:rPr>
          <w:rFonts w:ascii="Times New Roman" w:hAnsi="Times New Roman" w:cs="Times New Roman"/>
          <w:sz w:val="24"/>
          <w:szCs w:val="24"/>
        </w:rPr>
        <w:br w:type="page"/>
      </w:r>
    </w:p>
    <w:p w:rsidR="0083573F" w:rsidRPr="004A5264" w:rsidRDefault="0031297A" w:rsidP="0083573F">
      <w:pPr>
        <w:rPr>
          <w:rFonts w:ascii="Times New Roman" w:hAnsi="Times New Roman" w:cs="Times New Roman"/>
          <w:sz w:val="24"/>
          <w:szCs w:val="24"/>
        </w:rPr>
      </w:pPr>
      <w:r>
        <w:rPr>
          <w:rFonts w:ascii="Times New Roman" w:hAnsi="Times New Roman" w:cs="Times New Roman"/>
          <w:sz w:val="24"/>
          <w:szCs w:val="24"/>
        </w:rPr>
        <w:lastRenderedPageBreak/>
        <w:t>The t</w:t>
      </w:r>
      <w:r w:rsidR="0083573F">
        <w:rPr>
          <w:rFonts w:ascii="Times New Roman" w:hAnsi="Times New Roman" w:cs="Times New Roman"/>
          <w:sz w:val="24"/>
          <w:szCs w:val="24"/>
        </w:rPr>
        <w:t>heoretical ANOVA table</w:t>
      </w:r>
      <w:r>
        <w:rPr>
          <w:rFonts w:ascii="Times New Roman" w:hAnsi="Times New Roman" w:cs="Times New Roman"/>
          <w:sz w:val="24"/>
          <w:szCs w:val="24"/>
        </w:rPr>
        <w:t xml:space="preserve"> is shown as follows,</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$ANOVA</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DF e </w:t>
      </w:r>
      <w:proofErr w:type="spellStart"/>
      <w:r w:rsidRPr="004A5264">
        <w:rPr>
          <w:rFonts w:ascii="Courier New" w:hAnsi="Courier New" w:cs="Courier New"/>
          <w:sz w:val="24"/>
          <w:szCs w:val="24"/>
        </w:rPr>
        <w:t>Ani</w:t>
      </w:r>
      <w:proofErr w:type="spellEnd"/>
      <w:r w:rsidRPr="004A5264">
        <w:rPr>
          <w:rFonts w:ascii="Courier New" w:hAnsi="Courier New" w:cs="Courier New"/>
          <w:sz w:val="24"/>
          <w:szCs w:val="24"/>
        </w:rPr>
        <w:t xml:space="preserve"> Run</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Between Run    </w:t>
      </w:r>
      <w:proofErr w:type="gramStart"/>
      <w:r w:rsidRPr="004A5264">
        <w:rPr>
          <w:rFonts w:ascii="Courier New" w:hAnsi="Courier New" w:cs="Courier New"/>
          <w:sz w:val="24"/>
          <w:szCs w:val="24"/>
        </w:rPr>
        <w:t>2  1</w:t>
      </w:r>
      <w:proofErr w:type="gramEnd"/>
      <w:r w:rsidRPr="004A5264">
        <w:rPr>
          <w:rFonts w:ascii="Courier New" w:hAnsi="Courier New" w:cs="Courier New"/>
          <w:sz w:val="24"/>
          <w:szCs w:val="24"/>
        </w:rPr>
        <w:t xml:space="preserve"> 0   4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Within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Between </w:t>
      </w:r>
      <w:proofErr w:type="spellStart"/>
      <w:r w:rsidRPr="004A5264">
        <w:rPr>
          <w:rFonts w:ascii="Courier New" w:hAnsi="Courier New" w:cs="Courier New"/>
          <w:sz w:val="24"/>
          <w:szCs w:val="24"/>
        </w:rPr>
        <w:t>Ani</w:t>
      </w:r>
      <w:proofErr w:type="spellEnd"/>
      <w:r w:rsidRPr="004A5264">
        <w:rPr>
          <w:rFonts w:ascii="Courier New" w:hAnsi="Courier New" w:cs="Courier New"/>
          <w:sz w:val="24"/>
          <w:szCs w:val="24"/>
        </w:rPr>
        <w:t xml:space="preserve">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Tag      </w:t>
      </w:r>
      <w:proofErr w:type="gramStart"/>
      <w:r w:rsidRPr="004A5264">
        <w:rPr>
          <w:rFonts w:ascii="Courier New" w:hAnsi="Courier New" w:cs="Courier New"/>
          <w:sz w:val="24"/>
          <w:szCs w:val="24"/>
        </w:rPr>
        <w:t>1  1</w:t>
      </w:r>
      <w:proofErr w:type="gramEnd"/>
      <w:r w:rsidRPr="004A5264">
        <w:rPr>
          <w:rFonts w:ascii="Courier New" w:hAnsi="Courier New" w:cs="Courier New"/>
          <w:sz w:val="24"/>
          <w:szCs w:val="24"/>
        </w:rPr>
        <w:t xml:space="preserve"> 3   0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w:t>
      </w:r>
      <w:proofErr w:type="spellStart"/>
      <w:r w:rsidRPr="004A5264">
        <w:rPr>
          <w:rFonts w:ascii="Courier New" w:hAnsi="Courier New" w:cs="Courier New"/>
          <w:sz w:val="24"/>
          <w:szCs w:val="24"/>
        </w:rPr>
        <w:t>Trt</w:t>
      </w:r>
      <w:proofErr w:type="spellEnd"/>
      <w:r w:rsidRPr="004A5264">
        <w:rPr>
          <w:rFonts w:ascii="Courier New" w:hAnsi="Courier New" w:cs="Courier New"/>
          <w:sz w:val="24"/>
          <w:szCs w:val="24"/>
        </w:rPr>
        <w:t xml:space="preserve">      </w:t>
      </w:r>
      <w:proofErr w:type="gramStart"/>
      <w:r w:rsidRPr="004A5264">
        <w:rPr>
          <w:rFonts w:ascii="Courier New" w:hAnsi="Courier New" w:cs="Courier New"/>
          <w:sz w:val="24"/>
          <w:szCs w:val="24"/>
        </w:rPr>
        <w:t>1  1</w:t>
      </w:r>
      <w:proofErr w:type="gramEnd"/>
      <w:r w:rsidRPr="004A5264">
        <w:rPr>
          <w:rFonts w:ascii="Courier New" w:hAnsi="Courier New" w:cs="Courier New"/>
          <w:sz w:val="24"/>
          <w:szCs w:val="24"/>
        </w:rPr>
        <w:t xml:space="preserve"> 3   0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w:t>
      </w:r>
      <w:proofErr w:type="gramStart"/>
      <w:r w:rsidRPr="004A5264">
        <w:rPr>
          <w:rFonts w:ascii="Courier New" w:hAnsi="Courier New" w:cs="Courier New"/>
          <w:sz w:val="24"/>
          <w:szCs w:val="24"/>
        </w:rPr>
        <w:t>1  1</w:t>
      </w:r>
      <w:proofErr w:type="gramEnd"/>
      <w:r w:rsidRPr="004A5264">
        <w:rPr>
          <w:rFonts w:ascii="Courier New" w:hAnsi="Courier New" w:cs="Courier New"/>
          <w:sz w:val="24"/>
          <w:szCs w:val="24"/>
        </w:rPr>
        <w:t xml:space="preserve"> 3   0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Tag      </w:t>
      </w:r>
      <w:proofErr w:type="gramStart"/>
      <w:r w:rsidRPr="004A5264">
        <w:rPr>
          <w:rFonts w:ascii="Courier New" w:hAnsi="Courier New" w:cs="Courier New"/>
          <w:sz w:val="24"/>
          <w:szCs w:val="24"/>
        </w:rPr>
        <w:t>2  1</w:t>
      </w:r>
      <w:proofErr w:type="gramEnd"/>
      <w:r w:rsidRPr="004A5264">
        <w:rPr>
          <w:rFonts w:ascii="Courier New" w:hAnsi="Courier New" w:cs="Courier New"/>
          <w:sz w:val="24"/>
          <w:szCs w:val="24"/>
        </w:rPr>
        <w:t xml:space="preserve"> 0   0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w:t>
      </w:r>
      <w:proofErr w:type="gramStart"/>
      <w:r w:rsidRPr="004A5264">
        <w:rPr>
          <w:rFonts w:ascii="Courier New" w:hAnsi="Courier New" w:cs="Courier New"/>
          <w:sz w:val="24"/>
          <w:szCs w:val="24"/>
        </w:rPr>
        <w:t>4  1</w:t>
      </w:r>
      <w:proofErr w:type="gramEnd"/>
      <w:r w:rsidRPr="004A5264">
        <w:rPr>
          <w:rFonts w:ascii="Courier New" w:hAnsi="Courier New" w:cs="Courier New"/>
          <w:sz w:val="24"/>
          <w:szCs w:val="24"/>
        </w:rPr>
        <w:t xml:space="preserve"> 0   0  </w:t>
      </w:r>
    </w:p>
    <w:p w:rsidR="0083573F" w:rsidRPr="004A5264" w:rsidRDefault="0083573F" w:rsidP="0083573F">
      <w:pPr>
        <w:spacing w:after="0" w:line="240" w:lineRule="auto"/>
        <w:rPr>
          <w:rFonts w:ascii="Courier New" w:hAnsi="Courier New" w:cs="Courier New"/>
          <w:sz w:val="24"/>
          <w:szCs w:val="24"/>
        </w:rPr>
      </w:pP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$EF</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Tag </w:t>
      </w:r>
      <w:proofErr w:type="spellStart"/>
      <w:r w:rsidRPr="004A5264">
        <w:rPr>
          <w:rFonts w:ascii="Courier New" w:hAnsi="Courier New" w:cs="Courier New"/>
          <w:sz w:val="24"/>
          <w:szCs w:val="24"/>
        </w:rPr>
        <w:t>Trt</w:t>
      </w:r>
      <w:proofErr w:type="spellEnd"/>
      <w:r w:rsidRPr="004A5264">
        <w:rPr>
          <w:rFonts w:ascii="Courier New" w:hAnsi="Courier New" w:cs="Courier New"/>
          <w:sz w:val="24"/>
          <w:szCs w:val="24"/>
        </w:rPr>
        <w:t xml:space="preserve"> </w:t>
      </w:r>
      <w:proofErr w:type="spellStart"/>
      <w:r w:rsidRPr="004A5264">
        <w:rPr>
          <w:rFonts w:ascii="Courier New" w:hAnsi="Courier New" w:cs="Courier New"/>
          <w:sz w:val="24"/>
          <w:szCs w:val="24"/>
        </w:rPr>
        <w:t>eff.Tag</w:t>
      </w:r>
      <w:proofErr w:type="spellEnd"/>
      <w:r w:rsidRPr="004A5264">
        <w:rPr>
          <w:rFonts w:ascii="Courier New" w:hAnsi="Courier New" w:cs="Courier New"/>
          <w:sz w:val="24"/>
          <w:szCs w:val="24"/>
        </w:rPr>
        <w:t xml:space="preserve"> </w:t>
      </w:r>
      <w:proofErr w:type="spellStart"/>
      <w:r w:rsidRPr="004A5264">
        <w:rPr>
          <w:rFonts w:ascii="Courier New" w:hAnsi="Courier New" w:cs="Courier New"/>
          <w:sz w:val="24"/>
          <w:szCs w:val="24"/>
        </w:rPr>
        <w:t>eff.Trt</w:t>
      </w:r>
      <w:proofErr w:type="spellEnd"/>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Between Run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Within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Between </w:t>
      </w:r>
      <w:proofErr w:type="spellStart"/>
      <w:r w:rsidRPr="004A5264">
        <w:rPr>
          <w:rFonts w:ascii="Courier New" w:hAnsi="Courier New" w:cs="Courier New"/>
          <w:sz w:val="24"/>
          <w:szCs w:val="24"/>
        </w:rPr>
        <w:t>Ani</w:t>
      </w:r>
      <w:proofErr w:type="spellEnd"/>
      <w:r w:rsidRPr="004A5264">
        <w:rPr>
          <w:rFonts w:ascii="Courier New" w:hAnsi="Courier New" w:cs="Courier New"/>
          <w:sz w:val="24"/>
          <w:szCs w:val="24"/>
        </w:rPr>
        <w:t xml:space="preserve">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Tag      3   2   1       1/3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w:t>
      </w:r>
      <w:proofErr w:type="spellStart"/>
      <w:r w:rsidRPr="004A5264">
        <w:rPr>
          <w:rFonts w:ascii="Courier New" w:hAnsi="Courier New" w:cs="Courier New"/>
          <w:sz w:val="24"/>
          <w:szCs w:val="24"/>
        </w:rPr>
        <w:t>Trt</w:t>
      </w:r>
      <w:proofErr w:type="spellEnd"/>
      <w:r w:rsidRPr="004A5264">
        <w:rPr>
          <w:rFonts w:ascii="Courier New" w:hAnsi="Courier New" w:cs="Courier New"/>
          <w:sz w:val="24"/>
          <w:szCs w:val="24"/>
        </w:rPr>
        <w:t xml:space="preserve">          4           2/3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Tag      3       1          </w:t>
      </w:r>
    </w:p>
    <w:p w:rsidR="0083573F" w:rsidRPr="004A5264" w:rsidRDefault="0083573F" w:rsidP="0083573F">
      <w:pPr>
        <w:spacing w:after="0" w:line="240" w:lineRule="auto"/>
        <w:rPr>
          <w:rFonts w:ascii="Courier New" w:hAnsi="Courier New" w:cs="Courier New"/>
          <w:sz w:val="24"/>
          <w:szCs w:val="24"/>
        </w:rPr>
      </w:pPr>
    </w:p>
    <w:p w:rsidR="0031297A" w:rsidRDefault="0031297A" w:rsidP="0031297A">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is 1/3 of treatment information confounded with </w:t>
      </w:r>
      <w:r w:rsidR="005D0A0D">
        <w:rPr>
          <w:rFonts w:ascii="Times New Roman" w:hAnsi="Times New Roman" w:cs="Times New Roman"/>
          <w:sz w:val="24"/>
          <w:szCs w:val="24"/>
        </w:rPr>
        <w:t>tag;</w:t>
      </w:r>
      <w:r>
        <w:rPr>
          <w:rFonts w:ascii="Times New Roman" w:hAnsi="Times New Roman" w:cs="Times New Roman"/>
          <w:sz w:val="24"/>
          <w:szCs w:val="24"/>
        </w:rPr>
        <w:t xml:space="preserve"> hence, there is 2/3 of pure treatment information remaining. In addition, one DF of tag is confound with one DF of the between animals stratum.</w:t>
      </w:r>
    </w:p>
    <w:p w:rsidR="0031297A" w:rsidRDefault="0031297A" w:rsidP="0031297A">
      <w:pPr>
        <w:spacing w:line="360" w:lineRule="auto"/>
        <w:jc w:val="both"/>
        <w:rPr>
          <w:rFonts w:ascii="Times New Roman" w:hAnsi="Times New Roman" w:cs="Times New Roman"/>
          <w:sz w:val="24"/>
          <w:szCs w:val="24"/>
          <w:lang w:eastAsia="zh-TW"/>
        </w:rPr>
      </w:pPr>
      <w:r>
        <w:rPr>
          <w:rFonts w:ascii="Times New Roman" w:hAnsi="Times New Roman" w:cs="Times New Roman"/>
          <w:sz w:val="24"/>
          <w:szCs w:val="24"/>
        </w:rPr>
        <w:t xml:space="preserve">The second </w:t>
      </w:r>
      <w:r w:rsidRPr="0016732D">
        <w:rPr>
          <w:rFonts w:ascii="Times New Roman" w:hAnsi="Times New Roman" w:cs="Times New Roman"/>
          <w:sz w:val="24"/>
          <w:szCs w:val="24"/>
        </w:rPr>
        <w:t xml:space="preserve">design </w:t>
      </w:r>
      <w:r>
        <w:rPr>
          <w:rFonts w:ascii="Times New Roman" w:hAnsi="Times New Roman" w:cs="Times New Roman"/>
          <w:sz w:val="24"/>
          <w:szCs w:val="24"/>
        </w:rPr>
        <w:t>contains</w:t>
      </w:r>
      <w:r w:rsidRPr="0016732D">
        <w:rPr>
          <w:rFonts w:ascii="Times New Roman" w:hAnsi="Times New Roman" w:cs="Times New Roman" w:hint="eastAsia"/>
          <w:sz w:val="24"/>
          <w:szCs w:val="24"/>
          <w:lang w:eastAsia="zh-TW"/>
        </w:rPr>
        <w:t xml:space="preserve"> </w:t>
      </w:r>
      <w:r w:rsidR="005D0A0D">
        <w:rPr>
          <w:rFonts w:ascii="Times New Roman" w:hAnsi="Times New Roman" w:cs="Times New Roman"/>
          <w:sz w:val="24"/>
          <w:szCs w:val="24"/>
          <w:lang w:eastAsia="zh-TW"/>
        </w:rPr>
        <w:t>four</w:t>
      </w:r>
      <w:r w:rsidRPr="0016732D">
        <w:rPr>
          <w:rFonts w:ascii="Times New Roman" w:hAnsi="Times New Roman" w:cs="Times New Roman"/>
          <w:sz w:val="24"/>
          <w:szCs w:val="24"/>
          <w:lang w:eastAsia="zh-TW"/>
        </w:rPr>
        <w:t xml:space="preserve"> biological</w:t>
      </w:r>
      <w:r>
        <w:rPr>
          <w:rFonts w:ascii="Times New Roman" w:hAnsi="Times New Roman" w:cs="Times New Roman"/>
          <w:sz w:val="24"/>
          <w:szCs w:val="24"/>
          <w:lang w:eastAsia="zh-TW"/>
        </w:rPr>
        <w:t xml:space="preserve"> replicates where Animal A, C, E and G are assigned to treatment “a” and Animal B, </w:t>
      </w:r>
      <w:proofErr w:type="gramStart"/>
      <w:r>
        <w:rPr>
          <w:rFonts w:ascii="Times New Roman" w:hAnsi="Times New Roman" w:cs="Times New Roman"/>
          <w:sz w:val="24"/>
          <w:szCs w:val="24"/>
          <w:lang w:eastAsia="zh-TW"/>
        </w:rPr>
        <w:t>D,</w:t>
      </w:r>
      <w:proofErr w:type="gramEnd"/>
      <w:r>
        <w:rPr>
          <w:rFonts w:ascii="Times New Roman" w:hAnsi="Times New Roman" w:cs="Times New Roman"/>
          <w:sz w:val="24"/>
          <w:szCs w:val="24"/>
          <w:lang w:eastAsia="zh-TW"/>
        </w:rPr>
        <w:t xml:space="preserve"> F and H are assigned to treatment “b”. </w:t>
      </w:r>
    </w:p>
    <w:p w:rsidR="0083573F" w:rsidRPr="004A5264" w:rsidRDefault="00570A3B" w:rsidP="00570A3B">
      <w:pPr>
        <w:rPr>
          <w:rFonts w:ascii="Courier New" w:hAnsi="Courier New" w:cs="Courier New"/>
          <w:sz w:val="24"/>
          <w:szCs w:val="24"/>
        </w:rPr>
      </w:pPr>
      <w:r>
        <w:rPr>
          <w:rFonts w:ascii="Times New Roman" w:hAnsi="Times New Roman" w:cs="Times New Roman"/>
          <w:sz w:val="24"/>
          <w:szCs w:val="24"/>
        </w:rPr>
        <w:t>The a</w:t>
      </w:r>
      <w:r w:rsidR="0083573F">
        <w:rPr>
          <w:rFonts w:ascii="Times New Roman" w:hAnsi="Times New Roman" w:cs="Times New Roman"/>
          <w:sz w:val="24"/>
          <w:szCs w:val="24"/>
        </w:rPr>
        <w:t>nimal allocation</w:t>
      </w:r>
      <w:r>
        <w:rPr>
          <w:rFonts w:ascii="Times New Roman" w:hAnsi="Times New Roman" w:cs="Times New Roman"/>
          <w:sz w:val="24"/>
          <w:szCs w:val="24"/>
        </w:rPr>
        <w:t xml:space="preserve"> is shown as follows,</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w:t>
      </w:r>
      <w:proofErr w:type="gramStart"/>
      <w:r w:rsidRPr="004A5264">
        <w:rPr>
          <w:rFonts w:ascii="Courier New" w:hAnsi="Courier New" w:cs="Courier New"/>
          <w:sz w:val="24"/>
          <w:szCs w:val="24"/>
        </w:rPr>
        <w:t>,1</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,2</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,3</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,4</w:t>
      </w:r>
      <w:proofErr w:type="gramEnd"/>
      <w:r w:rsidRPr="004A5264">
        <w:rPr>
          <w:rFonts w:ascii="Courier New" w:hAnsi="Courier New" w:cs="Courier New"/>
          <w:sz w:val="24"/>
          <w:szCs w:val="24"/>
        </w:rPr>
        <w:t>]</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[1,] "A"  "B"  "C"  "D"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[2,] "C"  "A"  "B"  "D"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[3,] "B"  "C"  "A"  "D"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[4,] "F"  "G"  "H"  "E"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[5,] "H"  "F"  "G"  "E"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[6,] "G"  "H"  "F"  "E" </w:t>
      </w:r>
    </w:p>
    <w:p w:rsidR="0083573F" w:rsidRPr="004A5264" w:rsidRDefault="0083573F" w:rsidP="0083573F">
      <w:pPr>
        <w:spacing w:after="0" w:line="240" w:lineRule="auto"/>
        <w:rPr>
          <w:rFonts w:ascii="Courier New" w:hAnsi="Courier New" w:cs="Courier New"/>
          <w:sz w:val="24"/>
          <w:szCs w:val="24"/>
        </w:rPr>
      </w:pPr>
    </w:p>
    <w:p w:rsidR="007C6CCF" w:rsidRDefault="002815D8" w:rsidP="00BF607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first three rows are identical to the previous animal allocation. The next three rows are assigned in a same way expect the last column, where the Animal E is assigned. This is because Animal E is perturbed by treatment “b” and Animal D is perturbed by treatment “a”. </w:t>
      </w:r>
      <w:r w:rsidR="00BF6074">
        <w:rPr>
          <w:rFonts w:ascii="Times New Roman" w:hAnsi="Times New Roman" w:cs="Times New Roman"/>
          <w:sz w:val="24"/>
          <w:szCs w:val="24"/>
        </w:rPr>
        <w:t>Hence, the treatment effect is orthogonal to the tag which</w:t>
      </w:r>
      <w:r>
        <w:rPr>
          <w:rFonts w:ascii="Times New Roman" w:hAnsi="Times New Roman" w:cs="Times New Roman"/>
          <w:sz w:val="24"/>
          <w:szCs w:val="24"/>
        </w:rPr>
        <w:t xml:space="preserve"> can be shown in the treatment allocation as follows,</w:t>
      </w:r>
      <w:r w:rsidR="007C6CCF">
        <w:rPr>
          <w:rFonts w:ascii="Times New Roman" w:hAnsi="Times New Roman" w:cs="Times New Roman"/>
          <w:sz w:val="24"/>
          <w:szCs w:val="24"/>
        </w:rPr>
        <w:br w:type="page"/>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lastRenderedPageBreak/>
        <w:t xml:space="preserve">     [</w:t>
      </w:r>
      <w:proofErr w:type="gramStart"/>
      <w:r w:rsidRPr="004A5264">
        <w:rPr>
          <w:rFonts w:ascii="Courier New" w:hAnsi="Courier New" w:cs="Courier New"/>
          <w:sz w:val="24"/>
          <w:szCs w:val="24"/>
        </w:rPr>
        <w:t>,1</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,2</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,3</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,4</w:t>
      </w:r>
      <w:proofErr w:type="gramEnd"/>
      <w:r w:rsidRPr="004A5264">
        <w:rPr>
          <w:rFonts w:ascii="Courier New" w:hAnsi="Courier New" w:cs="Courier New"/>
          <w:sz w:val="24"/>
          <w:szCs w:val="24"/>
        </w:rPr>
        <w:t>]</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[1,] "</w:t>
      </w:r>
      <w:proofErr w:type="gramStart"/>
      <w:r w:rsidRPr="004A5264">
        <w:rPr>
          <w:rFonts w:ascii="Courier New" w:hAnsi="Courier New" w:cs="Courier New"/>
          <w:sz w:val="24"/>
          <w:szCs w:val="24"/>
        </w:rPr>
        <w:t>a</w:t>
      </w:r>
      <w:proofErr w:type="gramEnd"/>
      <w:r w:rsidRPr="004A5264">
        <w:rPr>
          <w:rFonts w:ascii="Courier New" w:hAnsi="Courier New" w:cs="Courier New"/>
          <w:sz w:val="24"/>
          <w:szCs w:val="24"/>
        </w:rPr>
        <w:t xml:space="preserve">"  "b"  "a"  "b"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[2,] "</w:t>
      </w:r>
      <w:proofErr w:type="gramStart"/>
      <w:r w:rsidRPr="004A5264">
        <w:rPr>
          <w:rFonts w:ascii="Courier New" w:hAnsi="Courier New" w:cs="Courier New"/>
          <w:sz w:val="24"/>
          <w:szCs w:val="24"/>
        </w:rPr>
        <w:t>a</w:t>
      </w:r>
      <w:proofErr w:type="gramEnd"/>
      <w:r w:rsidRPr="004A5264">
        <w:rPr>
          <w:rFonts w:ascii="Courier New" w:hAnsi="Courier New" w:cs="Courier New"/>
          <w:sz w:val="24"/>
          <w:szCs w:val="24"/>
        </w:rPr>
        <w:t xml:space="preserve">"  "a"  "b"  "b"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[3,] "</w:t>
      </w:r>
      <w:proofErr w:type="gramStart"/>
      <w:r w:rsidRPr="004A5264">
        <w:rPr>
          <w:rFonts w:ascii="Courier New" w:hAnsi="Courier New" w:cs="Courier New"/>
          <w:sz w:val="24"/>
          <w:szCs w:val="24"/>
        </w:rPr>
        <w:t>b</w:t>
      </w:r>
      <w:proofErr w:type="gramEnd"/>
      <w:r w:rsidRPr="004A5264">
        <w:rPr>
          <w:rFonts w:ascii="Courier New" w:hAnsi="Courier New" w:cs="Courier New"/>
          <w:sz w:val="24"/>
          <w:szCs w:val="24"/>
        </w:rPr>
        <w:t xml:space="preserve">"  "a"  "a"  "b"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[4,] "</w:t>
      </w:r>
      <w:proofErr w:type="gramStart"/>
      <w:r w:rsidRPr="004A5264">
        <w:rPr>
          <w:rFonts w:ascii="Courier New" w:hAnsi="Courier New" w:cs="Courier New"/>
          <w:sz w:val="24"/>
          <w:szCs w:val="24"/>
        </w:rPr>
        <w:t>b</w:t>
      </w:r>
      <w:proofErr w:type="gramEnd"/>
      <w:r w:rsidRPr="004A5264">
        <w:rPr>
          <w:rFonts w:ascii="Courier New" w:hAnsi="Courier New" w:cs="Courier New"/>
          <w:sz w:val="24"/>
          <w:szCs w:val="24"/>
        </w:rPr>
        <w:t xml:space="preserve">"  "a"  "b"  "a"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[5,] "</w:t>
      </w:r>
      <w:proofErr w:type="gramStart"/>
      <w:r w:rsidRPr="004A5264">
        <w:rPr>
          <w:rFonts w:ascii="Courier New" w:hAnsi="Courier New" w:cs="Courier New"/>
          <w:sz w:val="24"/>
          <w:szCs w:val="24"/>
        </w:rPr>
        <w:t>b</w:t>
      </w:r>
      <w:proofErr w:type="gramEnd"/>
      <w:r w:rsidRPr="004A5264">
        <w:rPr>
          <w:rFonts w:ascii="Courier New" w:hAnsi="Courier New" w:cs="Courier New"/>
          <w:sz w:val="24"/>
          <w:szCs w:val="24"/>
        </w:rPr>
        <w:t xml:space="preserve">"  "b"  "a"  "a"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[6,] "</w:t>
      </w:r>
      <w:proofErr w:type="gramStart"/>
      <w:r w:rsidRPr="004A5264">
        <w:rPr>
          <w:rFonts w:ascii="Courier New" w:hAnsi="Courier New" w:cs="Courier New"/>
          <w:sz w:val="24"/>
          <w:szCs w:val="24"/>
        </w:rPr>
        <w:t>a</w:t>
      </w:r>
      <w:proofErr w:type="gramEnd"/>
      <w:r w:rsidRPr="004A5264">
        <w:rPr>
          <w:rFonts w:ascii="Courier New" w:hAnsi="Courier New" w:cs="Courier New"/>
          <w:sz w:val="24"/>
          <w:szCs w:val="24"/>
        </w:rPr>
        <w:t>"  "b"  "b"  "a"</w:t>
      </w:r>
    </w:p>
    <w:p w:rsidR="0083573F" w:rsidRPr="004A5264" w:rsidRDefault="0083573F" w:rsidP="0083573F">
      <w:pPr>
        <w:spacing w:after="0" w:line="240" w:lineRule="auto"/>
        <w:rPr>
          <w:rFonts w:ascii="Courier New" w:hAnsi="Courier New" w:cs="Courier New"/>
          <w:sz w:val="24"/>
          <w:szCs w:val="24"/>
        </w:rPr>
      </w:pPr>
    </w:p>
    <w:p w:rsidR="0083573F" w:rsidRPr="004A5264" w:rsidRDefault="00BF6074" w:rsidP="00BF6074">
      <w:pPr>
        <w:rPr>
          <w:rFonts w:ascii="Courier New" w:hAnsi="Courier New" w:cs="Courier New"/>
          <w:sz w:val="24"/>
          <w:szCs w:val="24"/>
        </w:rPr>
      </w:pPr>
      <w:r>
        <w:rPr>
          <w:rFonts w:ascii="Times New Roman" w:hAnsi="Times New Roman" w:cs="Times New Roman"/>
          <w:sz w:val="24"/>
          <w:szCs w:val="24"/>
        </w:rPr>
        <w:t>The t</w:t>
      </w:r>
      <w:r w:rsidR="0083573F">
        <w:rPr>
          <w:rFonts w:ascii="Times New Roman" w:hAnsi="Times New Roman" w:cs="Times New Roman"/>
          <w:sz w:val="24"/>
          <w:szCs w:val="24"/>
        </w:rPr>
        <w:t>heoretical ANOVA table</w:t>
      </w:r>
      <w:r>
        <w:rPr>
          <w:rFonts w:ascii="Times New Roman" w:hAnsi="Times New Roman" w:cs="Times New Roman"/>
          <w:sz w:val="24"/>
          <w:szCs w:val="24"/>
        </w:rPr>
        <w:t xml:space="preserve"> is shown as follows,</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$ANOVA</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DF e </w:t>
      </w:r>
      <w:proofErr w:type="spellStart"/>
      <w:r w:rsidRPr="004A5264">
        <w:rPr>
          <w:rFonts w:ascii="Courier New" w:hAnsi="Courier New" w:cs="Courier New"/>
          <w:sz w:val="24"/>
          <w:szCs w:val="24"/>
        </w:rPr>
        <w:t>Ani</w:t>
      </w:r>
      <w:proofErr w:type="spellEnd"/>
      <w:r w:rsidRPr="004A5264">
        <w:rPr>
          <w:rFonts w:ascii="Courier New" w:hAnsi="Courier New" w:cs="Courier New"/>
          <w:sz w:val="24"/>
          <w:szCs w:val="24"/>
        </w:rPr>
        <w:t xml:space="preserve"> Run</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Between Run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Between </w:t>
      </w:r>
      <w:proofErr w:type="spellStart"/>
      <w:r w:rsidRPr="004A5264">
        <w:rPr>
          <w:rFonts w:ascii="Courier New" w:hAnsi="Courier New" w:cs="Courier New"/>
          <w:sz w:val="24"/>
          <w:szCs w:val="24"/>
        </w:rPr>
        <w:t>Ani</w:t>
      </w:r>
      <w:proofErr w:type="spellEnd"/>
      <w:r w:rsidRPr="004A5264">
        <w:rPr>
          <w:rFonts w:ascii="Courier New" w:hAnsi="Courier New" w:cs="Courier New"/>
          <w:sz w:val="24"/>
          <w:szCs w:val="24"/>
        </w:rPr>
        <w:t xml:space="preserve"> </w:t>
      </w:r>
      <w:proofErr w:type="gramStart"/>
      <w:r w:rsidRPr="004A5264">
        <w:rPr>
          <w:rFonts w:ascii="Courier New" w:hAnsi="Courier New" w:cs="Courier New"/>
          <w:sz w:val="24"/>
          <w:szCs w:val="24"/>
        </w:rPr>
        <w:t>1  1</w:t>
      </w:r>
      <w:proofErr w:type="gramEnd"/>
      <w:r w:rsidRPr="004A5264">
        <w:rPr>
          <w:rFonts w:ascii="Courier New" w:hAnsi="Courier New" w:cs="Courier New"/>
          <w:sz w:val="24"/>
          <w:szCs w:val="24"/>
        </w:rPr>
        <w:t xml:space="preserve"> 3   4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w:t>
      </w:r>
      <w:proofErr w:type="gramStart"/>
      <w:r w:rsidRPr="004A5264">
        <w:rPr>
          <w:rFonts w:ascii="Courier New" w:hAnsi="Courier New" w:cs="Courier New"/>
          <w:sz w:val="24"/>
          <w:szCs w:val="24"/>
        </w:rPr>
        <w:t>4  1</w:t>
      </w:r>
      <w:proofErr w:type="gramEnd"/>
      <w:r w:rsidRPr="004A5264">
        <w:rPr>
          <w:rFonts w:ascii="Courier New" w:hAnsi="Courier New" w:cs="Courier New"/>
          <w:sz w:val="24"/>
          <w:szCs w:val="24"/>
        </w:rPr>
        <w:t xml:space="preserve"> 0   4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Within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Between </w:t>
      </w:r>
      <w:proofErr w:type="spellStart"/>
      <w:r w:rsidRPr="004A5264">
        <w:rPr>
          <w:rFonts w:ascii="Courier New" w:hAnsi="Courier New" w:cs="Courier New"/>
          <w:sz w:val="24"/>
          <w:szCs w:val="24"/>
        </w:rPr>
        <w:t>Ani</w:t>
      </w:r>
      <w:proofErr w:type="spellEnd"/>
      <w:r w:rsidRPr="004A5264">
        <w:rPr>
          <w:rFonts w:ascii="Courier New" w:hAnsi="Courier New" w:cs="Courier New"/>
          <w:sz w:val="24"/>
          <w:szCs w:val="24"/>
        </w:rPr>
        <w:t xml:space="preserve">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Tag      </w:t>
      </w:r>
      <w:proofErr w:type="gramStart"/>
      <w:r w:rsidRPr="004A5264">
        <w:rPr>
          <w:rFonts w:ascii="Courier New" w:hAnsi="Courier New" w:cs="Courier New"/>
          <w:sz w:val="24"/>
          <w:szCs w:val="24"/>
        </w:rPr>
        <w:t>1  1</w:t>
      </w:r>
      <w:proofErr w:type="gramEnd"/>
      <w:r w:rsidRPr="004A5264">
        <w:rPr>
          <w:rFonts w:ascii="Courier New" w:hAnsi="Courier New" w:cs="Courier New"/>
          <w:sz w:val="24"/>
          <w:szCs w:val="24"/>
        </w:rPr>
        <w:t xml:space="preserve"> 3   0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w:t>
      </w:r>
      <w:proofErr w:type="spellStart"/>
      <w:r w:rsidRPr="004A5264">
        <w:rPr>
          <w:rFonts w:ascii="Courier New" w:hAnsi="Courier New" w:cs="Courier New"/>
          <w:sz w:val="24"/>
          <w:szCs w:val="24"/>
        </w:rPr>
        <w:t>Trt</w:t>
      </w:r>
      <w:proofErr w:type="spellEnd"/>
      <w:r w:rsidRPr="004A5264">
        <w:rPr>
          <w:rFonts w:ascii="Courier New" w:hAnsi="Courier New" w:cs="Courier New"/>
          <w:sz w:val="24"/>
          <w:szCs w:val="24"/>
        </w:rPr>
        <w:t xml:space="preserve">      </w:t>
      </w:r>
      <w:proofErr w:type="gramStart"/>
      <w:r w:rsidRPr="004A5264">
        <w:rPr>
          <w:rFonts w:ascii="Courier New" w:hAnsi="Courier New" w:cs="Courier New"/>
          <w:sz w:val="24"/>
          <w:szCs w:val="24"/>
        </w:rPr>
        <w:t>1  1</w:t>
      </w:r>
      <w:proofErr w:type="gramEnd"/>
      <w:r w:rsidRPr="004A5264">
        <w:rPr>
          <w:rFonts w:ascii="Courier New" w:hAnsi="Courier New" w:cs="Courier New"/>
          <w:sz w:val="24"/>
          <w:szCs w:val="24"/>
        </w:rPr>
        <w:t xml:space="preserve"> 3   0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w:t>
      </w:r>
      <w:proofErr w:type="gramStart"/>
      <w:r w:rsidRPr="004A5264">
        <w:rPr>
          <w:rFonts w:ascii="Courier New" w:hAnsi="Courier New" w:cs="Courier New"/>
          <w:sz w:val="24"/>
          <w:szCs w:val="24"/>
        </w:rPr>
        <w:t>4  1</w:t>
      </w:r>
      <w:proofErr w:type="gramEnd"/>
      <w:r w:rsidRPr="004A5264">
        <w:rPr>
          <w:rFonts w:ascii="Courier New" w:hAnsi="Courier New" w:cs="Courier New"/>
          <w:sz w:val="24"/>
          <w:szCs w:val="24"/>
        </w:rPr>
        <w:t xml:space="preserve"> 3   0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Tag      </w:t>
      </w:r>
      <w:proofErr w:type="gramStart"/>
      <w:r w:rsidRPr="004A5264">
        <w:rPr>
          <w:rFonts w:ascii="Courier New" w:hAnsi="Courier New" w:cs="Courier New"/>
          <w:sz w:val="24"/>
          <w:szCs w:val="24"/>
        </w:rPr>
        <w:t>2  1</w:t>
      </w:r>
      <w:proofErr w:type="gramEnd"/>
      <w:r w:rsidRPr="004A5264">
        <w:rPr>
          <w:rFonts w:ascii="Courier New" w:hAnsi="Courier New" w:cs="Courier New"/>
          <w:sz w:val="24"/>
          <w:szCs w:val="24"/>
        </w:rPr>
        <w:t xml:space="preserve"> 0   0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10 1 0   0  </w:t>
      </w:r>
    </w:p>
    <w:p w:rsidR="0083573F" w:rsidRPr="004A5264" w:rsidRDefault="0083573F" w:rsidP="0083573F">
      <w:pPr>
        <w:spacing w:after="0" w:line="240" w:lineRule="auto"/>
        <w:rPr>
          <w:rFonts w:ascii="Courier New" w:hAnsi="Courier New" w:cs="Courier New"/>
          <w:sz w:val="24"/>
          <w:szCs w:val="24"/>
        </w:rPr>
      </w:pP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$EF</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Tag </w:t>
      </w:r>
      <w:proofErr w:type="spellStart"/>
      <w:r w:rsidRPr="004A5264">
        <w:rPr>
          <w:rFonts w:ascii="Courier New" w:hAnsi="Courier New" w:cs="Courier New"/>
          <w:sz w:val="24"/>
          <w:szCs w:val="24"/>
        </w:rPr>
        <w:t>Trt</w:t>
      </w:r>
      <w:proofErr w:type="spellEnd"/>
      <w:r w:rsidRPr="004A5264">
        <w:rPr>
          <w:rFonts w:ascii="Courier New" w:hAnsi="Courier New" w:cs="Courier New"/>
          <w:sz w:val="24"/>
          <w:szCs w:val="24"/>
        </w:rPr>
        <w:t xml:space="preserve"> </w:t>
      </w:r>
      <w:proofErr w:type="spellStart"/>
      <w:r w:rsidRPr="004A5264">
        <w:rPr>
          <w:rFonts w:ascii="Courier New" w:hAnsi="Courier New" w:cs="Courier New"/>
          <w:sz w:val="24"/>
          <w:szCs w:val="24"/>
        </w:rPr>
        <w:t>eff.Tag</w:t>
      </w:r>
      <w:proofErr w:type="spellEnd"/>
      <w:r w:rsidRPr="004A5264">
        <w:rPr>
          <w:rFonts w:ascii="Courier New" w:hAnsi="Courier New" w:cs="Courier New"/>
          <w:sz w:val="24"/>
          <w:szCs w:val="24"/>
        </w:rPr>
        <w:t xml:space="preserve"> </w:t>
      </w:r>
      <w:proofErr w:type="spellStart"/>
      <w:r w:rsidRPr="004A5264">
        <w:rPr>
          <w:rFonts w:ascii="Courier New" w:hAnsi="Courier New" w:cs="Courier New"/>
          <w:sz w:val="24"/>
          <w:szCs w:val="24"/>
        </w:rPr>
        <w:t>eff.Trt</w:t>
      </w:r>
      <w:proofErr w:type="spellEnd"/>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Between Run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Between </w:t>
      </w:r>
      <w:proofErr w:type="spellStart"/>
      <w:r w:rsidRPr="004A5264">
        <w:rPr>
          <w:rFonts w:ascii="Courier New" w:hAnsi="Courier New" w:cs="Courier New"/>
          <w:sz w:val="24"/>
          <w:szCs w:val="24"/>
        </w:rPr>
        <w:t>Ani</w:t>
      </w:r>
      <w:proofErr w:type="spellEnd"/>
      <w:r w:rsidRPr="004A5264">
        <w:rPr>
          <w:rFonts w:ascii="Courier New" w:hAnsi="Courier New" w:cs="Courier New"/>
          <w:sz w:val="24"/>
          <w:szCs w:val="24"/>
        </w:rPr>
        <w:t xml:space="preserve">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Within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Between </w:t>
      </w:r>
      <w:proofErr w:type="spellStart"/>
      <w:r w:rsidRPr="004A5264">
        <w:rPr>
          <w:rFonts w:ascii="Courier New" w:hAnsi="Courier New" w:cs="Courier New"/>
          <w:sz w:val="24"/>
          <w:szCs w:val="24"/>
        </w:rPr>
        <w:t>Ani</w:t>
      </w:r>
      <w:proofErr w:type="spellEnd"/>
      <w:r w:rsidRPr="004A5264">
        <w:rPr>
          <w:rFonts w:ascii="Courier New" w:hAnsi="Courier New" w:cs="Courier New"/>
          <w:sz w:val="24"/>
          <w:szCs w:val="24"/>
        </w:rPr>
        <w:t xml:space="preserve">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Tag      6       1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w:t>
      </w:r>
      <w:proofErr w:type="spellStart"/>
      <w:r w:rsidRPr="004A5264">
        <w:rPr>
          <w:rFonts w:ascii="Courier New" w:hAnsi="Courier New" w:cs="Courier New"/>
          <w:sz w:val="24"/>
          <w:szCs w:val="24"/>
        </w:rPr>
        <w:t>Trt</w:t>
      </w:r>
      <w:proofErr w:type="spellEnd"/>
      <w:r w:rsidRPr="004A5264">
        <w:rPr>
          <w:rFonts w:ascii="Courier New" w:hAnsi="Courier New" w:cs="Courier New"/>
          <w:sz w:val="24"/>
          <w:szCs w:val="24"/>
        </w:rPr>
        <w:t xml:space="preserve">          12          1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Tag      6       1        </w:t>
      </w:r>
    </w:p>
    <w:p w:rsidR="00BF6074" w:rsidRDefault="00BF6074" w:rsidP="00BF6074">
      <w:pPr>
        <w:spacing w:line="360" w:lineRule="auto"/>
        <w:rPr>
          <w:rFonts w:ascii="Times New Roman" w:hAnsi="Times New Roman" w:cs="Times New Roman"/>
          <w:sz w:val="24"/>
          <w:szCs w:val="24"/>
        </w:rPr>
      </w:pPr>
    </w:p>
    <w:p w:rsidR="00BF6074" w:rsidRDefault="00BF6074" w:rsidP="00BF6074">
      <w:pPr>
        <w:spacing w:line="360" w:lineRule="auto"/>
        <w:rPr>
          <w:rFonts w:ascii="Times New Roman" w:hAnsi="Times New Roman" w:cs="Times New Roman"/>
          <w:sz w:val="24"/>
          <w:szCs w:val="24"/>
        </w:rPr>
      </w:pPr>
      <w:r>
        <w:rPr>
          <w:rFonts w:ascii="Times New Roman" w:hAnsi="Times New Roman" w:cs="Times New Roman"/>
          <w:sz w:val="24"/>
          <w:szCs w:val="24"/>
        </w:rPr>
        <w:t>All the treatment information stays intact in the between animals stratum. However, one DF of animal is in the between runs stratum and one DF of tag is confound with one DF of the between animals stratum.</w:t>
      </w:r>
    </w:p>
    <w:p w:rsidR="0083573F" w:rsidRDefault="0083573F">
      <w:r>
        <w:br w:type="page"/>
      </w:r>
    </w:p>
    <w:p w:rsidR="0047281C" w:rsidRDefault="0047281C" w:rsidP="0047281C">
      <w:pPr>
        <w:spacing w:line="360" w:lineRule="auto"/>
        <w:jc w:val="both"/>
        <w:rPr>
          <w:rFonts w:ascii="Times New Roman" w:hAnsi="Times New Roman" w:cs="Times New Roman"/>
          <w:sz w:val="24"/>
          <w:szCs w:val="24"/>
        </w:rPr>
      </w:pPr>
      <w:r w:rsidRPr="00B960FC">
        <w:rPr>
          <w:rFonts w:ascii="Times New Roman" w:hAnsi="Times New Roman" w:cs="Times New Roman" w:hint="eastAsia"/>
          <w:sz w:val="24"/>
          <w:szCs w:val="24"/>
          <w:lang w:eastAsia="zh-TW"/>
        </w:rPr>
        <w:lastRenderedPageBreak/>
        <w:t xml:space="preserve">The next </w:t>
      </w:r>
      <w:r w:rsidRPr="00B960FC">
        <w:rPr>
          <w:rFonts w:ascii="Times New Roman" w:hAnsi="Times New Roman" w:cs="Times New Roman"/>
          <w:sz w:val="24"/>
          <w:szCs w:val="24"/>
          <w:lang w:eastAsia="zh-TW"/>
        </w:rPr>
        <w:t>set of designs to be described is</w:t>
      </w:r>
      <w:r w:rsidRPr="00B960FC">
        <w:rPr>
          <w:rFonts w:ascii="Times New Roman" w:hAnsi="Times New Roman" w:cs="Times New Roman" w:hint="eastAsia"/>
          <w:sz w:val="24"/>
          <w:szCs w:val="24"/>
          <w:lang w:eastAsia="zh-TW"/>
        </w:rPr>
        <w:t xml:space="preserve"> th</w:t>
      </w:r>
      <w:r w:rsidRPr="00B960FC">
        <w:rPr>
          <w:rFonts w:ascii="Times New Roman" w:hAnsi="Times New Roman" w:cs="Times New Roman"/>
          <w:sz w:val="24"/>
          <w:szCs w:val="24"/>
        </w:rPr>
        <w:t>e design</w:t>
      </w:r>
      <w:r w:rsidRPr="00B960FC">
        <w:rPr>
          <w:rFonts w:ascii="Times New Roman" w:hAnsi="Times New Roman" w:cs="Times New Roman" w:hint="eastAsia"/>
          <w:sz w:val="24"/>
          <w:szCs w:val="24"/>
          <w:lang w:eastAsia="zh-TW"/>
        </w:rPr>
        <w:t>s</w:t>
      </w:r>
      <w:r w:rsidRPr="00B960FC">
        <w:rPr>
          <w:rFonts w:ascii="Times New Roman" w:hAnsi="Times New Roman" w:cs="Times New Roman"/>
          <w:sz w:val="24"/>
          <w:szCs w:val="24"/>
        </w:rPr>
        <w:t xml:space="preserve"> with 2 treatment groups, </w:t>
      </w:r>
      <w:r>
        <w:rPr>
          <w:rFonts w:ascii="Times New Roman" w:hAnsi="Times New Roman" w:cs="Times New Roman"/>
          <w:sz w:val="24"/>
          <w:szCs w:val="24"/>
        </w:rPr>
        <w:t>4</w:t>
      </w:r>
      <w:r w:rsidRPr="00B960FC">
        <w:rPr>
          <w:rFonts w:ascii="Times New Roman" w:hAnsi="Times New Roman" w:cs="Times New Roman"/>
          <w:sz w:val="24"/>
          <w:szCs w:val="24"/>
        </w:rPr>
        <w:t xml:space="preserve"> technical replicates and four tags</w:t>
      </w:r>
      <w:r>
        <w:rPr>
          <w:rFonts w:ascii="Times New Roman" w:hAnsi="Times New Roman" w:cs="Times New Roman"/>
          <w:sz w:val="24"/>
          <w:szCs w:val="24"/>
        </w:rPr>
        <w:t xml:space="preserve">. </w:t>
      </w:r>
      <w:r>
        <w:rPr>
          <w:rFonts w:ascii="Times New Roman" w:hAnsi="Times New Roman" w:cs="Times New Roman" w:hint="eastAsia"/>
          <w:sz w:val="24"/>
          <w:szCs w:val="24"/>
          <w:lang w:eastAsia="zh-TW"/>
        </w:rPr>
        <w:t>The patterns can then be</w:t>
      </w:r>
      <w:r w:rsidRPr="004A5264">
        <w:rPr>
          <w:rFonts w:ascii="Times New Roman" w:hAnsi="Times New Roman" w:cs="Times New Roman"/>
          <w:sz w:val="24"/>
          <w:szCs w:val="24"/>
        </w:rPr>
        <w:t xml:space="preserve"> divided into </w:t>
      </w:r>
      <w:r>
        <w:rPr>
          <w:rFonts w:ascii="Times New Roman" w:hAnsi="Times New Roman" w:cs="Times New Roman" w:hint="eastAsia"/>
          <w:sz w:val="24"/>
          <w:szCs w:val="24"/>
          <w:lang w:eastAsia="zh-TW"/>
        </w:rPr>
        <w:t>two</w:t>
      </w:r>
      <w:r w:rsidRPr="004A5264">
        <w:rPr>
          <w:rFonts w:ascii="Times New Roman" w:hAnsi="Times New Roman" w:cs="Times New Roman"/>
          <w:sz w:val="24"/>
          <w:szCs w:val="24"/>
        </w:rPr>
        <w:t xml:space="preserve"> main groups</w:t>
      </w:r>
      <w:r>
        <w:rPr>
          <w:rFonts w:ascii="Times New Roman" w:hAnsi="Times New Roman" w:cs="Times New Roman" w:hint="eastAsia"/>
          <w:sz w:val="24"/>
          <w:szCs w:val="24"/>
          <w:lang w:eastAsia="zh-TW"/>
        </w:rPr>
        <w:t xml:space="preserve"> based on number of biological replicates from the first phase experiments</w:t>
      </w:r>
      <w:r w:rsidRPr="004A5264">
        <w:rPr>
          <w:rFonts w:ascii="Times New Roman" w:hAnsi="Times New Roman" w:cs="Times New Roman"/>
          <w:sz w:val="24"/>
          <w:szCs w:val="24"/>
        </w:rPr>
        <w:t>:</w:t>
      </w:r>
      <w:r>
        <w:rPr>
          <w:rFonts w:ascii="Times New Roman" w:hAnsi="Times New Roman" w:cs="Times New Roman" w:hint="eastAsia"/>
          <w:sz w:val="24"/>
          <w:szCs w:val="24"/>
          <w:lang w:eastAsia="zh-TW"/>
        </w:rPr>
        <w:t xml:space="preserve"> </w:t>
      </w:r>
      <w:r w:rsidRPr="004A5264">
        <w:rPr>
          <w:rFonts w:ascii="Times New Roman" w:hAnsi="Times New Roman" w:cs="Times New Roman"/>
          <w:sz w:val="24"/>
          <w:szCs w:val="24"/>
        </w:rPr>
        <w:t xml:space="preserve">a) designs with even number of </w:t>
      </w:r>
      <w:r>
        <w:rPr>
          <w:rFonts w:ascii="Times New Roman" w:hAnsi="Times New Roman" w:cs="Times New Roman"/>
          <w:sz w:val="24"/>
          <w:szCs w:val="24"/>
          <w:lang w:eastAsia="zh-TW"/>
        </w:rPr>
        <w:t>biological</w:t>
      </w:r>
      <w:r>
        <w:rPr>
          <w:rFonts w:ascii="Times New Roman" w:hAnsi="Times New Roman" w:cs="Times New Roman" w:hint="eastAsia"/>
          <w:sz w:val="24"/>
          <w:szCs w:val="24"/>
          <w:lang w:eastAsia="zh-TW"/>
        </w:rPr>
        <w:t xml:space="preserve"> replicates</w:t>
      </w:r>
      <w:r w:rsidRPr="004A5264">
        <w:rPr>
          <w:rFonts w:ascii="Times New Roman" w:hAnsi="Times New Roman" w:cs="Times New Roman"/>
          <w:sz w:val="24"/>
          <w:szCs w:val="24"/>
        </w:rPr>
        <w:t xml:space="preserve"> </w:t>
      </w:r>
      <w:r>
        <w:rPr>
          <w:rFonts w:ascii="Times New Roman" w:hAnsi="Times New Roman" w:cs="Times New Roman"/>
          <w:sz w:val="24"/>
          <w:szCs w:val="24"/>
        </w:rPr>
        <w:t xml:space="preserve">and </w:t>
      </w:r>
      <w:r>
        <w:rPr>
          <w:rFonts w:ascii="Times New Roman" w:hAnsi="Times New Roman" w:cs="Times New Roman" w:hint="eastAsia"/>
          <w:sz w:val="24"/>
          <w:szCs w:val="24"/>
          <w:lang w:eastAsia="zh-TW"/>
        </w:rPr>
        <w:t>b</w:t>
      </w:r>
      <w:r w:rsidRPr="004A5264">
        <w:rPr>
          <w:rFonts w:ascii="Times New Roman" w:hAnsi="Times New Roman" w:cs="Times New Roman"/>
          <w:sz w:val="24"/>
          <w:szCs w:val="24"/>
        </w:rPr>
        <w:t xml:space="preserve">) designs odd number of </w:t>
      </w:r>
      <w:r>
        <w:rPr>
          <w:rFonts w:ascii="Times New Roman" w:hAnsi="Times New Roman" w:cs="Times New Roman"/>
          <w:sz w:val="24"/>
          <w:szCs w:val="24"/>
          <w:lang w:eastAsia="zh-TW"/>
        </w:rPr>
        <w:t>biological</w:t>
      </w:r>
      <w:r>
        <w:rPr>
          <w:rFonts w:ascii="Times New Roman" w:hAnsi="Times New Roman" w:cs="Times New Roman" w:hint="eastAsia"/>
          <w:sz w:val="24"/>
          <w:szCs w:val="24"/>
          <w:lang w:eastAsia="zh-TW"/>
        </w:rPr>
        <w:t xml:space="preserve"> replicates</w:t>
      </w:r>
      <w:r w:rsidRPr="004A5264">
        <w:rPr>
          <w:rFonts w:ascii="Times New Roman" w:hAnsi="Times New Roman" w:cs="Times New Roman"/>
          <w:sz w:val="24"/>
          <w:szCs w:val="24"/>
        </w:rPr>
        <w:t>.</w:t>
      </w:r>
      <w:r>
        <w:rPr>
          <w:rFonts w:ascii="Times New Roman" w:hAnsi="Times New Roman" w:cs="Times New Roman" w:hint="eastAsia"/>
          <w:sz w:val="24"/>
          <w:szCs w:val="24"/>
          <w:lang w:eastAsia="zh-TW"/>
        </w:rPr>
        <w:t xml:space="preserve"> </w:t>
      </w:r>
    </w:p>
    <w:p w:rsidR="0047281C" w:rsidRDefault="0047281C" w:rsidP="0047281C">
      <w:pPr>
        <w:spacing w:line="360" w:lineRule="auto"/>
        <w:jc w:val="both"/>
        <w:rPr>
          <w:rFonts w:ascii="Times New Roman" w:hAnsi="Times New Roman" w:cs="Times New Roman"/>
          <w:sz w:val="24"/>
          <w:szCs w:val="24"/>
        </w:rPr>
      </w:pPr>
      <w:r w:rsidRPr="004A5264">
        <w:rPr>
          <w:rFonts w:ascii="Times New Roman" w:hAnsi="Times New Roman" w:cs="Times New Roman"/>
          <w:sz w:val="24"/>
          <w:szCs w:val="24"/>
        </w:rPr>
        <w:t xml:space="preserve">a) </w:t>
      </w:r>
      <w:r>
        <w:rPr>
          <w:rFonts w:ascii="Times New Roman" w:hAnsi="Times New Roman" w:cs="Times New Roman"/>
          <w:sz w:val="24"/>
          <w:szCs w:val="24"/>
        </w:rPr>
        <w:t>A</w:t>
      </w:r>
      <w:r w:rsidR="00053462">
        <w:rPr>
          <w:rFonts w:ascii="Times New Roman" w:hAnsi="Times New Roman" w:cs="Times New Roman"/>
          <w:sz w:val="24"/>
          <w:szCs w:val="24"/>
        </w:rPr>
        <w:t>n</w:t>
      </w:r>
      <w:r>
        <w:rPr>
          <w:rFonts w:ascii="Times New Roman" w:hAnsi="Times New Roman" w:cs="Times New Roman"/>
          <w:sz w:val="24"/>
          <w:szCs w:val="24"/>
        </w:rPr>
        <w:t xml:space="preserve"> example of design</w:t>
      </w:r>
      <w:r w:rsidRPr="004A5264">
        <w:rPr>
          <w:rFonts w:ascii="Times New Roman" w:hAnsi="Times New Roman" w:cs="Times New Roman"/>
          <w:sz w:val="24"/>
          <w:szCs w:val="24"/>
        </w:rPr>
        <w:t xml:space="preserve"> with even number of </w:t>
      </w:r>
      <w:r>
        <w:rPr>
          <w:rFonts w:ascii="Times New Roman" w:hAnsi="Times New Roman" w:cs="Times New Roman"/>
          <w:sz w:val="24"/>
          <w:szCs w:val="24"/>
          <w:lang w:eastAsia="zh-TW"/>
        </w:rPr>
        <w:t>biological</w:t>
      </w:r>
      <w:r>
        <w:rPr>
          <w:rFonts w:ascii="Times New Roman" w:hAnsi="Times New Roman" w:cs="Times New Roman" w:hint="eastAsia"/>
          <w:sz w:val="24"/>
          <w:szCs w:val="24"/>
          <w:lang w:eastAsia="zh-TW"/>
        </w:rPr>
        <w:t xml:space="preserve"> replicates</w:t>
      </w:r>
      <w:r>
        <w:rPr>
          <w:rFonts w:ascii="Times New Roman" w:hAnsi="Times New Roman" w:cs="Times New Roman"/>
          <w:sz w:val="24"/>
          <w:szCs w:val="24"/>
          <w:lang w:eastAsia="zh-TW"/>
        </w:rPr>
        <w:t xml:space="preserve"> is with 2 biological replicates where Animal A and C are assigned to treatment “a” and Animal B and D are assigned to treatment “b”.</w:t>
      </w:r>
    </w:p>
    <w:p w:rsidR="0083573F" w:rsidRPr="004A5264" w:rsidRDefault="00053462" w:rsidP="00053462">
      <w:pPr>
        <w:rPr>
          <w:rFonts w:ascii="Courier New" w:hAnsi="Courier New" w:cs="Courier New"/>
          <w:sz w:val="24"/>
          <w:szCs w:val="24"/>
        </w:rPr>
      </w:pPr>
      <w:r>
        <w:rPr>
          <w:rFonts w:ascii="Times New Roman" w:hAnsi="Times New Roman" w:cs="Times New Roman"/>
          <w:sz w:val="24"/>
          <w:szCs w:val="24"/>
        </w:rPr>
        <w:t>The a</w:t>
      </w:r>
      <w:r w:rsidR="0083573F">
        <w:rPr>
          <w:rFonts w:ascii="Times New Roman" w:hAnsi="Times New Roman" w:cs="Times New Roman"/>
          <w:sz w:val="24"/>
          <w:szCs w:val="24"/>
        </w:rPr>
        <w:t>nimal allocation</w:t>
      </w:r>
      <w:r>
        <w:rPr>
          <w:rFonts w:ascii="Times New Roman" w:hAnsi="Times New Roman" w:cs="Times New Roman"/>
          <w:sz w:val="24"/>
          <w:szCs w:val="24"/>
        </w:rPr>
        <w:t xml:space="preserve"> is shown as follows,</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w:t>
      </w:r>
      <w:r>
        <w:rPr>
          <w:rFonts w:ascii="Courier New" w:hAnsi="Courier New" w:cs="Courier New"/>
          <w:sz w:val="24"/>
          <w:szCs w:val="24"/>
        </w:rPr>
        <w:t xml:space="preserve"> </w:t>
      </w:r>
      <w:r w:rsidR="006B3AFC">
        <w:rPr>
          <w:rFonts w:ascii="Courier New" w:hAnsi="Courier New" w:cs="Courier New"/>
          <w:sz w:val="24"/>
          <w:szCs w:val="24"/>
        </w:rPr>
        <w:t xml:space="preserve"> </w:t>
      </w:r>
      <w:r w:rsidRPr="004A5264">
        <w:rPr>
          <w:rFonts w:ascii="Courier New" w:hAnsi="Courier New" w:cs="Courier New"/>
          <w:sz w:val="24"/>
          <w:szCs w:val="24"/>
        </w:rPr>
        <w:t>[</w:t>
      </w:r>
      <w:proofErr w:type="gramStart"/>
      <w:r w:rsidRPr="004A5264">
        <w:rPr>
          <w:rFonts w:ascii="Courier New" w:hAnsi="Courier New" w:cs="Courier New"/>
          <w:sz w:val="24"/>
          <w:szCs w:val="24"/>
        </w:rPr>
        <w:t>,1</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,2</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,3</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,4</w:t>
      </w:r>
      <w:proofErr w:type="gramEnd"/>
      <w:r w:rsidRPr="004A5264">
        <w:rPr>
          <w:rFonts w:ascii="Courier New" w:hAnsi="Courier New" w:cs="Courier New"/>
          <w:sz w:val="24"/>
          <w:szCs w:val="24"/>
        </w:rPr>
        <w:t>]</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[1,] "A"  "B"  "C"  "D"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[2,] "B"  "A"  "D"  "C"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[3,] "C"  "D"  "A"  "B"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[4,] "D"  "C"  "B"  "A" </w:t>
      </w:r>
    </w:p>
    <w:p w:rsidR="0083573F" w:rsidRPr="004A5264" w:rsidRDefault="0083573F" w:rsidP="0083573F">
      <w:pPr>
        <w:spacing w:after="0" w:line="240" w:lineRule="auto"/>
        <w:rPr>
          <w:rFonts w:ascii="Courier New" w:hAnsi="Courier New" w:cs="Courier New"/>
          <w:sz w:val="24"/>
          <w:szCs w:val="24"/>
        </w:rPr>
      </w:pPr>
    </w:p>
    <w:p w:rsidR="0083573F" w:rsidRPr="00FF2679" w:rsidRDefault="0083573F" w:rsidP="006B3AFC">
      <w:pPr>
        <w:spacing w:after="0" w:line="360" w:lineRule="auto"/>
        <w:rPr>
          <w:rFonts w:ascii="Courier New" w:hAnsi="Courier New" w:cs="Courier New"/>
        </w:rPr>
      </w:pPr>
      <w:r>
        <w:rPr>
          <w:rFonts w:ascii="Times New Roman" w:hAnsi="Times New Roman" w:cs="Times New Roman"/>
          <w:sz w:val="24"/>
          <w:szCs w:val="24"/>
        </w:rPr>
        <w:t>This design is perfect design for allocating 4 animals</w:t>
      </w:r>
      <w:r w:rsidR="006B3AFC">
        <w:rPr>
          <w:rFonts w:ascii="Times New Roman" w:hAnsi="Times New Roman" w:cs="Times New Roman"/>
          <w:sz w:val="24"/>
          <w:szCs w:val="24"/>
        </w:rPr>
        <w:t xml:space="preserve"> into a four runs and four tags, where the animal is orthogonal to both runs and tags. The t</w:t>
      </w:r>
      <w:r>
        <w:rPr>
          <w:rFonts w:ascii="Times New Roman" w:hAnsi="Times New Roman" w:cs="Times New Roman"/>
          <w:sz w:val="24"/>
          <w:szCs w:val="24"/>
        </w:rPr>
        <w:t>reatment allocation</w:t>
      </w:r>
      <w:r w:rsidR="006B3AFC">
        <w:rPr>
          <w:rFonts w:ascii="Times New Roman" w:hAnsi="Times New Roman" w:cs="Times New Roman"/>
          <w:sz w:val="24"/>
          <w:szCs w:val="24"/>
        </w:rPr>
        <w:t xml:space="preserve"> is shown as follows,</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w:t>
      </w:r>
      <w:proofErr w:type="gramStart"/>
      <w:r w:rsidRPr="004A5264">
        <w:rPr>
          <w:rFonts w:ascii="Courier New" w:hAnsi="Courier New" w:cs="Courier New"/>
          <w:sz w:val="24"/>
          <w:szCs w:val="24"/>
        </w:rPr>
        <w:t>,1</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,2</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,3</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,4</w:t>
      </w:r>
      <w:proofErr w:type="gramEnd"/>
      <w:r w:rsidRPr="004A5264">
        <w:rPr>
          <w:rFonts w:ascii="Courier New" w:hAnsi="Courier New" w:cs="Courier New"/>
          <w:sz w:val="24"/>
          <w:szCs w:val="24"/>
        </w:rPr>
        <w:t>]</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[1,] "</w:t>
      </w:r>
      <w:proofErr w:type="gramStart"/>
      <w:r w:rsidRPr="004A5264">
        <w:rPr>
          <w:rFonts w:ascii="Courier New" w:hAnsi="Courier New" w:cs="Courier New"/>
          <w:sz w:val="24"/>
          <w:szCs w:val="24"/>
        </w:rPr>
        <w:t>a</w:t>
      </w:r>
      <w:proofErr w:type="gramEnd"/>
      <w:r w:rsidRPr="004A5264">
        <w:rPr>
          <w:rFonts w:ascii="Courier New" w:hAnsi="Courier New" w:cs="Courier New"/>
          <w:sz w:val="24"/>
          <w:szCs w:val="24"/>
        </w:rPr>
        <w:t xml:space="preserve">"  "b"  "a"  "b"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[2,] "</w:t>
      </w:r>
      <w:proofErr w:type="gramStart"/>
      <w:r w:rsidRPr="004A5264">
        <w:rPr>
          <w:rFonts w:ascii="Courier New" w:hAnsi="Courier New" w:cs="Courier New"/>
          <w:sz w:val="24"/>
          <w:szCs w:val="24"/>
        </w:rPr>
        <w:t>b</w:t>
      </w:r>
      <w:proofErr w:type="gramEnd"/>
      <w:r w:rsidRPr="004A5264">
        <w:rPr>
          <w:rFonts w:ascii="Courier New" w:hAnsi="Courier New" w:cs="Courier New"/>
          <w:sz w:val="24"/>
          <w:szCs w:val="24"/>
        </w:rPr>
        <w:t xml:space="preserve">"  "a"  "b"  "a"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[3,] "</w:t>
      </w:r>
      <w:proofErr w:type="gramStart"/>
      <w:r w:rsidRPr="004A5264">
        <w:rPr>
          <w:rFonts w:ascii="Courier New" w:hAnsi="Courier New" w:cs="Courier New"/>
          <w:sz w:val="24"/>
          <w:szCs w:val="24"/>
        </w:rPr>
        <w:t>a</w:t>
      </w:r>
      <w:proofErr w:type="gramEnd"/>
      <w:r w:rsidRPr="004A5264">
        <w:rPr>
          <w:rFonts w:ascii="Courier New" w:hAnsi="Courier New" w:cs="Courier New"/>
          <w:sz w:val="24"/>
          <w:szCs w:val="24"/>
        </w:rPr>
        <w:t xml:space="preserve">"  "b"  "a"  "b"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[4,] "</w:t>
      </w:r>
      <w:proofErr w:type="gramStart"/>
      <w:r w:rsidRPr="004A5264">
        <w:rPr>
          <w:rFonts w:ascii="Courier New" w:hAnsi="Courier New" w:cs="Courier New"/>
          <w:sz w:val="24"/>
          <w:szCs w:val="24"/>
        </w:rPr>
        <w:t>b</w:t>
      </w:r>
      <w:proofErr w:type="gramEnd"/>
      <w:r w:rsidRPr="004A5264">
        <w:rPr>
          <w:rFonts w:ascii="Courier New" w:hAnsi="Courier New" w:cs="Courier New"/>
          <w:sz w:val="24"/>
          <w:szCs w:val="24"/>
        </w:rPr>
        <w:t xml:space="preserve">"  "a"  "b"  "a" </w:t>
      </w:r>
    </w:p>
    <w:p w:rsidR="0083573F" w:rsidRPr="004A5264" w:rsidRDefault="0083573F" w:rsidP="0083573F">
      <w:pPr>
        <w:spacing w:after="0" w:line="240" w:lineRule="auto"/>
        <w:rPr>
          <w:rFonts w:ascii="Courier New" w:hAnsi="Courier New" w:cs="Courier New"/>
          <w:sz w:val="24"/>
          <w:szCs w:val="24"/>
        </w:rPr>
      </w:pPr>
    </w:p>
    <w:p w:rsidR="0083573F" w:rsidRPr="004A5264" w:rsidRDefault="006B3AFC" w:rsidP="0083573F">
      <w:pPr>
        <w:rPr>
          <w:rFonts w:ascii="Times New Roman" w:hAnsi="Times New Roman" w:cs="Times New Roman"/>
          <w:sz w:val="24"/>
          <w:szCs w:val="24"/>
        </w:rPr>
      </w:pPr>
      <w:r>
        <w:rPr>
          <w:rFonts w:ascii="Times New Roman" w:hAnsi="Times New Roman" w:cs="Times New Roman"/>
          <w:sz w:val="24"/>
          <w:szCs w:val="24"/>
        </w:rPr>
        <w:t>The t</w:t>
      </w:r>
      <w:r w:rsidR="0083573F">
        <w:rPr>
          <w:rFonts w:ascii="Times New Roman" w:hAnsi="Times New Roman" w:cs="Times New Roman"/>
          <w:sz w:val="24"/>
          <w:szCs w:val="24"/>
        </w:rPr>
        <w:t>heoretical ANOVA table</w:t>
      </w:r>
      <w:r>
        <w:rPr>
          <w:rFonts w:ascii="Times New Roman" w:hAnsi="Times New Roman" w:cs="Times New Roman"/>
          <w:sz w:val="24"/>
          <w:szCs w:val="24"/>
        </w:rPr>
        <w:t xml:space="preserve"> can be written as follows,</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$ANOVA</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DF e </w:t>
      </w:r>
      <w:proofErr w:type="spellStart"/>
      <w:r w:rsidRPr="004A5264">
        <w:rPr>
          <w:rFonts w:ascii="Courier New" w:hAnsi="Courier New" w:cs="Courier New"/>
          <w:sz w:val="24"/>
          <w:szCs w:val="24"/>
        </w:rPr>
        <w:t>Ani</w:t>
      </w:r>
      <w:proofErr w:type="spellEnd"/>
      <w:r w:rsidRPr="004A5264">
        <w:rPr>
          <w:rFonts w:ascii="Courier New" w:hAnsi="Courier New" w:cs="Courier New"/>
          <w:sz w:val="24"/>
          <w:szCs w:val="24"/>
        </w:rPr>
        <w:t xml:space="preserve"> Run</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Between Run    </w:t>
      </w:r>
      <w:proofErr w:type="gramStart"/>
      <w:r w:rsidRPr="004A5264">
        <w:rPr>
          <w:rFonts w:ascii="Courier New" w:hAnsi="Courier New" w:cs="Courier New"/>
          <w:sz w:val="24"/>
          <w:szCs w:val="24"/>
        </w:rPr>
        <w:t>3  1</w:t>
      </w:r>
      <w:proofErr w:type="gramEnd"/>
      <w:r w:rsidRPr="004A5264">
        <w:rPr>
          <w:rFonts w:ascii="Courier New" w:hAnsi="Courier New" w:cs="Courier New"/>
          <w:sz w:val="24"/>
          <w:szCs w:val="24"/>
        </w:rPr>
        <w:t xml:space="preserve"> 0   4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Within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Between </w:t>
      </w:r>
      <w:proofErr w:type="spellStart"/>
      <w:r w:rsidRPr="004A5264">
        <w:rPr>
          <w:rFonts w:ascii="Courier New" w:hAnsi="Courier New" w:cs="Courier New"/>
          <w:sz w:val="24"/>
          <w:szCs w:val="24"/>
        </w:rPr>
        <w:t>Ani</w:t>
      </w:r>
      <w:proofErr w:type="spellEnd"/>
      <w:r w:rsidRPr="004A5264">
        <w:rPr>
          <w:rFonts w:ascii="Courier New" w:hAnsi="Courier New" w:cs="Courier New"/>
          <w:sz w:val="24"/>
          <w:szCs w:val="24"/>
        </w:rPr>
        <w:t xml:space="preserve">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w:t>
      </w:r>
      <w:proofErr w:type="spellStart"/>
      <w:r w:rsidRPr="004A5264">
        <w:rPr>
          <w:rFonts w:ascii="Courier New" w:hAnsi="Courier New" w:cs="Courier New"/>
          <w:sz w:val="24"/>
          <w:szCs w:val="24"/>
        </w:rPr>
        <w:t>Trt</w:t>
      </w:r>
      <w:proofErr w:type="spellEnd"/>
      <w:r w:rsidRPr="004A5264">
        <w:rPr>
          <w:rFonts w:ascii="Courier New" w:hAnsi="Courier New" w:cs="Courier New"/>
          <w:sz w:val="24"/>
          <w:szCs w:val="24"/>
        </w:rPr>
        <w:t xml:space="preserve">      </w:t>
      </w:r>
      <w:proofErr w:type="gramStart"/>
      <w:r w:rsidRPr="004A5264">
        <w:rPr>
          <w:rFonts w:ascii="Courier New" w:hAnsi="Courier New" w:cs="Courier New"/>
          <w:sz w:val="24"/>
          <w:szCs w:val="24"/>
        </w:rPr>
        <w:t>1  1</w:t>
      </w:r>
      <w:proofErr w:type="gramEnd"/>
      <w:r w:rsidRPr="004A5264">
        <w:rPr>
          <w:rFonts w:ascii="Courier New" w:hAnsi="Courier New" w:cs="Courier New"/>
          <w:sz w:val="24"/>
          <w:szCs w:val="24"/>
        </w:rPr>
        <w:t xml:space="preserve"> 4   0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w:t>
      </w:r>
      <w:proofErr w:type="gramStart"/>
      <w:r w:rsidRPr="004A5264">
        <w:rPr>
          <w:rFonts w:ascii="Courier New" w:hAnsi="Courier New" w:cs="Courier New"/>
          <w:sz w:val="24"/>
          <w:szCs w:val="24"/>
        </w:rPr>
        <w:t>2  1</w:t>
      </w:r>
      <w:proofErr w:type="gramEnd"/>
      <w:r w:rsidRPr="004A5264">
        <w:rPr>
          <w:rFonts w:ascii="Courier New" w:hAnsi="Courier New" w:cs="Courier New"/>
          <w:sz w:val="24"/>
          <w:szCs w:val="24"/>
        </w:rPr>
        <w:t xml:space="preserve"> 4   0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Tag      </w:t>
      </w:r>
      <w:proofErr w:type="gramStart"/>
      <w:r w:rsidRPr="004A5264">
        <w:rPr>
          <w:rFonts w:ascii="Courier New" w:hAnsi="Courier New" w:cs="Courier New"/>
          <w:sz w:val="24"/>
          <w:szCs w:val="24"/>
        </w:rPr>
        <w:t>3  1</w:t>
      </w:r>
      <w:proofErr w:type="gramEnd"/>
      <w:r w:rsidRPr="004A5264">
        <w:rPr>
          <w:rFonts w:ascii="Courier New" w:hAnsi="Courier New" w:cs="Courier New"/>
          <w:sz w:val="24"/>
          <w:szCs w:val="24"/>
        </w:rPr>
        <w:t xml:space="preserve"> 0   0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w:t>
      </w:r>
      <w:proofErr w:type="gramStart"/>
      <w:r w:rsidRPr="004A5264">
        <w:rPr>
          <w:rFonts w:ascii="Courier New" w:hAnsi="Courier New" w:cs="Courier New"/>
          <w:sz w:val="24"/>
          <w:szCs w:val="24"/>
        </w:rPr>
        <w:t>6  1</w:t>
      </w:r>
      <w:proofErr w:type="gramEnd"/>
      <w:r w:rsidRPr="004A5264">
        <w:rPr>
          <w:rFonts w:ascii="Courier New" w:hAnsi="Courier New" w:cs="Courier New"/>
          <w:sz w:val="24"/>
          <w:szCs w:val="24"/>
        </w:rPr>
        <w:t xml:space="preserve"> 0   0  </w:t>
      </w:r>
    </w:p>
    <w:p w:rsidR="0083573F" w:rsidRPr="004A5264" w:rsidRDefault="0083573F" w:rsidP="0083573F">
      <w:pPr>
        <w:spacing w:after="0" w:line="240" w:lineRule="auto"/>
        <w:rPr>
          <w:rFonts w:ascii="Courier New" w:hAnsi="Courier New" w:cs="Courier New"/>
          <w:sz w:val="24"/>
          <w:szCs w:val="24"/>
        </w:rPr>
      </w:pP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$EF</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Tag </w:t>
      </w:r>
      <w:proofErr w:type="spellStart"/>
      <w:r w:rsidRPr="004A5264">
        <w:rPr>
          <w:rFonts w:ascii="Courier New" w:hAnsi="Courier New" w:cs="Courier New"/>
          <w:sz w:val="24"/>
          <w:szCs w:val="24"/>
        </w:rPr>
        <w:t>Trt</w:t>
      </w:r>
      <w:proofErr w:type="spellEnd"/>
      <w:r w:rsidRPr="004A5264">
        <w:rPr>
          <w:rFonts w:ascii="Courier New" w:hAnsi="Courier New" w:cs="Courier New"/>
          <w:sz w:val="24"/>
          <w:szCs w:val="24"/>
        </w:rPr>
        <w:t xml:space="preserve"> </w:t>
      </w:r>
      <w:proofErr w:type="spellStart"/>
      <w:r w:rsidRPr="004A5264">
        <w:rPr>
          <w:rFonts w:ascii="Courier New" w:hAnsi="Courier New" w:cs="Courier New"/>
          <w:sz w:val="24"/>
          <w:szCs w:val="24"/>
        </w:rPr>
        <w:t>eff.Tag</w:t>
      </w:r>
      <w:proofErr w:type="spellEnd"/>
      <w:r w:rsidRPr="004A5264">
        <w:rPr>
          <w:rFonts w:ascii="Courier New" w:hAnsi="Courier New" w:cs="Courier New"/>
          <w:sz w:val="24"/>
          <w:szCs w:val="24"/>
        </w:rPr>
        <w:t xml:space="preserve"> </w:t>
      </w:r>
      <w:proofErr w:type="spellStart"/>
      <w:r w:rsidRPr="004A5264">
        <w:rPr>
          <w:rFonts w:ascii="Courier New" w:hAnsi="Courier New" w:cs="Courier New"/>
          <w:sz w:val="24"/>
          <w:szCs w:val="24"/>
        </w:rPr>
        <w:t>eff.Trt</w:t>
      </w:r>
      <w:proofErr w:type="spellEnd"/>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Between Run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Within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Between </w:t>
      </w:r>
      <w:proofErr w:type="spellStart"/>
      <w:r w:rsidRPr="004A5264">
        <w:rPr>
          <w:rFonts w:ascii="Courier New" w:hAnsi="Courier New" w:cs="Courier New"/>
          <w:sz w:val="24"/>
          <w:szCs w:val="24"/>
        </w:rPr>
        <w:t>Ani</w:t>
      </w:r>
      <w:proofErr w:type="spellEnd"/>
      <w:r w:rsidRPr="004A5264">
        <w:rPr>
          <w:rFonts w:ascii="Courier New" w:hAnsi="Courier New" w:cs="Courier New"/>
          <w:sz w:val="24"/>
          <w:szCs w:val="24"/>
        </w:rPr>
        <w:t xml:space="preserve">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w:t>
      </w:r>
      <w:proofErr w:type="spellStart"/>
      <w:r w:rsidRPr="004A5264">
        <w:rPr>
          <w:rFonts w:ascii="Courier New" w:hAnsi="Courier New" w:cs="Courier New"/>
          <w:sz w:val="24"/>
          <w:szCs w:val="24"/>
        </w:rPr>
        <w:t>Trt</w:t>
      </w:r>
      <w:proofErr w:type="spellEnd"/>
      <w:r w:rsidRPr="004A5264">
        <w:rPr>
          <w:rFonts w:ascii="Courier New" w:hAnsi="Courier New" w:cs="Courier New"/>
          <w:sz w:val="24"/>
          <w:szCs w:val="24"/>
        </w:rPr>
        <w:t xml:space="preserve">          8           1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Tag      4       1              </w:t>
      </w:r>
    </w:p>
    <w:p w:rsidR="0083573F" w:rsidRPr="004A5264" w:rsidRDefault="0083573F" w:rsidP="0083573F">
      <w:pPr>
        <w:spacing w:after="0" w:line="240" w:lineRule="auto"/>
        <w:rPr>
          <w:rFonts w:ascii="Courier New" w:hAnsi="Courier New" w:cs="Courier New"/>
          <w:sz w:val="24"/>
          <w:szCs w:val="24"/>
        </w:rPr>
      </w:pPr>
    </w:p>
    <w:p w:rsidR="006B3AFC" w:rsidRDefault="006B3AFC" w:rsidP="006B3AF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All the treatment information stays intact in the between animals stratum. In addition, all three DF of animals are in within runs stratum. </w:t>
      </w:r>
    </w:p>
    <w:p w:rsidR="0083573F" w:rsidRPr="004A5264" w:rsidRDefault="006B3AFC" w:rsidP="006B3AF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Another example of design with even number of biological replicates is with </w:t>
      </w:r>
      <w:r w:rsidR="00E70C7F">
        <w:rPr>
          <w:rFonts w:ascii="Times New Roman" w:hAnsi="Times New Roman" w:cs="Times New Roman"/>
          <w:sz w:val="24"/>
          <w:szCs w:val="24"/>
        </w:rPr>
        <w:t>4</w:t>
      </w:r>
      <w:r w:rsidR="0083573F">
        <w:rPr>
          <w:rFonts w:ascii="Times New Roman" w:hAnsi="Times New Roman" w:cs="Times New Roman"/>
          <w:sz w:val="24"/>
          <w:szCs w:val="24"/>
        </w:rPr>
        <w:t xml:space="preserve"> biological replicates</w:t>
      </w:r>
      <w:r>
        <w:rPr>
          <w:rFonts w:ascii="Times New Roman" w:hAnsi="Times New Roman" w:cs="Times New Roman"/>
          <w:sz w:val="24"/>
          <w:szCs w:val="24"/>
        </w:rPr>
        <w:t xml:space="preserve"> where</w:t>
      </w:r>
      <w:r>
        <w:rPr>
          <w:rFonts w:ascii="Times New Roman" w:hAnsi="Times New Roman" w:cs="Times New Roman"/>
          <w:sz w:val="24"/>
          <w:szCs w:val="24"/>
          <w:lang w:eastAsia="zh-TW"/>
        </w:rPr>
        <w:t xml:space="preserve"> Animal A, C, E and G are assigned to treatment “a” and Animal B, D, F and H are assigned to treatment “b”. The a</w:t>
      </w:r>
      <w:r w:rsidR="0083573F">
        <w:rPr>
          <w:rFonts w:ascii="Times New Roman" w:hAnsi="Times New Roman" w:cs="Times New Roman"/>
          <w:sz w:val="24"/>
          <w:szCs w:val="24"/>
        </w:rPr>
        <w:t>nimal allocation</w:t>
      </w:r>
      <w:r>
        <w:rPr>
          <w:rFonts w:ascii="Times New Roman" w:hAnsi="Times New Roman" w:cs="Times New Roman"/>
          <w:sz w:val="24"/>
          <w:szCs w:val="24"/>
        </w:rPr>
        <w:t xml:space="preserve"> is shown as follows</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w:t>
      </w:r>
      <w:proofErr w:type="gramStart"/>
      <w:r w:rsidRPr="004A5264">
        <w:rPr>
          <w:rFonts w:ascii="Courier New" w:hAnsi="Courier New" w:cs="Courier New"/>
          <w:sz w:val="24"/>
          <w:szCs w:val="24"/>
        </w:rPr>
        <w:t>,1</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,2</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,3</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,4</w:t>
      </w:r>
      <w:proofErr w:type="gramEnd"/>
      <w:r w:rsidRPr="004A5264">
        <w:rPr>
          <w:rFonts w:ascii="Courier New" w:hAnsi="Courier New" w:cs="Courier New"/>
          <w:sz w:val="24"/>
          <w:szCs w:val="24"/>
        </w:rPr>
        <w:t>]</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[1,] "A"  "B"  "C"  "D"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[2,] "B"  "A"  "D"  "C"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[3,] "C"  "D"  "A"  "B"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[4,] "D"  "C"  "B"  "A"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[5,] "E"  "F"  "G"  "H"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[6,] "F"  "E"  "H"  "G"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[7,] "G"  "H"  "E"  "F"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[8,] "H"  "G"  "F"  "E" </w:t>
      </w:r>
    </w:p>
    <w:p w:rsidR="0083573F" w:rsidRPr="004A5264" w:rsidRDefault="0083573F" w:rsidP="0083573F">
      <w:pPr>
        <w:spacing w:after="0" w:line="240" w:lineRule="auto"/>
        <w:rPr>
          <w:rFonts w:ascii="Courier New" w:hAnsi="Courier New" w:cs="Courier New"/>
          <w:sz w:val="24"/>
          <w:szCs w:val="24"/>
        </w:rPr>
      </w:pPr>
    </w:p>
    <w:p w:rsidR="006B3AFC" w:rsidRDefault="006B3AFC" w:rsidP="004D5DCE">
      <w:pPr>
        <w:spacing w:line="360" w:lineRule="auto"/>
        <w:jc w:val="both"/>
        <w:rPr>
          <w:rFonts w:ascii="Times New Roman" w:hAnsi="Times New Roman" w:cs="Times New Roman"/>
          <w:sz w:val="24"/>
          <w:szCs w:val="24"/>
        </w:rPr>
      </w:pPr>
      <w:r>
        <w:rPr>
          <w:rFonts w:ascii="Times New Roman" w:hAnsi="Times New Roman" w:cs="Times New Roman"/>
          <w:sz w:val="24"/>
          <w:szCs w:val="24"/>
        </w:rPr>
        <w:t>The first four rows are identical to the previous design</w:t>
      </w:r>
      <w:r w:rsidR="00FB0C8A">
        <w:rPr>
          <w:rFonts w:ascii="Times New Roman" w:hAnsi="Times New Roman" w:cs="Times New Roman"/>
          <w:sz w:val="24"/>
          <w:szCs w:val="24"/>
        </w:rPr>
        <w:t xml:space="preserve"> with two biological replicates</w:t>
      </w:r>
      <w:r>
        <w:rPr>
          <w:rFonts w:ascii="Times New Roman" w:hAnsi="Times New Roman" w:cs="Times New Roman"/>
          <w:sz w:val="24"/>
          <w:szCs w:val="24"/>
        </w:rPr>
        <w:t xml:space="preserve">. The next four rows of design </w:t>
      </w:r>
      <w:r w:rsidR="005D0A0D">
        <w:rPr>
          <w:rFonts w:ascii="Times New Roman" w:hAnsi="Times New Roman" w:cs="Times New Roman"/>
          <w:sz w:val="24"/>
          <w:szCs w:val="24"/>
        </w:rPr>
        <w:t>are</w:t>
      </w:r>
      <w:r>
        <w:rPr>
          <w:rFonts w:ascii="Times New Roman" w:hAnsi="Times New Roman" w:cs="Times New Roman"/>
          <w:sz w:val="24"/>
          <w:szCs w:val="24"/>
        </w:rPr>
        <w:t xml:space="preserve"> assigned in a same way as the first four rows </w:t>
      </w:r>
      <w:r w:rsidR="007B5472">
        <w:rPr>
          <w:rFonts w:ascii="Times New Roman" w:hAnsi="Times New Roman" w:cs="Times New Roman"/>
          <w:sz w:val="24"/>
          <w:szCs w:val="24"/>
        </w:rPr>
        <w:t xml:space="preserve">with Animal E, F, G and H. </w:t>
      </w:r>
    </w:p>
    <w:p w:rsidR="00067590" w:rsidRPr="00FF2679" w:rsidRDefault="007B5472" w:rsidP="00067590">
      <w:pPr>
        <w:rPr>
          <w:rFonts w:ascii="Courier New" w:hAnsi="Courier New" w:cs="Courier New"/>
        </w:rPr>
      </w:pPr>
      <w:r>
        <w:rPr>
          <w:rFonts w:ascii="Times New Roman" w:hAnsi="Times New Roman" w:cs="Times New Roman"/>
          <w:sz w:val="24"/>
          <w:szCs w:val="24"/>
        </w:rPr>
        <w:t>The t</w:t>
      </w:r>
      <w:r w:rsidR="00067590">
        <w:rPr>
          <w:rFonts w:ascii="Times New Roman" w:hAnsi="Times New Roman" w:cs="Times New Roman"/>
          <w:sz w:val="24"/>
          <w:szCs w:val="24"/>
        </w:rPr>
        <w:t>reatment allocation</w:t>
      </w:r>
      <w:r>
        <w:rPr>
          <w:rFonts w:ascii="Times New Roman" w:hAnsi="Times New Roman" w:cs="Times New Roman"/>
          <w:sz w:val="24"/>
          <w:szCs w:val="24"/>
        </w:rPr>
        <w:t xml:space="preserve"> is shown as follows,</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w:t>
      </w:r>
      <w:proofErr w:type="gramStart"/>
      <w:r w:rsidRPr="004A5264">
        <w:rPr>
          <w:rFonts w:ascii="Courier New" w:hAnsi="Courier New" w:cs="Courier New"/>
          <w:sz w:val="24"/>
          <w:szCs w:val="24"/>
        </w:rPr>
        <w:t>,1</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,2</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,3</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,4</w:t>
      </w:r>
      <w:proofErr w:type="gramEnd"/>
      <w:r w:rsidRPr="004A5264">
        <w:rPr>
          <w:rFonts w:ascii="Courier New" w:hAnsi="Courier New" w:cs="Courier New"/>
          <w:sz w:val="24"/>
          <w:szCs w:val="24"/>
        </w:rPr>
        <w:t>]</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[1,] "</w:t>
      </w:r>
      <w:proofErr w:type="gramStart"/>
      <w:r w:rsidRPr="004A5264">
        <w:rPr>
          <w:rFonts w:ascii="Courier New" w:hAnsi="Courier New" w:cs="Courier New"/>
          <w:sz w:val="24"/>
          <w:szCs w:val="24"/>
        </w:rPr>
        <w:t>a</w:t>
      </w:r>
      <w:proofErr w:type="gramEnd"/>
      <w:r w:rsidRPr="004A5264">
        <w:rPr>
          <w:rFonts w:ascii="Courier New" w:hAnsi="Courier New" w:cs="Courier New"/>
          <w:sz w:val="24"/>
          <w:szCs w:val="24"/>
        </w:rPr>
        <w:t xml:space="preserve">"  "b"  "a"  "b"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[2,] "</w:t>
      </w:r>
      <w:proofErr w:type="gramStart"/>
      <w:r w:rsidRPr="004A5264">
        <w:rPr>
          <w:rFonts w:ascii="Courier New" w:hAnsi="Courier New" w:cs="Courier New"/>
          <w:sz w:val="24"/>
          <w:szCs w:val="24"/>
        </w:rPr>
        <w:t>b</w:t>
      </w:r>
      <w:proofErr w:type="gramEnd"/>
      <w:r w:rsidRPr="004A5264">
        <w:rPr>
          <w:rFonts w:ascii="Courier New" w:hAnsi="Courier New" w:cs="Courier New"/>
          <w:sz w:val="24"/>
          <w:szCs w:val="24"/>
        </w:rPr>
        <w:t xml:space="preserve">"  "a"  "b"  "a"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[3,] "</w:t>
      </w:r>
      <w:proofErr w:type="gramStart"/>
      <w:r w:rsidRPr="004A5264">
        <w:rPr>
          <w:rFonts w:ascii="Courier New" w:hAnsi="Courier New" w:cs="Courier New"/>
          <w:sz w:val="24"/>
          <w:szCs w:val="24"/>
        </w:rPr>
        <w:t>a</w:t>
      </w:r>
      <w:proofErr w:type="gramEnd"/>
      <w:r w:rsidRPr="004A5264">
        <w:rPr>
          <w:rFonts w:ascii="Courier New" w:hAnsi="Courier New" w:cs="Courier New"/>
          <w:sz w:val="24"/>
          <w:szCs w:val="24"/>
        </w:rPr>
        <w:t xml:space="preserve">"  "b"  "a"  "b"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[4,] "</w:t>
      </w:r>
      <w:proofErr w:type="gramStart"/>
      <w:r w:rsidRPr="004A5264">
        <w:rPr>
          <w:rFonts w:ascii="Courier New" w:hAnsi="Courier New" w:cs="Courier New"/>
          <w:sz w:val="24"/>
          <w:szCs w:val="24"/>
        </w:rPr>
        <w:t>b</w:t>
      </w:r>
      <w:proofErr w:type="gramEnd"/>
      <w:r w:rsidRPr="004A5264">
        <w:rPr>
          <w:rFonts w:ascii="Courier New" w:hAnsi="Courier New" w:cs="Courier New"/>
          <w:sz w:val="24"/>
          <w:szCs w:val="24"/>
        </w:rPr>
        <w:t xml:space="preserve">"  "a"  "b"  "a"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[5,] "</w:t>
      </w:r>
      <w:proofErr w:type="gramStart"/>
      <w:r w:rsidRPr="004A5264">
        <w:rPr>
          <w:rFonts w:ascii="Courier New" w:hAnsi="Courier New" w:cs="Courier New"/>
          <w:sz w:val="24"/>
          <w:szCs w:val="24"/>
        </w:rPr>
        <w:t>a</w:t>
      </w:r>
      <w:proofErr w:type="gramEnd"/>
      <w:r w:rsidRPr="004A5264">
        <w:rPr>
          <w:rFonts w:ascii="Courier New" w:hAnsi="Courier New" w:cs="Courier New"/>
          <w:sz w:val="24"/>
          <w:szCs w:val="24"/>
        </w:rPr>
        <w:t xml:space="preserve">"  "b"  "a"  "b"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[6,] "</w:t>
      </w:r>
      <w:proofErr w:type="gramStart"/>
      <w:r w:rsidRPr="004A5264">
        <w:rPr>
          <w:rFonts w:ascii="Courier New" w:hAnsi="Courier New" w:cs="Courier New"/>
          <w:sz w:val="24"/>
          <w:szCs w:val="24"/>
        </w:rPr>
        <w:t>b</w:t>
      </w:r>
      <w:proofErr w:type="gramEnd"/>
      <w:r w:rsidRPr="004A5264">
        <w:rPr>
          <w:rFonts w:ascii="Courier New" w:hAnsi="Courier New" w:cs="Courier New"/>
          <w:sz w:val="24"/>
          <w:szCs w:val="24"/>
        </w:rPr>
        <w:t xml:space="preserve">"  "a"  "b"  "a"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[7,] "</w:t>
      </w:r>
      <w:proofErr w:type="gramStart"/>
      <w:r w:rsidRPr="004A5264">
        <w:rPr>
          <w:rFonts w:ascii="Courier New" w:hAnsi="Courier New" w:cs="Courier New"/>
          <w:sz w:val="24"/>
          <w:szCs w:val="24"/>
        </w:rPr>
        <w:t>a</w:t>
      </w:r>
      <w:proofErr w:type="gramEnd"/>
      <w:r w:rsidRPr="004A5264">
        <w:rPr>
          <w:rFonts w:ascii="Courier New" w:hAnsi="Courier New" w:cs="Courier New"/>
          <w:sz w:val="24"/>
          <w:szCs w:val="24"/>
        </w:rPr>
        <w:t xml:space="preserve">"  "b"  "a"  "b"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[8,] "</w:t>
      </w:r>
      <w:proofErr w:type="gramStart"/>
      <w:r w:rsidRPr="004A5264">
        <w:rPr>
          <w:rFonts w:ascii="Courier New" w:hAnsi="Courier New" w:cs="Courier New"/>
          <w:sz w:val="24"/>
          <w:szCs w:val="24"/>
        </w:rPr>
        <w:t>b</w:t>
      </w:r>
      <w:proofErr w:type="gramEnd"/>
      <w:r w:rsidRPr="004A5264">
        <w:rPr>
          <w:rFonts w:ascii="Courier New" w:hAnsi="Courier New" w:cs="Courier New"/>
          <w:sz w:val="24"/>
          <w:szCs w:val="24"/>
        </w:rPr>
        <w:t xml:space="preserve">"  "a"  "b"  "a" </w:t>
      </w:r>
    </w:p>
    <w:p w:rsidR="0083573F" w:rsidRPr="004A5264" w:rsidRDefault="0083573F" w:rsidP="0083573F">
      <w:pPr>
        <w:spacing w:after="0" w:line="240" w:lineRule="auto"/>
        <w:rPr>
          <w:rFonts w:ascii="Courier New" w:hAnsi="Courier New" w:cs="Courier New"/>
          <w:sz w:val="24"/>
          <w:szCs w:val="24"/>
        </w:rPr>
      </w:pPr>
    </w:p>
    <w:p w:rsidR="007B5472" w:rsidRDefault="007B5472" w:rsidP="0083573F">
      <w:pPr>
        <w:spacing w:after="0" w:line="240" w:lineRule="auto"/>
        <w:rPr>
          <w:rFonts w:ascii="Courier New" w:hAnsi="Courier New" w:cs="Courier New"/>
          <w:sz w:val="24"/>
          <w:szCs w:val="24"/>
        </w:rPr>
      </w:pPr>
    </w:p>
    <w:p w:rsidR="007B5472" w:rsidRPr="004A5264" w:rsidRDefault="007B5472" w:rsidP="007B5472">
      <w:pPr>
        <w:rPr>
          <w:rFonts w:ascii="Times New Roman" w:hAnsi="Times New Roman" w:cs="Times New Roman"/>
          <w:sz w:val="24"/>
          <w:szCs w:val="24"/>
        </w:rPr>
      </w:pPr>
      <w:r>
        <w:rPr>
          <w:rFonts w:ascii="Times New Roman" w:hAnsi="Times New Roman" w:cs="Times New Roman"/>
          <w:sz w:val="24"/>
          <w:szCs w:val="24"/>
        </w:rPr>
        <w:t>The theoretical ANOVA table can be written as follows,</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$ANOVA</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DF e </w:t>
      </w:r>
      <w:proofErr w:type="spellStart"/>
      <w:r w:rsidRPr="004A5264">
        <w:rPr>
          <w:rFonts w:ascii="Courier New" w:hAnsi="Courier New" w:cs="Courier New"/>
          <w:sz w:val="24"/>
          <w:szCs w:val="24"/>
        </w:rPr>
        <w:t>Ani</w:t>
      </w:r>
      <w:proofErr w:type="spellEnd"/>
      <w:r w:rsidRPr="004A5264">
        <w:rPr>
          <w:rFonts w:ascii="Courier New" w:hAnsi="Courier New" w:cs="Courier New"/>
          <w:sz w:val="24"/>
          <w:szCs w:val="24"/>
        </w:rPr>
        <w:t xml:space="preserve"> Run</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Between Run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Between </w:t>
      </w:r>
      <w:proofErr w:type="spellStart"/>
      <w:r w:rsidRPr="004A5264">
        <w:rPr>
          <w:rFonts w:ascii="Courier New" w:hAnsi="Courier New" w:cs="Courier New"/>
          <w:sz w:val="24"/>
          <w:szCs w:val="24"/>
        </w:rPr>
        <w:t>Ani</w:t>
      </w:r>
      <w:proofErr w:type="spellEnd"/>
      <w:r w:rsidRPr="004A5264">
        <w:rPr>
          <w:rFonts w:ascii="Courier New" w:hAnsi="Courier New" w:cs="Courier New"/>
          <w:sz w:val="24"/>
          <w:szCs w:val="24"/>
        </w:rPr>
        <w:t xml:space="preserve"> </w:t>
      </w:r>
      <w:proofErr w:type="gramStart"/>
      <w:r w:rsidRPr="004A5264">
        <w:rPr>
          <w:rFonts w:ascii="Courier New" w:hAnsi="Courier New" w:cs="Courier New"/>
          <w:sz w:val="24"/>
          <w:szCs w:val="24"/>
        </w:rPr>
        <w:t>1  1</w:t>
      </w:r>
      <w:proofErr w:type="gramEnd"/>
      <w:r w:rsidRPr="004A5264">
        <w:rPr>
          <w:rFonts w:ascii="Courier New" w:hAnsi="Courier New" w:cs="Courier New"/>
          <w:sz w:val="24"/>
          <w:szCs w:val="24"/>
        </w:rPr>
        <w:t xml:space="preserve"> 4   4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w:t>
      </w:r>
      <w:proofErr w:type="gramStart"/>
      <w:r w:rsidRPr="004A5264">
        <w:rPr>
          <w:rFonts w:ascii="Courier New" w:hAnsi="Courier New" w:cs="Courier New"/>
          <w:sz w:val="24"/>
          <w:szCs w:val="24"/>
        </w:rPr>
        <w:t>6  1</w:t>
      </w:r>
      <w:proofErr w:type="gramEnd"/>
      <w:r w:rsidRPr="004A5264">
        <w:rPr>
          <w:rFonts w:ascii="Courier New" w:hAnsi="Courier New" w:cs="Courier New"/>
          <w:sz w:val="24"/>
          <w:szCs w:val="24"/>
        </w:rPr>
        <w:t xml:space="preserve"> 0   4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Within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Between </w:t>
      </w:r>
      <w:proofErr w:type="spellStart"/>
      <w:r w:rsidRPr="004A5264">
        <w:rPr>
          <w:rFonts w:ascii="Courier New" w:hAnsi="Courier New" w:cs="Courier New"/>
          <w:sz w:val="24"/>
          <w:szCs w:val="24"/>
        </w:rPr>
        <w:t>Ani</w:t>
      </w:r>
      <w:proofErr w:type="spellEnd"/>
      <w:r w:rsidRPr="004A5264">
        <w:rPr>
          <w:rFonts w:ascii="Courier New" w:hAnsi="Courier New" w:cs="Courier New"/>
          <w:sz w:val="24"/>
          <w:szCs w:val="24"/>
        </w:rPr>
        <w:t xml:space="preserve">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w:t>
      </w:r>
      <w:proofErr w:type="spellStart"/>
      <w:r w:rsidRPr="004A5264">
        <w:rPr>
          <w:rFonts w:ascii="Courier New" w:hAnsi="Courier New" w:cs="Courier New"/>
          <w:sz w:val="24"/>
          <w:szCs w:val="24"/>
        </w:rPr>
        <w:t>Trt</w:t>
      </w:r>
      <w:proofErr w:type="spellEnd"/>
      <w:r w:rsidRPr="004A5264">
        <w:rPr>
          <w:rFonts w:ascii="Courier New" w:hAnsi="Courier New" w:cs="Courier New"/>
          <w:sz w:val="24"/>
          <w:szCs w:val="24"/>
        </w:rPr>
        <w:t xml:space="preserve">      </w:t>
      </w:r>
      <w:proofErr w:type="gramStart"/>
      <w:r w:rsidRPr="004A5264">
        <w:rPr>
          <w:rFonts w:ascii="Courier New" w:hAnsi="Courier New" w:cs="Courier New"/>
          <w:sz w:val="24"/>
          <w:szCs w:val="24"/>
        </w:rPr>
        <w:t>1  1</w:t>
      </w:r>
      <w:proofErr w:type="gramEnd"/>
      <w:r w:rsidRPr="004A5264">
        <w:rPr>
          <w:rFonts w:ascii="Courier New" w:hAnsi="Courier New" w:cs="Courier New"/>
          <w:sz w:val="24"/>
          <w:szCs w:val="24"/>
        </w:rPr>
        <w:t xml:space="preserve"> 4   0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w:t>
      </w:r>
      <w:proofErr w:type="gramStart"/>
      <w:r w:rsidRPr="004A5264">
        <w:rPr>
          <w:rFonts w:ascii="Courier New" w:hAnsi="Courier New" w:cs="Courier New"/>
          <w:sz w:val="24"/>
          <w:szCs w:val="24"/>
        </w:rPr>
        <w:t>5  1</w:t>
      </w:r>
      <w:proofErr w:type="gramEnd"/>
      <w:r w:rsidRPr="004A5264">
        <w:rPr>
          <w:rFonts w:ascii="Courier New" w:hAnsi="Courier New" w:cs="Courier New"/>
          <w:sz w:val="24"/>
          <w:szCs w:val="24"/>
        </w:rPr>
        <w:t xml:space="preserve"> 4   0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Tag      </w:t>
      </w:r>
      <w:proofErr w:type="gramStart"/>
      <w:r w:rsidRPr="004A5264">
        <w:rPr>
          <w:rFonts w:ascii="Courier New" w:hAnsi="Courier New" w:cs="Courier New"/>
          <w:sz w:val="24"/>
          <w:szCs w:val="24"/>
        </w:rPr>
        <w:t>3  1</w:t>
      </w:r>
      <w:proofErr w:type="gramEnd"/>
      <w:r w:rsidRPr="004A5264">
        <w:rPr>
          <w:rFonts w:ascii="Courier New" w:hAnsi="Courier New" w:cs="Courier New"/>
          <w:sz w:val="24"/>
          <w:szCs w:val="24"/>
        </w:rPr>
        <w:t xml:space="preserve"> 0   0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15 1 0   0  </w:t>
      </w:r>
    </w:p>
    <w:p w:rsidR="0083573F" w:rsidRPr="004A5264" w:rsidRDefault="0083573F" w:rsidP="0083573F">
      <w:pPr>
        <w:spacing w:after="0" w:line="240" w:lineRule="auto"/>
        <w:rPr>
          <w:rFonts w:ascii="Courier New" w:hAnsi="Courier New" w:cs="Courier New"/>
          <w:sz w:val="24"/>
          <w:szCs w:val="24"/>
        </w:rPr>
      </w:pP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$EF</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Tag </w:t>
      </w:r>
      <w:proofErr w:type="spellStart"/>
      <w:r w:rsidRPr="004A5264">
        <w:rPr>
          <w:rFonts w:ascii="Courier New" w:hAnsi="Courier New" w:cs="Courier New"/>
          <w:sz w:val="24"/>
          <w:szCs w:val="24"/>
        </w:rPr>
        <w:t>Trt</w:t>
      </w:r>
      <w:proofErr w:type="spellEnd"/>
      <w:r w:rsidRPr="004A5264">
        <w:rPr>
          <w:rFonts w:ascii="Courier New" w:hAnsi="Courier New" w:cs="Courier New"/>
          <w:sz w:val="24"/>
          <w:szCs w:val="24"/>
        </w:rPr>
        <w:t xml:space="preserve"> </w:t>
      </w:r>
      <w:proofErr w:type="spellStart"/>
      <w:r w:rsidRPr="004A5264">
        <w:rPr>
          <w:rFonts w:ascii="Courier New" w:hAnsi="Courier New" w:cs="Courier New"/>
          <w:sz w:val="24"/>
          <w:szCs w:val="24"/>
        </w:rPr>
        <w:t>eff.Tag</w:t>
      </w:r>
      <w:proofErr w:type="spellEnd"/>
      <w:r w:rsidRPr="004A5264">
        <w:rPr>
          <w:rFonts w:ascii="Courier New" w:hAnsi="Courier New" w:cs="Courier New"/>
          <w:sz w:val="24"/>
          <w:szCs w:val="24"/>
        </w:rPr>
        <w:t xml:space="preserve"> </w:t>
      </w:r>
      <w:proofErr w:type="spellStart"/>
      <w:r w:rsidRPr="004A5264">
        <w:rPr>
          <w:rFonts w:ascii="Courier New" w:hAnsi="Courier New" w:cs="Courier New"/>
          <w:sz w:val="24"/>
          <w:szCs w:val="24"/>
        </w:rPr>
        <w:t>eff.Trt</w:t>
      </w:r>
      <w:proofErr w:type="spellEnd"/>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Between Run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Between </w:t>
      </w:r>
      <w:proofErr w:type="spellStart"/>
      <w:r w:rsidRPr="004A5264">
        <w:rPr>
          <w:rFonts w:ascii="Courier New" w:hAnsi="Courier New" w:cs="Courier New"/>
          <w:sz w:val="24"/>
          <w:szCs w:val="24"/>
        </w:rPr>
        <w:t>Ani</w:t>
      </w:r>
      <w:proofErr w:type="spellEnd"/>
      <w:r w:rsidRPr="004A5264">
        <w:rPr>
          <w:rFonts w:ascii="Courier New" w:hAnsi="Courier New" w:cs="Courier New"/>
          <w:sz w:val="24"/>
          <w:szCs w:val="24"/>
        </w:rPr>
        <w:t xml:space="preserve">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Within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Between </w:t>
      </w:r>
      <w:proofErr w:type="spellStart"/>
      <w:r w:rsidRPr="004A5264">
        <w:rPr>
          <w:rFonts w:ascii="Courier New" w:hAnsi="Courier New" w:cs="Courier New"/>
          <w:sz w:val="24"/>
          <w:szCs w:val="24"/>
        </w:rPr>
        <w:t>Ani</w:t>
      </w:r>
      <w:proofErr w:type="spellEnd"/>
      <w:r w:rsidRPr="004A5264">
        <w:rPr>
          <w:rFonts w:ascii="Courier New" w:hAnsi="Courier New" w:cs="Courier New"/>
          <w:sz w:val="24"/>
          <w:szCs w:val="24"/>
        </w:rPr>
        <w:t xml:space="preserve">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w:t>
      </w:r>
      <w:proofErr w:type="spellStart"/>
      <w:r w:rsidRPr="004A5264">
        <w:rPr>
          <w:rFonts w:ascii="Courier New" w:hAnsi="Courier New" w:cs="Courier New"/>
          <w:sz w:val="24"/>
          <w:szCs w:val="24"/>
        </w:rPr>
        <w:t>Trt</w:t>
      </w:r>
      <w:proofErr w:type="spellEnd"/>
      <w:r w:rsidRPr="004A5264">
        <w:rPr>
          <w:rFonts w:ascii="Courier New" w:hAnsi="Courier New" w:cs="Courier New"/>
          <w:sz w:val="24"/>
          <w:szCs w:val="24"/>
        </w:rPr>
        <w:t xml:space="preserve">          16          1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w:t>
      </w:r>
    </w:p>
    <w:p w:rsidR="0083573F" w:rsidRPr="004A5264" w:rsidRDefault="0083573F" w:rsidP="0083573F">
      <w:pPr>
        <w:spacing w:after="0" w:line="240" w:lineRule="auto"/>
        <w:rPr>
          <w:rFonts w:ascii="Courier New" w:hAnsi="Courier New" w:cs="Courier New"/>
          <w:sz w:val="24"/>
          <w:szCs w:val="24"/>
        </w:rPr>
      </w:pPr>
      <w:r w:rsidRPr="004A5264">
        <w:rPr>
          <w:rFonts w:ascii="Courier New" w:hAnsi="Courier New" w:cs="Courier New"/>
          <w:sz w:val="24"/>
          <w:szCs w:val="24"/>
        </w:rPr>
        <w:t xml:space="preserve">      Tag      8       1              </w:t>
      </w:r>
    </w:p>
    <w:p w:rsidR="00D2457B" w:rsidRDefault="00E70C7F" w:rsidP="00D2457B">
      <w:pPr>
        <w:spacing w:line="360" w:lineRule="auto"/>
        <w:rPr>
          <w:rFonts w:ascii="Times New Roman" w:hAnsi="Times New Roman" w:cs="Times New Roman"/>
          <w:sz w:val="24"/>
          <w:szCs w:val="24"/>
        </w:rPr>
      </w:pPr>
      <w:r>
        <w:br/>
      </w:r>
      <w:r w:rsidR="00D2457B">
        <w:rPr>
          <w:rFonts w:ascii="Times New Roman" w:hAnsi="Times New Roman" w:cs="Times New Roman"/>
          <w:sz w:val="24"/>
          <w:szCs w:val="24"/>
        </w:rPr>
        <w:t xml:space="preserve">All the treatment information stays intact in the between animals stratum. However, one DF of animal is in the between runs stratum. </w:t>
      </w:r>
    </w:p>
    <w:p w:rsidR="00E70C7F" w:rsidRPr="004A5264" w:rsidRDefault="00D2457B" w:rsidP="00FC7771">
      <w:pPr>
        <w:spacing w:line="360" w:lineRule="auto"/>
        <w:jc w:val="both"/>
        <w:rPr>
          <w:rFonts w:ascii="Courier New" w:hAnsi="Courier New" w:cs="Courier New"/>
          <w:sz w:val="24"/>
          <w:szCs w:val="24"/>
        </w:rPr>
      </w:pPr>
      <w:r>
        <w:rPr>
          <w:rFonts w:ascii="Times New Roman" w:hAnsi="Times New Roman" w:cs="Times New Roman"/>
          <w:sz w:val="24"/>
          <w:szCs w:val="24"/>
        </w:rPr>
        <w:t>b</w:t>
      </w:r>
      <w:r w:rsidRPr="004A5264">
        <w:rPr>
          <w:rFonts w:ascii="Times New Roman" w:hAnsi="Times New Roman" w:cs="Times New Roman"/>
          <w:sz w:val="24"/>
          <w:szCs w:val="24"/>
        </w:rPr>
        <w:t xml:space="preserve">) </w:t>
      </w:r>
      <w:r>
        <w:rPr>
          <w:rFonts w:ascii="Times New Roman" w:hAnsi="Times New Roman" w:cs="Times New Roman"/>
          <w:sz w:val="24"/>
          <w:szCs w:val="24"/>
        </w:rPr>
        <w:t>An example of design</w:t>
      </w:r>
      <w:r w:rsidRPr="004A5264">
        <w:rPr>
          <w:rFonts w:ascii="Times New Roman" w:hAnsi="Times New Roman" w:cs="Times New Roman"/>
          <w:sz w:val="24"/>
          <w:szCs w:val="24"/>
        </w:rPr>
        <w:t xml:space="preserve"> with </w:t>
      </w:r>
      <w:r w:rsidR="00FC7771">
        <w:rPr>
          <w:rFonts w:ascii="Times New Roman" w:hAnsi="Times New Roman" w:cs="Times New Roman"/>
          <w:sz w:val="24"/>
          <w:szCs w:val="24"/>
        </w:rPr>
        <w:t>odd</w:t>
      </w:r>
      <w:r w:rsidRPr="004A5264">
        <w:rPr>
          <w:rFonts w:ascii="Times New Roman" w:hAnsi="Times New Roman" w:cs="Times New Roman"/>
          <w:sz w:val="24"/>
          <w:szCs w:val="24"/>
        </w:rPr>
        <w:t xml:space="preserve"> number of </w:t>
      </w:r>
      <w:r>
        <w:rPr>
          <w:rFonts w:ascii="Times New Roman" w:hAnsi="Times New Roman" w:cs="Times New Roman"/>
          <w:sz w:val="24"/>
          <w:szCs w:val="24"/>
          <w:lang w:eastAsia="zh-TW"/>
        </w:rPr>
        <w:t>biological</w:t>
      </w:r>
      <w:r>
        <w:rPr>
          <w:rFonts w:ascii="Times New Roman" w:hAnsi="Times New Roman" w:cs="Times New Roman" w:hint="eastAsia"/>
          <w:sz w:val="24"/>
          <w:szCs w:val="24"/>
          <w:lang w:eastAsia="zh-TW"/>
        </w:rPr>
        <w:t xml:space="preserve"> replicates</w:t>
      </w:r>
      <w:r>
        <w:rPr>
          <w:rFonts w:ascii="Times New Roman" w:hAnsi="Times New Roman" w:cs="Times New Roman"/>
          <w:sz w:val="24"/>
          <w:szCs w:val="24"/>
          <w:lang w:eastAsia="zh-TW"/>
        </w:rPr>
        <w:t xml:space="preserve"> is with </w:t>
      </w:r>
      <w:r w:rsidR="00FC7771">
        <w:rPr>
          <w:rFonts w:ascii="Times New Roman" w:hAnsi="Times New Roman" w:cs="Times New Roman"/>
          <w:sz w:val="24"/>
          <w:szCs w:val="24"/>
          <w:lang w:eastAsia="zh-TW"/>
        </w:rPr>
        <w:t>3</w:t>
      </w:r>
      <w:r>
        <w:rPr>
          <w:rFonts w:ascii="Times New Roman" w:hAnsi="Times New Roman" w:cs="Times New Roman"/>
          <w:sz w:val="24"/>
          <w:szCs w:val="24"/>
          <w:lang w:eastAsia="zh-TW"/>
        </w:rPr>
        <w:t xml:space="preserve"> biological replicates where Animal A, C and E are assigned to treatment “a” and Animal B, D and F are assigned to treatment “b”.</w:t>
      </w:r>
      <w:r w:rsidR="00FC7771">
        <w:rPr>
          <w:rFonts w:ascii="Times New Roman" w:hAnsi="Times New Roman" w:cs="Times New Roman"/>
          <w:sz w:val="24"/>
          <w:szCs w:val="24"/>
          <w:lang w:eastAsia="zh-TW"/>
        </w:rPr>
        <w:t xml:space="preserve"> The animal allocation is shown as follows,</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     [</w:t>
      </w:r>
      <w:proofErr w:type="gramStart"/>
      <w:r w:rsidRPr="004A5264">
        <w:rPr>
          <w:rFonts w:ascii="Courier New" w:hAnsi="Courier New" w:cs="Courier New"/>
          <w:sz w:val="24"/>
          <w:szCs w:val="24"/>
        </w:rPr>
        <w:t>,1</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,2</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,3</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,4</w:t>
      </w:r>
      <w:proofErr w:type="gramEnd"/>
      <w:r w:rsidRPr="004A5264">
        <w:rPr>
          <w:rFonts w:ascii="Courier New" w:hAnsi="Courier New" w:cs="Courier New"/>
          <w:sz w:val="24"/>
          <w:szCs w:val="24"/>
        </w:rPr>
        <w:t>]</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[1,] "A"  "B"  "C"  "D"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[2,] "B"  "A"  "D"  "C"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[3,] "C"  "D"  "A"  "B"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[4,] "D"  "C"  "B"  "A"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[5,] "E"  "E"  "F"  "F"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[6,] "F"  "F"  "E"  "E" </w:t>
      </w:r>
    </w:p>
    <w:p w:rsidR="00E70C7F" w:rsidRPr="004A5264" w:rsidRDefault="00E70C7F" w:rsidP="00DF21FF">
      <w:pPr>
        <w:spacing w:line="360" w:lineRule="auto"/>
        <w:rPr>
          <w:rFonts w:ascii="Courier New" w:hAnsi="Courier New" w:cs="Courier New"/>
          <w:sz w:val="24"/>
          <w:szCs w:val="24"/>
        </w:rPr>
      </w:pPr>
      <w:r>
        <w:rPr>
          <w:rFonts w:ascii="Times New Roman" w:hAnsi="Times New Roman" w:cs="Times New Roman"/>
          <w:sz w:val="24"/>
          <w:szCs w:val="24"/>
        </w:rPr>
        <w:br/>
      </w:r>
      <w:r w:rsidR="00DF21FF">
        <w:rPr>
          <w:rFonts w:ascii="Times New Roman" w:hAnsi="Times New Roman" w:cs="Times New Roman"/>
          <w:sz w:val="24"/>
          <w:szCs w:val="24"/>
        </w:rPr>
        <w:t>The first four rows are identical to the previous design with two biological replicates. The remaining Animal E and F are assigned to the last two rows while making sure the treatment effects is still orthogonal to runs and tags. The t</w:t>
      </w:r>
      <w:r>
        <w:rPr>
          <w:rFonts w:ascii="Times New Roman" w:hAnsi="Times New Roman" w:cs="Times New Roman"/>
          <w:sz w:val="24"/>
          <w:szCs w:val="24"/>
        </w:rPr>
        <w:t>reatment allocation</w:t>
      </w:r>
      <w:r w:rsidR="00DF21FF">
        <w:rPr>
          <w:rFonts w:ascii="Times New Roman" w:hAnsi="Times New Roman" w:cs="Times New Roman"/>
          <w:sz w:val="24"/>
          <w:szCs w:val="24"/>
        </w:rPr>
        <w:t xml:space="preserve"> is shown as follows,</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     [</w:t>
      </w:r>
      <w:proofErr w:type="gramStart"/>
      <w:r w:rsidRPr="004A5264">
        <w:rPr>
          <w:rFonts w:ascii="Courier New" w:hAnsi="Courier New" w:cs="Courier New"/>
          <w:sz w:val="24"/>
          <w:szCs w:val="24"/>
        </w:rPr>
        <w:t>,1</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,2</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,3</w:t>
      </w:r>
      <w:proofErr w:type="gramEnd"/>
      <w:r w:rsidRPr="004A5264">
        <w:rPr>
          <w:rFonts w:ascii="Courier New" w:hAnsi="Courier New" w:cs="Courier New"/>
          <w:sz w:val="24"/>
          <w:szCs w:val="24"/>
        </w:rPr>
        <w:t>] [</w:t>
      </w:r>
      <w:proofErr w:type="gramStart"/>
      <w:r w:rsidRPr="004A5264">
        <w:rPr>
          <w:rFonts w:ascii="Courier New" w:hAnsi="Courier New" w:cs="Courier New"/>
          <w:sz w:val="24"/>
          <w:szCs w:val="24"/>
        </w:rPr>
        <w:t>,4</w:t>
      </w:r>
      <w:proofErr w:type="gramEnd"/>
      <w:r w:rsidRPr="004A5264">
        <w:rPr>
          <w:rFonts w:ascii="Courier New" w:hAnsi="Courier New" w:cs="Courier New"/>
          <w:sz w:val="24"/>
          <w:szCs w:val="24"/>
        </w:rPr>
        <w:t>]</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[1,] "</w:t>
      </w:r>
      <w:proofErr w:type="gramStart"/>
      <w:r w:rsidRPr="004A5264">
        <w:rPr>
          <w:rFonts w:ascii="Courier New" w:hAnsi="Courier New" w:cs="Courier New"/>
          <w:sz w:val="24"/>
          <w:szCs w:val="24"/>
        </w:rPr>
        <w:t>a</w:t>
      </w:r>
      <w:proofErr w:type="gramEnd"/>
      <w:r w:rsidRPr="004A5264">
        <w:rPr>
          <w:rFonts w:ascii="Courier New" w:hAnsi="Courier New" w:cs="Courier New"/>
          <w:sz w:val="24"/>
          <w:szCs w:val="24"/>
        </w:rPr>
        <w:t xml:space="preserve">"  "b"  "a"  "b"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[2,] "</w:t>
      </w:r>
      <w:proofErr w:type="gramStart"/>
      <w:r w:rsidRPr="004A5264">
        <w:rPr>
          <w:rFonts w:ascii="Courier New" w:hAnsi="Courier New" w:cs="Courier New"/>
          <w:sz w:val="24"/>
          <w:szCs w:val="24"/>
        </w:rPr>
        <w:t>b</w:t>
      </w:r>
      <w:proofErr w:type="gramEnd"/>
      <w:r w:rsidRPr="004A5264">
        <w:rPr>
          <w:rFonts w:ascii="Courier New" w:hAnsi="Courier New" w:cs="Courier New"/>
          <w:sz w:val="24"/>
          <w:szCs w:val="24"/>
        </w:rPr>
        <w:t xml:space="preserve">"  "a"  "b"  "a"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[3,] "</w:t>
      </w:r>
      <w:proofErr w:type="gramStart"/>
      <w:r w:rsidRPr="004A5264">
        <w:rPr>
          <w:rFonts w:ascii="Courier New" w:hAnsi="Courier New" w:cs="Courier New"/>
          <w:sz w:val="24"/>
          <w:szCs w:val="24"/>
        </w:rPr>
        <w:t>a</w:t>
      </w:r>
      <w:proofErr w:type="gramEnd"/>
      <w:r w:rsidRPr="004A5264">
        <w:rPr>
          <w:rFonts w:ascii="Courier New" w:hAnsi="Courier New" w:cs="Courier New"/>
          <w:sz w:val="24"/>
          <w:szCs w:val="24"/>
        </w:rPr>
        <w:t xml:space="preserve">"  "b"  "a"  "b"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[4,] "</w:t>
      </w:r>
      <w:proofErr w:type="gramStart"/>
      <w:r w:rsidRPr="004A5264">
        <w:rPr>
          <w:rFonts w:ascii="Courier New" w:hAnsi="Courier New" w:cs="Courier New"/>
          <w:sz w:val="24"/>
          <w:szCs w:val="24"/>
        </w:rPr>
        <w:t>b</w:t>
      </w:r>
      <w:proofErr w:type="gramEnd"/>
      <w:r w:rsidRPr="004A5264">
        <w:rPr>
          <w:rFonts w:ascii="Courier New" w:hAnsi="Courier New" w:cs="Courier New"/>
          <w:sz w:val="24"/>
          <w:szCs w:val="24"/>
        </w:rPr>
        <w:t xml:space="preserve">"  "a"  "b"  "a"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[5,] "</w:t>
      </w:r>
      <w:proofErr w:type="gramStart"/>
      <w:r w:rsidRPr="004A5264">
        <w:rPr>
          <w:rFonts w:ascii="Courier New" w:hAnsi="Courier New" w:cs="Courier New"/>
          <w:sz w:val="24"/>
          <w:szCs w:val="24"/>
        </w:rPr>
        <w:t>a</w:t>
      </w:r>
      <w:proofErr w:type="gramEnd"/>
      <w:r w:rsidRPr="004A5264">
        <w:rPr>
          <w:rFonts w:ascii="Courier New" w:hAnsi="Courier New" w:cs="Courier New"/>
          <w:sz w:val="24"/>
          <w:szCs w:val="24"/>
        </w:rPr>
        <w:t xml:space="preserve">"  "a"  "b"  "b"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[6,] "</w:t>
      </w:r>
      <w:proofErr w:type="gramStart"/>
      <w:r w:rsidRPr="004A5264">
        <w:rPr>
          <w:rFonts w:ascii="Courier New" w:hAnsi="Courier New" w:cs="Courier New"/>
          <w:sz w:val="24"/>
          <w:szCs w:val="24"/>
        </w:rPr>
        <w:t>b</w:t>
      </w:r>
      <w:proofErr w:type="gramEnd"/>
      <w:r w:rsidRPr="004A5264">
        <w:rPr>
          <w:rFonts w:ascii="Courier New" w:hAnsi="Courier New" w:cs="Courier New"/>
          <w:sz w:val="24"/>
          <w:szCs w:val="24"/>
        </w:rPr>
        <w:t xml:space="preserve">"  "b"  "a"  "a" </w:t>
      </w:r>
    </w:p>
    <w:p w:rsidR="00FC7771" w:rsidRDefault="00E70C7F" w:rsidP="00E70C7F">
      <w:pPr>
        <w:rPr>
          <w:rFonts w:ascii="Times New Roman" w:hAnsi="Times New Roman" w:cs="Times New Roman"/>
          <w:sz w:val="24"/>
          <w:szCs w:val="24"/>
        </w:rPr>
      </w:pPr>
      <w:r>
        <w:br/>
      </w:r>
    </w:p>
    <w:p w:rsidR="00DF21FF" w:rsidRDefault="00DF21FF">
      <w:pPr>
        <w:rPr>
          <w:rFonts w:ascii="Times New Roman" w:hAnsi="Times New Roman" w:cs="Times New Roman"/>
          <w:sz w:val="24"/>
          <w:szCs w:val="24"/>
        </w:rPr>
      </w:pPr>
      <w:r>
        <w:rPr>
          <w:rFonts w:ascii="Times New Roman" w:hAnsi="Times New Roman" w:cs="Times New Roman"/>
          <w:sz w:val="24"/>
          <w:szCs w:val="24"/>
        </w:rPr>
        <w:br w:type="page"/>
      </w:r>
    </w:p>
    <w:p w:rsidR="00DF21FF" w:rsidRPr="004A5264" w:rsidRDefault="00DF21FF" w:rsidP="00DF21FF">
      <w:pPr>
        <w:rPr>
          <w:rFonts w:ascii="Times New Roman" w:hAnsi="Times New Roman" w:cs="Times New Roman"/>
          <w:sz w:val="24"/>
          <w:szCs w:val="24"/>
        </w:rPr>
      </w:pPr>
      <w:r>
        <w:rPr>
          <w:rFonts w:ascii="Times New Roman" w:hAnsi="Times New Roman" w:cs="Times New Roman"/>
          <w:sz w:val="24"/>
          <w:szCs w:val="24"/>
        </w:rPr>
        <w:lastRenderedPageBreak/>
        <w:t>The theoretical ANOVA table can be written as follows,</w:t>
      </w:r>
    </w:p>
    <w:p w:rsidR="00E70C7F" w:rsidRPr="004A5264" w:rsidRDefault="00E70C7F" w:rsidP="00E70C7F">
      <w:pPr>
        <w:spacing w:after="0" w:line="240" w:lineRule="auto"/>
        <w:rPr>
          <w:rFonts w:ascii="Courier New" w:hAnsi="Courier New" w:cs="Courier New"/>
          <w:sz w:val="24"/>
          <w:szCs w:val="24"/>
        </w:rPr>
      </w:pP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$ANOVA</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               DF e </w:t>
      </w:r>
      <w:proofErr w:type="spellStart"/>
      <w:r w:rsidRPr="004A5264">
        <w:rPr>
          <w:rFonts w:ascii="Courier New" w:hAnsi="Courier New" w:cs="Courier New"/>
          <w:sz w:val="24"/>
          <w:szCs w:val="24"/>
        </w:rPr>
        <w:t>Ani</w:t>
      </w:r>
      <w:proofErr w:type="spellEnd"/>
      <w:r w:rsidRPr="004A5264">
        <w:rPr>
          <w:rFonts w:ascii="Courier New" w:hAnsi="Courier New" w:cs="Courier New"/>
          <w:sz w:val="24"/>
          <w:szCs w:val="24"/>
        </w:rPr>
        <w:t xml:space="preserve"> Run</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Between Run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   Between </w:t>
      </w:r>
      <w:proofErr w:type="spellStart"/>
      <w:r w:rsidRPr="004A5264">
        <w:rPr>
          <w:rFonts w:ascii="Courier New" w:hAnsi="Courier New" w:cs="Courier New"/>
          <w:sz w:val="24"/>
          <w:szCs w:val="24"/>
        </w:rPr>
        <w:t>Ani</w:t>
      </w:r>
      <w:proofErr w:type="spellEnd"/>
      <w:r w:rsidRPr="004A5264">
        <w:rPr>
          <w:rFonts w:ascii="Courier New" w:hAnsi="Courier New" w:cs="Courier New"/>
          <w:sz w:val="24"/>
          <w:szCs w:val="24"/>
        </w:rPr>
        <w:t xml:space="preserve"> </w:t>
      </w:r>
      <w:proofErr w:type="gramStart"/>
      <w:r w:rsidRPr="004A5264">
        <w:rPr>
          <w:rFonts w:ascii="Courier New" w:hAnsi="Courier New" w:cs="Courier New"/>
          <w:sz w:val="24"/>
          <w:szCs w:val="24"/>
        </w:rPr>
        <w:t>1  1</w:t>
      </w:r>
      <w:proofErr w:type="gramEnd"/>
      <w:r w:rsidRPr="004A5264">
        <w:rPr>
          <w:rFonts w:ascii="Courier New" w:hAnsi="Courier New" w:cs="Courier New"/>
          <w:sz w:val="24"/>
          <w:szCs w:val="24"/>
        </w:rPr>
        <w:t xml:space="preserve"> 4   4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w:t>
      </w:r>
      <w:proofErr w:type="gramStart"/>
      <w:r w:rsidRPr="004A5264">
        <w:rPr>
          <w:rFonts w:ascii="Courier New" w:hAnsi="Courier New" w:cs="Courier New"/>
          <w:sz w:val="24"/>
          <w:szCs w:val="24"/>
        </w:rPr>
        <w:t>4  1</w:t>
      </w:r>
      <w:proofErr w:type="gramEnd"/>
      <w:r w:rsidRPr="004A5264">
        <w:rPr>
          <w:rFonts w:ascii="Courier New" w:hAnsi="Courier New" w:cs="Courier New"/>
          <w:sz w:val="24"/>
          <w:szCs w:val="24"/>
        </w:rPr>
        <w:t xml:space="preserve"> 0   4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Within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   Between </w:t>
      </w:r>
      <w:proofErr w:type="spellStart"/>
      <w:r w:rsidRPr="004A5264">
        <w:rPr>
          <w:rFonts w:ascii="Courier New" w:hAnsi="Courier New" w:cs="Courier New"/>
          <w:sz w:val="24"/>
          <w:szCs w:val="24"/>
        </w:rPr>
        <w:t>Ani</w:t>
      </w:r>
      <w:proofErr w:type="spellEnd"/>
      <w:r w:rsidRPr="004A5264">
        <w:rPr>
          <w:rFonts w:ascii="Courier New" w:hAnsi="Courier New" w:cs="Courier New"/>
          <w:sz w:val="24"/>
          <w:szCs w:val="24"/>
        </w:rPr>
        <w:t xml:space="preserve">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      </w:t>
      </w:r>
      <w:proofErr w:type="spellStart"/>
      <w:r w:rsidRPr="004A5264">
        <w:rPr>
          <w:rFonts w:ascii="Courier New" w:hAnsi="Courier New" w:cs="Courier New"/>
          <w:sz w:val="24"/>
          <w:szCs w:val="24"/>
        </w:rPr>
        <w:t>Trt</w:t>
      </w:r>
      <w:proofErr w:type="spellEnd"/>
      <w:r w:rsidRPr="004A5264">
        <w:rPr>
          <w:rFonts w:ascii="Courier New" w:hAnsi="Courier New" w:cs="Courier New"/>
          <w:sz w:val="24"/>
          <w:szCs w:val="24"/>
        </w:rPr>
        <w:t xml:space="preserve">      </w:t>
      </w:r>
      <w:proofErr w:type="gramStart"/>
      <w:r w:rsidRPr="004A5264">
        <w:rPr>
          <w:rFonts w:ascii="Courier New" w:hAnsi="Courier New" w:cs="Courier New"/>
          <w:sz w:val="24"/>
          <w:szCs w:val="24"/>
        </w:rPr>
        <w:t>1  1</w:t>
      </w:r>
      <w:proofErr w:type="gramEnd"/>
      <w:r w:rsidRPr="004A5264">
        <w:rPr>
          <w:rFonts w:ascii="Courier New" w:hAnsi="Courier New" w:cs="Courier New"/>
          <w:sz w:val="24"/>
          <w:szCs w:val="24"/>
        </w:rPr>
        <w:t xml:space="preserve"> 4   0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w:t>
      </w:r>
      <w:proofErr w:type="gramStart"/>
      <w:r w:rsidRPr="004A5264">
        <w:rPr>
          <w:rFonts w:ascii="Courier New" w:hAnsi="Courier New" w:cs="Courier New"/>
          <w:sz w:val="24"/>
          <w:szCs w:val="24"/>
        </w:rPr>
        <w:t>3  1</w:t>
      </w:r>
      <w:proofErr w:type="gramEnd"/>
      <w:r w:rsidRPr="004A5264">
        <w:rPr>
          <w:rFonts w:ascii="Courier New" w:hAnsi="Courier New" w:cs="Courier New"/>
          <w:sz w:val="24"/>
          <w:szCs w:val="24"/>
        </w:rPr>
        <w:t xml:space="preserve"> 4   0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      Tag      </w:t>
      </w:r>
      <w:proofErr w:type="gramStart"/>
      <w:r w:rsidRPr="004A5264">
        <w:rPr>
          <w:rFonts w:ascii="Courier New" w:hAnsi="Courier New" w:cs="Courier New"/>
          <w:sz w:val="24"/>
          <w:szCs w:val="24"/>
        </w:rPr>
        <w:t>3  1</w:t>
      </w:r>
      <w:proofErr w:type="gramEnd"/>
      <w:r w:rsidRPr="004A5264">
        <w:rPr>
          <w:rFonts w:ascii="Courier New" w:hAnsi="Courier New" w:cs="Courier New"/>
          <w:sz w:val="24"/>
          <w:szCs w:val="24"/>
        </w:rPr>
        <w:t xml:space="preserve"> 0   0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11 1 0   0  </w:t>
      </w:r>
    </w:p>
    <w:p w:rsidR="00E70C7F" w:rsidRPr="004A5264" w:rsidRDefault="00E70C7F" w:rsidP="00E70C7F">
      <w:pPr>
        <w:spacing w:after="0" w:line="240" w:lineRule="auto"/>
        <w:rPr>
          <w:rFonts w:ascii="Courier New" w:hAnsi="Courier New" w:cs="Courier New"/>
          <w:sz w:val="24"/>
          <w:szCs w:val="24"/>
        </w:rPr>
      </w:pP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$EF</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               Tag </w:t>
      </w:r>
      <w:proofErr w:type="spellStart"/>
      <w:r w:rsidRPr="004A5264">
        <w:rPr>
          <w:rFonts w:ascii="Courier New" w:hAnsi="Courier New" w:cs="Courier New"/>
          <w:sz w:val="24"/>
          <w:szCs w:val="24"/>
        </w:rPr>
        <w:t>Trt</w:t>
      </w:r>
      <w:proofErr w:type="spellEnd"/>
      <w:r w:rsidRPr="004A5264">
        <w:rPr>
          <w:rFonts w:ascii="Courier New" w:hAnsi="Courier New" w:cs="Courier New"/>
          <w:sz w:val="24"/>
          <w:szCs w:val="24"/>
        </w:rPr>
        <w:t xml:space="preserve"> </w:t>
      </w:r>
      <w:proofErr w:type="spellStart"/>
      <w:r w:rsidRPr="004A5264">
        <w:rPr>
          <w:rFonts w:ascii="Courier New" w:hAnsi="Courier New" w:cs="Courier New"/>
          <w:sz w:val="24"/>
          <w:szCs w:val="24"/>
        </w:rPr>
        <w:t>eff.Tag</w:t>
      </w:r>
      <w:proofErr w:type="spellEnd"/>
      <w:r w:rsidRPr="004A5264">
        <w:rPr>
          <w:rFonts w:ascii="Courier New" w:hAnsi="Courier New" w:cs="Courier New"/>
          <w:sz w:val="24"/>
          <w:szCs w:val="24"/>
        </w:rPr>
        <w:t xml:space="preserve"> </w:t>
      </w:r>
      <w:proofErr w:type="spellStart"/>
      <w:r w:rsidRPr="004A5264">
        <w:rPr>
          <w:rFonts w:ascii="Courier New" w:hAnsi="Courier New" w:cs="Courier New"/>
          <w:sz w:val="24"/>
          <w:szCs w:val="24"/>
        </w:rPr>
        <w:t>eff.Trt</w:t>
      </w:r>
      <w:proofErr w:type="spellEnd"/>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Between Run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   Between </w:t>
      </w:r>
      <w:proofErr w:type="spellStart"/>
      <w:r w:rsidRPr="004A5264">
        <w:rPr>
          <w:rFonts w:ascii="Courier New" w:hAnsi="Courier New" w:cs="Courier New"/>
          <w:sz w:val="24"/>
          <w:szCs w:val="24"/>
        </w:rPr>
        <w:t>Ani</w:t>
      </w:r>
      <w:proofErr w:type="spellEnd"/>
      <w:r w:rsidRPr="004A5264">
        <w:rPr>
          <w:rFonts w:ascii="Courier New" w:hAnsi="Courier New" w:cs="Courier New"/>
          <w:sz w:val="24"/>
          <w:szCs w:val="24"/>
        </w:rPr>
        <w:t xml:space="preserve">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Within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   Between </w:t>
      </w:r>
      <w:proofErr w:type="spellStart"/>
      <w:r w:rsidRPr="004A5264">
        <w:rPr>
          <w:rFonts w:ascii="Courier New" w:hAnsi="Courier New" w:cs="Courier New"/>
          <w:sz w:val="24"/>
          <w:szCs w:val="24"/>
        </w:rPr>
        <w:t>Ani</w:t>
      </w:r>
      <w:proofErr w:type="spellEnd"/>
      <w:r w:rsidRPr="004A5264">
        <w:rPr>
          <w:rFonts w:ascii="Courier New" w:hAnsi="Courier New" w:cs="Courier New"/>
          <w:sz w:val="24"/>
          <w:szCs w:val="24"/>
        </w:rPr>
        <w:t xml:space="preserve">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      </w:t>
      </w:r>
      <w:proofErr w:type="spellStart"/>
      <w:r w:rsidRPr="004A5264">
        <w:rPr>
          <w:rFonts w:ascii="Courier New" w:hAnsi="Courier New" w:cs="Courier New"/>
          <w:sz w:val="24"/>
          <w:szCs w:val="24"/>
        </w:rPr>
        <w:t>Trt</w:t>
      </w:r>
      <w:proofErr w:type="spellEnd"/>
      <w:r w:rsidRPr="004A5264">
        <w:rPr>
          <w:rFonts w:ascii="Courier New" w:hAnsi="Courier New" w:cs="Courier New"/>
          <w:sz w:val="24"/>
          <w:szCs w:val="24"/>
        </w:rPr>
        <w:t xml:space="preserve">          12          1      </w:t>
      </w:r>
    </w:p>
    <w:p w:rsidR="00E70C7F" w:rsidRPr="004A5264" w:rsidRDefault="00E70C7F" w:rsidP="00E70C7F">
      <w:pPr>
        <w:spacing w:after="0" w:line="240" w:lineRule="auto"/>
        <w:rPr>
          <w:rFonts w:ascii="Courier New" w:hAnsi="Courier New" w:cs="Courier New"/>
          <w:sz w:val="24"/>
          <w:szCs w:val="24"/>
        </w:rPr>
      </w:pPr>
      <w:r w:rsidRPr="004A5264">
        <w:rPr>
          <w:rFonts w:ascii="Courier New" w:hAnsi="Courier New" w:cs="Courier New"/>
          <w:sz w:val="24"/>
          <w:szCs w:val="24"/>
        </w:rPr>
        <w:t xml:space="preserve">    Residual                          </w:t>
      </w:r>
    </w:p>
    <w:p w:rsidR="00AE2E43" w:rsidRDefault="00E70C7F" w:rsidP="00E70C7F">
      <w:pPr>
        <w:rPr>
          <w:rFonts w:ascii="Courier New" w:hAnsi="Courier New" w:cs="Courier New"/>
          <w:sz w:val="24"/>
          <w:szCs w:val="24"/>
        </w:rPr>
      </w:pPr>
      <w:r w:rsidRPr="004A5264">
        <w:rPr>
          <w:rFonts w:ascii="Courier New" w:hAnsi="Courier New" w:cs="Courier New"/>
          <w:sz w:val="24"/>
          <w:szCs w:val="24"/>
        </w:rPr>
        <w:t xml:space="preserve">      Tag      6       1              </w:t>
      </w:r>
    </w:p>
    <w:p w:rsidR="00DF21FF" w:rsidRDefault="00DF21FF" w:rsidP="00DF21FF">
      <w:pPr>
        <w:spacing w:line="360" w:lineRule="auto"/>
        <w:rPr>
          <w:rFonts w:ascii="Times New Roman" w:hAnsi="Times New Roman" w:cs="Times New Roman"/>
          <w:sz w:val="24"/>
          <w:szCs w:val="24"/>
        </w:rPr>
      </w:pPr>
      <w:r>
        <w:rPr>
          <w:rFonts w:ascii="Times New Roman" w:hAnsi="Times New Roman" w:cs="Times New Roman"/>
          <w:sz w:val="24"/>
          <w:szCs w:val="24"/>
        </w:rPr>
        <w:t xml:space="preserve">All the treatment information stays intact in the between animals stratum. However, one DF of animal is in the between runs stratum. </w:t>
      </w:r>
    </w:p>
    <w:p w:rsidR="005D0A0D" w:rsidRDefault="005D0A0D" w:rsidP="00E70C7F">
      <w:pPr>
        <w:sectPr w:rsidR="005D0A0D" w:rsidSect="00CC19A1">
          <w:headerReference w:type="default" r:id="rId9"/>
          <w:footerReference w:type="default" r:id="rId10"/>
          <w:pgSz w:w="11906" w:h="16838"/>
          <w:pgMar w:top="1440" w:right="1440" w:bottom="1440" w:left="1440" w:header="708" w:footer="680" w:gutter="0"/>
          <w:cols w:space="708"/>
          <w:docGrid w:linePitch="360"/>
        </w:sectPr>
      </w:pPr>
    </w:p>
    <w:tbl>
      <w:tblPr>
        <w:tblStyle w:val="TableGrid"/>
        <w:tblW w:w="14850" w:type="dxa"/>
        <w:tblLayout w:type="fixed"/>
        <w:tblLook w:val="04A0" w:firstRow="1" w:lastRow="0" w:firstColumn="1" w:lastColumn="0" w:noHBand="0" w:noVBand="1"/>
      </w:tblPr>
      <w:tblGrid>
        <w:gridCol w:w="1202"/>
        <w:gridCol w:w="891"/>
        <w:gridCol w:w="1134"/>
        <w:gridCol w:w="1417"/>
        <w:gridCol w:w="709"/>
        <w:gridCol w:w="709"/>
        <w:gridCol w:w="1417"/>
        <w:gridCol w:w="1418"/>
        <w:gridCol w:w="1276"/>
        <w:gridCol w:w="1275"/>
        <w:gridCol w:w="1134"/>
        <w:gridCol w:w="993"/>
        <w:gridCol w:w="1275"/>
      </w:tblGrid>
      <w:tr w:rsidR="005D0A0D" w:rsidTr="001C7365">
        <w:tc>
          <w:tcPr>
            <w:tcW w:w="2093" w:type="dxa"/>
            <w:gridSpan w:val="2"/>
          </w:tcPr>
          <w:p w:rsidR="005D0A0D" w:rsidRDefault="005D0A0D" w:rsidP="001C7365">
            <w:r>
              <w:lastRenderedPageBreak/>
              <w:t>Phase 1 Experiment</w:t>
            </w:r>
          </w:p>
        </w:tc>
        <w:tc>
          <w:tcPr>
            <w:tcW w:w="1134" w:type="dxa"/>
            <w:vMerge w:val="restart"/>
          </w:tcPr>
          <w:p w:rsidR="005D0A0D" w:rsidRDefault="005D0A0D" w:rsidP="001C7365">
            <w:r>
              <w:t>Technical Rep</w:t>
            </w:r>
          </w:p>
        </w:tc>
        <w:tc>
          <w:tcPr>
            <w:tcW w:w="1417" w:type="dxa"/>
            <w:vMerge w:val="restart"/>
          </w:tcPr>
          <w:p w:rsidR="005D0A0D" w:rsidRDefault="005D0A0D" w:rsidP="001C7365">
            <w:r>
              <w:t xml:space="preserve">Number of observation </w:t>
            </w:r>
          </w:p>
        </w:tc>
        <w:tc>
          <w:tcPr>
            <w:tcW w:w="1418" w:type="dxa"/>
            <w:gridSpan w:val="2"/>
          </w:tcPr>
          <w:p w:rsidR="005D0A0D" w:rsidRDefault="005D0A0D" w:rsidP="001C7365">
            <w:r>
              <w:t>Phase 2 Experiment</w:t>
            </w:r>
          </w:p>
        </w:tc>
        <w:tc>
          <w:tcPr>
            <w:tcW w:w="1417" w:type="dxa"/>
            <w:vMerge w:val="restart"/>
          </w:tcPr>
          <w:p w:rsidR="005D0A0D" w:rsidRDefault="005D0A0D" w:rsidP="001C7365">
            <w:r>
              <w:t xml:space="preserve">DF of Animal in the between Runs stratum </w:t>
            </w:r>
          </w:p>
        </w:tc>
        <w:tc>
          <w:tcPr>
            <w:tcW w:w="1418" w:type="dxa"/>
            <w:vMerge w:val="restart"/>
          </w:tcPr>
          <w:p w:rsidR="005D0A0D" w:rsidRDefault="005D0A0D" w:rsidP="001C7365">
            <w:pPr>
              <w:rPr>
                <w:lang w:eastAsia="zh-TW"/>
              </w:rPr>
            </w:pPr>
            <w:r>
              <w:t xml:space="preserve">Tag orthogonal to Animal </w:t>
            </w:r>
            <w:r>
              <w:rPr>
                <w:rFonts w:hint="eastAsia"/>
                <w:lang w:eastAsia="zh-TW"/>
              </w:rPr>
              <w:t>in the within runs stratum</w:t>
            </w:r>
          </w:p>
        </w:tc>
        <w:tc>
          <w:tcPr>
            <w:tcW w:w="1276" w:type="dxa"/>
            <w:vMerge w:val="restart"/>
          </w:tcPr>
          <w:p w:rsidR="005D0A0D" w:rsidRDefault="005D0A0D" w:rsidP="001C7365">
            <w:r>
              <w:t>DF of residual in between animals stratum</w:t>
            </w:r>
          </w:p>
        </w:tc>
        <w:tc>
          <w:tcPr>
            <w:tcW w:w="1275" w:type="dxa"/>
            <w:vMerge w:val="restart"/>
          </w:tcPr>
          <w:p w:rsidR="005D0A0D" w:rsidRDefault="005D0A0D" w:rsidP="001C7365">
            <w:r>
              <w:t>Tag orthogonal to Treatment</w:t>
            </w:r>
          </w:p>
        </w:tc>
        <w:tc>
          <w:tcPr>
            <w:tcW w:w="2127" w:type="dxa"/>
            <w:gridSpan w:val="2"/>
          </w:tcPr>
          <w:p w:rsidR="005D0A0D" w:rsidRDefault="005D0A0D" w:rsidP="001C7365">
            <w:r>
              <w:t>Animal</w:t>
            </w:r>
          </w:p>
        </w:tc>
        <w:tc>
          <w:tcPr>
            <w:tcW w:w="1275" w:type="dxa"/>
          </w:tcPr>
          <w:p w:rsidR="005D0A0D" w:rsidRDefault="005D0A0D" w:rsidP="001C7365">
            <w:r>
              <w:t>Treatment</w:t>
            </w:r>
          </w:p>
        </w:tc>
      </w:tr>
      <w:tr w:rsidR="005D0A0D" w:rsidTr="001C7365">
        <w:tc>
          <w:tcPr>
            <w:tcW w:w="1202" w:type="dxa"/>
          </w:tcPr>
          <w:p w:rsidR="005D0A0D" w:rsidRDefault="005D0A0D" w:rsidP="001C7365">
            <w:r>
              <w:t>Treatment</w:t>
            </w:r>
          </w:p>
        </w:tc>
        <w:tc>
          <w:tcPr>
            <w:tcW w:w="891" w:type="dxa"/>
          </w:tcPr>
          <w:p w:rsidR="005D0A0D" w:rsidRDefault="005D0A0D" w:rsidP="001C7365">
            <w:r>
              <w:t>Bio Rep</w:t>
            </w:r>
          </w:p>
        </w:tc>
        <w:tc>
          <w:tcPr>
            <w:tcW w:w="1134" w:type="dxa"/>
            <w:vMerge/>
          </w:tcPr>
          <w:p w:rsidR="005D0A0D" w:rsidRDefault="005D0A0D" w:rsidP="001C7365"/>
        </w:tc>
        <w:tc>
          <w:tcPr>
            <w:tcW w:w="1417" w:type="dxa"/>
            <w:vMerge/>
          </w:tcPr>
          <w:p w:rsidR="005D0A0D" w:rsidRDefault="005D0A0D" w:rsidP="001C7365"/>
        </w:tc>
        <w:tc>
          <w:tcPr>
            <w:tcW w:w="709" w:type="dxa"/>
          </w:tcPr>
          <w:p w:rsidR="005D0A0D" w:rsidRDefault="005D0A0D" w:rsidP="001C7365">
            <w:r>
              <w:t>Runs</w:t>
            </w:r>
          </w:p>
        </w:tc>
        <w:tc>
          <w:tcPr>
            <w:tcW w:w="709" w:type="dxa"/>
            <w:tcBorders>
              <w:bottom w:val="single" w:sz="4" w:space="0" w:color="auto"/>
            </w:tcBorders>
          </w:tcPr>
          <w:p w:rsidR="005D0A0D" w:rsidRDefault="005D0A0D" w:rsidP="001C7365">
            <w:r>
              <w:t xml:space="preserve">Tags </w:t>
            </w:r>
          </w:p>
        </w:tc>
        <w:tc>
          <w:tcPr>
            <w:tcW w:w="1417" w:type="dxa"/>
            <w:vMerge/>
          </w:tcPr>
          <w:p w:rsidR="005D0A0D" w:rsidRDefault="005D0A0D" w:rsidP="001C7365"/>
        </w:tc>
        <w:tc>
          <w:tcPr>
            <w:tcW w:w="1418" w:type="dxa"/>
            <w:vMerge/>
          </w:tcPr>
          <w:p w:rsidR="005D0A0D" w:rsidRDefault="005D0A0D" w:rsidP="001C7365"/>
        </w:tc>
        <w:tc>
          <w:tcPr>
            <w:tcW w:w="1276" w:type="dxa"/>
            <w:vMerge/>
          </w:tcPr>
          <w:p w:rsidR="005D0A0D" w:rsidRDefault="005D0A0D" w:rsidP="001C7365"/>
        </w:tc>
        <w:tc>
          <w:tcPr>
            <w:tcW w:w="1275" w:type="dxa"/>
            <w:vMerge/>
          </w:tcPr>
          <w:p w:rsidR="005D0A0D" w:rsidRDefault="005D0A0D" w:rsidP="001C7365"/>
        </w:tc>
        <w:tc>
          <w:tcPr>
            <w:tcW w:w="1134" w:type="dxa"/>
          </w:tcPr>
          <w:p w:rsidR="005D0A0D" w:rsidRDefault="005D0A0D" w:rsidP="001C7365">
            <w:r>
              <w:t>Canonical Eff Factor</w:t>
            </w:r>
          </w:p>
        </w:tc>
        <w:tc>
          <w:tcPr>
            <w:tcW w:w="993" w:type="dxa"/>
          </w:tcPr>
          <w:p w:rsidR="005D0A0D" w:rsidRDefault="005D0A0D" w:rsidP="001C7365">
            <w:r>
              <w:t>Average Eff Factor</w:t>
            </w:r>
          </w:p>
        </w:tc>
        <w:tc>
          <w:tcPr>
            <w:tcW w:w="1275" w:type="dxa"/>
          </w:tcPr>
          <w:p w:rsidR="005D0A0D" w:rsidRDefault="005D0A0D" w:rsidP="001C7365">
            <w:r>
              <w:t>Average Eff Factor</w:t>
            </w:r>
          </w:p>
        </w:tc>
      </w:tr>
      <w:tr w:rsidR="005D0A0D" w:rsidTr="001C7365">
        <w:tc>
          <w:tcPr>
            <w:tcW w:w="1202" w:type="dxa"/>
            <w:vMerge w:val="restart"/>
          </w:tcPr>
          <w:p w:rsidR="005D0A0D" w:rsidRDefault="005D0A0D" w:rsidP="001C7365">
            <w:r>
              <w:t>2</w:t>
            </w:r>
          </w:p>
        </w:tc>
        <w:tc>
          <w:tcPr>
            <w:tcW w:w="891" w:type="dxa"/>
          </w:tcPr>
          <w:p w:rsidR="005D0A0D" w:rsidRDefault="005D0A0D" w:rsidP="001C7365">
            <w:r>
              <w:t>2</w:t>
            </w:r>
          </w:p>
        </w:tc>
        <w:tc>
          <w:tcPr>
            <w:tcW w:w="1134" w:type="dxa"/>
            <w:vMerge w:val="restart"/>
          </w:tcPr>
          <w:p w:rsidR="005D0A0D" w:rsidRDefault="005D0A0D" w:rsidP="001C7365">
            <w:r>
              <w:t>2</w:t>
            </w:r>
          </w:p>
        </w:tc>
        <w:tc>
          <w:tcPr>
            <w:tcW w:w="1417" w:type="dxa"/>
          </w:tcPr>
          <w:p w:rsidR="005D0A0D" w:rsidRDefault="005D0A0D" w:rsidP="001C7365">
            <w:r>
              <w:t>8</w:t>
            </w:r>
          </w:p>
        </w:tc>
        <w:tc>
          <w:tcPr>
            <w:tcW w:w="709" w:type="dxa"/>
          </w:tcPr>
          <w:p w:rsidR="005D0A0D" w:rsidRDefault="005D0A0D" w:rsidP="001C7365">
            <w:r>
              <w:t>2</w:t>
            </w:r>
          </w:p>
        </w:tc>
        <w:tc>
          <w:tcPr>
            <w:tcW w:w="709" w:type="dxa"/>
            <w:vMerge w:val="restart"/>
          </w:tcPr>
          <w:p w:rsidR="005D0A0D" w:rsidRDefault="005D0A0D" w:rsidP="001C7365">
            <w:r>
              <w:t>4</w:t>
            </w:r>
          </w:p>
        </w:tc>
        <w:tc>
          <w:tcPr>
            <w:tcW w:w="1417" w:type="dxa"/>
          </w:tcPr>
          <w:p w:rsidR="005D0A0D" w:rsidRDefault="005D0A0D" w:rsidP="001C7365">
            <w:r>
              <w:t>0</w:t>
            </w:r>
          </w:p>
        </w:tc>
        <w:tc>
          <w:tcPr>
            <w:tcW w:w="1418" w:type="dxa"/>
          </w:tcPr>
          <w:p w:rsidR="005D0A0D" w:rsidRDefault="005D0A0D" w:rsidP="001C7365">
            <w:r>
              <w:t>No (1 DF)</w:t>
            </w:r>
          </w:p>
        </w:tc>
        <w:tc>
          <w:tcPr>
            <w:tcW w:w="1276" w:type="dxa"/>
          </w:tcPr>
          <w:p w:rsidR="005D0A0D" w:rsidRDefault="005D0A0D" w:rsidP="001C7365">
            <w:r>
              <w:t>1</w:t>
            </w:r>
          </w:p>
        </w:tc>
        <w:tc>
          <w:tcPr>
            <w:tcW w:w="1275" w:type="dxa"/>
          </w:tcPr>
          <w:p w:rsidR="005D0A0D" w:rsidRDefault="005D0A0D" w:rsidP="001C7365">
            <w:r>
              <w:t>Yes</w:t>
            </w:r>
          </w:p>
        </w:tc>
        <w:tc>
          <w:tcPr>
            <w:tcW w:w="1134" w:type="dxa"/>
          </w:tcPr>
          <w:p w:rsidR="005D0A0D" w:rsidRDefault="005D0A0D" w:rsidP="001C7365">
            <w:r>
              <w:t>1 (3)</w:t>
            </w:r>
          </w:p>
        </w:tc>
        <w:tc>
          <w:tcPr>
            <w:tcW w:w="993" w:type="dxa"/>
          </w:tcPr>
          <w:p w:rsidR="005D0A0D" w:rsidRDefault="005D0A0D" w:rsidP="001C7365">
            <w:r>
              <w:t>1</w:t>
            </w:r>
          </w:p>
        </w:tc>
        <w:tc>
          <w:tcPr>
            <w:tcW w:w="1275" w:type="dxa"/>
          </w:tcPr>
          <w:p w:rsidR="005D0A0D" w:rsidRDefault="005D0A0D" w:rsidP="001C7365">
            <w:r>
              <w:t>1</w:t>
            </w:r>
          </w:p>
        </w:tc>
      </w:tr>
      <w:tr w:rsidR="005D0A0D" w:rsidTr="001C7365">
        <w:tc>
          <w:tcPr>
            <w:tcW w:w="1202" w:type="dxa"/>
            <w:vMerge/>
          </w:tcPr>
          <w:p w:rsidR="005D0A0D" w:rsidRDefault="005D0A0D" w:rsidP="001C7365"/>
        </w:tc>
        <w:tc>
          <w:tcPr>
            <w:tcW w:w="891" w:type="dxa"/>
          </w:tcPr>
          <w:p w:rsidR="005D0A0D" w:rsidRDefault="005D0A0D" w:rsidP="001C7365">
            <w:r>
              <w:t>3</w:t>
            </w:r>
          </w:p>
        </w:tc>
        <w:tc>
          <w:tcPr>
            <w:tcW w:w="1134" w:type="dxa"/>
            <w:vMerge/>
          </w:tcPr>
          <w:p w:rsidR="005D0A0D" w:rsidRDefault="005D0A0D" w:rsidP="001C7365"/>
        </w:tc>
        <w:tc>
          <w:tcPr>
            <w:tcW w:w="1417" w:type="dxa"/>
          </w:tcPr>
          <w:p w:rsidR="005D0A0D" w:rsidRDefault="005D0A0D" w:rsidP="001C7365">
            <w:r>
              <w:t>12</w:t>
            </w:r>
          </w:p>
        </w:tc>
        <w:tc>
          <w:tcPr>
            <w:tcW w:w="709" w:type="dxa"/>
          </w:tcPr>
          <w:p w:rsidR="005D0A0D" w:rsidRDefault="005D0A0D" w:rsidP="001C7365">
            <w:r>
              <w:t>3</w:t>
            </w:r>
          </w:p>
        </w:tc>
        <w:tc>
          <w:tcPr>
            <w:tcW w:w="709" w:type="dxa"/>
            <w:vMerge/>
          </w:tcPr>
          <w:p w:rsidR="005D0A0D" w:rsidRDefault="005D0A0D" w:rsidP="001C7365"/>
        </w:tc>
        <w:tc>
          <w:tcPr>
            <w:tcW w:w="1417" w:type="dxa"/>
          </w:tcPr>
          <w:p w:rsidR="005D0A0D" w:rsidRDefault="005D0A0D" w:rsidP="001C7365">
            <w:r>
              <w:t>1</w:t>
            </w:r>
          </w:p>
        </w:tc>
        <w:tc>
          <w:tcPr>
            <w:tcW w:w="1418" w:type="dxa"/>
          </w:tcPr>
          <w:p w:rsidR="005D0A0D" w:rsidRDefault="005D0A0D" w:rsidP="001C7365">
            <w:r>
              <w:t>No (1 DF)</w:t>
            </w:r>
          </w:p>
        </w:tc>
        <w:tc>
          <w:tcPr>
            <w:tcW w:w="1276" w:type="dxa"/>
          </w:tcPr>
          <w:p w:rsidR="005D0A0D" w:rsidRDefault="005D0A0D" w:rsidP="001C7365">
            <w:r>
              <w:t>2</w:t>
            </w:r>
          </w:p>
        </w:tc>
        <w:tc>
          <w:tcPr>
            <w:tcW w:w="1275" w:type="dxa"/>
          </w:tcPr>
          <w:p w:rsidR="005D0A0D" w:rsidRDefault="005D0A0D" w:rsidP="001C7365">
            <w:r>
              <w:t>No</w:t>
            </w:r>
          </w:p>
        </w:tc>
        <w:tc>
          <w:tcPr>
            <w:tcW w:w="1134" w:type="dxa"/>
          </w:tcPr>
          <w:p w:rsidR="005D0A0D" w:rsidRDefault="005D0A0D" w:rsidP="001C7365">
            <w:r>
              <w:t>1 (4)</w:t>
            </w:r>
          </w:p>
        </w:tc>
        <w:tc>
          <w:tcPr>
            <w:tcW w:w="993" w:type="dxa"/>
          </w:tcPr>
          <w:p w:rsidR="005D0A0D" w:rsidRDefault="005D0A0D" w:rsidP="001C7365">
            <w:r>
              <w:t>1</w:t>
            </w:r>
          </w:p>
        </w:tc>
        <w:tc>
          <w:tcPr>
            <w:tcW w:w="1275" w:type="dxa"/>
          </w:tcPr>
          <w:p w:rsidR="005D0A0D" w:rsidRDefault="005D0A0D" w:rsidP="001C7365">
            <w:r w:rsidRPr="005309A3">
              <w:t>0.8889</w:t>
            </w:r>
          </w:p>
        </w:tc>
      </w:tr>
      <w:tr w:rsidR="005D0A0D" w:rsidTr="001C7365">
        <w:tc>
          <w:tcPr>
            <w:tcW w:w="1202" w:type="dxa"/>
            <w:vMerge/>
          </w:tcPr>
          <w:p w:rsidR="005D0A0D" w:rsidRDefault="005D0A0D" w:rsidP="001C7365"/>
        </w:tc>
        <w:tc>
          <w:tcPr>
            <w:tcW w:w="891" w:type="dxa"/>
          </w:tcPr>
          <w:p w:rsidR="005D0A0D" w:rsidRDefault="005D0A0D" w:rsidP="001C7365">
            <w:r>
              <w:t>4</w:t>
            </w:r>
          </w:p>
        </w:tc>
        <w:tc>
          <w:tcPr>
            <w:tcW w:w="1134" w:type="dxa"/>
            <w:vMerge/>
          </w:tcPr>
          <w:p w:rsidR="005D0A0D" w:rsidRDefault="005D0A0D" w:rsidP="001C7365"/>
        </w:tc>
        <w:tc>
          <w:tcPr>
            <w:tcW w:w="1417" w:type="dxa"/>
          </w:tcPr>
          <w:p w:rsidR="005D0A0D" w:rsidRDefault="005D0A0D" w:rsidP="001C7365">
            <w:r>
              <w:t>16</w:t>
            </w:r>
          </w:p>
        </w:tc>
        <w:tc>
          <w:tcPr>
            <w:tcW w:w="709" w:type="dxa"/>
          </w:tcPr>
          <w:p w:rsidR="005D0A0D" w:rsidRDefault="005D0A0D" w:rsidP="001C7365">
            <w:r>
              <w:t>4</w:t>
            </w:r>
          </w:p>
        </w:tc>
        <w:tc>
          <w:tcPr>
            <w:tcW w:w="709" w:type="dxa"/>
            <w:vMerge/>
          </w:tcPr>
          <w:p w:rsidR="005D0A0D" w:rsidRDefault="005D0A0D" w:rsidP="001C7365"/>
        </w:tc>
        <w:tc>
          <w:tcPr>
            <w:tcW w:w="1417" w:type="dxa"/>
          </w:tcPr>
          <w:p w:rsidR="005D0A0D" w:rsidRDefault="005D0A0D" w:rsidP="001C7365">
            <w:r>
              <w:t>1</w:t>
            </w:r>
          </w:p>
        </w:tc>
        <w:tc>
          <w:tcPr>
            <w:tcW w:w="1418" w:type="dxa"/>
          </w:tcPr>
          <w:p w:rsidR="005D0A0D" w:rsidRDefault="005D0A0D" w:rsidP="001C7365">
            <w:r>
              <w:t>No (1 DF)</w:t>
            </w:r>
          </w:p>
        </w:tc>
        <w:tc>
          <w:tcPr>
            <w:tcW w:w="1276" w:type="dxa"/>
          </w:tcPr>
          <w:p w:rsidR="005D0A0D" w:rsidRDefault="005D0A0D" w:rsidP="001C7365">
            <w:r>
              <w:t>4</w:t>
            </w:r>
          </w:p>
        </w:tc>
        <w:tc>
          <w:tcPr>
            <w:tcW w:w="1275" w:type="dxa"/>
          </w:tcPr>
          <w:p w:rsidR="005D0A0D" w:rsidRDefault="005D0A0D" w:rsidP="001C7365">
            <w:r>
              <w:t>Yes</w:t>
            </w:r>
          </w:p>
        </w:tc>
        <w:tc>
          <w:tcPr>
            <w:tcW w:w="1134" w:type="dxa"/>
          </w:tcPr>
          <w:p w:rsidR="005D0A0D" w:rsidRDefault="005D0A0D" w:rsidP="001C7365">
            <w:r>
              <w:t>1 (6)</w:t>
            </w:r>
          </w:p>
        </w:tc>
        <w:tc>
          <w:tcPr>
            <w:tcW w:w="993" w:type="dxa"/>
          </w:tcPr>
          <w:p w:rsidR="005D0A0D" w:rsidRDefault="005D0A0D" w:rsidP="001C7365">
            <w:r>
              <w:t>1</w:t>
            </w:r>
          </w:p>
        </w:tc>
        <w:tc>
          <w:tcPr>
            <w:tcW w:w="1275" w:type="dxa"/>
          </w:tcPr>
          <w:p w:rsidR="005D0A0D" w:rsidRDefault="005D0A0D" w:rsidP="001C7365">
            <w:r>
              <w:t>1</w:t>
            </w:r>
          </w:p>
        </w:tc>
      </w:tr>
      <w:tr w:rsidR="005D0A0D" w:rsidTr="001C7365">
        <w:tc>
          <w:tcPr>
            <w:tcW w:w="1202" w:type="dxa"/>
            <w:vMerge/>
          </w:tcPr>
          <w:p w:rsidR="005D0A0D" w:rsidRDefault="005D0A0D" w:rsidP="001C7365"/>
        </w:tc>
        <w:tc>
          <w:tcPr>
            <w:tcW w:w="891" w:type="dxa"/>
          </w:tcPr>
          <w:p w:rsidR="005D0A0D" w:rsidRDefault="005D0A0D" w:rsidP="001C7365">
            <w:r>
              <w:t>5</w:t>
            </w:r>
          </w:p>
        </w:tc>
        <w:tc>
          <w:tcPr>
            <w:tcW w:w="1134" w:type="dxa"/>
            <w:vMerge/>
          </w:tcPr>
          <w:p w:rsidR="005D0A0D" w:rsidRDefault="005D0A0D" w:rsidP="001C7365"/>
        </w:tc>
        <w:tc>
          <w:tcPr>
            <w:tcW w:w="1417" w:type="dxa"/>
          </w:tcPr>
          <w:p w:rsidR="005D0A0D" w:rsidRDefault="005D0A0D" w:rsidP="001C7365">
            <w:r>
              <w:t>20</w:t>
            </w:r>
          </w:p>
        </w:tc>
        <w:tc>
          <w:tcPr>
            <w:tcW w:w="709" w:type="dxa"/>
          </w:tcPr>
          <w:p w:rsidR="005D0A0D" w:rsidRDefault="005D0A0D" w:rsidP="001C7365">
            <w:r>
              <w:t>5</w:t>
            </w:r>
          </w:p>
        </w:tc>
        <w:tc>
          <w:tcPr>
            <w:tcW w:w="709" w:type="dxa"/>
            <w:vMerge/>
          </w:tcPr>
          <w:p w:rsidR="005D0A0D" w:rsidRDefault="005D0A0D" w:rsidP="001C7365"/>
        </w:tc>
        <w:tc>
          <w:tcPr>
            <w:tcW w:w="1417" w:type="dxa"/>
          </w:tcPr>
          <w:p w:rsidR="005D0A0D" w:rsidRDefault="005D0A0D" w:rsidP="001C7365">
            <w:r>
              <w:t>2</w:t>
            </w:r>
          </w:p>
        </w:tc>
        <w:tc>
          <w:tcPr>
            <w:tcW w:w="1418" w:type="dxa"/>
          </w:tcPr>
          <w:p w:rsidR="005D0A0D" w:rsidRDefault="005D0A0D" w:rsidP="001C7365">
            <w:r>
              <w:t>No (1 DF)</w:t>
            </w:r>
          </w:p>
        </w:tc>
        <w:tc>
          <w:tcPr>
            <w:tcW w:w="1276" w:type="dxa"/>
          </w:tcPr>
          <w:p w:rsidR="005D0A0D" w:rsidRDefault="005D0A0D" w:rsidP="001C7365">
            <w:r>
              <w:t>5</w:t>
            </w:r>
          </w:p>
        </w:tc>
        <w:tc>
          <w:tcPr>
            <w:tcW w:w="1275" w:type="dxa"/>
          </w:tcPr>
          <w:p w:rsidR="005D0A0D" w:rsidRDefault="005D0A0D" w:rsidP="001C7365">
            <w:r>
              <w:t>No</w:t>
            </w:r>
          </w:p>
        </w:tc>
        <w:tc>
          <w:tcPr>
            <w:tcW w:w="1134" w:type="dxa"/>
          </w:tcPr>
          <w:p w:rsidR="005D0A0D" w:rsidRDefault="005D0A0D" w:rsidP="001C7365">
            <w:r>
              <w:t>1 (7)</w:t>
            </w:r>
          </w:p>
        </w:tc>
        <w:tc>
          <w:tcPr>
            <w:tcW w:w="993" w:type="dxa"/>
          </w:tcPr>
          <w:p w:rsidR="005D0A0D" w:rsidRDefault="005D0A0D" w:rsidP="001C7365">
            <w:r>
              <w:t>1</w:t>
            </w:r>
          </w:p>
        </w:tc>
        <w:tc>
          <w:tcPr>
            <w:tcW w:w="1275" w:type="dxa"/>
          </w:tcPr>
          <w:p w:rsidR="005D0A0D" w:rsidRDefault="005D0A0D" w:rsidP="001C7365">
            <w:r w:rsidRPr="0026204A">
              <w:t>0.96</w:t>
            </w:r>
          </w:p>
        </w:tc>
      </w:tr>
      <w:tr w:rsidR="005D0A0D" w:rsidTr="001C7365">
        <w:tc>
          <w:tcPr>
            <w:tcW w:w="1202" w:type="dxa"/>
            <w:vMerge/>
          </w:tcPr>
          <w:p w:rsidR="005D0A0D" w:rsidRDefault="005D0A0D" w:rsidP="001C7365"/>
        </w:tc>
        <w:tc>
          <w:tcPr>
            <w:tcW w:w="891" w:type="dxa"/>
          </w:tcPr>
          <w:p w:rsidR="005D0A0D" w:rsidRDefault="005D0A0D" w:rsidP="001C7365">
            <w:r>
              <w:t>6</w:t>
            </w:r>
          </w:p>
        </w:tc>
        <w:tc>
          <w:tcPr>
            <w:tcW w:w="1134" w:type="dxa"/>
            <w:vMerge/>
          </w:tcPr>
          <w:p w:rsidR="005D0A0D" w:rsidRDefault="005D0A0D" w:rsidP="001C7365"/>
        </w:tc>
        <w:tc>
          <w:tcPr>
            <w:tcW w:w="1417" w:type="dxa"/>
          </w:tcPr>
          <w:p w:rsidR="005D0A0D" w:rsidRDefault="005D0A0D" w:rsidP="001C7365">
            <w:r>
              <w:t>24</w:t>
            </w:r>
          </w:p>
        </w:tc>
        <w:tc>
          <w:tcPr>
            <w:tcW w:w="709" w:type="dxa"/>
          </w:tcPr>
          <w:p w:rsidR="005D0A0D" w:rsidRDefault="005D0A0D" w:rsidP="001C7365">
            <w:r>
              <w:t>6</w:t>
            </w:r>
          </w:p>
        </w:tc>
        <w:tc>
          <w:tcPr>
            <w:tcW w:w="709" w:type="dxa"/>
            <w:vMerge/>
          </w:tcPr>
          <w:p w:rsidR="005D0A0D" w:rsidRDefault="005D0A0D" w:rsidP="001C7365"/>
        </w:tc>
        <w:tc>
          <w:tcPr>
            <w:tcW w:w="1417" w:type="dxa"/>
          </w:tcPr>
          <w:p w:rsidR="005D0A0D" w:rsidRDefault="005D0A0D" w:rsidP="001C7365">
            <w:r>
              <w:t>2</w:t>
            </w:r>
          </w:p>
        </w:tc>
        <w:tc>
          <w:tcPr>
            <w:tcW w:w="1418" w:type="dxa"/>
          </w:tcPr>
          <w:p w:rsidR="005D0A0D" w:rsidRDefault="005D0A0D" w:rsidP="001C7365">
            <w:r>
              <w:t>No (1 DF)</w:t>
            </w:r>
          </w:p>
        </w:tc>
        <w:tc>
          <w:tcPr>
            <w:tcW w:w="1276" w:type="dxa"/>
          </w:tcPr>
          <w:p w:rsidR="005D0A0D" w:rsidRDefault="005D0A0D" w:rsidP="001C7365">
            <w:r>
              <w:t>7</w:t>
            </w:r>
          </w:p>
        </w:tc>
        <w:tc>
          <w:tcPr>
            <w:tcW w:w="1275" w:type="dxa"/>
          </w:tcPr>
          <w:p w:rsidR="005D0A0D" w:rsidRDefault="005D0A0D" w:rsidP="001C7365">
            <w:r>
              <w:t>Yes</w:t>
            </w:r>
          </w:p>
        </w:tc>
        <w:tc>
          <w:tcPr>
            <w:tcW w:w="1134" w:type="dxa"/>
          </w:tcPr>
          <w:p w:rsidR="005D0A0D" w:rsidRDefault="005D0A0D" w:rsidP="001C7365">
            <w:r>
              <w:t>1 (9)</w:t>
            </w:r>
          </w:p>
        </w:tc>
        <w:tc>
          <w:tcPr>
            <w:tcW w:w="993" w:type="dxa"/>
          </w:tcPr>
          <w:p w:rsidR="005D0A0D" w:rsidRDefault="005D0A0D" w:rsidP="001C7365">
            <w:r>
              <w:t>1</w:t>
            </w:r>
          </w:p>
        </w:tc>
        <w:tc>
          <w:tcPr>
            <w:tcW w:w="1275" w:type="dxa"/>
          </w:tcPr>
          <w:p w:rsidR="005D0A0D" w:rsidRDefault="005D0A0D" w:rsidP="001C7365">
            <w:r>
              <w:t>1</w:t>
            </w:r>
          </w:p>
        </w:tc>
      </w:tr>
      <w:tr w:rsidR="005D0A0D" w:rsidTr="001C7365">
        <w:tc>
          <w:tcPr>
            <w:tcW w:w="1202" w:type="dxa"/>
            <w:vMerge/>
          </w:tcPr>
          <w:p w:rsidR="005D0A0D" w:rsidRDefault="005D0A0D" w:rsidP="001C7365"/>
        </w:tc>
        <w:tc>
          <w:tcPr>
            <w:tcW w:w="891" w:type="dxa"/>
          </w:tcPr>
          <w:p w:rsidR="005D0A0D" w:rsidRDefault="005D0A0D" w:rsidP="001C7365">
            <w:r>
              <w:t>7</w:t>
            </w:r>
          </w:p>
        </w:tc>
        <w:tc>
          <w:tcPr>
            <w:tcW w:w="1134" w:type="dxa"/>
            <w:vMerge/>
          </w:tcPr>
          <w:p w:rsidR="005D0A0D" w:rsidRDefault="005D0A0D" w:rsidP="001C7365"/>
        </w:tc>
        <w:tc>
          <w:tcPr>
            <w:tcW w:w="1417" w:type="dxa"/>
          </w:tcPr>
          <w:p w:rsidR="005D0A0D" w:rsidRDefault="005D0A0D" w:rsidP="001C7365">
            <w:r>
              <w:t>28</w:t>
            </w:r>
          </w:p>
        </w:tc>
        <w:tc>
          <w:tcPr>
            <w:tcW w:w="709" w:type="dxa"/>
          </w:tcPr>
          <w:p w:rsidR="005D0A0D" w:rsidRDefault="005D0A0D" w:rsidP="001C7365">
            <w:r>
              <w:t>7</w:t>
            </w:r>
          </w:p>
        </w:tc>
        <w:tc>
          <w:tcPr>
            <w:tcW w:w="709" w:type="dxa"/>
            <w:vMerge/>
          </w:tcPr>
          <w:p w:rsidR="005D0A0D" w:rsidRDefault="005D0A0D" w:rsidP="001C7365"/>
        </w:tc>
        <w:tc>
          <w:tcPr>
            <w:tcW w:w="1417" w:type="dxa"/>
          </w:tcPr>
          <w:p w:rsidR="005D0A0D" w:rsidRDefault="005D0A0D" w:rsidP="001C7365">
            <w:r>
              <w:t>3</w:t>
            </w:r>
          </w:p>
        </w:tc>
        <w:tc>
          <w:tcPr>
            <w:tcW w:w="1418" w:type="dxa"/>
          </w:tcPr>
          <w:p w:rsidR="005D0A0D" w:rsidRDefault="005D0A0D" w:rsidP="001C7365">
            <w:r>
              <w:t>No (1 DF)</w:t>
            </w:r>
          </w:p>
        </w:tc>
        <w:tc>
          <w:tcPr>
            <w:tcW w:w="1276" w:type="dxa"/>
          </w:tcPr>
          <w:p w:rsidR="005D0A0D" w:rsidRDefault="005D0A0D" w:rsidP="001C7365">
            <w:r>
              <w:t>8</w:t>
            </w:r>
          </w:p>
        </w:tc>
        <w:tc>
          <w:tcPr>
            <w:tcW w:w="1275" w:type="dxa"/>
          </w:tcPr>
          <w:p w:rsidR="005D0A0D" w:rsidRDefault="005D0A0D" w:rsidP="001C7365">
            <w:r>
              <w:t>No</w:t>
            </w:r>
          </w:p>
        </w:tc>
        <w:tc>
          <w:tcPr>
            <w:tcW w:w="1134" w:type="dxa"/>
          </w:tcPr>
          <w:p w:rsidR="005D0A0D" w:rsidRDefault="005D0A0D" w:rsidP="001C7365">
            <w:r>
              <w:t>1 (10)</w:t>
            </w:r>
          </w:p>
        </w:tc>
        <w:tc>
          <w:tcPr>
            <w:tcW w:w="993" w:type="dxa"/>
          </w:tcPr>
          <w:p w:rsidR="005D0A0D" w:rsidRDefault="005D0A0D" w:rsidP="001C7365">
            <w:r>
              <w:t>1</w:t>
            </w:r>
          </w:p>
        </w:tc>
        <w:tc>
          <w:tcPr>
            <w:tcW w:w="1275" w:type="dxa"/>
          </w:tcPr>
          <w:p w:rsidR="005D0A0D" w:rsidRDefault="005D0A0D" w:rsidP="001C7365">
            <w:r w:rsidRPr="001E3EEB">
              <w:t>0.979</w:t>
            </w:r>
            <w:r>
              <w:t>6</w:t>
            </w:r>
          </w:p>
        </w:tc>
      </w:tr>
      <w:tr w:rsidR="005D0A0D" w:rsidTr="001C7365">
        <w:tc>
          <w:tcPr>
            <w:tcW w:w="1202" w:type="dxa"/>
            <w:vMerge/>
          </w:tcPr>
          <w:p w:rsidR="005D0A0D" w:rsidRDefault="005D0A0D" w:rsidP="001C7365"/>
        </w:tc>
        <w:tc>
          <w:tcPr>
            <w:tcW w:w="891" w:type="dxa"/>
            <w:tcBorders>
              <w:bottom w:val="single" w:sz="4" w:space="0" w:color="auto"/>
            </w:tcBorders>
          </w:tcPr>
          <w:p w:rsidR="005D0A0D" w:rsidRDefault="005D0A0D" w:rsidP="001C7365">
            <w:r>
              <w:t>8</w:t>
            </w:r>
          </w:p>
        </w:tc>
        <w:tc>
          <w:tcPr>
            <w:tcW w:w="1134" w:type="dxa"/>
            <w:vMerge/>
          </w:tcPr>
          <w:p w:rsidR="005D0A0D" w:rsidRDefault="005D0A0D" w:rsidP="001C7365"/>
        </w:tc>
        <w:tc>
          <w:tcPr>
            <w:tcW w:w="1417" w:type="dxa"/>
            <w:tcBorders>
              <w:bottom w:val="single" w:sz="4" w:space="0" w:color="auto"/>
            </w:tcBorders>
          </w:tcPr>
          <w:p w:rsidR="005D0A0D" w:rsidRDefault="005D0A0D" w:rsidP="001C7365">
            <w:r>
              <w:t>32</w:t>
            </w:r>
          </w:p>
        </w:tc>
        <w:tc>
          <w:tcPr>
            <w:tcW w:w="709" w:type="dxa"/>
            <w:tcBorders>
              <w:bottom w:val="single" w:sz="4" w:space="0" w:color="auto"/>
            </w:tcBorders>
          </w:tcPr>
          <w:p w:rsidR="005D0A0D" w:rsidRDefault="005D0A0D" w:rsidP="001C7365">
            <w:r>
              <w:t>8</w:t>
            </w:r>
          </w:p>
        </w:tc>
        <w:tc>
          <w:tcPr>
            <w:tcW w:w="709" w:type="dxa"/>
            <w:vMerge/>
          </w:tcPr>
          <w:p w:rsidR="005D0A0D" w:rsidRDefault="005D0A0D" w:rsidP="001C7365"/>
        </w:tc>
        <w:tc>
          <w:tcPr>
            <w:tcW w:w="1417" w:type="dxa"/>
          </w:tcPr>
          <w:p w:rsidR="005D0A0D" w:rsidRDefault="005D0A0D" w:rsidP="001C7365">
            <w:r>
              <w:t>3</w:t>
            </w:r>
          </w:p>
        </w:tc>
        <w:tc>
          <w:tcPr>
            <w:tcW w:w="1418" w:type="dxa"/>
            <w:tcBorders>
              <w:bottom w:val="single" w:sz="4" w:space="0" w:color="auto"/>
            </w:tcBorders>
          </w:tcPr>
          <w:p w:rsidR="005D0A0D" w:rsidRDefault="005D0A0D" w:rsidP="001C7365">
            <w:r>
              <w:t>No (1 DF)</w:t>
            </w:r>
          </w:p>
        </w:tc>
        <w:tc>
          <w:tcPr>
            <w:tcW w:w="1276" w:type="dxa"/>
            <w:tcBorders>
              <w:bottom w:val="single" w:sz="4" w:space="0" w:color="auto"/>
            </w:tcBorders>
          </w:tcPr>
          <w:p w:rsidR="005D0A0D" w:rsidRDefault="005D0A0D" w:rsidP="001C7365">
            <w:r>
              <w:t>10</w:t>
            </w:r>
          </w:p>
        </w:tc>
        <w:tc>
          <w:tcPr>
            <w:tcW w:w="1275" w:type="dxa"/>
            <w:tcBorders>
              <w:bottom w:val="single" w:sz="4" w:space="0" w:color="auto"/>
            </w:tcBorders>
          </w:tcPr>
          <w:p w:rsidR="005D0A0D" w:rsidRDefault="005D0A0D" w:rsidP="001C7365">
            <w:r>
              <w:t>Yes</w:t>
            </w:r>
          </w:p>
        </w:tc>
        <w:tc>
          <w:tcPr>
            <w:tcW w:w="1134" w:type="dxa"/>
            <w:tcBorders>
              <w:bottom w:val="single" w:sz="4" w:space="0" w:color="auto"/>
            </w:tcBorders>
          </w:tcPr>
          <w:p w:rsidR="005D0A0D" w:rsidRDefault="005D0A0D" w:rsidP="001C7365">
            <w:r>
              <w:t>1 (12)</w:t>
            </w:r>
          </w:p>
        </w:tc>
        <w:tc>
          <w:tcPr>
            <w:tcW w:w="993" w:type="dxa"/>
            <w:tcBorders>
              <w:bottom w:val="single" w:sz="4" w:space="0" w:color="auto"/>
            </w:tcBorders>
          </w:tcPr>
          <w:p w:rsidR="005D0A0D" w:rsidRDefault="005D0A0D" w:rsidP="001C7365">
            <w:r>
              <w:t>1</w:t>
            </w:r>
          </w:p>
        </w:tc>
        <w:tc>
          <w:tcPr>
            <w:tcW w:w="1275" w:type="dxa"/>
            <w:tcBorders>
              <w:bottom w:val="single" w:sz="4" w:space="0" w:color="auto"/>
            </w:tcBorders>
          </w:tcPr>
          <w:p w:rsidR="005D0A0D" w:rsidRDefault="005D0A0D" w:rsidP="001C7365">
            <w:r>
              <w:t>1</w:t>
            </w:r>
          </w:p>
        </w:tc>
      </w:tr>
      <w:tr w:rsidR="005D0A0D" w:rsidTr="001C7365">
        <w:tc>
          <w:tcPr>
            <w:tcW w:w="1202" w:type="dxa"/>
            <w:vMerge/>
          </w:tcPr>
          <w:p w:rsidR="005D0A0D" w:rsidRDefault="005D0A0D" w:rsidP="001C7365"/>
        </w:tc>
        <w:tc>
          <w:tcPr>
            <w:tcW w:w="891" w:type="dxa"/>
            <w:tcBorders>
              <w:bottom w:val="single" w:sz="4" w:space="0" w:color="auto"/>
            </w:tcBorders>
          </w:tcPr>
          <w:p w:rsidR="005D0A0D" w:rsidRDefault="005D0A0D" w:rsidP="001C7365">
            <w:r>
              <w:t>9</w:t>
            </w:r>
          </w:p>
        </w:tc>
        <w:tc>
          <w:tcPr>
            <w:tcW w:w="1134" w:type="dxa"/>
            <w:vMerge/>
          </w:tcPr>
          <w:p w:rsidR="005D0A0D" w:rsidRDefault="005D0A0D" w:rsidP="001C7365"/>
        </w:tc>
        <w:tc>
          <w:tcPr>
            <w:tcW w:w="1417" w:type="dxa"/>
            <w:tcBorders>
              <w:bottom w:val="single" w:sz="4" w:space="0" w:color="auto"/>
            </w:tcBorders>
          </w:tcPr>
          <w:p w:rsidR="005D0A0D" w:rsidRDefault="005D0A0D" w:rsidP="001C7365">
            <w:r>
              <w:t>38</w:t>
            </w:r>
          </w:p>
        </w:tc>
        <w:tc>
          <w:tcPr>
            <w:tcW w:w="709" w:type="dxa"/>
            <w:tcBorders>
              <w:bottom w:val="single" w:sz="4" w:space="0" w:color="auto"/>
            </w:tcBorders>
          </w:tcPr>
          <w:p w:rsidR="005D0A0D" w:rsidRDefault="005D0A0D" w:rsidP="001C7365">
            <w:r>
              <w:t>9</w:t>
            </w:r>
          </w:p>
        </w:tc>
        <w:tc>
          <w:tcPr>
            <w:tcW w:w="709" w:type="dxa"/>
            <w:vMerge/>
          </w:tcPr>
          <w:p w:rsidR="005D0A0D" w:rsidRDefault="005D0A0D" w:rsidP="001C7365"/>
        </w:tc>
        <w:tc>
          <w:tcPr>
            <w:tcW w:w="1417" w:type="dxa"/>
            <w:tcBorders>
              <w:bottom w:val="single" w:sz="4" w:space="0" w:color="auto"/>
            </w:tcBorders>
          </w:tcPr>
          <w:p w:rsidR="005D0A0D" w:rsidRDefault="005D0A0D" w:rsidP="001C7365">
            <w:r>
              <w:t>4</w:t>
            </w:r>
          </w:p>
        </w:tc>
        <w:tc>
          <w:tcPr>
            <w:tcW w:w="1418" w:type="dxa"/>
            <w:tcBorders>
              <w:bottom w:val="single" w:sz="4" w:space="0" w:color="auto"/>
            </w:tcBorders>
          </w:tcPr>
          <w:p w:rsidR="005D0A0D" w:rsidRDefault="005D0A0D" w:rsidP="001C7365">
            <w:r>
              <w:t>No (1 DF)</w:t>
            </w:r>
          </w:p>
        </w:tc>
        <w:tc>
          <w:tcPr>
            <w:tcW w:w="1276" w:type="dxa"/>
            <w:tcBorders>
              <w:bottom w:val="single" w:sz="4" w:space="0" w:color="auto"/>
            </w:tcBorders>
          </w:tcPr>
          <w:p w:rsidR="005D0A0D" w:rsidRDefault="005D0A0D" w:rsidP="001C7365">
            <w:r>
              <w:t>11</w:t>
            </w:r>
          </w:p>
        </w:tc>
        <w:tc>
          <w:tcPr>
            <w:tcW w:w="1275" w:type="dxa"/>
            <w:tcBorders>
              <w:bottom w:val="single" w:sz="4" w:space="0" w:color="auto"/>
            </w:tcBorders>
          </w:tcPr>
          <w:p w:rsidR="005D0A0D" w:rsidRDefault="005D0A0D" w:rsidP="001C7365">
            <w:r>
              <w:t>No</w:t>
            </w:r>
          </w:p>
        </w:tc>
        <w:tc>
          <w:tcPr>
            <w:tcW w:w="1134" w:type="dxa"/>
            <w:tcBorders>
              <w:bottom w:val="single" w:sz="4" w:space="0" w:color="auto"/>
            </w:tcBorders>
          </w:tcPr>
          <w:p w:rsidR="005D0A0D" w:rsidRDefault="005D0A0D" w:rsidP="001C7365">
            <w:r>
              <w:t>1 (13)</w:t>
            </w:r>
          </w:p>
        </w:tc>
        <w:tc>
          <w:tcPr>
            <w:tcW w:w="993" w:type="dxa"/>
            <w:tcBorders>
              <w:bottom w:val="single" w:sz="4" w:space="0" w:color="auto"/>
            </w:tcBorders>
          </w:tcPr>
          <w:p w:rsidR="005D0A0D" w:rsidRDefault="005D0A0D" w:rsidP="001C7365">
            <w:r>
              <w:t>1</w:t>
            </w:r>
          </w:p>
        </w:tc>
        <w:tc>
          <w:tcPr>
            <w:tcW w:w="1275" w:type="dxa"/>
            <w:tcBorders>
              <w:bottom w:val="single" w:sz="4" w:space="0" w:color="auto"/>
            </w:tcBorders>
          </w:tcPr>
          <w:p w:rsidR="005D0A0D" w:rsidRDefault="005D0A0D" w:rsidP="001C7365">
            <w:r>
              <w:t>0.9877</w:t>
            </w:r>
          </w:p>
        </w:tc>
      </w:tr>
      <w:tr w:rsidR="005D0A0D" w:rsidTr="001C7365">
        <w:tc>
          <w:tcPr>
            <w:tcW w:w="1202" w:type="dxa"/>
            <w:vMerge/>
          </w:tcPr>
          <w:p w:rsidR="005D0A0D" w:rsidRDefault="005D0A0D" w:rsidP="001C7365"/>
        </w:tc>
        <w:tc>
          <w:tcPr>
            <w:tcW w:w="891" w:type="dxa"/>
            <w:tcBorders>
              <w:top w:val="single" w:sz="4" w:space="0" w:color="auto"/>
              <w:bottom w:val="double" w:sz="4" w:space="0" w:color="auto"/>
            </w:tcBorders>
          </w:tcPr>
          <w:p w:rsidR="005D0A0D" w:rsidRDefault="005D0A0D" w:rsidP="001C7365">
            <w:r>
              <w:t>10</w:t>
            </w:r>
          </w:p>
        </w:tc>
        <w:tc>
          <w:tcPr>
            <w:tcW w:w="1134" w:type="dxa"/>
            <w:vMerge/>
            <w:tcBorders>
              <w:bottom w:val="double" w:sz="4" w:space="0" w:color="auto"/>
            </w:tcBorders>
          </w:tcPr>
          <w:p w:rsidR="005D0A0D" w:rsidRDefault="005D0A0D" w:rsidP="001C7365"/>
        </w:tc>
        <w:tc>
          <w:tcPr>
            <w:tcW w:w="1417" w:type="dxa"/>
            <w:tcBorders>
              <w:top w:val="single" w:sz="4" w:space="0" w:color="auto"/>
              <w:bottom w:val="double" w:sz="4" w:space="0" w:color="auto"/>
            </w:tcBorders>
          </w:tcPr>
          <w:p w:rsidR="005D0A0D" w:rsidRDefault="005D0A0D" w:rsidP="001C7365">
            <w:r>
              <w:t>40</w:t>
            </w:r>
          </w:p>
        </w:tc>
        <w:tc>
          <w:tcPr>
            <w:tcW w:w="709" w:type="dxa"/>
            <w:tcBorders>
              <w:top w:val="single" w:sz="4" w:space="0" w:color="auto"/>
              <w:bottom w:val="double" w:sz="4" w:space="0" w:color="auto"/>
            </w:tcBorders>
          </w:tcPr>
          <w:p w:rsidR="005D0A0D" w:rsidRDefault="005D0A0D" w:rsidP="001C7365">
            <w:r>
              <w:t>10</w:t>
            </w:r>
          </w:p>
        </w:tc>
        <w:tc>
          <w:tcPr>
            <w:tcW w:w="709" w:type="dxa"/>
            <w:vMerge/>
          </w:tcPr>
          <w:p w:rsidR="005D0A0D" w:rsidRDefault="005D0A0D" w:rsidP="001C7365"/>
        </w:tc>
        <w:tc>
          <w:tcPr>
            <w:tcW w:w="1417" w:type="dxa"/>
            <w:tcBorders>
              <w:bottom w:val="double" w:sz="4" w:space="0" w:color="auto"/>
            </w:tcBorders>
          </w:tcPr>
          <w:p w:rsidR="005D0A0D" w:rsidRDefault="005D0A0D" w:rsidP="001C7365">
            <w:r>
              <w:t>4</w:t>
            </w:r>
          </w:p>
        </w:tc>
        <w:tc>
          <w:tcPr>
            <w:tcW w:w="1418" w:type="dxa"/>
            <w:tcBorders>
              <w:top w:val="single" w:sz="4" w:space="0" w:color="auto"/>
              <w:bottom w:val="double" w:sz="4" w:space="0" w:color="auto"/>
            </w:tcBorders>
          </w:tcPr>
          <w:p w:rsidR="005D0A0D" w:rsidRDefault="005D0A0D" w:rsidP="001C7365">
            <w:r>
              <w:t>No (1 DF)</w:t>
            </w:r>
          </w:p>
        </w:tc>
        <w:tc>
          <w:tcPr>
            <w:tcW w:w="1276" w:type="dxa"/>
            <w:tcBorders>
              <w:top w:val="single" w:sz="4" w:space="0" w:color="auto"/>
              <w:bottom w:val="double" w:sz="4" w:space="0" w:color="auto"/>
            </w:tcBorders>
          </w:tcPr>
          <w:p w:rsidR="005D0A0D" w:rsidRDefault="005D0A0D" w:rsidP="001C7365">
            <w:r>
              <w:t>13</w:t>
            </w:r>
          </w:p>
        </w:tc>
        <w:tc>
          <w:tcPr>
            <w:tcW w:w="1275" w:type="dxa"/>
            <w:tcBorders>
              <w:top w:val="single" w:sz="4" w:space="0" w:color="auto"/>
              <w:bottom w:val="double" w:sz="4" w:space="0" w:color="auto"/>
            </w:tcBorders>
          </w:tcPr>
          <w:p w:rsidR="005D0A0D" w:rsidRDefault="005D0A0D" w:rsidP="001C7365">
            <w:r>
              <w:t>Yes</w:t>
            </w:r>
          </w:p>
        </w:tc>
        <w:tc>
          <w:tcPr>
            <w:tcW w:w="1134" w:type="dxa"/>
            <w:tcBorders>
              <w:top w:val="single" w:sz="4" w:space="0" w:color="auto"/>
              <w:bottom w:val="double" w:sz="4" w:space="0" w:color="auto"/>
            </w:tcBorders>
          </w:tcPr>
          <w:p w:rsidR="005D0A0D" w:rsidRDefault="005D0A0D" w:rsidP="001C7365">
            <w:r>
              <w:t>1 (15)</w:t>
            </w:r>
          </w:p>
        </w:tc>
        <w:tc>
          <w:tcPr>
            <w:tcW w:w="993" w:type="dxa"/>
            <w:tcBorders>
              <w:top w:val="single" w:sz="4" w:space="0" w:color="auto"/>
              <w:bottom w:val="double" w:sz="4" w:space="0" w:color="auto"/>
            </w:tcBorders>
          </w:tcPr>
          <w:p w:rsidR="005D0A0D" w:rsidRDefault="005D0A0D" w:rsidP="001C7365">
            <w:r>
              <w:t>1</w:t>
            </w:r>
          </w:p>
        </w:tc>
        <w:tc>
          <w:tcPr>
            <w:tcW w:w="1275" w:type="dxa"/>
            <w:tcBorders>
              <w:top w:val="single" w:sz="4" w:space="0" w:color="auto"/>
              <w:bottom w:val="double" w:sz="4" w:space="0" w:color="auto"/>
            </w:tcBorders>
          </w:tcPr>
          <w:p w:rsidR="005D0A0D" w:rsidRDefault="005D0A0D" w:rsidP="001C7365">
            <w:r>
              <w:t>1</w:t>
            </w:r>
          </w:p>
        </w:tc>
      </w:tr>
      <w:tr w:rsidR="005D0A0D" w:rsidTr="001C7365">
        <w:tc>
          <w:tcPr>
            <w:tcW w:w="1202" w:type="dxa"/>
            <w:vMerge/>
          </w:tcPr>
          <w:p w:rsidR="005D0A0D" w:rsidRDefault="005D0A0D" w:rsidP="001C7365"/>
        </w:tc>
        <w:tc>
          <w:tcPr>
            <w:tcW w:w="891" w:type="dxa"/>
            <w:tcBorders>
              <w:top w:val="double" w:sz="4" w:space="0" w:color="auto"/>
            </w:tcBorders>
          </w:tcPr>
          <w:p w:rsidR="005D0A0D" w:rsidRDefault="005D0A0D" w:rsidP="001C7365">
            <w:r>
              <w:t>2</w:t>
            </w:r>
          </w:p>
        </w:tc>
        <w:tc>
          <w:tcPr>
            <w:tcW w:w="1134" w:type="dxa"/>
            <w:vMerge w:val="restart"/>
            <w:tcBorders>
              <w:top w:val="double" w:sz="4" w:space="0" w:color="auto"/>
            </w:tcBorders>
          </w:tcPr>
          <w:p w:rsidR="005D0A0D" w:rsidRDefault="005D0A0D" w:rsidP="001C7365">
            <w:r>
              <w:t>3</w:t>
            </w:r>
          </w:p>
        </w:tc>
        <w:tc>
          <w:tcPr>
            <w:tcW w:w="1417" w:type="dxa"/>
            <w:tcBorders>
              <w:top w:val="double" w:sz="4" w:space="0" w:color="auto"/>
            </w:tcBorders>
          </w:tcPr>
          <w:p w:rsidR="005D0A0D" w:rsidRDefault="005D0A0D" w:rsidP="001C7365">
            <w:r>
              <w:t>12</w:t>
            </w:r>
          </w:p>
        </w:tc>
        <w:tc>
          <w:tcPr>
            <w:tcW w:w="709" w:type="dxa"/>
            <w:tcBorders>
              <w:top w:val="double" w:sz="4" w:space="0" w:color="auto"/>
            </w:tcBorders>
          </w:tcPr>
          <w:p w:rsidR="005D0A0D" w:rsidRDefault="005D0A0D" w:rsidP="001C7365">
            <w:r>
              <w:t>3</w:t>
            </w:r>
          </w:p>
        </w:tc>
        <w:tc>
          <w:tcPr>
            <w:tcW w:w="709" w:type="dxa"/>
            <w:vMerge/>
          </w:tcPr>
          <w:p w:rsidR="005D0A0D" w:rsidRDefault="005D0A0D" w:rsidP="001C7365"/>
        </w:tc>
        <w:tc>
          <w:tcPr>
            <w:tcW w:w="1417" w:type="dxa"/>
            <w:tcBorders>
              <w:top w:val="double" w:sz="4" w:space="0" w:color="auto"/>
            </w:tcBorders>
          </w:tcPr>
          <w:p w:rsidR="005D0A0D" w:rsidRDefault="005D0A0D" w:rsidP="001C7365">
            <w:r>
              <w:t>0</w:t>
            </w:r>
          </w:p>
        </w:tc>
        <w:tc>
          <w:tcPr>
            <w:tcW w:w="1418" w:type="dxa"/>
            <w:tcBorders>
              <w:top w:val="double" w:sz="4" w:space="0" w:color="auto"/>
            </w:tcBorders>
          </w:tcPr>
          <w:p w:rsidR="005D0A0D" w:rsidRDefault="005D0A0D" w:rsidP="001C7365">
            <w:r>
              <w:t>No (1 DF)</w:t>
            </w:r>
          </w:p>
        </w:tc>
        <w:tc>
          <w:tcPr>
            <w:tcW w:w="1276" w:type="dxa"/>
            <w:tcBorders>
              <w:top w:val="double" w:sz="4" w:space="0" w:color="auto"/>
            </w:tcBorders>
          </w:tcPr>
          <w:p w:rsidR="005D0A0D" w:rsidRDefault="005D0A0D" w:rsidP="001C7365">
            <w:r>
              <w:t>1</w:t>
            </w:r>
          </w:p>
        </w:tc>
        <w:tc>
          <w:tcPr>
            <w:tcW w:w="1275" w:type="dxa"/>
            <w:tcBorders>
              <w:top w:val="double" w:sz="4" w:space="0" w:color="auto"/>
            </w:tcBorders>
          </w:tcPr>
          <w:p w:rsidR="005D0A0D" w:rsidRDefault="005D0A0D" w:rsidP="001C7365">
            <w:r>
              <w:t>No</w:t>
            </w:r>
          </w:p>
        </w:tc>
        <w:tc>
          <w:tcPr>
            <w:tcW w:w="1134" w:type="dxa"/>
            <w:tcBorders>
              <w:top w:val="double" w:sz="4" w:space="0" w:color="auto"/>
            </w:tcBorders>
          </w:tcPr>
          <w:p w:rsidR="005D0A0D" w:rsidRDefault="005D0A0D" w:rsidP="001C7365">
            <w:r>
              <w:t>1 (3)</w:t>
            </w:r>
          </w:p>
        </w:tc>
        <w:tc>
          <w:tcPr>
            <w:tcW w:w="993" w:type="dxa"/>
            <w:tcBorders>
              <w:top w:val="double" w:sz="4" w:space="0" w:color="auto"/>
            </w:tcBorders>
          </w:tcPr>
          <w:p w:rsidR="005D0A0D" w:rsidRDefault="005D0A0D" w:rsidP="001C7365">
            <w:r>
              <w:t>1</w:t>
            </w:r>
          </w:p>
        </w:tc>
        <w:tc>
          <w:tcPr>
            <w:tcW w:w="1275" w:type="dxa"/>
            <w:tcBorders>
              <w:top w:val="double" w:sz="4" w:space="0" w:color="auto"/>
            </w:tcBorders>
          </w:tcPr>
          <w:p w:rsidR="005D0A0D" w:rsidRDefault="005D0A0D" w:rsidP="001C7365">
            <w:r>
              <w:t>0.6667</w:t>
            </w:r>
          </w:p>
        </w:tc>
      </w:tr>
      <w:tr w:rsidR="005D0A0D" w:rsidTr="001C7365">
        <w:tc>
          <w:tcPr>
            <w:tcW w:w="1202" w:type="dxa"/>
            <w:vMerge/>
          </w:tcPr>
          <w:p w:rsidR="005D0A0D" w:rsidRDefault="005D0A0D" w:rsidP="001C7365"/>
        </w:tc>
        <w:tc>
          <w:tcPr>
            <w:tcW w:w="891" w:type="dxa"/>
          </w:tcPr>
          <w:p w:rsidR="005D0A0D" w:rsidRDefault="005D0A0D" w:rsidP="001C7365">
            <w:r>
              <w:t>4</w:t>
            </w:r>
          </w:p>
        </w:tc>
        <w:tc>
          <w:tcPr>
            <w:tcW w:w="1134" w:type="dxa"/>
            <w:vMerge/>
          </w:tcPr>
          <w:p w:rsidR="005D0A0D" w:rsidRDefault="005D0A0D" w:rsidP="001C7365"/>
        </w:tc>
        <w:tc>
          <w:tcPr>
            <w:tcW w:w="1417" w:type="dxa"/>
          </w:tcPr>
          <w:p w:rsidR="005D0A0D" w:rsidRDefault="005D0A0D" w:rsidP="001C7365">
            <w:r>
              <w:t>24</w:t>
            </w:r>
          </w:p>
        </w:tc>
        <w:tc>
          <w:tcPr>
            <w:tcW w:w="709" w:type="dxa"/>
          </w:tcPr>
          <w:p w:rsidR="005D0A0D" w:rsidRDefault="005D0A0D" w:rsidP="001C7365">
            <w:r>
              <w:t>6</w:t>
            </w:r>
          </w:p>
        </w:tc>
        <w:tc>
          <w:tcPr>
            <w:tcW w:w="709" w:type="dxa"/>
            <w:vMerge/>
          </w:tcPr>
          <w:p w:rsidR="005D0A0D" w:rsidRDefault="005D0A0D" w:rsidP="001C7365"/>
        </w:tc>
        <w:tc>
          <w:tcPr>
            <w:tcW w:w="1417" w:type="dxa"/>
          </w:tcPr>
          <w:p w:rsidR="005D0A0D" w:rsidRDefault="005D0A0D" w:rsidP="001C7365">
            <w:r>
              <w:t>1</w:t>
            </w:r>
          </w:p>
        </w:tc>
        <w:tc>
          <w:tcPr>
            <w:tcW w:w="1418" w:type="dxa"/>
          </w:tcPr>
          <w:p w:rsidR="005D0A0D" w:rsidRDefault="005D0A0D" w:rsidP="001C7365">
            <w:r>
              <w:t>No (1 DF)</w:t>
            </w:r>
          </w:p>
        </w:tc>
        <w:tc>
          <w:tcPr>
            <w:tcW w:w="1276" w:type="dxa"/>
          </w:tcPr>
          <w:p w:rsidR="005D0A0D" w:rsidRDefault="005D0A0D" w:rsidP="001C7365">
            <w:r>
              <w:t>4</w:t>
            </w:r>
          </w:p>
        </w:tc>
        <w:tc>
          <w:tcPr>
            <w:tcW w:w="1275" w:type="dxa"/>
          </w:tcPr>
          <w:p w:rsidR="005D0A0D" w:rsidRDefault="005D0A0D" w:rsidP="001C7365">
            <w:r>
              <w:t>Yes</w:t>
            </w:r>
          </w:p>
        </w:tc>
        <w:tc>
          <w:tcPr>
            <w:tcW w:w="1134" w:type="dxa"/>
          </w:tcPr>
          <w:p w:rsidR="005D0A0D" w:rsidRDefault="005D0A0D" w:rsidP="001C7365">
            <w:r>
              <w:t>1 (6)</w:t>
            </w:r>
          </w:p>
        </w:tc>
        <w:tc>
          <w:tcPr>
            <w:tcW w:w="993" w:type="dxa"/>
          </w:tcPr>
          <w:p w:rsidR="005D0A0D" w:rsidRDefault="005D0A0D" w:rsidP="001C7365">
            <w:r>
              <w:t>1</w:t>
            </w:r>
          </w:p>
        </w:tc>
        <w:tc>
          <w:tcPr>
            <w:tcW w:w="1275" w:type="dxa"/>
          </w:tcPr>
          <w:p w:rsidR="005D0A0D" w:rsidRDefault="005D0A0D" w:rsidP="001C7365">
            <w:r>
              <w:t>1</w:t>
            </w:r>
          </w:p>
        </w:tc>
      </w:tr>
      <w:tr w:rsidR="005D0A0D" w:rsidTr="001C7365">
        <w:tc>
          <w:tcPr>
            <w:tcW w:w="1202" w:type="dxa"/>
            <w:vMerge/>
          </w:tcPr>
          <w:p w:rsidR="005D0A0D" w:rsidRDefault="005D0A0D" w:rsidP="001C7365"/>
        </w:tc>
        <w:tc>
          <w:tcPr>
            <w:tcW w:w="891" w:type="dxa"/>
            <w:tcBorders>
              <w:bottom w:val="single" w:sz="4" w:space="0" w:color="auto"/>
            </w:tcBorders>
          </w:tcPr>
          <w:p w:rsidR="005D0A0D" w:rsidRDefault="005D0A0D" w:rsidP="001C7365">
            <w:r>
              <w:t>6</w:t>
            </w:r>
          </w:p>
        </w:tc>
        <w:tc>
          <w:tcPr>
            <w:tcW w:w="1134" w:type="dxa"/>
            <w:vMerge/>
          </w:tcPr>
          <w:p w:rsidR="005D0A0D" w:rsidRDefault="005D0A0D" w:rsidP="001C7365"/>
        </w:tc>
        <w:tc>
          <w:tcPr>
            <w:tcW w:w="1417" w:type="dxa"/>
            <w:tcBorders>
              <w:bottom w:val="single" w:sz="4" w:space="0" w:color="auto"/>
            </w:tcBorders>
          </w:tcPr>
          <w:p w:rsidR="005D0A0D" w:rsidRDefault="005D0A0D" w:rsidP="001C7365">
            <w:r>
              <w:t>36</w:t>
            </w:r>
          </w:p>
        </w:tc>
        <w:tc>
          <w:tcPr>
            <w:tcW w:w="709" w:type="dxa"/>
            <w:tcBorders>
              <w:bottom w:val="single" w:sz="4" w:space="0" w:color="auto"/>
            </w:tcBorders>
          </w:tcPr>
          <w:p w:rsidR="005D0A0D" w:rsidRDefault="005D0A0D" w:rsidP="001C7365">
            <w:r>
              <w:t>9</w:t>
            </w:r>
          </w:p>
        </w:tc>
        <w:tc>
          <w:tcPr>
            <w:tcW w:w="709" w:type="dxa"/>
            <w:vMerge/>
            <w:tcBorders>
              <w:bottom w:val="single" w:sz="4" w:space="0" w:color="auto"/>
            </w:tcBorders>
          </w:tcPr>
          <w:p w:rsidR="005D0A0D" w:rsidRDefault="005D0A0D" w:rsidP="001C7365"/>
        </w:tc>
        <w:tc>
          <w:tcPr>
            <w:tcW w:w="1417" w:type="dxa"/>
            <w:tcBorders>
              <w:bottom w:val="single" w:sz="4" w:space="0" w:color="auto"/>
            </w:tcBorders>
          </w:tcPr>
          <w:p w:rsidR="005D0A0D" w:rsidRDefault="005D0A0D" w:rsidP="001C7365">
            <w:r>
              <w:t>2</w:t>
            </w:r>
          </w:p>
        </w:tc>
        <w:tc>
          <w:tcPr>
            <w:tcW w:w="1418" w:type="dxa"/>
            <w:tcBorders>
              <w:bottom w:val="single" w:sz="4" w:space="0" w:color="auto"/>
            </w:tcBorders>
          </w:tcPr>
          <w:p w:rsidR="005D0A0D" w:rsidRDefault="005D0A0D" w:rsidP="001C7365">
            <w:r>
              <w:t>No (1 DF)</w:t>
            </w:r>
          </w:p>
        </w:tc>
        <w:tc>
          <w:tcPr>
            <w:tcW w:w="1276" w:type="dxa"/>
            <w:tcBorders>
              <w:bottom w:val="single" w:sz="4" w:space="0" w:color="auto"/>
            </w:tcBorders>
          </w:tcPr>
          <w:p w:rsidR="005D0A0D" w:rsidRDefault="005D0A0D" w:rsidP="001C7365">
            <w:r>
              <w:t>7</w:t>
            </w:r>
          </w:p>
        </w:tc>
        <w:tc>
          <w:tcPr>
            <w:tcW w:w="1275" w:type="dxa"/>
            <w:tcBorders>
              <w:bottom w:val="single" w:sz="4" w:space="0" w:color="auto"/>
            </w:tcBorders>
          </w:tcPr>
          <w:p w:rsidR="005D0A0D" w:rsidRDefault="005D0A0D" w:rsidP="001C7365">
            <w:r>
              <w:t>No</w:t>
            </w:r>
          </w:p>
        </w:tc>
        <w:tc>
          <w:tcPr>
            <w:tcW w:w="1134" w:type="dxa"/>
            <w:tcBorders>
              <w:bottom w:val="single" w:sz="4" w:space="0" w:color="auto"/>
            </w:tcBorders>
          </w:tcPr>
          <w:p w:rsidR="005D0A0D" w:rsidRDefault="005D0A0D" w:rsidP="001C7365">
            <w:pPr>
              <w:rPr>
                <w:lang w:eastAsia="zh-TW"/>
              </w:rPr>
            </w:pPr>
            <w:r>
              <w:t>1 (9)</w:t>
            </w:r>
          </w:p>
        </w:tc>
        <w:tc>
          <w:tcPr>
            <w:tcW w:w="993" w:type="dxa"/>
            <w:tcBorders>
              <w:bottom w:val="single" w:sz="4" w:space="0" w:color="auto"/>
            </w:tcBorders>
          </w:tcPr>
          <w:p w:rsidR="005D0A0D" w:rsidRPr="00A06AE4" w:rsidRDefault="005D0A0D" w:rsidP="001C7365">
            <w:pPr>
              <w:rPr>
                <w:lang w:eastAsia="zh-TW"/>
              </w:rPr>
            </w:pPr>
            <w:r>
              <w:t>1</w:t>
            </w:r>
          </w:p>
        </w:tc>
        <w:tc>
          <w:tcPr>
            <w:tcW w:w="1275" w:type="dxa"/>
            <w:tcBorders>
              <w:bottom w:val="single" w:sz="4" w:space="0" w:color="auto"/>
            </w:tcBorders>
          </w:tcPr>
          <w:p w:rsidR="005D0A0D" w:rsidRDefault="005D0A0D" w:rsidP="001C7365">
            <w:pPr>
              <w:rPr>
                <w:lang w:eastAsia="zh-TW"/>
              </w:rPr>
            </w:pPr>
            <w:r>
              <w:t>0.9630</w:t>
            </w:r>
          </w:p>
        </w:tc>
      </w:tr>
      <w:tr w:rsidR="005D0A0D" w:rsidTr="001C7365">
        <w:tc>
          <w:tcPr>
            <w:tcW w:w="1202" w:type="dxa"/>
            <w:vMerge/>
          </w:tcPr>
          <w:p w:rsidR="005D0A0D" w:rsidRDefault="005D0A0D" w:rsidP="001C7365"/>
        </w:tc>
        <w:tc>
          <w:tcPr>
            <w:tcW w:w="891" w:type="dxa"/>
            <w:tcBorders>
              <w:bottom w:val="single" w:sz="4" w:space="0" w:color="auto"/>
            </w:tcBorders>
          </w:tcPr>
          <w:p w:rsidR="005D0A0D" w:rsidRDefault="005D0A0D" w:rsidP="001C7365">
            <w:r>
              <w:t>8</w:t>
            </w:r>
          </w:p>
        </w:tc>
        <w:tc>
          <w:tcPr>
            <w:tcW w:w="1134" w:type="dxa"/>
            <w:vMerge/>
          </w:tcPr>
          <w:p w:rsidR="005D0A0D" w:rsidRDefault="005D0A0D" w:rsidP="001C7365"/>
        </w:tc>
        <w:tc>
          <w:tcPr>
            <w:tcW w:w="1417" w:type="dxa"/>
            <w:tcBorders>
              <w:bottom w:val="single" w:sz="4" w:space="0" w:color="auto"/>
            </w:tcBorders>
          </w:tcPr>
          <w:p w:rsidR="005D0A0D" w:rsidRDefault="005D0A0D" w:rsidP="001C7365">
            <w:r>
              <w:t>48</w:t>
            </w:r>
          </w:p>
        </w:tc>
        <w:tc>
          <w:tcPr>
            <w:tcW w:w="709" w:type="dxa"/>
            <w:tcBorders>
              <w:bottom w:val="single" w:sz="4" w:space="0" w:color="auto"/>
            </w:tcBorders>
          </w:tcPr>
          <w:p w:rsidR="005D0A0D" w:rsidRDefault="005D0A0D" w:rsidP="001C7365">
            <w:r>
              <w:t>12</w:t>
            </w:r>
          </w:p>
        </w:tc>
        <w:tc>
          <w:tcPr>
            <w:tcW w:w="709" w:type="dxa"/>
            <w:vMerge/>
            <w:tcBorders>
              <w:bottom w:val="single" w:sz="4" w:space="0" w:color="auto"/>
            </w:tcBorders>
          </w:tcPr>
          <w:p w:rsidR="005D0A0D" w:rsidRDefault="005D0A0D" w:rsidP="001C7365"/>
        </w:tc>
        <w:tc>
          <w:tcPr>
            <w:tcW w:w="1417" w:type="dxa"/>
            <w:tcBorders>
              <w:bottom w:val="single" w:sz="4" w:space="0" w:color="auto"/>
            </w:tcBorders>
          </w:tcPr>
          <w:p w:rsidR="005D0A0D" w:rsidRDefault="005D0A0D" w:rsidP="001C7365">
            <w:r>
              <w:t>3</w:t>
            </w:r>
          </w:p>
        </w:tc>
        <w:tc>
          <w:tcPr>
            <w:tcW w:w="1418" w:type="dxa"/>
            <w:tcBorders>
              <w:bottom w:val="single" w:sz="4" w:space="0" w:color="auto"/>
            </w:tcBorders>
          </w:tcPr>
          <w:p w:rsidR="005D0A0D" w:rsidRDefault="005D0A0D" w:rsidP="001C7365">
            <w:r>
              <w:t>No (1 DF)</w:t>
            </w:r>
          </w:p>
        </w:tc>
        <w:tc>
          <w:tcPr>
            <w:tcW w:w="1276" w:type="dxa"/>
            <w:tcBorders>
              <w:bottom w:val="single" w:sz="4" w:space="0" w:color="auto"/>
            </w:tcBorders>
          </w:tcPr>
          <w:p w:rsidR="005D0A0D" w:rsidRDefault="005D0A0D" w:rsidP="001C7365">
            <w:pPr>
              <w:rPr>
                <w:lang w:eastAsia="zh-TW"/>
              </w:rPr>
            </w:pPr>
            <w:r>
              <w:rPr>
                <w:lang w:eastAsia="zh-TW"/>
              </w:rPr>
              <w:t>10</w:t>
            </w:r>
          </w:p>
        </w:tc>
        <w:tc>
          <w:tcPr>
            <w:tcW w:w="1275" w:type="dxa"/>
            <w:tcBorders>
              <w:bottom w:val="single" w:sz="4" w:space="0" w:color="auto"/>
            </w:tcBorders>
          </w:tcPr>
          <w:p w:rsidR="005D0A0D" w:rsidRDefault="005D0A0D" w:rsidP="001C7365">
            <w:pPr>
              <w:rPr>
                <w:lang w:eastAsia="zh-TW"/>
              </w:rPr>
            </w:pPr>
            <w:r>
              <w:rPr>
                <w:rFonts w:hint="eastAsia"/>
                <w:lang w:eastAsia="zh-TW"/>
              </w:rPr>
              <w:t>Yes</w:t>
            </w:r>
          </w:p>
        </w:tc>
        <w:tc>
          <w:tcPr>
            <w:tcW w:w="1134" w:type="dxa"/>
            <w:tcBorders>
              <w:bottom w:val="single" w:sz="4" w:space="0" w:color="auto"/>
            </w:tcBorders>
          </w:tcPr>
          <w:p w:rsidR="005D0A0D" w:rsidRDefault="005D0A0D" w:rsidP="001C7365">
            <w:pPr>
              <w:rPr>
                <w:lang w:eastAsia="zh-TW"/>
              </w:rPr>
            </w:pPr>
            <w:r>
              <w:t xml:space="preserve">1 </w:t>
            </w:r>
            <w:r>
              <w:rPr>
                <w:rFonts w:hint="eastAsia"/>
                <w:lang w:eastAsia="zh-TW"/>
              </w:rPr>
              <w:t>(</w:t>
            </w:r>
            <w:r>
              <w:rPr>
                <w:lang w:eastAsia="zh-TW"/>
              </w:rPr>
              <w:t>12)</w:t>
            </w:r>
          </w:p>
        </w:tc>
        <w:tc>
          <w:tcPr>
            <w:tcW w:w="993" w:type="dxa"/>
            <w:tcBorders>
              <w:bottom w:val="single" w:sz="4" w:space="0" w:color="auto"/>
            </w:tcBorders>
          </w:tcPr>
          <w:p w:rsidR="005D0A0D" w:rsidRDefault="005D0A0D" w:rsidP="001C7365">
            <w:r>
              <w:t>1</w:t>
            </w:r>
          </w:p>
        </w:tc>
        <w:tc>
          <w:tcPr>
            <w:tcW w:w="1275" w:type="dxa"/>
            <w:tcBorders>
              <w:bottom w:val="single" w:sz="4" w:space="0" w:color="auto"/>
            </w:tcBorders>
          </w:tcPr>
          <w:p w:rsidR="005D0A0D" w:rsidRDefault="005D0A0D" w:rsidP="001C7365">
            <w:pPr>
              <w:rPr>
                <w:lang w:eastAsia="zh-TW"/>
              </w:rPr>
            </w:pPr>
            <w:r>
              <w:rPr>
                <w:rFonts w:hint="eastAsia"/>
                <w:lang w:eastAsia="zh-TW"/>
              </w:rPr>
              <w:t>1</w:t>
            </w:r>
          </w:p>
        </w:tc>
      </w:tr>
      <w:tr w:rsidR="005D0A0D" w:rsidTr="001C7365">
        <w:tc>
          <w:tcPr>
            <w:tcW w:w="1202" w:type="dxa"/>
            <w:vMerge/>
          </w:tcPr>
          <w:p w:rsidR="005D0A0D" w:rsidRDefault="005D0A0D" w:rsidP="001C7365"/>
        </w:tc>
        <w:tc>
          <w:tcPr>
            <w:tcW w:w="891" w:type="dxa"/>
            <w:tcBorders>
              <w:top w:val="single" w:sz="4" w:space="0" w:color="auto"/>
              <w:bottom w:val="double" w:sz="4" w:space="0" w:color="auto"/>
            </w:tcBorders>
          </w:tcPr>
          <w:p w:rsidR="005D0A0D" w:rsidRDefault="005D0A0D" w:rsidP="001C7365">
            <w:r>
              <w:t>10</w:t>
            </w:r>
          </w:p>
        </w:tc>
        <w:tc>
          <w:tcPr>
            <w:tcW w:w="1134" w:type="dxa"/>
            <w:vMerge/>
            <w:tcBorders>
              <w:bottom w:val="double" w:sz="4" w:space="0" w:color="auto"/>
            </w:tcBorders>
          </w:tcPr>
          <w:p w:rsidR="005D0A0D" w:rsidRDefault="005D0A0D" w:rsidP="001C7365"/>
        </w:tc>
        <w:tc>
          <w:tcPr>
            <w:tcW w:w="1417" w:type="dxa"/>
            <w:tcBorders>
              <w:top w:val="single" w:sz="4" w:space="0" w:color="auto"/>
              <w:bottom w:val="double" w:sz="4" w:space="0" w:color="auto"/>
            </w:tcBorders>
          </w:tcPr>
          <w:p w:rsidR="005D0A0D" w:rsidRDefault="005D0A0D" w:rsidP="001C7365">
            <w:r>
              <w:t>50</w:t>
            </w:r>
          </w:p>
        </w:tc>
        <w:tc>
          <w:tcPr>
            <w:tcW w:w="709" w:type="dxa"/>
            <w:tcBorders>
              <w:top w:val="single" w:sz="4" w:space="0" w:color="auto"/>
              <w:bottom w:val="double" w:sz="4" w:space="0" w:color="auto"/>
            </w:tcBorders>
          </w:tcPr>
          <w:p w:rsidR="005D0A0D" w:rsidRDefault="005D0A0D" w:rsidP="001C7365">
            <w:r>
              <w:t>15</w:t>
            </w:r>
          </w:p>
        </w:tc>
        <w:tc>
          <w:tcPr>
            <w:tcW w:w="709" w:type="dxa"/>
            <w:vMerge/>
            <w:tcBorders>
              <w:top w:val="single" w:sz="4" w:space="0" w:color="auto"/>
            </w:tcBorders>
          </w:tcPr>
          <w:p w:rsidR="005D0A0D" w:rsidRDefault="005D0A0D" w:rsidP="001C7365"/>
        </w:tc>
        <w:tc>
          <w:tcPr>
            <w:tcW w:w="1417" w:type="dxa"/>
            <w:tcBorders>
              <w:top w:val="single" w:sz="4" w:space="0" w:color="auto"/>
              <w:bottom w:val="double" w:sz="4" w:space="0" w:color="auto"/>
            </w:tcBorders>
          </w:tcPr>
          <w:p w:rsidR="005D0A0D" w:rsidRDefault="005D0A0D" w:rsidP="001C7365">
            <w:r>
              <w:t>4</w:t>
            </w:r>
          </w:p>
        </w:tc>
        <w:tc>
          <w:tcPr>
            <w:tcW w:w="1418" w:type="dxa"/>
            <w:tcBorders>
              <w:top w:val="single" w:sz="4" w:space="0" w:color="auto"/>
              <w:bottom w:val="double" w:sz="4" w:space="0" w:color="auto"/>
            </w:tcBorders>
          </w:tcPr>
          <w:p w:rsidR="005D0A0D" w:rsidRDefault="005D0A0D" w:rsidP="001C7365">
            <w:r>
              <w:t>No (1 DF)</w:t>
            </w:r>
          </w:p>
        </w:tc>
        <w:tc>
          <w:tcPr>
            <w:tcW w:w="1276" w:type="dxa"/>
            <w:tcBorders>
              <w:top w:val="single" w:sz="4" w:space="0" w:color="auto"/>
              <w:bottom w:val="double" w:sz="4" w:space="0" w:color="auto"/>
            </w:tcBorders>
          </w:tcPr>
          <w:p w:rsidR="005D0A0D" w:rsidRDefault="005D0A0D" w:rsidP="001C7365">
            <w:r>
              <w:t>13</w:t>
            </w:r>
          </w:p>
        </w:tc>
        <w:tc>
          <w:tcPr>
            <w:tcW w:w="1275" w:type="dxa"/>
            <w:tcBorders>
              <w:top w:val="single" w:sz="4" w:space="0" w:color="auto"/>
              <w:bottom w:val="double" w:sz="4" w:space="0" w:color="auto"/>
            </w:tcBorders>
          </w:tcPr>
          <w:p w:rsidR="005D0A0D" w:rsidRDefault="005D0A0D" w:rsidP="001C7365">
            <w:pPr>
              <w:rPr>
                <w:lang w:eastAsia="zh-TW"/>
              </w:rPr>
            </w:pPr>
            <w:r>
              <w:t>No</w:t>
            </w:r>
          </w:p>
        </w:tc>
        <w:tc>
          <w:tcPr>
            <w:tcW w:w="1134" w:type="dxa"/>
            <w:tcBorders>
              <w:top w:val="single" w:sz="4" w:space="0" w:color="auto"/>
              <w:bottom w:val="double" w:sz="4" w:space="0" w:color="auto"/>
            </w:tcBorders>
          </w:tcPr>
          <w:p w:rsidR="005D0A0D" w:rsidRDefault="005D0A0D" w:rsidP="001C7365">
            <w:r>
              <w:t xml:space="preserve">1 </w:t>
            </w:r>
            <w:r>
              <w:rPr>
                <w:rFonts w:hint="eastAsia"/>
                <w:lang w:eastAsia="zh-TW"/>
              </w:rPr>
              <w:t>(</w:t>
            </w:r>
            <w:r>
              <w:rPr>
                <w:lang w:eastAsia="zh-TW"/>
              </w:rPr>
              <w:t>15)</w:t>
            </w:r>
          </w:p>
        </w:tc>
        <w:tc>
          <w:tcPr>
            <w:tcW w:w="993" w:type="dxa"/>
            <w:tcBorders>
              <w:top w:val="single" w:sz="4" w:space="0" w:color="auto"/>
              <w:bottom w:val="double" w:sz="4" w:space="0" w:color="auto"/>
            </w:tcBorders>
          </w:tcPr>
          <w:p w:rsidR="005D0A0D" w:rsidRDefault="005D0A0D" w:rsidP="001C7365">
            <w:r>
              <w:t>1</w:t>
            </w:r>
          </w:p>
        </w:tc>
        <w:tc>
          <w:tcPr>
            <w:tcW w:w="1275" w:type="dxa"/>
            <w:tcBorders>
              <w:top w:val="single" w:sz="4" w:space="0" w:color="auto"/>
              <w:bottom w:val="double" w:sz="4" w:space="0" w:color="auto"/>
            </w:tcBorders>
          </w:tcPr>
          <w:p w:rsidR="005D0A0D" w:rsidRDefault="005D0A0D" w:rsidP="001C7365">
            <w:pPr>
              <w:rPr>
                <w:lang w:eastAsia="zh-TW"/>
              </w:rPr>
            </w:pPr>
            <w:r>
              <w:rPr>
                <w:lang w:eastAsia="zh-TW"/>
              </w:rPr>
              <w:t>0.9867</w:t>
            </w:r>
          </w:p>
        </w:tc>
      </w:tr>
      <w:tr w:rsidR="005D0A0D" w:rsidTr="001C7365">
        <w:tc>
          <w:tcPr>
            <w:tcW w:w="1202" w:type="dxa"/>
            <w:vMerge/>
          </w:tcPr>
          <w:p w:rsidR="005D0A0D" w:rsidRDefault="005D0A0D" w:rsidP="001C7365"/>
        </w:tc>
        <w:tc>
          <w:tcPr>
            <w:tcW w:w="891" w:type="dxa"/>
            <w:tcBorders>
              <w:top w:val="double" w:sz="4" w:space="0" w:color="auto"/>
            </w:tcBorders>
          </w:tcPr>
          <w:p w:rsidR="005D0A0D" w:rsidRDefault="005D0A0D" w:rsidP="001C7365">
            <w:r>
              <w:t>2</w:t>
            </w:r>
          </w:p>
        </w:tc>
        <w:tc>
          <w:tcPr>
            <w:tcW w:w="1134" w:type="dxa"/>
            <w:vMerge w:val="restart"/>
            <w:tcBorders>
              <w:top w:val="double" w:sz="4" w:space="0" w:color="auto"/>
            </w:tcBorders>
          </w:tcPr>
          <w:p w:rsidR="005D0A0D" w:rsidRDefault="005D0A0D" w:rsidP="001C7365">
            <w:r>
              <w:t>4</w:t>
            </w:r>
          </w:p>
        </w:tc>
        <w:tc>
          <w:tcPr>
            <w:tcW w:w="1417" w:type="dxa"/>
            <w:tcBorders>
              <w:top w:val="double" w:sz="4" w:space="0" w:color="auto"/>
            </w:tcBorders>
          </w:tcPr>
          <w:p w:rsidR="005D0A0D" w:rsidRDefault="005D0A0D" w:rsidP="001C7365">
            <w:r>
              <w:t>16</w:t>
            </w:r>
          </w:p>
        </w:tc>
        <w:tc>
          <w:tcPr>
            <w:tcW w:w="709" w:type="dxa"/>
            <w:tcBorders>
              <w:top w:val="double" w:sz="4" w:space="0" w:color="auto"/>
            </w:tcBorders>
          </w:tcPr>
          <w:p w:rsidR="005D0A0D" w:rsidRDefault="005D0A0D" w:rsidP="001C7365">
            <w:r>
              <w:t>4</w:t>
            </w:r>
          </w:p>
        </w:tc>
        <w:tc>
          <w:tcPr>
            <w:tcW w:w="709" w:type="dxa"/>
            <w:vMerge/>
          </w:tcPr>
          <w:p w:rsidR="005D0A0D" w:rsidRDefault="005D0A0D" w:rsidP="001C7365"/>
        </w:tc>
        <w:tc>
          <w:tcPr>
            <w:tcW w:w="1417" w:type="dxa"/>
            <w:tcBorders>
              <w:top w:val="double" w:sz="4" w:space="0" w:color="auto"/>
            </w:tcBorders>
          </w:tcPr>
          <w:p w:rsidR="005D0A0D" w:rsidRDefault="005D0A0D" w:rsidP="001C7365">
            <w:r>
              <w:t>0</w:t>
            </w:r>
          </w:p>
        </w:tc>
        <w:tc>
          <w:tcPr>
            <w:tcW w:w="1418" w:type="dxa"/>
            <w:tcBorders>
              <w:top w:val="double" w:sz="4" w:space="0" w:color="auto"/>
            </w:tcBorders>
          </w:tcPr>
          <w:p w:rsidR="005D0A0D" w:rsidRDefault="005D0A0D" w:rsidP="001C7365">
            <w:r>
              <w:t>Yes</w:t>
            </w:r>
          </w:p>
        </w:tc>
        <w:tc>
          <w:tcPr>
            <w:tcW w:w="1276" w:type="dxa"/>
            <w:tcBorders>
              <w:top w:val="double" w:sz="4" w:space="0" w:color="auto"/>
            </w:tcBorders>
          </w:tcPr>
          <w:p w:rsidR="005D0A0D" w:rsidRDefault="005D0A0D" w:rsidP="001C7365">
            <w:r>
              <w:t>2</w:t>
            </w:r>
          </w:p>
        </w:tc>
        <w:tc>
          <w:tcPr>
            <w:tcW w:w="1275" w:type="dxa"/>
            <w:tcBorders>
              <w:top w:val="double" w:sz="4" w:space="0" w:color="auto"/>
            </w:tcBorders>
          </w:tcPr>
          <w:p w:rsidR="005D0A0D" w:rsidRDefault="005D0A0D" w:rsidP="001C7365">
            <w:r>
              <w:t>Yes</w:t>
            </w:r>
          </w:p>
        </w:tc>
        <w:tc>
          <w:tcPr>
            <w:tcW w:w="1134" w:type="dxa"/>
            <w:tcBorders>
              <w:top w:val="double" w:sz="4" w:space="0" w:color="auto"/>
            </w:tcBorders>
          </w:tcPr>
          <w:p w:rsidR="005D0A0D" w:rsidRDefault="005D0A0D" w:rsidP="001C7365">
            <w:r>
              <w:t>1 (3)</w:t>
            </w:r>
          </w:p>
        </w:tc>
        <w:tc>
          <w:tcPr>
            <w:tcW w:w="993" w:type="dxa"/>
            <w:tcBorders>
              <w:top w:val="double" w:sz="4" w:space="0" w:color="auto"/>
            </w:tcBorders>
          </w:tcPr>
          <w:p w:rsidR="005D0A0D" w:rsidRDefault="005D0A0D" w:rsidP="001C7365">
            <w:r>
              <w:t>1</w:t>
            </w:r>
          </w:p>
        </w:tc>
        <w:tc>
          <w:tcPr>
            <w:tcW w:w="1275" w:type="dxa"/>
            <w:tcBorders>
              <w:top w:val="double" w:sz="4" w:space="0" w:color="auto"/>
            </w:tcBorders>
          </w:tcPr>
          <w:p w:rsidR="005D0A0D" w:rsidRDefault="005D0A0D" w:rsidP="001C7365">
            <w:r>
              <w:t>1</w:t>
            </w:r>
          </w:p>
        </w:tc>
      </w:tr>
      <w:tr w:rsidR="005D0A0D" w:rsidTr="001C7365">
        <w:tc>
          <w:tcPr>
            <w:tcW w:w="1202" w:type="dxa"/>
            <w:vMerge/>
          </w:tcPr>
          <w:p w:rsidR="005D0A0D" w:rsidRDefault="005D0A0D" w:rsidP="001C7365"/>
        </w:tc>
        <w:tc>
          <w:tcPr>
            <w:tcW w:w="891" w:type="dxa"/>
          </w:tcPr>
          <w:p w:rsidR="005D0A0D" w:rsidRDefault="005D0A0D" w:rsidP="001C7365">
            <w:r>
              <w:t>3</w:t>
            </w:r>
          </w:p>
        </w:tc>
        <w:tc>
          <w:tcPr>
            <w:tcW w:w="1134" w:type="dxa"/>
            <w:vMerge/>
          </w:tcPr>
          <w:p w:rsidR="005D0A0D" w:rsidRDefault="005D0A0D" w:rsidP="001C7365"/>
        </w:tc>
        <w:tc>
          <w:tcPr>
            <w:tcW w:w="1417" w:type="dxa"/>
          </w:tcPr>
          <w:p w:rsidR="005D0A0D" w:rsidRDefault="005D0A0D" w:rsidP="001C7365">
            <w:r>
              <w:t>24</w:t>
            </w:r>
          </w:p>
        </w:tc>
        <w:tc>
          <w:tcPr>
            <w:tcW w:w="709" w:type="dxa"/>
          </w:tcPr>
          <w:p w:rsidR="005D0A0D" w:rsidRDefault="005D0A0D" w:rsidP="001C7365">
            <w:r>
              <w:t>6</w:t>
            </w:r>
          </w:p>
        </w:tc>
        <w:tc>
          <w:tcPr>
            <w:tcW w:w="709" w:type="dxa"/>
            <w:vMerge/>
          </w:tcPr>
          <w:p w:rsidR="005D0A0D" w:rsidRDefault="005D0A0D" w:rsidP="001C7365"/>
        </w:tc>
        <w:tc>
          <w:tcPr>
            <w:tcW w:w="1417" w:type="dxa"/>
          </w:tcPr>
          <w:p w:rsidR="005D0A0D" w:rsidRDefault="005D0A0D" w:rsidP="001C7365">
            <w:r>
              <w:t>1</w:t>
            </w:r>
          </w:p>
        </w:tc>
        <w:tc>
          <w:tcPr>
            <w:tcW w:w="1418" w:type="dxa"/>
          </w:tcPr>
          <w:p w:rsidR="005D0A0D" w:rsidRDefault="005D0A0D" w:rsidP="001C7365">
            <w:r>
              <w:t>Yes</w:t>
            </w:r>
          </w:p>
        </w:tc>
        <w:tc>
          <w:tcPr>
            <w:tcW w:w="1276" w:type="dxa"/>
          </w:tcPr>
          <w:p w:rsidR="005D0A0D" w:rsidRDefault="005D0A0D" w:rsidP="001C7365">
            <w:r>
              <w:t>3</w:t>
            </w:r>
          </w:p>
        </w:tc>
        <w:tc>
          <w:tcPr>
            <w:tcW w:w="1275" w:type="dxa"/>
          </w:tcPr>
          <w:p w:rsidR="005D0A0D" w:rsidRDefault="005D0A0D" w:rsidP="001C7365">
            <w:r>
              <w:t>Yes</w:t>
            </w:r>
          </w:p>
        </w:tc>
        <w:tc>
          <w:tcPr>
            <w:tcW w:w="1134" w:type="dxa"/>
          </w:tcPr>
          <w:p w:rsidR="005D0A0D" w:rsidRDefault="005D0A0D" w:rsidP="001C7365">
            <w:r>
              <w:t>1 (4)</w:t>
            </w:r>
          </w:p>
        </w:tc>
        <w:tc>
          <w:tcPr>
            <w:tcW w:w="993" w:type="dxa"/>
          </w:tcPr>
          <w:p w:rsidR="005D0A0D" w:rsidRDefault="005D0A0D" w:rsidP="001C7365">
            <w:r>
              <w:t>1</w:t>
            </w:r>
          </w:p>
        </w:tc>
        <w:tc>
          <w:tcPr>
            <w:tcW w:w="1275" w:type="dxa"/>
          </w:tcPr>
          <w:p w:rsidR="005D0A0D" w:rsidRDefault="005D0A0D" w:rsidP="001C7365">
            <w:r>
              <w:t>1</w:t>
            </w:r>
          </w:p>
        </w:tc>
      </w:tr>
      <w:tr w:rsidR="005D0A0D" w:rsidTr="001C7365">
        <w:tc>
          <w:tcPr>
            <w:tcW w:w="1202" w:type="dxa"/>
            <w:vMerge/>
          </w:tcPr>
          <w:p w:rsidR="005D0A0D" w:rsidRDefault="005D0A0D" w:rsidP="001C7365"/>
        </w:tc>
        <w:tc>
          <w:tcPr>
            <w:tcW w:w="891" w:type="dxa"/>
          </w:tcPr>
          <w:p w:rsidR="005D0A0D" w:rsidRDefault="005D0A0D" w:rsidP="001C7365">
            <w:r>
              <w:t>4</w:t>
            </w:r>
          </w:p>
        </w:tc>
        <w:tc>
          <w:tcPr>
            <w:tcW w:w="1134" w:type="dxa"/>
            <w:vMerge/>
          </w:tcPr>
          <w:p w:rsidR="005D0A0D" w:rsidRDefault="005D0A0D" w:rsidP="001C7365"/>
        </w:tc>
        <w:tc>
          <w:tcPr>
            <w:tcW w:w="1417" w:type="dxa"/>
          </w:tcPr>
          <w:p w:rsidR="005D0A0D" w:rsidRDefault="005D0A0D" w:rsidP="001C7365">
            <w:r>
              <w:t>32</w:t>
            </w:r>
          </w:p>
        </w:tc>
        <w:tc>
          <w:tcPr>
            <w:tcW w:w="709" w:type="dxa"/>
          </w:tcPr>
          <w:p w:rsidR="005D0A0D" w:rsidRDefault="005D0A0D" w:rsidP="001C7365">
            <w:r>
              <w:t>8</w:t>
            </w:r>
          </w:p>
        </w:tc>
        <w:tc>
          <w:tcPr>
            <w:tcW w:w="709" w:type="dxa"/>
            <w:vMerge/>
          </w:tcPr>
          <w:p w:rsidR="005D0A0D" w:rsidRDefault="005D0A0D" w:rsidP="001C7365"/>
        </w:tc>
        <w:tc>
          <w:tcPr>
            <w:tcW w:w="1417" w:type="dxa"/>
          </w:tcPr>
          <w:p w:rsidR="005D0A0D" w:rsidRDefault="005D0A0D" w:rsidP="001C7365">
            <w:r>
              <w:t>1</w:t>
            </w:r>
          </w:p>
        </w:tc>
        <w:tc>
          <w:tcPr>
            <w:tcW w:w="1418" w:type="dxa"/>
          </w:tcPr>
          <w:p w:rsidR="005D0A0D" w:rsidRDefault="005D0A0D" w:rsidP="001C7365">
            <w:r>
              <w:t>Yes</w:t>
            </w:r>
          </w:p>
        </w:tc>
        <w:tc>
          <w:tcPr>
            <w:tcW w:w="1276" w:type="dxa"/>
          </w:tcPr>
          <w:p w:rsidR="005D0A0D" w:rsidRDefault="005D0A0D" w:rsidP="001C7365">
            <w:r>
              <w:t>5</w:t>
            </w:r>
          </w:p>
        </w:tc>
        <w:tc>
          <w:tcPr>
            <w:tcW w:w="1275" w:type="dxa"/>
          </w:tcPr>
          <w:p w:rsidR="005D0A0D" w:rsidRDefault="005D0A0D" w:rsidP="001C7365">
            <w:r>
              <w:t>Yes</w:t>
            </w:r>
          </w:p>
        </w:tc>
        <w:tc>
          <w:tcPr>
            <w:tcW w:w="1134" w:type="dxa"/>
          </w:tcPr>
          <w:p w:rsidR="005D0A0D" w:rsidRDefault="005D0A0D" w:rsidP="001C7365">
            <w:r w:rsidRPr="001D4112">
              <w:t>1</w:t>
            </w:r>
            <w:r>
              <w:t xml:space="preserve"> (6)</w:t>
            </w:r>
          </w:p>
        </w:tc>
        <w:tc>
          <w:tcPr>
            <w:tcW w:w="993" w:type="dxa"/>
          </w:tcPr>
          <w:p w:rsidR="005D0A0D" w:rsidRDefault="005D0A0D" w:rsidP="001C7365">
            <w:r>
              <w:t>1</w:t>
            </w:r>
          </w:p>
        </w:tc>
        <w:tc>
          <w:tcPr>
            <w:tcW w:w="1275" w:type="dxa"/>
          </w:tcPr>
          <w:p w:rsidR="005D0A0D" w:rsidRDefault="005D0A0D" w:rsidP="001C7365">
            <w:r>
              <w:t>1</w:t>
            </w:r>
          </w:p>
        </w:tc>
      </w:tr>
      <w:tr w:rsidR="005D0A0D" w:rsidTr="001C7365">
        <w:tc>
          <w:tcPr>
            <w:tcW w:w="1202" w:type="dxa"/>
            <w:vMerge/>
          </w:tcPr>
          <w:p w:rsidR="005D0A0D" w:rsidRDefault="005D0A0D" w:rsidP="001C7365"/>
        </w:tc>
        <w:tc>
          <w:tcPr>
            <w:tcW w:w="891" w:type="dxa"/>
          </w:tcPr>
          <w:p w:rsidR="005D0A0D" w:rsidRDefault="005D0A0D" w:rsidP="001C7365">
            <w:r>
              <w:t>5</w:t>
            </w:r>
          </w:p>
        </w:tc>
        <w:tc>
          <w:tcPr>
            <w:tcW w:w="1134" w:type="dxa"/>
            <w:vMerge/>
          </w:tcPr>
          <w:p w:rsidR="005D0A0D" w:rsidRDefault="005D0A0D" w:rsidP="001C7365"/>
        </w:tc>
        <w:tc>
          <w:tcPr>
            <w:tcW w:w="1417" w:type="dxa"/>
          </w:tcPr>
          <w:p w:rsidR="005D0A0D" w:rsidRDefault="005D0A0D" w:rsidP="001C7365">
            <w:r>
              <w:t>40</w:t>
            </w:r>
          </w:p>
        </w:tc>
        <w:tc>
          <w:tcPr>
            <w:tcW w:w="709" w:type="dxa"/>
          </w:tcPr>
          <w:p w:rsidR="005D0A0D" w:rsidRDefault="005D0A0D" w:rsidP="001C7365">
            <w:r>
              <w:t>10</w:t>
            </w:r>
          </w:p>
        </w:tc>
        <w:tc>
          <w:tcPr>
            <w:tcW w:w="709" w:type="dxa"/>
            <w:vMerge/>
          </w:tcPr>
          <w:p w:rsidR="005D0A0D" w:rsidRDefault="005D0A0D" w:rsidP="001C7365"/>
        </w:tc>
        <w:tc>
          <w:tcPr>
            <w:tcW w:w="1417" w:type="dxa"/>
          </w:tcPr>
          <w:p w:rsidR="005D0A0D" w:rsidRDefault="005D0A0D" w:rsidP="001C7365">
            <w:r>
              <w:t>2</w:t>
            </w:r>
          </w:p>
        </w:tc>
        <w:tc>
          <w:tcPr>
            <w:tcW w:w="1418" w:type="dxa"/>
          </w:tcPr>
          <w:p w:rsidR="005D0A0D" w:rsidRDefault="005D0A0D" w:rsidP="001C7365">
            <w:r>
              <w:t>Yes</w:t>
            </w:r>
          </w:p>
        </w:tc>
        <w:tc>
          <w:tcPr>
            <w:tcW w:w="1276" w:type="dxa"/>
          </w:tcPr>
          <w:p w:rsidR="005D0A0D" w:rsidRDefault="005D0A0D" w:rsidP="001C7365">
            <w:r>
              <w:t>6</w:t>
            </w:r>
          </w:p>
        </w:tc>
        <w:tc>
          <w:tcPr>
            <w:tcW w:w="1275" w:type="dxa"/>
          </w:tcPr>
          <w:p w:rsidR="005D0A0D" w:rsidRDefault="005D0A0D" w:rsidP="001C7365">
            <w:r>
              <w:t>Yes</w:t>
            </w:r>
          </w:p>
        </w:tc>
        <w:tc>
          <w:tcPr>
            <w:tcW w:w="1134" w:type="dxa"/>
          </w:tcPr>
          <w:p w:rsidR="005D0A0D" w:rsidRDefault="005D0A0D" w:rsidP="001C7365">
            <w:r w:rsidRPr="001D4112">
              <w:t>1</w:t>
            </w:r>
            <w:r>
              <w:t xml:space="preserve"> (7)</w:t>
            </w:r>
          </w:p>
        </w:tc>
        <w:tc>
          <w:tcPr>
            <w:tcW w:w="993" w:type="dxa"/>
          </w:tcPr>
          <w:p w:rsidR="005D0A0D" w:rsidRDefault="005D0A0D" w:rsidP="001C7365">
            <w:r>
              <w:t>1</w:t>
            </w:r>
          </w:p>
        </w:tc>
        <w:tc>
          <w:tcPr>
            <w:tcW w:w="1275" w:type="dxa"/>
          </w:tcPr>
          <w:p w:rsidR="005D0A0D" w:rsidRDefault="005D0A0D" w:rsidP="001C7365">
            <w:r>
              <w:t>1</w:t>
            </w:r>
          </w:p>
        </w:tc>
      </w:tr>
      <w:tr w:rsidR="005D0A0D" w:rsidTr="001C7365">
        <w:tc>
          <w:tcPr>
            <w:tcW w:w="1202" w:type="dxa"/>
            <w:vMerge/>
          </w:tcPr>
          <w:p w:rsidR="005D0A0D" w:rsidRDefault="005D0A0D" w:rsidP="001C7365"/>
        </w:tc>
        <w:tc>
          <w:tcPr>
            <w:tcW w:w="891" w:type="dxa"/>
          </w:tcPr>
          <w:p w:rsidR="005D0A0D" w:rsidRDefault="005D0A0D" w:rsidP="001C7365">
            <w:r>
              <w:t>6</w:t>
            </w:r>
          </w:p>
        </w:tc>
        <w:tc>
          <w:tcPr>
            <w:tcW w:w="1134" w:type="dxa"/>
            <w:vMerge/>
          </w:tcPr>
          <w:p w:rsidR="005D0A0D" w:rsidRDefault="005D0A0D" w:rsidP="001C7365"/>
        </w:tc>
        <w:tc>
          <w:tcPr>
            <w:tcW w:w="1417" w:type="dxa"/>
          </w:tcPr>
          <w:p w:rsidR="005D0A0D" w:rsidRDefault="005D0A0D" w:rsidP="001C7365">
            <w:r>
              <w:t>48</w:t>
            </w:r>
          </w:p>
        </w:tc>
        <w:tc>
          <w:tcPr>
            <w:tcW w:w="709" w:type="dxa"/>
          </w:tcPr>
          <w:p w:rsidR="005D0A0D" w:rsidRDefault="005D0A0D" w:rsidP="001C7365">
            <w:r>
              <w:t>12</w:t>
            </w:r>
          </w:p>
        </w:tc>
        <w:tc>
          <w:tcPr>
            <w:tcW w:w="709" w:type="dxa"/>
            <w:vMerge/>
          </w:tcPr>
          <w:p w:rsidR="005D0A0D" w:rsidRDefault="005D0A0D" w:rsidP="001C7365"/>
        </w:tc>
        <w:tc>
          <w:tcPr>
            <w:tcW w:w="1417" w:type="dxa"/>
          </w:tcPr>
          <w:p w:rsidR="005D0A0D" w:rsidRDefault="005D0A0D" w:rsidP="001C7365">
            <w:r>
              <w:t>2</w:t>
            </w:r>
          </w:p>
        </w:tc>
        <w:tc>
          <w:tcPr>
            <w:tcW w:w="1418" w:type="dxa"/>
          </w:tcPr>
          <w:p w:rsidR="005D0A0D" w:rsidRDefault="005D0A0D" w:rsidP="001C7365">
            <w:r>
              <w:t>Yes</w:t>
            </w:r>
          </w:p>
        </w:tc>
        <w:tc>
          <w:tcPr>
            <w:tcW w:w="1276" w:type="dxa"/>
          </w:tcPr>
          <w:p w:rsidR="005D0A0D" w:rsidRDefault="005D0A0D" w:rsidP="001C7365">
            <w:r>
              <w:t>8</w:t>
            </w:r>
          </w:p>
        </w:tc>
        <w:tc>
          <w:tcPr>
            <w:tcW w:w="1275" w:type="dxa"/>
          </w:tcPr>
          <w:p w:rsidR="005D0A0D" w:rsidRDefault="005D0A0D" w:rsidP="001C7365">
            <w:r>
              <w:t>Yes</w:t>
            </w:r>
          </w:p>
        </w:tc>
        <w:tc>
          <w:tcPr>
            <w:tcW w:w="1134" w:type="dxa"/>
          </w:tcPr>
          <w:p w:rsidR="005D0A0D" w:rsidRDefault="005D0A0D" w:rsidP="001C7365">
            <w:r>
              <w:t xml:space="preserve">1 (9) </w:t>
            </w:r>
          </w:p>
        </w:tc>
        <w:tc>
          <w:tcPr>
            <w:tcW w:w="993" w:type="dxa"/>
          </w:tcPr>
          <w:p w:rsidR="005D0A0D" w:rsidRDefault="005D0A0D" w:rsidP="001C7365">
            <w:r>
              <w:t>1</w:t>
            </w:r>
          </w:p>
        </w:tc>
        <w:tc>
          <w:tcPr>
            <w:tcW w:w="1275" w:type="dxa"/>
          </w:tcPr>
          <w:p w:rsidR="005D0A0D" w:rsidRDefault="005D0A0D" w:rsidP="001C7365">
            <w:r>
              <w:t>1</w:t>
            </w:r>
          </w:p>
        </w:tc>
      </w:tr>
      <w:tr w:rsidR="005D0A0D" w:rsidTr="001C7365">
        <w:tc>
          <w:tcPr>
            <w:tcW w:w="1202" w:type="dxa"/>
            <w:vMerge/>
          </w:tcPr>
          <w:p w:rsidR="005D0A0D" w:rsidRDefault="005D0A0D" w:rsidP="001C7365"/>
        </w:tc>
        <w:tc>
          <w:tcPr>
            <w:tcW w:w="891" w:type="dxa"/>
          </w:tcPr>
          <w:p w:rsidR="005D0A0D" w:rsidRDefault="005D0A0D" w:rsidP="001C7365">
            <w:r>
              <w:t>7</w:t>
            </w:r>
          </w:p>
        </w:tc>
        <w:tc>
          <w:tcPr>
            <w:tcW w:w="1134" w:type="dxa"/>
            <w:vMerge/>
          </w:tcPr>
          <w:p w:rsidR="005D0A0D" w:rsidRDefault="005D0A0D" w:rsidP="001C7365"/>
        </w:tc>
        <w:tc>
          <w:tcPr>
            <w:tcW w:w="1417" w:type="dxa"/>
          </w:tcPr>
          <w:p w:rsidR="005D0A0D" w:rsidRDefault="005D0A0D" w:rsidP="001C7365">
            <w:r>
              <w:t>56</w:t>
            </w:r>
          </w:p>
        </w:tc>
        <w:tc>
          <w:tcPr>
            <w:tcW w:w="709" w:type="dxa"/>
          </w:tcPr>
          <w:p w:rsidR="005D0A0D" w:rsidRDefault="005D0A0D" w:rsidP="001C7365">
            <w:r>
              <w:t>14</w:t>
            </w:r>
          </w:p>
        </w:tc>
        <w:tc>
          <w:tcPr>
            <w:tcW w:w="709" w:type="dxa"/>
            <w:vMerge/>
          </w:tcPr>
          <w:p w:rsidR="005D0A0D" w:rsidRDefault="005D0A0D" w:rsidP="001C7365"/>
        </w:tc>
        <w:tc>
          <w:tcPr>
            <w:tcW w:w="1417" w:type="dxa"/>
          </w:tcPr>
          <w:p w:rsidR="005D0A0D" w:rsidRDefault="005D0A0D" w:rsidP="001C7365">
            <w:r>
              <w:t>3</w:t>
            </w:r>
          </w:p>
        </w:tc>
        <w:tc>
          <w:tcPr>
            <w:tcW w:w="1418" w:type="dxa"/>
          </w:tcPr>
          <w:p w:rsidR="005D0A0D" w:rsidRDefault="005D0A0D" w:rsidP="001C7365">
            <w:r>
              <w:t>Yes</w:t>
            </w:r>
          </w:p>
        </w:tc>
        <w:tc>
          <w:tcPr>
            <w:tcW w:w="1276" w:type="dxa"/>
          </w:tcPr>
          <w:p w:rsidR="005D0A0D" w:rsidRDefault="005D0A0D" w:rsidP="001C7365">
            <w:r>
              <w:t>9</w:t>
            </w:r>
          </w:p>
        </w:tc>
        <w:tc>
          <w:tcPr>
            <w:tcW w:w="1275" w:type="dxa"/>
          </w:tcPr>
          <w:p w:rsidR="005D0A0D" w:rsidRDefault="005D0A0D" w:rsidP="001C7365">
            <w:r>
              <w:t>Yes</w:t>
            </w:r>
          </w:p>
        </w:tc>
        <w:tc>
          <w:tcPr>
            <w:tcW w:w="1134" w:type="dxa"/>
          </w:tcPr>
          <w:p w:rsidR="005D0A0D" w:rsidRDefault="005D0A0D" w:rsidP="001C7365">
            <w:r>
              <w:t>1 (10)</w:t>
            </w:r>
          </w:p>
        </w:tc>
        <w:tc>
          <w:tcPr>
            <w:tcW w:w="993" w:type="dxa"/>
          </w:tcPr>
          <w:p w:rsidR="005D0A0D" w:rsidRDefault="005D0A0D" w:rsidP="001C7365">
            <w:r>
              <w:t>1</w:t>
            </w:r>
          </w:p>
        </w:tc>
        <w:tc>
          <w:tcPr>
            <w:tcW w:w="1275" w:type="dxa"/>
          </w:tcPr>
          <w:p w:rsidR="005D0A0D" w:rsidRDefault="005D0A0D" w:rsidP="001C7365">
            <w:r>
              <w:t>1</w:t>
            </w:r>
          </w:p>
        </w:tc>
      </w:tr>
      <w:tr w:rsidR="005D0A0D" w:rsidTr="001C7365">
        <w:tc>
          <w:tcPr>
            <w:tcW w:w="1202" w:type="dxa"/>
            <w:vMerge/>
          </w:tcPr>
          <w:p w:rsidR="005D0A0D" w:rsidRDefault="005D0A0D" w:rsidP="001C7365"/>
        </w:tc>
        <w:tc>
          <w:tcPr>
            <w:tcW w:w="891" w:type="dxa"/>
          </w:tcPr>
          <w:p w:rsidR="005D0A0D" w:rsidRDefault="005D0A0D" w:rsidP="001C7365">
            <w:r>
              <w:t>8</w:t>
            </w:r>
          </w:p>
        </w:tc>
        <w:tc>
          <w:tcPr>
            <w:tcW w:w="1134" w:type="dxa"/>
            <w:vMerge/>
          </w:tcPr>
          <w:p w:rsidR="005D0A0D" w:rsidRDefault="005D0A0D" w:rsidP="001C7365"/>
        </w:tc>
        <w:tc>
          <w:tcPr>
            <w:tcW w:w="1417" w:type="dxa"/>
          </w:tcPr>
          <w:p w:rsidR="005D0A0D" w:rsidRDefault="005D0A0D" w:rsidP="001C7365">
            <w:r>
              <w:t>64</w:t>
            </w:r>
          </w:p>
        </w:tc>
        <w:tc>
          <w:tcPr>
            <w:tcW w:w="709" w:type="dxa"/>
          </w:tcPr>
          <w:p w:rsidR="005D0A0D" w:rsidRDefault="005D0A0D" w:rsidP="001C7365">
            <w:r>
              <w:t>16</w:t>
            </w:r>
          </w:p>
        </w:tc>
        <w:tc>
          <w:tcPr>
            <w:tcW w:w="709" w:type="dxa"/>
            <w:vMerge/>
          </w:tcPr>
          <w:p w:rsidR="005D0A0D" w:rsidRDefault="005D0A0D" w:rsidP="001C7365"/>
        </w:tc>
        <w:tc>
          <w:tcPr>
            <w:tcW w:w="1417" w:type="dxa"/>
          </w:tcPr>
          <w:p w:rsidR="005D0A0D" w:rsidRDefault="005D0A0D" w:rsidP="001C7365">
            <w:r>
              <w:t>3</w:t>
            </w:r>
          </w:p>
        </w:tc>
        <w:tc>
          <w:tcPr>
            <w:tcW w:w="1418" w:type="dxa"/>
          </w:tcPr>
          <w:p w:rsidR="005D0A0D" w:rsidRDefault="005D0A0D" w:rsidP="001C7365">
            <w:r>
              <w:t>Yes</w:t>
            </w:r>
          </w:p>
        </w:tc>
        <w:tc>
          <w:tcPr>
            <w:tcW w:w="1276" w:type="dxa"/>
          </w:tcPr>
          <w:p w:rsidR="005D0A0D" w:rsidRDefault="005D0A0D" w:rsidP="001C7365">
            <w:r>
              <w:t>11</w:t>
            </w:r>
          </w:p>
        </w:tc>
        <w:tc>
          <w:tcPr>
            <w:tcW w:w="1275" w:type="dxa"/>
          </w:tcPr>
          <w:p w:rsidR="005D0A0D" w:rsidRDefault="005D0A0D" w:rsidP="001C7365">
            <w:r>
              <w:t>Yes</w:t>
            </w:r>
          </w:p>
        </w:tc>
        <w:tc>
          <w:tcPr>
            <w:tcW w:w="1134" w:type="dxa"/>
          </w:tcPr>
          <w:p w:rsidR="005D0A0D" w:rsidRDefault="005D0A0D" w:rsidP="001C7365">
            <w:r>
              <w:t>1 (12)</w:t>
            </w:r>
          </w:p>
        </w:tc>
        <w:tc>
          <w:tcPr>
            <w:tcW w:w="993" w:type="dxa"/>
          </w:tcPr>
          <w:p w:rsidR="005D0A0D" w:rsidRDefault="005D0A0D" w:rsidP="001C7365">
            <w:r>
              <w:t>1</w:t>
            </w:r>
          </w:p>
        </w:tc>
        <w:tc>
          <w:tcPr>
            <w:tcW w:w="1275" w:type="dxa"/>
          </w:tcPr>
          <w:p w:rsidR="005D0A0D" w:rsidRDefault="005D0A0D" w:rsidP="001C7365">
            <w:r>
              <w:t>1</w:t>
            </w:r>
          </w:p>
        </w:tc>
      </w:tr>
      <w:tr w:rsidR="005D0A0D" w:rsidTr="001C7365">
        <w:tc>
          <w:tcPr>
            <w:tcW w:w="1202" w:type="dxa"/>
            <w:vMerge/>
          </w:tcPr>
          <w:p w:rsidR="005D0A0D" w:rsidRDefault="005D0A0D" w:rsidP="001C7365"/>
        </w:tc>
        <w:tc>
          <w:tcPr>
            <w:tcW w:w="891" w:type="dxa"/>
          </w:tcPr>
          <w:p w:rsidR="005D0A0D" w:rsidRDefault="005D0A0D" w:rsidP="001C7365">
            <w:r>
              <w:t>9</w:t>
            </w:r>
          </w:p>
        </w:tc>
        <w:tc>
          <w:tcPr>
            <w:tcW w:w="1134" w:type="dxa"/>
            <w:vMerge/>
          </w:tcPr>
          <w:p w:rsidR="005D0A0D" w:rsidRDefault="005D0A0D" w:rsidP="001C7365"/>
        </w:tc>
        <w:tc>
          <w:tcPr>
            <w:tcW w:w="1417" w:type="dxa"/>
          </w:tcPr>
          <w:p w:rsidR="005D0A0D" w:rsidRDefault="005D0A0D" w:rsidP="001C7365">
            <w:r>
              <w:t>72</w:t>
            </w:r>
          </w:p>
        </w:tc>
        <w:tc>
          <w:tcPr>
            <w:tcW w:w="709" w:type="dxa"/>
          </w:tcPr>
          <w:p w:rsidR="005D0A0D" w:rsidRDefault="005D0A0D" w:rsidP="001C7365">
            <w:r>
              <w:t>18</w:t>
            </w:r>
          </w:p>
        </w:tc>
        <w:tc>
          <w:tcPr>
            <w:tcW w:w="709" w:type="dxa"/>
            <w:vMerge/>
          </w:tcPr>
          <w:p w:rsidR="005D0A0D" w:rsidRDefault="005D0A0D" w:rsidP="001C7365"/>
        </w:tc>
        <w:tc>
          <w:tcPr>
            <w:tcW w:w="1417" w:type="dxa"/>
          </w:tcPr>
          <w:p w:rsidR="005D0A0D" w:rsidRDefault="005D0A0D" w:rsidP="001C7365">
            <w:r>
              <w:t>4</w:t>
            </w:r>
          </w:p>
        </w:tc>
        <w:tc>
          <w:tcPr>
            <w:tcW w:w="1418" w:type="dxa"/>
          </w:tcPr>
          <w:p w:rsidR="005D0A0D" w:rsidRDefault="005D0A0D" w:rsidP="001C7365">
            <w:r>
              <w:t>Yes</w:t>
            </w:r>
          </w:p>
        </w:tc>
        <w:tc>
          <w:tcPr>
            <w:tcW w:w="1276" w:type="dxa"/>
          </w:tcPr>
          <w:p w:rsidR="005D0A0D" w:rsidRDefault="005D0A0D" w:rsidP="001C7365">
            <w:r>
              <w:t>12</w:t>
            </w:r>
          </w:p>
        </w:tc>
        <w:tc>
          <w:tcPr>
            <w:tcW w:w="1275" w:type="dxa"/>
          </w:tcPr>
          <w:p w:rsidR="005D0A0D" w:rsidRDefault="005D0A0D" w:rsidP="001C7365">
            <w:r>
              <w:t>Yes</w:t>
            </w:r>
          </w:p>
        </w:tc>
        <w:tc>
          <w:tcPr>
            <w:tcW w:w="1134" w:type="dxa"/>
          </w:tcPr>
          <w:p w:rsidR="005D0A0D" w:rsidRDefault="005D0A0D" w:rsidP="001C7365">
            <w:r>
              <w:t>1 (13)</w:t>
            </w:r>
          </w:p>
        </w:tc>
        <w:tc>
          <w:tcPr>
            <w:tcW w:w="993" w:type="dxa"/>
          </w:tcPr>
          <w:p w:rsidR="005D0A0D" w:rsidRPr="00392312" w:rsidRDefault="005D0A0D" w:rsidP="001C7365">
            <w:r>
              <w:t>1</w:t>
            </w:r>
          </w:p>
        </w:tc>
        <w:tc>
          <w:tcPr>
            <w:tcW w:w="1275" w:type="dxa"/>
          </w:tcPr>
          <w:p w:rsidR="005D0A0D" w:rsidRDefault="005D0A0D" w:rsidP="001C7365">
            <w:r>
              <w:t>1</w:t>
            </w:r>
          </w:p>
        </w:tc>
      </w:tr>
      <w:tr w:rsidR="005D0A0D" w:rsidTr="001C7365">
        <w:tc>
          <w:tcPr>
            <w:tcW w:w="1202" w:type="dxa"/>
            <w:vMerge/>
          </w:tcPr>
          <w:p w:rsidR="005D0A0D" w:rsidRDefault="005D0A0D" w:rsidP="001C7365"/>
        </w:tc>
        <w:tc>
          <w:tcPr>
            <w:tcW w:w="891" w:type="dxa"/>
          </w:tcPr>
          <w:p w:rsidR="005D0A0D" w:rsidRDefault="005D0A0D" w:rsidP="001C7365">
            <w:r>
              <w:t>10</w:t>
            </w:r>
          </w:p>
        </w:tc>
        <w:tc>
          <w:tcPr>
            <w:tcW w:w="1134" w:type="dxa"/>
            <w:vMerge/>
          </w:tcPr>
          <w:p w:rsidR="005D0A0D" w:rsidRDefault="005D0A0D" w:rsidP="001C7365"/>
        </w:tc>
        <w:tc>
          <w:tcPr>
            <w:tcW w:w="1417" w:type="dxa"/>
          </w:tcPr>
          <w:p w:rsidR="005D0A0D" w:rsidRDefault="005D0A0D" w:rsidP="001C7365">
            <w:r>
              <w:t>80</w:t>
            </w:r>
          </w:p>
        </w:tc>
        <w:tc>
          <w:tcPr>
            <w:tcW w:w="709" w:type="dxa"/>
          </w:tcPr>
          <w:p w:rsidR="005D0A0D" w:rsidRDefault="005D0A0D" w:rsidP="001C7365">
            <w:r>
              <w:t>20</w:t>
            </w:r>
          </w:p>
        </w:tc>
        <w:tc>
          <w:tcPr>
            <w:tcW w:w="709" w:type="dxa"/>
            <w:vMerge/>
          </w:tcPr>
          <w:p w:rsidR="005D0A0D" w:rsidRDefault="005D0A0D" w:rsidP="001C7365"/>
        </w:tc>
        <w:tc>
          <w:tcPr>
            <w:tcW w:w="1417" w:type="dxa"/>
          </w:tcPr>
          <w:p w:rsidR="005D0A0D" w:rsidRDefault="005D0A0D" w:rsidP="001C7365">
            <w:r>
              <w:t>4</w:t>
            </w:r>
          </w:p>
        </w:tc>
        <w:tc>
          <w:tcPr>
            <w:tcW w:w="1418" w:type="dxa"/>
          </w:tcPr>
          <w:p w:rsidR="005D0A0D" w:rsidRDefault="005D0A0D" w:rsidP="001C7365">
            <w:r>
              <w:t>Yes</w:t>
            </w:r>
          </w:p>
        </w:tc>
        <w:tc>
          <w:tcPr>
            <w:tcW w:w="1276" w:type="dxa"/>
          </w:tcPr>
          <w:p w:rsidR="005D0A0D" w:rsidRDefault="005D0A0D" w:rsidP="001C7365">
            <w:r>
              <w:t>13</w:t>
            </w:r>
          </w:p>
        </w:tc>
        <w:tc>
          <w:tcPr>
            <w:tcW w:w="1275" w:type="dxa"/>
          </w:tcPr>
          <w:p w:rsidR="005D0A0D" w:rsidRDefault="005D0A0D" w:rsidP="001C7365">
            <w:r>
              <w:t>Yes</w:t>
            </w:r>
          </w:p>
        </w:tc>
        <w:tc>
          <w:tcPr>
            <w:tcW w:w="1134" w:type="dxa"/>
          </w:tcPr>
          <w:p w:rsidR="005D0A0D" w:rsidRDefault="005D0A0D" w:rsidP="001C7365">
            <w:r>
              <w:t>1 (15)</w:t>
            </w:r>
          </w:p>
        </w:tc>
        <w:tc>
          <w:tcPr>
            <w:tcW w:w="993" w:type="dxa"/>
          </w:tcPr>
          <w:p w:rsidR="005D0A0D" w:rsidRDefault="005D0A0D" w:rsidP="001C7365">
            <w:r>
              <w:t>1</w:t>
            </w:r>
          </w:p>
        </w:tc>
        <w:tc>
          <w:tcPr>
            <w:tcW w:w="1275" w:type="dxa"/>
          </w:tcPr>
          <w:p w:rsidR="005D0A0D" w:rsidRDefault="005D0A0D" w:rsidP="001C7365">
            <w:r>
              <w:t>1</w:t>
            </w:r>
          </w:p>
        </w:tc>
      </w:tr>
    </w:tbl>
    <w:p w:rsidR="005D0A0D" w:rsidRDefault="005D0A0D" w:rsidP="005D0A0D"/>
    <w:p w:rsidR="005D0A0D" w:rsidRDefault="005D0A0D" w:rsidP="005D0A0D">
      <w:r>
        <w:br w:type="page"/>
      </w:r>
    </w:p>
    <w:tbl>
      <w:tblPr>
        <w:tblStyle w:val="TableGrid"/>
        <w:tblW w:w="14850" w:type="dxa"/>
        <w:tblLayout w:type="fixed"/>
        <w:tblLook w:val="04A0" w:firstRow="1" w:lastRow="0" w:firstColumn="1" w:lastColumn="0" w:noHBand="0" w:noVBand="1"/>
      </w:tblPr>
      <w:tblGrid>
        <w:gridCol w:w="1202"/>
        <w:gridCol w:w="749"/>
        <w:gridCol w:w="1134"/>
        <w:gridCol w:w="1418"/>
        <w:gridCol w:w="708"/>
        <w:gridCol w:w="709"/>
        <w:gridCol w:w="1418"/>
        <w:gridCol w:w="1559"/>
        <w:gridCol w:w="1276"/>
        <w:gridCol w:w="1275"/>
        <w:gridCol w:w="1134"/>
        <w:gridCol w:w="993"/>
        <w:gridCol w:w="1275"/>
      </w:tblGrid>
      <w:tr w:rsidR="005D0A0D" w:rsidTr="001C7365">
        <w:tc>
          <w:tcPr>
            <w:tcW w:w="1951" w:type="dxa"/>
            <w:gridSpan w:val="2"/>
          </w:tcPr>
          <w:p w:rsidR="005D0A0D" w:rsidRDefault="005D0A0D" w:rsidP="001C7365">
            <w:r>
              <w:lastRenderedPageBreak/>
              <w:t>Phase 1 Experiment</w:t>
            </w:r>
          </w:p>
        </w:tc>
        <w:tc>
          <w:tcPr>
            <w:tcW w:w="1134" w:type="dxa"/>
            <w:vMerge w:val="restart"/>
          </w:tcPr>
          <w:p w:rsidR="005D0A0D" w:rsidRDefault="005D0A0D" w:rsidP="001C7365">
            <w:r>
              <w:t>Technical Rep</w:t>
            </w:r>
          </w:p>
        </w:tc>
        <w:tc>
          <w:tcPr>
            <w:tcW w:w="1418" w:type="dxa"/>
            <w:vMerge w:val="restart"/>
          </w:tcPr>
          <w:p w:rsidR="005D0A0D" w:rsidRDefault="005D0A0D" w:rsidP="001C7365">
            <w:r>
              <w:t xml:space="preserve">Number of observation </w:t>
            </w:r>
          </w:p>
        </w:tc>
        <w:tc>
          <w:tcPr>
            <w:tcW w:w="1417" w:type="dxa"/>
            <w:gridSpan w:val="2"/>
          </w:tcPr>
          <w:p w:rsidR="005D0A0D" w:rsidRDefault="005D0A0D" w:rsidP="001C7365">
            <w:r>
              <w:t>Phase 2 Experiment</w:t>
            </w:r>
          </w:p>
        </w:tc>
        <w:tc>
          <w:tcPr>
            <w:tcW w:w="1418" w:type="dxa"/>
            <w:vMerge w:val="restart"/>
          </w:tcPr>
          <w:p w:rsidR="005D0A0D" w:rsidRDefault="005D0A0D" w:rsidP="001C7365">
            <w:r>
              <w:t xml:space="preserve">DF of Animal in the between Runs stratum </w:t>
            </w:r>
          </w:p>
        </w:tc>
        <w:tc>
          <w:tcPr>
            <w:tcW w:w="1559" w:type="dxa"/>
            <w:vMerge w:val="restart"/>
          </w:tcPr>
          <w:p w:rsidR="005D0A0D" w:rsidRDefault="005D0A0D" w:rsidP="001C7365">
            <w:pPr>
              <w:rPr>
                <w:lang w:eastAsia="zh-TW"/>
              </w:rPr>
            </w:pPr>
            <w:r>
              <w:t xml:space="preserve">Tag orthogonal to Animal </w:t>
            </w:r>
            <w:r>
              <w:rPr>
                <w:rFonts w:hint="eastAsia"/>
                <w:lang w:eastAsia="zh-TW"/>
              </w:rPr>
              <w:t>in the within runs stratum</w:t>
            </w:r>
          </w:p>
        </w:tc>
        <w:tc>
          <w:tcPr>
            <w:tcW w:w="1276" w:type="dxa"/>
            <w:vMerge w:val="restart"/>
          </w:tcPr>
          <w:p w:rsidR="005D0A0D" w:rsidRDefault="005D0A0D" w:rsidP="001C7365">
            <w:r>
              <w:t>DF of residual in between animals stratum</w:t>
            </w:r>
          </w:p>
        </w:tc>
        <w:tc>
          <w:tcPr>
            <w:tcW w:w="1275" w:type="dxa"/>
            <w:vMerge w:val="restart"/>
          </w:tcPr>
          <w:p w:rsidR="005D0A0D" w:rsidRDefault="005D0A0D" w:rsidP="001C7365">
            <w:r>
              <w:t>Tag orthogonal to Treatment</w:t>
            </w:r>
          </w:p>
        </w:tc>
        <w:tc>
          <w:tcPr>
            <w:tcW w:w="2127" w:type="dxa"/>
            <w:gridSpan w:val="2"/>
          </w:tcPr>
          <w:p w:rsidR="005D0A0D" w:rsidRDefault="005D0A0D" w:rsidP="001C7365">
            <w:r>
              <w:t>Animal</w:t>
            </w:r>
          </w:p>
        </w:tc>
        <w:tc>
          <w:tcPr>
            <w:tcW w:w="1275" w:type="dxa"/>
          </w:tcPr>
          <w:p w:rsidR="005D0A0D" w:rsidRDefault="005D0A0D" w:rsidP="001C7365">
            <w:r>
              <w:t>Treatment</w:t>
            </w:r>
          </w:p>
        </w:tc>
      </w:tr>
      <w:tr w:rsidR="005D0A0D" w:rsidTr="001C7365">
        <w:tc>
          <w:tcPr>
            <w:tcW w:w="1202" w:type="dxa"/>
          </w:tcPr>
          <w:p w:rsidR="005D0A0D" w:rsidRDefault="005D0A0D" w:rsidP="001C7365">
            <w:r>
              <w:t>Treatment</w:t>
            </w:r>
          </w:p>
        </w:tc>
        <w:tc>
          <w:tcPr>
            <w:tcW w:w="749" w:type="dxa"/>
          </w:tcPr>
          <w:p w:rsidR="005D0A0D" w:rsidRDefault="005D0A0D" w:rsidP="001C7365">
            <w:r>
              <w:t>Bio Rep</w:t>
            </w:r>
          </w:p>
        </w:tc>
        <w:tc>
          <w:tcPr>
            <w:tcW w:w="1134" w:type="dxa"/>
            <w:vMerge/>
          </w:tcPr>
          <w:p w:rsidR="005D0A0D" w:rsidRDefault="005D0A0D" w:rsidP="001C7365"/>
        </w:tc>
        <w:tc>
          <w:tcPr>
            <w:tcW w:w="1418" w:type="dxa"/>
            <w:vMerge/>
          </w:tcPr>
          <w:p w:rsidR="005D0A0D" w:rsidRDefault="005D0A0D" w:rsidP="001C7365"/>
        </w:tc>
        <w:tc>
          <w:tcPr>
            <w:tcW w:w="708" w:type="dxa"/>
          </w:tcPr>
          <w:p w:rsidR="005D0A0D" w:rsidRDefault="005D0A0D" w:rsidP="001C7365">
            <w:r>
              <w:t>Runs</w:t>
            </w:r>
          </w:p>
        </w:tc>
        <w:tc>
          <w:tcPr>
            <w:tcW w:w="709" w:type="dxa"/>
            <w:tcBorders>
              <w:bottom w:val="single" w:sz="4" w:space="0" w:color="auto"/>
            </w:tcBorders>
          </w:tcPr>
          <w:p w:rsidR="005D0A0D" w:rsidRDefault="005D0A0D" w:rsidP="001C7365">
            <w:r>
              <w:t xml:space="preserve">Tags </w:t>
            </w:r>
          </w:p>
        </w:tc>
        <w:tc>
          <w:tcPr>
            <w:tcW w:w="1418" w:type="dxa"/>
            <w:vMerge/>
          </w:tcPr>
          <w:p w:rsidR="005D0A0D" w:rsidRDefault="005D0A0D" w:rsidP="001C7365"/>
        </w:tc>
        <w:tc>
          <w:tcPr>
            <w:tcW w:w="1559" w:type="dxa"/>
            <w:vMerge/>
          </w:tcPr>
          <w:p w:rsidR="005D0A0D" w:rsidRDefault="005D0A0D" w:rsidP="001C7365"/>
        </w:tc>
        <w:tc>
          <w:tcPr>
            <w:tcW w:w="1276" w:type="dxa"/>
            <w:vMerge/>
          </w:tcPr>
          <w:p w:rsidR="005D0A0D" w:rsidRDefault="005D0A0D" w:rsidP="001C7365"/>
        </w:tc>
        <w:tc>
          <w:tcPr>
            <w:tcW w:w="1275" w:type="dxa"/>
            <w:vMerge/>
          </w:tcPr>
          <w:p w:rsidR="005D0A0D" w:rsidRDefault="005D0A0D" w:rsidP="001C7365"/>
        </w:tc>
        <w:tc>
          <w:tcPr>
            <w:tcW w:w="1134" w:type="dxa"/>
          </w:tcPr>
          <w:p w:rsidR="005D0A0D" w:rsidRDefault="005D0A0D" w:rsidP="001C7365">
            <w:r>
              <w:t>Canonical Eff Factor</w:t>
            </w:r>
          </w:p>
        </w:tc>
        <w:tc>
          <w:tcPr>
            <w:tcW w:w="993" w:type="dxa"/>
          </w:tcPr>
          <w:p w:rsidR="005D0A0D" w:rsidRDefault="005D0A0D" w:rsidP="001C7365">
            <w:r>
              <w:t>Average Eff Factor</w:t>
            </w:r>
          </w:p>
        </w:tc>
        <w:tc>
          <w:tcPr>
            <w:tcW w:w="1275" w:type="dxa"/>
          </w:tcPr>
          <w:p w:rsidR="005D0A0D" w:rsidRDefault="005D0A0D" w:rsidP="001C7365">
            <w:r>
              <w:t>Average Eff Factor</w:t>
            </w:r>
          </w:p>
        </w:tc>
      </w:tr>
      <w:tr w:rsidR="005D0A0D" w:rsidTr="001C7365">
        <w:tc>
          <w:tcPr>
            <w:tcW w:w="1202" w:type="dxa"/>
            <w:vMerge w:val="restart"/>
          </w:tcPr>
          <w:p w:rsidR="005D0A0D" w:rsidRDefault="005D0A0D" w:rsidP="001C7365">
            <w:r>
              <w:t>2</w:t>
            </w:r>
          </w:p>
        </w:tc>
        <w:tc>
          <w:tcPr>
            <w:tcW w:w="749" w:type="dxa"/>
          </w:tcPr>
          <w:p w:rsidR="005D0A0D" w:rsidRDefault="005D0A0D" w:rsidP="001C7365">
            <w:r>
              <w:t>4</w:t>
            </w:r>
          </w:p>
        </w:tc>
        <w:tc>
          <w:tcPr>
            <w:tcW w:w="1134" w:type="dxa"/>
            <w:vMerge w:val="restart"/>
          </w:tcPr>
          <w:p w:rsidR="005D0A0D" w:rsidRDefault="005D0A0D" w:rsidP="001C7365">
            <w:r>
              <w:t>2</w:t>
            </w:r>
          </w:p>
        </w:tc>
        <w:tc>
          <w:tcPr>
            <w:tcW w:w="1418" w:type="dxa"/>
          </w:tcPr>
          <w:p w:rsidR="005D0A0D" w:rsidRDefault="005D0A0D" w:rsidP="001C7365">
            <w:r>
              <w:t>16</w:t>
            </w:r>
          </w:p>
        </w:tc>
        <w:tc>
          <w:tcPr>
            <w:tcW w:w="708" w:type="dxa"/>
          </w:tcPr>
          <w:p w:rsidR="005D0A0D" w:rsidRDefault="005D0A0D" w:rsidP="001C7365">
            <w:r>
              <w:t>2</w:t>
            </w:r>
          </w:p>
        </w:tc>
        <w:tc>
          <w:tcPr>
            <w:tcW w:w="709" w:type="dxa"/>
            <w:vMerge w:val="restart"/>
          </w:tcPr>
          <w:p w:rsidR="005D0A0D" w:rsidRDefault="005D0A0D" w:rsidP="001C7365">
            <w:r>
              <w:t>8</w:t>
            </w:r>
          </w:p>
          <w:p w:rsidR="005D0A0D" w:rsidRDefault="005D0A0D" w:rsidP="001C7365"/>
          <w:p w:rsidR="005D0A0D" w:rsidRDefault="005D0A0D" w:rsidP="001C7365"/>
        </w:tc>
        <w:tc>
          <w:tcPr>
            <w:tcW w:w="1418" w:type="dxa"/>
          </w:tcPr>
          <w:p w:rsidR="005D0A0D" w:rsidRDefault="005D0A0D" w:rsidP="001C7365">
            <w:r>
              <w:t>0</w:t>
            </w:r>
          </w:p>
        </w:tc>
        <w:tc>
          <w:tcPr>
            <w:tcW w:w="1559" w:type="dxa"/>
          </w:tcPr>
          <w:p w:rsidR="005D0A0D" w:rsidRDefault="005D0A0D" w:rsidP="001C7365">
            <w:r>
              <w:t>No (3 DF)</w:t>
            </w:r>
          </w:p>
        </w:tc>
        <w:tc>
          <w:tcPr>
            <w:tcW w:w="1276" w:type="dxa"/>
          </w:tcPr>
          <w:p w:rsidR="005D0A0D" w:rsidRDefault="005D0A0D" w:rsidP="001C7365">
            <w:r>
              <w:t>3</w:t>
            </w:r>
          </w:p>
        </w:tc>
        <w:tc>
          <w:tcPr>
            <w:tcW w:w="1275" w:type="dxa"/>
          </w:tcPr>
          <w:p w:rsidR="005D0A0D" w:rsidRDefault="005D0A0D" w:rsidP="001C7365">
            <w:r>
              <w:t>Yes</w:t>
            </w:r>
          </w:p>
        </w:tc>
        <w:tc>
          <w:tcPr>
            <w:tcW w:w="1134" w:type="dxa"/>
          </w:tcPr>
          <w:p w:rsidR="005D0A0D" w:rsidRDefault="005D0A0D" w:rsidP="001C7365">
            <w:r>
              <w:t>1 (7)</w:t>
            </w:r>
          </w:p>
        </w:tc>
        <w:tc>
          <w:tcPr>
            <w:tcW w:w="993" w:type="dxa"/>
          </w:tcPr>
          <w:p w:rsidR="005D0A0D" w:rsidRDefault="005D0A0D" w:rsidP="001C7365">
            <w:r>
              <w:t>1</w:t>
            </w:r>
          </w:p>
        </w:tc>
        <w:tc>
          <w:tcPr>
            <w:tcW w:w="1275" w:type="dxa"/>
          </w:tcPr>
          <w:p w:rsidR="005D0A0D" w:rsidRDefault="005D0A0D" w:rsidP="001C7365">
            <w:r>
              <w:t>1</w:t>
            </w:r>
          </w:p>
        </w:tc>
      </w:tr>
      <w:tr w:rsidR="005D0A0D" w:rsidTr="001C7365">
        <w:tc>
          <w:tcPr>
            <w:tcW w:w="1202" w:type="dxa"/>
            <w:vMerge/>
          </w:tcPr>
          <w:p w:rsidR="005D0A0D" w:rsidRDefault="005D0A0D" w:rsidP="001C7365"/>
        </w:tc>
        <w:tc>
          <w:tcPr>
            <w:tcW w:w="749" w:type="dxa"/>
          </w:tcPr>
          <w:p w:rsidR="005D0A0D" w:rsidRDefault="005D0A0D" w:rsidP="001C7365">
            <w:r>
              <w:t>6</w:t>
            </w:r>
          </w:p>
        </w:tc>
        <w:tc>
          <w:tcPr>
            <w:tcW w:w="1134" w:type="dxa"/>
            <w:vMerge/>
          </w:tcPr>
          <w:p w:rsidR="005D0A0D" w:rsidRDefault="005D0A0D" w:rsidP="001C7365"/>
        </w:tc>
        <w:tc>
          <w:tcPr>
            <w:tcW w:w="1418" w:type="dxa"/>
          </w:tcPr>
          <w:p w:rsidR="005D0A0D" w:rsidRDefault="005D0A0D" w:rsidP="001C7365">
            <w:r>
              <w:t>24</w:t>
            </w:r>
          </w:p>
        </w:tc>
        <w:tc>
          <w:tcPr>
            <w:tcW w:w="708" w:type="dxa"/>
          </w:tcPr>
          <w:p w:rsidR="005D0A0D" w:rsidRDefault="005D0A0D" w:rsidP="001C7365">
            <w:r>
              <w:t>3</w:t>
            </w:r>
          </w:p>
        </w:tc>
        <w:tc>
          <w:tcPr>
            <w:tcW w:w="709" w:type="dxa"/>
            <w:vMerge/>
          </w:tcPr>
          <w:p w:rsidR="005D0A0D" w:rsidRDefault="005D0A0D" w:rsidP="001C7365"/>
        </w:tc>
        <w:tc>
          <w:tcPr>
            <w:tcW w:w="1418" w:type="dxa"/>
          </w:tcPr>
          <w:p w:rsidR="005D0A0D" w:rsidRDefault="005D0A0D" w:rsidP="001C7365">
            <w:r>
              <w:t>1</w:t>
            </w:r>
          </w:p>
        </w:tc>
        <w:tc>
          <w:tcPr>
            <w:tcW w:w="1559" w:type="dxa"/>
          </w:tcPr>
          <w:p w:rsidR="005D0A0D" w:rsidRDefault="005D0A0D" w:rsidP="001C7365">
            <w:r>
              <w:t>No (3 DF)</w:t>
            </w:r>
          </w:p>
        </w:tc>
        <w:tc>
          <w:tcPr>
            <w:tcW w:w="1276" w:type="dxa"/>
          </w:tcPr>
          <w:p w:rsidR="005D0A0D" w:rsidRDefault="005D0A0D" w:rsidP="001C7365">
            <w:r>
              <w:t>6</w:t>
            </w:r>
          </w:p>
        </w:tc>
        <w:tc>
          <w:tcPr>
            <w:tcW w:w="1275" w:type="dxa"/>
          </w:tcPr>
          <w:p w:rsidR="005D0A0D" w:rsidRDefault="005D0A0D" w:rsidP="001C7365">
            <w:r>
              <w:t>No</w:t>
            </w:r>
          </w:p>
        </w:tc>
        <w:tc>
          <w:tcPr>
            <w:tcW w:w="1134" w:type="dxa"/>
          </w:tcPr>
          <w:p w:rsidR="005D0A0D" w:rsidRDefault="005D0A0D" w:rsidP="001C7365">
            <w:r>
              <w:t>1 (10)</w:t>
            </w:r>
          </w:p>
        </w:tc>
        <w:tc>
          <w:tcPr>
            <w:tcW w:w="993" w:type="dxa"/>
          </w:tcPr>
          <w:p w:rsidR="005D0A0D" w:rsidRDefault="005D0A0D" w:rsidP="001C7365">
            <w:r>
              <w:t>1</w:t>
            </w:r>
          </w:p>
        </w:tc>
        <w:tc>
          <w:tcPr>
            <w:tcW w:w="1275" w:type="dxa"/>
          </w:tcPr>
          <w:p w:rsidR="005D0A0D" w:rsidRDefault="005D0A0D" w:rsidP="001C7365">
            <w:r w:rsidRPr="006D4CBF">
              <w:t>0.8889</w:t>
            </w:r>
          </w:p>
        </w:tc>
      </w:tr>
      <w:tr w:rsidR="005D0A0D" w:rsidTr="001C7365">
        <w:tc>
          <w:tcPr>
            <w:tcW w:w="1202" w:type="dxa"/>
            <w:vMerge/>
          </w:tcPr>
          <w:p w:rsidR="005D0A0D" w:rsidRDefault="005D0A0D" w:rsidP="001C7365"/>
        </w:tc>
        <w:tc>
          <w:tcPr>
            <w:tcW w:w="749" w:type="dxa"/>
          </w:tcPr>
          <w:p w:rsidR="005D0A0D" w:rsidRDefault="005D0A0D" w:rsidP="001C7365">
            <w:r>
              <w:t>8</w:t>
            </w:r>
          </w:p>
        </w:tc>
        <w:tc>
          <w:tcPr>
            <w:tcW w:w="1134" w:type="dxa"/>
            <w:vMerge/>
          </w:tcPr>
          <w:p w:rsidR="005D0A0D" w:rsidRDefault="005D0A0D" w:rsidP="001C7365"/>
        </w:tc>
        <w:tc>
          <w:tcPr>
            <w:tcW w:w="1418" w:type="dxa"/>
          </w:tcPr>
          <w:p w:rsidR="005D0A0D" w:rsidRDefault="005D0A0D" w:rsidP="001C7365">
            <w:r>
              <w:t>32</w:t>
            </w:r>
          </w:p>
        </w:tc>
        <w:tc>
          <w:tcPr>
            <w:tcW w:w="708" w:type="dxa"/>
          </w:tcPr>
          <w:p w:rsidR="005D0A0D" w:rsidRDefault="005D0A0D" w:rsidP="001C7365">
            <w:r>
              <w:t>4</w:t>
            </w:r>
          </w:p>
        </w:tc>
        <w:tc>
          <w:tcPr>
            <w:tcW w:w="709" w:type="dxa"/>
            <w:vMerge/>
          </w:tcPr>
          <w:p w:rsidR="005D0A0D" w:rsidRDefault="005D0A0D" w:rsidP="001C7365"/>
        </w:tc>
        <w:tc>
          <w:tcPr>
            <w:tcW w:w="1418" w:type="dxa"/>
          </w:tcPr>
          <w:p w:rsidR="005D0A0D" w:rsidRDefault="005D0A0D" w:rsidP="001C7365">
            <w:r>
              <w:t>1</w:t>
            </w:r>
          </w:p>
        </w:tc>
        <w:tc>
          <w:tcPr>
            <w:tcW w:w="1559" w:type="dxa"/>
          </w:tcPr>
          <w:p w:rsidR="005D0A0D" w:rsidRDefault="005D0A0D" w:rsidP="001C7365">
            <w:r>
              <w:t>No (3 DF)</w:t>
            </w:r>
          </w:p>
        </w:tc>
        <w:tc>
          <w:tcPr>
            <w:tcW w:w="1276" w:type="dxa"/>
          </w:tcPr>
          <w:p w:rsidR="005D0A0D" w:rsidRDefault="005D0A0D" w:rsidP="001C7365">
            <w:r>
              <w:t>10</w:t>
            </w:r>
          </w:p>
        </w:tc>
        <w:tc>
          <w:tcPr>
            <w:tcW w:w="1275" w:type="dxa"/>
          </w:tcPr>
          <w:p w:rsidR="005D0A0D" w:rsidRDefault="005D0A0D" w:rsidP="001C7365">
            <w:r>
              <w:t>Yes</w:t>
            </w:r>
          </w:p>
        </w:tc>
        <w:tc>
          <w:tcPr>
            <w:tcW w:w="1134" w:type="dxa"/>
          </w:tcPr>
          <w:p w:rsidR="005D0A0D" w:rsidRDefault="005D0A0D" w:rsidP="001C7365">
            <w:r>
              <w:t>1 (14)</w:t>
            </w:r>
          </w:p>
        </w:tc>
        <w:tc>
          <w:tcPr>
            <w:tcW w:w="993" w:type="dxa"/>
          </w:tcPr>
          <w:p w:rsidR="005D0A0D" w:rsidRDefault="005D0A0D" w:rsidP="001C7365">
            <w:r>
              <w:t>1</w:t>
            </w:r>
          </w:p>
        </w:tc>
        <w:tc>
          <w:tcPr>
            <w:tcW w:w="1275" w:type="dxa"/>
          </w:tcPr>
          <w:p w:rsidR="005D0A0D" w:rsidRDefault="005D0A0D" w:rsidP="001C7365">
            <w:r>
              <w:t>1</w:t>
            </w:r>
          </w:p>
        </w:tc>
      </w:tr>
      <w:tr w:rsidR="005D0A0D" w:rsidTr="001C7365">
        <w:tc>
          <w:tcPr>
            <w:tcW w:w="1202" w:type="dxa"/>
            <w:vMerge/>
          </w:tcPr>
          <w:p w:rsidR="005D0A0D" w:rsidRDefault="005D0A0D" w:rsidP="001C7365"/>
        </w:tc>
        <w:tc>
          <w:tcPr>
            <w:tcW w:w="749" w:type="dxa"/>
            <w:tcBorders>
              <w:bottom w:val="double" w:sz="4" w:space="0" w:color="auto"/>
            </w:tcBorders>
          </w:tcPr>
          <w:p w:rsidR="005D0A0D" w:rsidRDefault="005D0A0D" w:rsidP="001C7365">
            <w:r>
              <w:t>10</w:t>
            </w:r>
          </w:p>
        </w:tc>
        <w:tc>
          <w:tcPr>
            <w:tcW w:w="1134" w:type="dxa"/>
            <w:vMerge/>
            <w:tcBorders>
              <w:bottom w:val="double" w:sz="4" w:space="0" w:color="auto"/>
            </w:tcBorders>
          </w:tcPr>
          <w:p w:rsidR="005D0A0D" w:rsidRDefault="005D0A0D" w:rsidP="001C7365"/>
        </w:tc>
        <w:tc>
          <w:tcPr>
            <w:tcW w:w="1418" w:type="dxa"/>
            <w:tcBorders>
              <w:bottom w:val="double" w:sz="4" w:space="0" w:color="auto"/>
            </w:tcBorders>
          </w:tcPr>
          <w:p w:rsidR="005D0A0D" w:rsidRDefault="005D0A0D" w:rsidP="001C7365">
            <w:r>
              <w:t>40</w:t>
            </w:r>
          </w:p>
        </w:tc>
        <w:tc>
          <w:tcPr>
            <w:tcW w:w="708" w:type="dxa"/>
            <w:tcBorders>
              <w:bottom w:val="double" w:sz="4" w:space="0" w:color="auto"/>
            </w:tcBorders>
          </w:tcPr>
          <w:p w:rsidR="005D0A0D" w:rsidRDefault="005D0A0D" w:rsidP="001C7365">
            <w:r>
              <w:t>5</w:t>
            </w:r>
          </w:p>
        </w:tc>
        <w:tc>
          <w:tcPr>
            <w:tcW w:w="709" w:type="dxa"/>
            <w:vMerge/>
          </w:tcPr>
          <w:p w:rsidR="005D0A0D" w:rsidRDefault="005D0A0D" w:rsidP="001C7365"/>
        </w:tc>
        <w:tc>
          <w:tcPr>
            <w:tcW w:w="1418" w:type="dxa"/>
            <w:tcBorders>
              <w:bottom w:val="double" w:sz="4" w:space="0" w:color="auto"/>
            </w:tcBorders>
          </w:tcPr>
          <w:p w:rsidR="005D0A0D" w:rsidRDefault="005D0A0D" w:rsidP="001C7365">
            <w:r>
              <w:t>2</w:t>
            </w:r>
          </w:p>
        </w:tc>
        <w:tc>
          <w:tcPr>
            <w:tcW w:w="1559" w:type="dxa"/>
            <w:tcBorders>
              <w:bottom w:val="double" w:sz="4" w:space="0" w:color="auto"/>
            </w:tcBorders>
          </w:tcPr>
          <w:p w:rsidR="005D0A0D" w:rsidRDefault="005D0A0D" w:rsidP="001C7365">
            <w:r>
              <w:t>No (3 DF)</w:t>
            </w:r>
          </w:p>
        </w:tc>
        <w:tc>
          <w:tcPr>
            <w:tcW w:w="1276" w:type="dxa"/>
            <w:tcBorders>
              <w:bottom w:val="double" w:sz="4" w:space="0" w:color="auto"/>
            </w:tcBorders>
          </w:tcPr>
          <w:p w:rsidR="005D0A0D" w:rsidRDefault="005D0A0D" w:rsidP="001C7365">
            <w:r>
              <w:t>13</w:t>
            </w:r>
          </w:p>
        </w:tc>
        <w:tc>
          <w:tcPr>
            <w:tcW w:w="1275" w:type="dxa"/>
            <w:tcBorders>
              <w:bottom w:val="double" w:sz="4" w:space="0" w:color="auto"/>
            </w:tcBorders>
          </w:tcPr>
          <w:p w:rsidR="005D0A0D" w:rsidRDefault="005D0A0D" w:rsidP="001C7365">
            <w:r>
              <w:t>Yes</w:t>
            </w:r>
          </w:p>
        </w:tc>
        <w:tc>
          <w:tcPr>
            <w:tcW w:w="1134" w:type="dxa"/>
            <w:tcBorders>
              <w:bottom w:val="double" w:sz="4" w:space="0" w:color="auto"/>
            </w:tcBorders>
          </w:tcPr>
          <w:p w:rsidR="005D0A0D" w:rsidRDefault="005D0A0D" w:rsidP="001C7365">
            <w:r>
              <w:t>1 (17)</w:t>
            </w:r>
          </w:p>
        </w:tc>
        <w:tc>
          <w:tcPr>
            <w:tcW w:w="993" w:type="dxa"/>
            <w:tcBorders>
              <w:bottom w:val="double" w:sz="4" w:space="0" w:color="auto"/>
            </w:tcBorders>
          </w:tcPr>
          <w:p w:rsidR="005D0A0D" w:rsidRDefault="005D0A0D" w:rsidP="001C7365">
            <w:r>
              <w:t>1</w:t>
            </w:r>
          </w:p>
        </w:tc>
        <w:tc>
          <w:tcPr>
            <w:tcW w:w="1275" w:type="dxa"/>
            <w:tcBorders>
              <w:bottom w:val="double" w:sz="4" w:space="0" w:color="auto"/>
            </w:tcBorders>
          </w:tcPr>
          <w:p w:rsidR="005D0A0D" w:rsidRDefault="005D0A0D" w:rsidP="001C7365">
            <w:r w:rsidRPr="00FD3049">
              <w:t>0.96</w:t>
            </w:r>
          </w:p>
        </w:tc>
      </w:tr>
      <w:tr w:rsidR="005D0A0D" w:rsidTr="001C7365">
        <w:tc>
          <w:tcPr>
            <w:tcW w:w="1202" w:type="dxa"/>
            <w:vMerge/>
          </w:tcPr>
          <w:p w:rsidR="005D0A0D" w:rsidRDefault="005D0A0D" w:rsidP="001C7365"/>
        </w:tc>
        <w:tc>
          <w:tcPr>
            <w:tcW w:w="749" w:type="dxa"/>
            <w:tcBorders>
              <w:top w:val="double" w:sz="4" w:space="0" w:color="auto"/>
              <w:bottom w:val="single" w:sz="4" w:space="0" w:color="auto"/>
            </w:tcBorders>
          </w:tcPr>
          <w:p w:rsidR="005D0A0D" w:rsidRDefault="005D0A0D" w:rsidP="001C7365">
            <w:r>
              <w:t>4</w:t>
            </w:r>
          </w:p>
        </w:tc>
        <w:tc>
          <w:tcPr>
            <w:tcW w:w="1134" w:type="dxa"/>
            <w:vMerge w:val="restart"/>
            <w:tcBorders>
              <w:top w:val="double" w:sz="4" w:space="0" w:color="auto"/>
              <w:bottom w:val="single" w:sz="4" w:space="0" w:color="auto"/>
            </w:tcBorders>
          </w:tcPr>
          <w:p w:rsidR="005D0A0D" w:rsidRDefault="005D0A0D" w:rsidP="001C7365">
            <w:r>
              <w:t>3</w:t>
            </w:r>
          </w:p>
          <w:p w:rsidR="005D0A0D" w:rsidRDefault="005D0A0D" w:rsidP="001C7365"/>
        </w:tc>
        <w:tc>
          <w:tcPr>
            <w:tcW w:w="1418" w:type="dxa"/>
            <w:tcBorders>
              <w:top w:val="double" w:sz="4" w:space="0" w:color="auto"/>
              <w:bottom w:val="single" w:sz="4" w:space="0" w:color="auto"/>
            </w:tcBorders>
          </w:tcPr>
          <w:p w:rsidR="005D0A0D" w:rsidRDefault="005D0A0D" w:rsidP="001C7365">
            <w:r>
              <w:t>24</w:t>
            </w:r>
          </w:p>
        </w:tc>
        <w:tc>
          <w:tcPr>
            <w:tcW w:w="708" w:type="dxa"/>
            <w:tcBorders>
              <w:top w:val="double" w:sz="4" w:space="0" w:color="auto"/>
              <w:bottom w:val="single" w:sz="4" w:space="0" w:color="auto"/>
            </w:tcBorders>
          </w:tcPr>
          <w:p w:rsidR="005D0A0D" w:rsidRDefault="005D0A0D" w:rsidP="001C7365">
            <w:r>
              <w:t>3</w:t>
            </w:r>
          </w:p>
        </w:tc>
        <w:tc>
          <w:tcPr>
            <w:tcW w:w="709" w:type="dxa"/>
            <w:vMerge/>
            <w:tcBorders>
              <w:bottom w:val="single" w:sz="4" w:space="0" w:color="auto"/>
            </w:tcBorders>
          </w:tcPr>
          <w:p w:rsidR="005D0A0D" w:rsidRDefault="005D0A0D" w:rsidP="001C7365"/>
        </w:tc>
        <w:tc>
          <w:tcPr>
            <w:tcW w:w="1418" w:type="dxa"/>
            <w:tcBorders>
              <w:top w:val="double" w:sz="4" w:space="0" w:color="auto"/>
              <w:bottom w:val="single" w:sz="4" w:space="0" w:color="auto"/>
            </w:tcBorders>
          </w:tcPr>
          <w:p w:rsidR="005D0A0D" w:rsidRDefault="005D0A0D" w:rsidP="001C7365">
            <w:r>
              <w:t>0</w:t>
            </w:r>
          </w:p>
        </w:tc>
        <w:tc>
          <w:tcPr>
            <w:tcW w:w="1559" w:type="dxa"/>
            <w:tcBorders>
              <w:top w:val="double" w:sz="4" w:space="0" w:color="auto"/>
              <w:bottom w:val="single" w:sz="4" w:space="0" w:color="auto"/>
            </w:tcBorders>
          </w:tcPr>
          <w:p w:rsidR="005D0A0D" w:rsidRDefault="005D0A0D" w:rsidP="001C7365">
            <w:r>
              <w:t>No (3 DF)</w:t>
            </w:r>
          </w:p>
        </w:tc>
        <w:tc>
          <w:tcPr>
            <w:tcW w:w="1276" w:type="dxa"/>
            <w:tcBorders>
              <w:top w:val="double" w:sz="4" w:space="0" w:color="auto"/>
              <w:bottom w:val="single" w:sz="4" w:space="0" w:color="auto"/>
            </w:tcBorders>
          </w:tcPr>
          <w:p w:rsidR="005D0A0D" w:rsidRDefault="005D0A0D" w:rsidP="001C7365">
            <w:r>
              <w:t>3</w:t>
            </w:r>
          </w:p>
        </w:tc>
        <w:tc>
          <w:tcPr>
            <w:tcW w:w="1275" w:type="dxa"/>
            <w:tcBorders>
              <w:top w:val="double" w:sz="4" w:space="0" w:color="auto"/>
              <w:bottom w:val="single" w:sz="4" w:space="0" w:color="auto"/>
            </w:tcBorders>
          </w:tcPr>
          <w:p w:rsidR="005D0A0D" w:rsidRDefault="005D0A0D" w:rsidP="001C7365">
            <w:r>
              <w:t>No</w:t>
            </w:r>
          </w:p>
        </w:tc>
        <w:tc>
          <w:tcPr>
            <w:tcW w:w="1134" w:type="dxa"/>
            <w:tcBorders>
              <w:top w:val="double" w:sz="4" w:space="0" w:color="auto"/>
              <w:bottom w:val="single" w:sz="4" w:space="0" w:color="auto"/>
            </w:tcBorders>
          </w:tcPr>
          <w:p w:rsidR="005D0A0D" w:rsidRDefault="005D0A0D" w:rsidP="001C7365">
            <w:r>
              <w:t>1(7)</w:t>
            </w:r>
          </w:p>
        </w:tc>
        <w:tc>
          <w:tcPr>
            <w:tcW w:w="993" w:type="dxa"/>
            <w:tcBorders>
              <w:top w:val="double" w:sz="4" w:space="0" w:color="auto"/>
              <w:bottom w:val="single" w:sz="4" w:space="0" w:color="auto"/>
            </w:tcBorders>
          </w:tcPr>
          <w:p w:rsidR="005D0A0D" w:rsidRDefault="005D0A0D" w:rsidP="001C7365">
            <w:r>
              <w:t>1</w:t>
            </w:r>
          </w:p>
        </w:tc>
        <w:tc>
          <w:tcPr>
            <w:tcW w:w="1275" w:type="dxa"/>
            <w:tcBorders>
              <w:top w:val="double" w:sz="4" w:space="0" w:color="auto"/>
              <w:bottom w:val="single" w:sz="4" w:space="0" w:color="auto"/>
            </w:tcBorders>
          </w:tcPr>
          <w:p w:rsidR="005D0A0D" w:rsidRDefault="005D0A0D" w:rsidP="001C7365">
            <w:r w:rsidRPr="00862464">
              <w:t>0.666</w:t>
            </w:r>
            <w:r>
              <w:t>7</w:t>
            </w:r>
          </w:p>
        </w:tc>
      </w:tr>
      <w:tr w:rsidR="005D0A0D" w:rsidTr="001C7365">
        <w:tc>
          <w:tcPr>
            <w:tcW w:w="1202" w:type="dxa"/>
            <w:vMerge/>
          </w:tcPr>
          <w:p w:rsidR="005D0A0D" w:rsidRDefault="005D0A0D" w:rsidP="001C7365"/>
        </w:tc>
        <w:tc>
          <w:tcPr>
            <w:tcW w:w="749" w:type="dxa"/>
            <w:tcBorders>
              <w:bottom w:val="single" w:sz="4" w:space="0" w:color="auto"/>
            </w:tcBorders>
          </w:tcPr>
          <w:p w:rsidR="005D0A0D" w:rsidRDefault="005D0A0D" w:rsidP="001C7365">
            <w:r>
              <w:t>8</w:t>
            </w:r>
          </w:p>
        </w:tc>
        <w:tc>
          <w:tcPr>
            <w:tcW w:w="1134" w:type="dxa"/>
            <w:vMerge/>
            <w:tcBorders>
              <w:bottom w:val="single" w:sz="4" w:space="0" w:color="auto"/>
            </w:tcBorders>
          </w:tcPr>
          <w:p w:rsidR="005D0A0D" w:rsidRDefault="005D0A0D" w:rsidP="001C7365"/>
        </w:tc>
        <w:tc>
          <w:tcPr>
            <w:tcW w:w="1418" w:type="dxa"/>
            <w:tcBorders>
              <w:bottom w:val="single" w:sz="4" w:space="0" w:color="auto"/>
            </w:tcBorders>
          </w:tcPr>
          <w:p w:rsidR="005D0A0D" w:rsidRDefault="005D0A0D" w:rsidP="001C7365">
            <w:r>
              <w:t>48</w:t>
            </w:r>
          </w:p>
        </w:tc>
        <w:tc>
          <w:tcPr>
            <w:tcW w:w="708" w:type="dxa"/>
            <w:tcBorders>
              <w:bottom w:val="single" w:sz="4" w:space="0" w:color="auto"/>
            </w:tcBorders>
          </w:tcPr>
          <w:p w:rsidR="005D0A0D" w:rsidRDefault="005D0A0D" w:rsidP="001C7365">
            <w:r>
              <w:t>6</w:t>
            </w:r>
          </w:p>
        </w:tc>
        <w:tc>
          <w:tcPr>
            <w:tcW w:w="709" w:type="dxa"/>
            <w:vMerge/>
            <w:tcBorders>
              <w:bottom w:val="single" w:sz="4" w:space="0" w:color="auto"/>
            </w:tcBorders>
          </w:tcPr>
          <w:p w:rsidR="005D0A0D" w:rsidRDefault="005D0A0D" w:rsidP="001C7365"/>
        </w:tc>
        <w:tc>
          <w:tcPr>
            <w:tcW w:w="1418" w:type="dxa"/>
            <w:tcBorders>
              <w:bottom w:val="single" w:sz="4" w:space="0" w:color="auto"/>
            </w:tcBorders>
          </w:tcPr>
          <w:p w:rsidR="005D0A0D" w:rsidRDefault="005D0A0D" w:rsidP="001C7365">
            <w:r>
              <w:t>1</w:t>
            </w:r>
          </w:p>
        </w:tc>
        <w:tc>
          <w:tcPr>
            <w:tcW w:w="1559" w:type="dxa"/>
            <w:tcBorders>
              <w:bottom w:val="single" w:sz="4" w:space="0" w:color="auto"/>
            </w:tcBorders>
          </w:tcPr>
          <w:p w:rsidR="005D0A0D" w:rsidRDefault="005D0A0D" w:rsidP="001C7365">
            <w:r>
              <w:t>No (3 DF)</w:t>
            </w:r>
          </w:p>
        </w:tc>
        <w:tc>
          <w:tcPr>
            <w:tcW w:w="1276" w:type="dxa"/>
            <w:tcBorders>
              <w:bottom w:val="single" w:sz="4" w:space="0" w:color="auto"/>
            </w:tcBorders>
          </w:tcPr>
          <w:p w:rsidR="005D0A0D" w:rsidRDefault="005D0A0D" w:rsidP="001C7365">
            <w:pPr>
              <w:rPr>
                <w:lang w:eastAsia="zh-TW"/>
              </w:rPr>
            </w:pPr>
            <w:r>
              <w:rPr>
                <w:lang w:eastAsia="zh-TW"/>
              </w:rPr>
              <w:t>10</w:t>
            </w:r>
          </w:p>
        </w:tc>
        <w:tc>
          <w:tcPr>
            <w:tcW w:w="1275" w:type="dxa"/>
            <w:tcBorders>
              <w:bottom w:val="single" w:sz="4" w:space="0" w:color="auto"/>
            </w:tcBorders>
          </w:tcPr>
          <w:p w:rsidR="005D0A0D" w:rsidRDefault="005D0A0D" w:rsidP="001C7365">
            <w:r>
              <w:rPr>
                <w:rFonts w:hint="eastAsia"/>
                <w:lang w:eastAsia="zh-TW"/>
              </w:rPr>
              <w:t>Yes</w:t>
            </w:r>
          </w:p>
        </w:tc>
        <w:tc>
          <w:tcPr>
            <w:tcW w:w="1134" w:type="dxa"/>
            <w:tcBorders>
              <w:bottom w:val="single" w:sz="4" w:space="0" w:color="auto"/>
            </w:tcBorders>
          </w:tcPr>
          <w:p w:rsidR="005D0A0D" w:rsidRDefault="005D0A0D" w:rsidP="001C7365">
            <w:r>
              <w:t>1</w:t>
            </w:r>
            <w:r>
              <w:rPr>
                <w:rFonts w:hint="eastAsia"/>
                <w:lang w:eastAsia="zh-TW"/>
              </w:rPr>
              <w:t>(</w:t>
            </w:r>
            <w:r>
              <w:rPr>
                <w:lang w:eastAsia="zh-TW"/>
              </w:rPr>
              <w:t>14)</w:t>
            </w:r>
          </w:p>
        </w:tc>
        <w:tc>
          <w:tcPr>
            <w:tcW w:w="993" w:type="dxa"/>
            <w:tcBorders>
              <w:bottom w:val="single" w:sz="4" w:space="0" w:color="auto"/>
            </w:tcBorders>
          </w:tcPr>
          <w:p w:rsidR="005D0A0D" w:rsidRDefault="005D0A0D" w:rsidP="001C7365">
            <w:r>
              <w:t>1</w:t>
            </w:r>
          </w:p>
        </w:tc>
        <w:tc>
          <w:tcPr>
            <w:tcW w:w="1275" w:type="dxa"/>
            <w:tcBorders>
              <w:bottom w:val="single" w:sz="4" w:space="0" w:color="auto"/>
            </w:tcBorders>
          </w:tcPr>
          <w:p w:rsidR="005D0A0D" w:rsidRDefault="005D0A0D" w:rsidP="001C7365">
            <w:r>
              <w:rPr>
                <w:rFonts w:hint="eastAsia"/>
                <w:lang w:eastAsia="zh-TW"/>
              </w:rPr>
              <w:t>1</w:t>
            </w:r>
          </w:p>
        </w:tc>
      </w:tr>
      <w:tr w:rsidR="005D0A0D" w:rsidTr="001C7365">
        <w:tc>
          <w:tcPr>
            <w:tcW w:w="1202" w:type="dxa"/>
            <w:vMerge/>
          </w:tcPr>
          <w:p w:rsidR="005D0A0D" w:rsidRDefault="005D0A0D" w:rsidP="001C7365"/>
        </w:tc>
        <w:tc>
          <w:tcPr>
            <w:tcW w:w="749" w:type="dxa"/>
            <w:tcBorders>
              <w:top w:val="single" w:sz="4" w:space="0" w:color="auto"/>
              <w:bottom w:val="double" w:sz="4" w:space="0" w:color="auto"/>
            </w:tcBorders>
          </w:tcPr>
          <w:p w:rsidR="005D0A0D" w:rsidRDefault="005D0A0D" w:rsidP="001C7365">
            <w:r>
              <w:t>12</w:t>
            </w:r>
          </w:p>
        </w:tc>
        <w:tc>
          <w:tcPr>
            <w:tcW w:w="1134" w:type="dxa"/>
            <w:vMerge/>
            <w:tcBorders>
              <w:top w:val="single" w:sz="4" w:space="0" w:color="auto"/>
              <w:bottom w:val="double" w:sz="4" w:space="0" w:color="auto"/>
            </w:tcBorders>
          </w:tcPr>
          <w:p w:rsidR="005D0A0D" w:rsidRDefault="005D0A0D" w:rsidP="001C7365"/>
        </w:tc>
        <w:tc>
          <w:tcPr>
            <w:tcW w:w="1418" w:type="dxa"/>
            <w:tcBorders>
              <w:top w:val="single" w:sz="4" w:space="0" w:color="auto"/>
              <w:bottom w:val="double" w:sz="4" w:space="0" w:color="auto"/>
            </w:tcBorders>
          </w:tcPr>
          <w:p w:rsidR="005D0A0D" w:rsidRDefault="005D0A0D" w:rsidP="001C7365">
            <w:r>
              <w:t>72</w:t>
            </w:r>
          </w:p>
        </w:tc>
        <w:tc>
          <w:tcPr>
            <w:tcW w:w="708" w:type="dxa"/>
            <w:tcBorders>
              <w:top w:val="single" w:sz="4" w:space="0" w:color="auto"/>
              <w:bottom w:val="double" w:sz="4" w:space="0" w:color="auto"/>
            </w:tcBorders>
          </w:tcPr>
          <w:p w:rsidR="005D0A0D" w:rsidRDefault="005D0A0D" w:rsidP="001C7365">
            <w:r>
              <w:t>9</w:t>
            </w:r>
          </w:p>
        </w:tc>
        <w:tc>
          <w:tcPr>
            <w:tcW w:w="709" w:type="dxa"/>
            <w:vMerge/>
            <w:tcBorders>
              <w:top w:val="single" w:sz="4" w:space="0" w:color="auto"/>
            </w:tcBorders>
          </w:tcPr>
          <w:p w:rsidR="005D0A0D" w:rsidRDefault="005D0A0D" w:rsidP="001C7365"/>
        </w:tc>
        <w:tc>
          <w:tcPr>
            <w:tcW w:w="1418" w:type="dxa"/>
            <w:tcBorders>
              <w:top w:val="single" w:sz="4" w:space="0" w:color="auto"/>
              <w:bottom w:val="double" w:sz="4" w:space="0" w:color="auto"/>
            </w:tcBorders>
          </w:tcPr>
          <w:p w:rsidR="005D0A0D" w:rsidRDefault="005D0A0D" w:rsidP="001C7365">
            <w:r>
              <w:t>2</w:t>
            </w:r>
          </w:p>
        </w:tc>
        <w:tc>
          <w:tcPr>
            <w:tcW w:w="1559" w:type="dxa"/>
            <w:tcBorders>
              <w:top w:val="single" w:sz="4" w:space="0" w:color="auto"/>
              <w:bottom w:val="double" w:sz="4" w:space="0" w:color="auto"/>
            </w:tcBorders>
          </w:tcPr>
          <w:p w:rsidR="005D0A0D" w:rsidRDefault="005D0A0D" w:rsidP="001C7365">
            <w:r>
              <w:t>No (3 DF)</w:t>
            </w:r>
          </w:p>
        </w:tc>
        <w:tc>
          <w:tcPr>
            <w:tcW w:w="1276" w:type="dxa"/>
            <w:tcBorders>
              <w:top w:val="single" w:sz="4" w:space="0" w:color="auto"/>
              <w:bottom w:val="double" w:sz="4" w:space="0" w:color="auto"/>
            </w:tcBorders>
          </w:tcPr>
          <w:p w:rsidR="005D0A0D" w:rsidRDefault="005D0A0D" w:rsidP="001C7365">
            <w:pPr>
              <w:rPr>
                <w:lang w:eastAsia="zh-TW"/>
              </w:rPr>
            </w:pPr>
            <w:r>
              <w:rPr>
                <w:lang w:eastAsia="zh-TW"/>
              </w:rPr>
              <w:t>17</w:t>
            </w:r>
          </w:p>
        </w:tc>
        <w:tc>
          <w:tcPr>
            <w:tcW w:w="1275" w:type="dxa"/>
            <w:tcBorders>
              <w:top w:val="single" w:sz="4" w:space="0" w:color="auto"/>
              <w:bottom w:val="double" w:sz="4" w:space="0" w:color="auto"/>
            </w:tcBorders>
          </w:tcPr>
          <w:p w:rsidR="005D0A0D" w:rsidRDefault="005D0A0D" w:rsidP="001C7365">
            <w:pPr>
              <w:rPr>
                <w:lang w:eastAsia="zh-TW"/>
              </w:rPr>
            </w:pPr>
            <w:r>
              <w:rPr>
                <w:lang w:eastAsia="zh-TW"/>
              </w:rPr>
              <w:t>No</w:t>
            </w:r>
          </w:p>
        </w:tc>
        <w:tc>
          <w:tcPr>
            <w:tcW w:w="1134" w:type="dxa"/>
            <w:tcBorders>
              <w:top w:val="single" w:sz="4" w:space="0" w:color="auto"/>
              <w:bottom w:val="double" w:sz="4" w:space="0" w:color="auto"/>
            </w:tcBorders>
          </w:tcPr>
          <w:p w:rsidR="005D0A0D" w:rsidRDefault="005D0A0D" w:rsidP="001C7365">
            <w:r>
              <w:t>1</w:t>
            </w:r>
            <w:r>
              <w:rPr>
                <w:rFonts w:hint="eastAsia"/>
                <w:lang w:eastAsia="zh-TW"/>
              </w:rPr>
              <w:t>(</w:t>
            </w:r>
            <w:r>
              <w:rPr>
                <w:lang w:eastAsia="zh-TW"/>
              </w:rPr>
              <w:t>21)</w:t>
            </w:r>
          </w:p>
        </w:tc>
        <w:tc>
          <w:tcPr>
            <w:tcW w:w="993" w:type="dxa"/>
            <w:tcBorders>
              <w:top w:val="single" w:sz="4" w:space="0" w:color="auto"/>
              <w:bottom w:val="double" w:sz="4" w:space="0" w:color="auto"/>
            </w:tcBorders>
          </w:tcPr>
          <w:p w:rsidR="005D0A0D" w:rsidRDefault="005D0A0D" w:rsidP="001C7365">
            <w:r>
              <w:t>1</w:t>
            </w:r>
          </w:p>
        </w:tc>
        <w:tc>
          <w:tcPr>
            <w:tcW w:w="1275" w:type="dxa"/>
            <w:tcBorders>
              <w:top w:val="single" w:sz="4" w:space="0" w:color="auto"/>
              <w:bottom w:val="double" w:sz="4" w:space="0" w:color="auto"/>
            </w:tcBorders>
          </w:tcPr>
          <w:p w:rsidR="005D0A0D" w:rsidRDefault="005D0A0D" w:rsidP="001C7365">
            <w:pPr>
              <w:rPr>
                <w:lang w:eastAsia="zh-TW"/>
              </w:rPr>
            </w:pPr>
            <w:r>
              <w:rPr>
                <w:lang w:eastAsia="zh-TW"/>
              </w:rPr>
              <w:t>0.9630</w:t>
            </w:r>
          </w:p>
        </w:tc>
      </w:tr>
      <w:tr w:rsidR="005D0A0D" w:rsidTr="001C7365">
        <w:tc>
          <w:tcPr>
            <w:tcW w:w="1202" w:type="dxa"/>
            <w:vMerge/>
          </w:tcPr>
          <w:p w:rsidR="005D0A0D" w:rsidRDefault="005D0A0D" w:rsidP="001C7365"/>
        </w:tc>
        <w:tc>
          <w:tcPr>
            <w:tcW w:w="749" w:type="dxa"/>
            <w:tcBorders>
              <w:top w:val="double" w:sz="4" w:space="0" w:color="auto"/>
            </w:tcBorders>
          </w:tcPr>
          <w:p w:rsidR="005D0A0D" w:rsidRDefault="005D0A0D" w:rsidP="001C7365">
            <w:r>
              <w:t>2</w:t>
            </w:r>
          </w:p>
        </w:tc>
        <w:tc>
          <w:tcPr>
            <w:tcW w:w="1134" w:type="dxa"/>
            <w:vMerge w:val="restart"/>
            <w:tcBorders>
              <w:top w:val="double" w:sz="4" w:space="0" w:color="auto"/>
            </w:tcBorders>
          </w:tcPr>
          <w:p w:rsidR="005D0A0D" w:rsidRDefault="005D0A0D" w:rsidP="001C7365">
            <w:r>
              <w:t>4</w:t>
            </w:r>
          </w:p>
        </w:tc>
        <w:tc>
          <w:tcPr>
            <w:tcW w:w="1418" w:type="dxa"/>
            <w:tcBorders>
              <w:top w:val="double" w:sz="4" w:space="0" w:color="auto"/>
            </w:tcBorders>
          </w:tcPr>
          <w:p w:rsidR="005D0A0D" w:rsidRDefault="005D0A0D" w:rsidP="001C7365">
            <w:r>
              <w:t>16</w:t>
            </w:r>
          </w:p>
        </w:tc>
        <w:tc>
          <w:tcPr>
            <w:tcW w:w="708" w:type="dxa"/>
            <w:tcBorders>
              <w:top w:val="double" w:sz="4" w:space="0" w:color="auto"/>
            </w:tcBorders>
          </w:tcPr>
          <w:p w:rsidR="005D0A0D" w:rsidRDefault="005D0A0D" w:rsidP="001C7365">
            <w:r>
              <w:t>2</w:t>
            </w:r>
          </w:p>
        </w:tc>
        <w:tc>
          <w:tcPr>
            <w:tcW w:w="709" w:type="dxa"/>
            <w:vMerge/>
          </w:tcPr>
          <w:p w:rsidR="005D0A0D" w:rsidRDefault="005D0A0D" w:rsidP="001C7365"/>
        </w:tc>
        <w:tc>
          <w:tcPr>
            <w:tcW w:w="1418" w:type="dxa"/>
            <w:tcBorders>
              <w:top w:val="double" w:sz="4" w:space="0" w:color="auto"/>
            </w:tcBorders>
          </w:tcPr>
          <w:p w:rsidR="005D0A0D" w:rsidRDefault="005D0A0D" w:rsidP="001C7365">
            <w:r>
              <w:t>0</w:t>
            </w:r>
          </w:p>
        </w:tc>
        <w:tc>
          <w:tcPr>
            <w:tcW w:w="1559" w:type="dxa"/>
            <w:tcBorders>
              <w:top w:val="double" w:sz="4" w:space="0" w:color="auto"/>
            </w:tcBorders>
          </w:tcPr>
          <w:p w:rsidR="005D0A0D" w:rsidRDefault="005D0A0D" w:rsidP="001C7365">
            <w:r>
              <w:t>No (1 DF)</w:t>
            </w:r>
          </w:p>
        </w:tc>
        <w:tc>
          <w:tcPr>
            <w:tcW w:w="1276" w:type="dxa"/>
            <w:tcBorders>
              <w:top w:val="double" w:sz="4" w:space="0" w:color="auto"/>
            </w:tcBorders>
          </w:tcPr>
          <w:p w:rsidR="005D0A0D" w:rsidRDefault="005D0A0D" w:rsidP="001C7365">
            <w:r>
              <w:t>1</w:t>
            </w:r>
          </w:p>
        </w:tc>
        <w:tc>
          <w:tcPr>
            <w:tcW w:w="1275" w:type="dxa"/>
            <w:tcBorders>
              <w:top w:val="double" w:sz="4" w:space="0" w:color="auto"/>
            </w:tcBorders>
          </w:tcPr>
          <w:p w:rsidR="005D0A0D" w:rsidRDefault="005D0A0D" w:rsidP="001C7365">
            <w:r>
              <w:t>Yes</w:t>
            </w:r>
          </w:p>
        </w:tc>
        <w:tc>
          <w:tcPr>
            <w:tcW w:w="1134" w:type="dxa"/>
            <w:tcBorders>
              <w:top w:val="double" w:sz="4" w:space="0" w:color="auto"/>
            </w:tcBorders>
          </w:tcPr>
          <w:p w:rsidR="005D0A0D" w:rsidRDefault="005D0A0D" w:rsidP="001C7365">
            <w:r>
              <w:t>1 (3)</w:t>
            </w:r>
          </w:p>
        </w:tc>
        <w:tc>
          <w:tcPr>
            <w:tcW w:w="993" w:type="dxa"/>
            <w:tcBorders>
              <w:top w:val="double" w:sz="4" w:space="0" w:color="auto"/>
            </w:tcBorders>
          </w:tcPr>
          <w:p w:rsidR="005D0A0D" w:rsidRDefault="005D0A0D" w:rsidP="001C7365">
            <w:r>
              <w:t>1</w:t>
            </w:r>
          </w:p>
        </w:tc>
        <w:tc>
          <w:tcPr>
            <w:tcW w:w="1275" w:type="dxa"/>
            <w:tcBorders>
              <w:top w:val="double" w:sz="4" w:space="0" w:color="auto"/>
            </w:tcBorders>
          </w:tcPr>
          <w:p w:rsidR="005D0A0D" w:rsidRDefault="005D0A0D" w:rsidP="001C7365">
            <w:r>
              <w:t>1</w:t>
            </w:r>
          </w:p>
        </w:tc>
      </w:tr>
      <w:tr w:rsidR="005D0A0D" w:rsidTr="001C7365">
        <w:tc>
          <w:tcPr>
            <w:tcW w:w="1202" w:type="dxa"/>
            <w:vMerge/>
          </w:tcPr>
          <w:p w:rsidR="005D0A0D" w:rsidRDefault="005D0A0D" w:rsidP="001C7365"/>
        </w:tc>
        <w:tc>
          <w:tcPr>
            <w:tcW w:w="749" w:type="dxa"/>
          </w:tcPr>
          <w:p w:rsidR="005D0A0D" w:rsidRDefault="005D0A0D" w:rsidP="001C7365">
            <w:r>
              <w:t>3</w:t>
            </w:r>
          </w:p>
        </w:tc>
        <w:tc>
          <w:tcPr>
            <w:tcW w:w="1134" w:type="dxa"/>
            <w:vMerge/>
          </w:tcPr>
          <w:p w:rsidR="005D0A0D" w:rsidRDefault="005D0A0D" w:rsidP="001C7365"/>
        </w:tc>
        <w:tc>
          <w:tcPr>
            <w:tcW w:w="1418" w:type="dxa"/>
          </w:tcPr>
          <w:p w:rsidR="005D0A0D" w:rsidRDefault="005D0A0D" w:rsidP="001C7365">
            <w:r>
              <w:t>24</w:t>
            </w:r>
          </w:p>
        </w:tc>
        <w:tc>
          <w:tcPr>
            <w:tcW w:w="708" w:type="dxa"/>
          </w:tcPr>
          <w:p w:rsidR="005D0A0D" w:rsidRDefault="005D0A0D" w:rsidP="001C7365">
            <w:r>
              <w:t>3</w:t>
            </w:r>
          </w:p>
        </w:tc>
        <w:tc>
          <w:tcPr>
            <w:tcW w:w="709" w:type="dxa"/>
            <w:vMerge/>
          </w:tcPr>
          <w:p w:rsidR="005D0A0D" w:rsidRDefault="005D0A0D" w:rsidP="001C7365"/>
        </w:tc>
        <w:tc>
          <w:tcPr>
            <w:tcW w:w="1418" w:type="dxa"/>
          </w:tcPr>
          <w:p w:rsidR="005D0A0D" w:rsidRDefault="005D0A0D" w:rsidP="001C7365">
            <w:r>
              <w:t>1</w:t>
            </w:r>
          </w:p>
        </w:tc>
        <w:tc>
          <w:tcPr>
            <w:tcW w:w="1559" w:type="dxa"/>
          </w:tcPr>
          <w:p w:rsidR="005D0A0D" w:rsidRDefault="005D0A0D" w:rsidP="001C7365">
            <w:r>
              <w:t>No (1 DF)</w:t>
            </w:r>
          </w:p>
        </w:tc>
        <w:tc>
          <w:tcPr>
            <w:tcW w:w="1276" w:type="dxa"/>
          </w:tcPr>
          <w:p w:rsidR="005D0A0D" w:rsidRDefault="005D0A0D" w:rsidP="001C7365">
            <w:r>
              <w:t>2</w:t>
            </w:r>
          </w:p>
        </w:tc>
        <w:tc>
          <w:tcPr>
            <w:tcW w:w="1275" w:type="dxa"/>
          </w:tcPr>
          <w:p w:rsidR="005D0A0D" w:rsidRDefault="005D0A0D" w:rsidP="001C7365">
            <w:r>
              <w:t>No</w:t>
            </w:r>
          </w:p>
        </w:tc>
        <w:tc>
          <w:tcPr>
            <w:tcW w:w="1134" w:type="dxa"/>
          </w:tcPr>
          <w:p w:rsidR="005D0A0D" w:rsidRDefault="005D0A0D" w:rsidP="001C7365">
            <w:r>
              <w:t>1 (4)</w:t>
            </w:r>
          </w:p>
        </w:tc>
        <w:tc>
          <w:tcPr>
            <w:tcW w:w="993" w:type="dxa"/>
          </w:tcPr>
          <w:p w:rsidR="005D0A0D" w:rsidRDefault="005D0A0D" w:rsidP="001C7365">
            <w:r>
              <w:t>1</w:t>
            </w:r>
          </w:p>
        </w:tc>
        <w:tc>
          <w:tcPr>
            <w:tcW w:w="1275" w:type="dxa"/>
          </w:tcPr>
          <w:p w:rsidR="005D0A0D" w:rsidRDefault="005D0A0D" w:rsidP="001C7365">
            <w:r>
              <w:t>0.8889</w:t>
            </w:r>
          </w:p>
        </w:tc>
      </w:tr>
      <w:tr w:rsidR="005D0A0D" w:rsidTr="001C7365">
        <w:tc>
          <w:tcPr>
            <w:tcW w:w="1202" w:type="dxa"/>
            <w:vMerge/>
          </w:tcPr>
          <w:p w:rsidR="005D0A0D" w:rsidRDefault="005D0A0D" w:rsidP="001C7365"/>
        </w:tc>
        <w:tc>
          <w:tcPr>
            <w:tcW w:w="749" w:type="dxa"/>
          </w:tcPr>
          <w:p w:rsidR="005D0A0D" w:rsidRDefault="005D0A0D" w:rsidP="001C7365">
            <w:r>
              <w:t>4</w:t>
            </w:r>
          </w:p>
        </w:tc>
        <w:tc>
          <w:tcPr>
            <w:tcW w:w="1134" w:type="dxa"/>
            <w:vMerge/>
          </w:tcPr>
          <w:p w:rsidR="005D0A0D" w:rsidRDefault="005D0A0D" w:rsidP="001C7365"/>
        </w:tc>
        <w:tc>
          <w:tcPr>
            <w:tcW w:w="1418" w:type="dxa"/>
          </w:tcPr>
          <w:p w:rsidR="005D0A0D" w:rsidRDefault="005D0A0D" w:rsidP="001C7365">
            <w:r>
              <w:t>32</w:t>
            </w:r>
          </w:p>
        </w:tc>
        <w:tc>
          <w:tcPr>
            <w:tcW w:w="708" w:type="dxa"/>
          </w:tcPr>
          <w:p w:rsidR="005D0A0D" w:rsidRDefault="005D0A0D" w:rsidP="001C7365">
            <w:r>
              <w:t>4</w:t>
            </w:r>
          </w:p>
        </w:tc>
        <w:tc>
          <w:tcPr>
            <w:tcW w:w="709" w:type="dxa"/>
            <w:vMerge/>
          </w:tcPr>
          <w:p w:rsidR="005D0A0D" w:rsidRDefault="005D0A0D" w:rsidP="001C7365"/>
        </w:tc>
        <w:tc>
          <w:tcPr>
            <w:tcW w:w="1418" w:type="dxa"/>
          </w:tcPr>
          <w:p w:rsidR="005D0A0D" w:rsidRDefault="005D0A0D" w:rsidP="001C7365">
            <w:r>
              <w:t>0</w:t>
            </w:r>
          </w:p>
        </w:tc>
        <w:tc>
          <w:tcPr>
            <w:tcW w:w="1559" w:type="dxa"/>
          </w:tcPr>
          <w:p w:rsidR="005D0A0D" w:rsidRDefault="005D0A0D" w:rsidP="001C7365">
            <w:r>
              <w:t>No (1 DF)</w:t>
            </w:r>
          </w:p>
        </w:tc>
        <w:tc>
          <w:tcPr>
            <w:tcW w:w="1276" w:type="dxa"/>
          </w:tcPr>
          <w:p w:rsidR="005D0A0D" w:rsidRDefault="005D0A0D" w:rsidP="001C7365">
            <w:r>
              <w:t>5</w:t>
            </w:r>
          </w:p>
        </w:tc>
        <w:tc>
          <w:tcPr>
            <w:tcW w:w="1275" w:type="dxa"/>
          </w:tcPr>
          <w:p w:rsidR="005D0A0D" w:rsidRDefault="005D0A0D" w:rsidP="001C7365">
            <w:r>
              <w:t>Yes</w:t>
            </w:r>
          </w:p>
        </w:tc>
        <w:tc>
          <w:tcPr>
            <w:tcW w:w="1134" w:type="dxa"/>
          </w:tcPr>
          <w:p w:rsidR="005D0A0D" w:rsidRDefault="005D0A0D" w:rsidP="001C7365">
            <w:pPr>
              <w:rPr>
                <w:lang w:eastAsia="zh-TW"/>
              </w:rPr>
            </w:pPr>
            <w:r w:rsidRPr="001D4112">
              <w:t>1</w:t>
            </w:r>
            <w:r>
              <w:t>(7)</w:t>
            </w:r>
          </w:p>
        </w:tc>
        <w:tc>
          <w:tcPr>
            <w:tcW w:w="993" w:type="dxa"/>
          </w:tcPr>
          <w:p w:rsidR="005D0A0D" w:rsidRPr="00A06AE4" w:rsidRDefault="005D0A0D" w:rsidP="001C7365">
            <w:pPr>
              <w:rPr>
                <w:lang w:eastAsia="zh-TW"/>
              </w:rPr>
            </w:pPr>
            <w:r>
              <w:t>1</w:t>
            </w:r>
          </w:p>
        </w:tc>
        <w:tc>
          <w:tcPr>
            <w:tcW w:w="1275" w:type="dxa"/>
          </w:tcPr>
          <w:p w:rsidR="005D0A0D" w:rsidRDefault="005D0A0D" w:rsidP="001C7365">
            <w:pPr>
              <w:rPr>
                <w:lang w:eastAsia="zh-TW"/>
              </w:rPr>
            </w:pPr>
            <w:r>
              <w:t>1</w:t>
            </w:r>
          </w:p>
        </w:tc>
      </w:tr>
      <w:tr w:rsidR="005D0A0D" w:rsidTr="001C7365">
        <w:tc>
          <w:tcPr>
            <w:tcW w:w="1202" w:type="dxa"/>
            <w:vMerge/>
          </w:tcPr>
          <w:p w:rsidR="005D0A0D" w:rsidRDefault="005D0A0D" w:rsidP="001C7365"/>
        </w:tc>
        <w:tc>
          <w:tcPr>
            <w:tcW w:w="749" w:type="dxa"/>
          </w:tcPr>
          <w:p w:rsidR="005D0A0D" w:rsidRDefault="005D0A0D" w:rsidP="001C7365">
            <w:r>
              <w:t>5</w:t>
            </w:r>
          </w:p>
        </w:tc>
        <w:tc>
          <w:tcPr>
            <w:tcW w:w="1134" w:type="dxa"/>
            <w:vMerge/>
          </w:tcPr>
          <w:p w:rsidR="005D0A0D" w:rsidRDefault="005D0A0D" w:rsidP="001C7365"/>
        </w:tc>
        <w:tc>
          <w:tcPr>
            <w:tcW w:w="1418" w:type="dxa"/>
          </w:tcPr>
          <w:p w:rsidR="005D0A0D" w:rsidRDefault="005D0A0D" w:rsidP="001C7365">
            <w:r>
              <w:t>40</w:t>
            </w:r>
          </w:p>
        </w:tc>
        <w:tc>
          <w:tcPr>
            <w:tcW w:w="708" w:type="dxa"/>
          </w:tcPr>
          <w:p w:rsidR="005D0A0D" w:rsidRDefault="005D0A0D" w:rsidP="001C7365">
            <w:r>
              <w:t>5</w:t>
            </w:r>
          </w:p>
        </w:tc>
        <w:tc>
          <w:tcPr>
            <w:tcW w:w="709" w:type="dxa"/>
            <w:vMerge/>
          </w:tcPr>
          <w:p w:rsidR="005D0A0D" w:rsidRDefault="005D0A0D" w:rsidP="001C7365"/>
        </w:tc>
        <w:tc>
          <w:tcPr>
            <w:tcW w:w="1418" w:type="dxa"/>
          </w:tcPr>
          <w:p w:rsidR="005D0A0D" w:rsidRDefault="005D0A0D" w:rsidP="001C7365">
            <w:r>
              <w:t>1</w:t>
            </w:r>
          </w:p>
        </w:tc>
        <w:tc>
          <w:tcPr>
            <w:tcW w:w="1559" w:type="dxa"/>
          </w:tcPr>
          <w:p w:rsidR="005D0A0D" w:rsidRDefault="005D0A0D" w:rsidP="001C7365">
            <w:r>
              <w:t>No (1 DF)</w:t>
            </w:r>
          </w:p>
        </w:tc>
        <w:tc>
          <w:tcPr>
            <w:tcW w:w="1276" w:type="dxa"/>
          </w:tcPr>
          <w:p w:rsidR="005D0A0D" w:rsidRDefault="005D0A0D" w:rsidP="001C7365">
            <w:r>
              <w:t>6</w:t>
            </w:r>
          </w:p>
        </w:tc>
        <w:tc>
          <w:tcPr>
            <w:tcW w:w="1275" w:type="dxa"/>
          </w:tcPr>
          <w:p w:rsidR="005D0A0D" w:rsidRDefault="005D0A0D" w:rsidP="001C7365">
            <w:r>
              <w:t>No</w:t>
            </w:r>
          </w:p>
        </w:tc>
        <w:tc>
          <w:tcPr>
            <w:tcW w:w="1134" w:type="dxa"/>
          </w:tcPr>
          <w:p w:rsidR="005D0A0D" w:rsidRDefault="005D0A0D" w:rsidP="001C7365">
            <w:pPr>
              <w:rPr>
                <w:lang w:eastAsia="zh-TW"/>
              </w:rPr>
            </w:pPr>
            <w:r w:rsidRPr="001D4112">
              <w:t>1</w:t>
            </w:r>
            <w:r>
              <w:t>(8)</w:t>
            </w:r>
          </w:p>
        </w:tc>
        <w:tc>
          <w:tcPr>
            <w:tcW w:w="993" w:type="dxa"/>
          </w:tcPr>
          <w:p w:rsidR="005D0A0D" w:rsidRPr="00A06AE4" w:rsidRDefault="005D0A0D" w:rsidP="001C7365">
            <w:pPr>
              <w:rPr>
                <w:lang w:eastAsia="zh-TW"/>
              </w:rPr>
            </w:pPr>
            <w:r>
              <w:t>1</w:t>
            </w:r>
          </w:p>
        </w:tc>
        <w:tc>
          <w:tcPr>
            <w:tcW w:w="1275" w:type="dxa"/>
          </w:tcPr>
          <w:p w:rsidR="005D0A0D" w:rsidRDefault="005D0A0D" w:rsidP="001C7365">
            <w:r w:rsidRPr="004A0CD0">
              <w:t>0.96</w:t>
            </w:r>
          </w:p>
        </w:tc>
      </w:tr>
      <w:tr w:rsidR="005D0A0D" w:rsidTr="001C7365">
        <w:tc>
          <w:tcPr>
            <w:tcW w:w="1202" w:type="dxa"/>
            <w:vMerge/>
          </w:tcPr>
          <w:p w:rsidR="005D0A0D" w:rsidRDefault="005D0A0D" w:rsidP="001C7365"/>
        </w:tc>
        <w:tc>
          <w:tcPr>
            <w:tcW w:w="749" w:type="dxa"/>
          </w:tcPr>
          <w:p w:rsidR="005D0A0D" w:rsidRDefault="005D0A0D" w:rsidP="001C7365">
            <w:r>
              <w:t>6</w:t>
            </w:r>
          </w:p>
        </w:tc>
        <w:tc>
          <w:tcPr>
            <w:tcW w:w="1134" w:type="dxa"/>
            <w:vMerge/>
          </w:tcPr>
          <w:p w:rsidR="005D0A0D" w:rsidRDefault="005D0A0D" w:rsidP="001C7365"/>
        </w:tc>
        <w:tc>
          <w:tcPr>
            <w:tcW w:w="1418" w:type="dxa"/>
          </w:tcPr>
          <w:p w:rsidR="005D0A0D" w:rsidRDefault="005D0A0D" w:rsidP="001C7365">
            <w:r>
              <w:t>48</w:t>
            </w:r>
          </w:p>
        </w:tc>
        <w:tc>
          <w:tcPr>
            <w:tcW w:w="708" w:type="dxa"/>
          </w:tcPr>
          <w:p w:rsidR="005D0A0D" w:rsidRDefault="005D0A0D" w:rsidP="001C7365">
            <w:r>
              <w:t>6</w:t>
            </w:r>
          </w:p>
        </w:tc>
        <w:tc>
          <w:tcPr>
            <w:tcW w:w="709" w:type="dxa"/>
            <w:vMerge/>
          </w:tcPr>
          <w:p w:rsidR="005D0A0D" w:rsidRDefault="005D0A0D" w:rsidP="001C7365"/>
        </w:tc>
        <w:tc>
          <w:tcPr>
            <w:tcW w:w="1418" w:type="dxa"/>
          </w:tcPr>
          <w:p w:rsidR="005D0A0D" w:rsidRDefault="005D0A0D" w:rsidP="001C7365">
            <w:r>
              <w:t>1</w:t>
            </w:r>
          </w:p>
        </w:tc>
        <w:tc>
          <w:tcPr>
            <w:tcW w:w="1559" w:type="dxa"/>
          </w:tcPr>
          <w:p w:rsidR="005D0A0D" w:rsidRDefault="005D0A0D" w:rsidP="001C7365">
            <w:r>
              <w:t>No (1 DF)</w:t>
            </w:r>
          </w:p>
        </w:tc>
        <w:tc>
          <w:tcPr>
            <w:tcW w:w="1276" w:type="dxa"/>
          </w:tcPr>
          <w:p w:rsidR="005D0A0D" w:rsidRDefault="005D0A0D" w:rsidP="001C7365">
            <w:r>
              <w:t>8</w:t>
            </w:r>
          </w:p>
        </w:tc>
        <w:tc>
          <w:tcPr>
            <w:tcW w:w="1275" w:type="dxa"/>
          </w:tcPr>
          <w:p w:rsidR="005D0A0D" w:rsidRDefault="005D0A0D" w:rsidP="001C7365">
            <w:pPr>
              <w:rPr>
                <w:lang w:eastAsia="zh-TW"/>
              </w:rPr>
            </w:pPr>
            <w:r>
              <w:t>Yes</w:t>
            </w:r>
          </w:p>
        </w:tc>
        <w:tc>
          <w:tcPr>
            <w:tcW w:w="1134" w:type="dxa"/>
          </w:tcPr>
          <w:p w:rsidR="005D0A0D" w:rsidRDefault="005D0A0D" w:rsidP="001C7365">
            <w:pPr>
              <w:rPr>
                <w:lang w:eastAsia="zh-TW"/>
              </w:rPr>
            </w:pPr>
            <w:r w:rsidRPr="001D4112">
              <w:t>1</w:t>
            </w:r>
            <w:r>
              <w:t xml:space="preserve">(10) </w:t>
            </w:r>
          </w:p>
        </w:tc>
        <w:tc>
          <w:tcPr>
            <w:tcW w:w="993" w:type="dxa"/>
          </w:tcPr>
          <w:p w:rsidR="005D0A0D" w:rsidRDefault="005D0A0D" w:rsidP="001C7365">
            <w:r>
              <w:t>1</w:t>
            </w:r>
          </w:p>
        </w:tc>
        <w:tc>
          <w:tcPr>
            <w:tcW w:w="1275" w:type="dxa"/>
          </w:tcPr>
          <w:p w:rsidR="005D0A0D" w:rsidRDefault="005D0A0D" w:rsidP="001C7365">
            <w:pPr>
              <w:rPr>
                <w:lang w:eastAsia="zh-TW"/>
              </w:rPr>
            </w:pPr>
            <w:r>
              <w:t>1</w:t>
            </w:r>
          </w:p>
        </w:tc>
      </w:tr>
      <w:tr w:rsidR="005D0A0D" w:rsidTr="001C7365">
        <w:tc>
          <w:tcPr>
            <w:tcW w:w="1202" w:type="dxa"/>
            <w:vMerge/>
          </w:tcPr>
          <w:p w:rsidR="005D0A0D" w:rsidRDefault="005D0A0D" w:rsidP="001C7365"/>
        </w:tc>
        <w:tc>
          <w:tcPr>
            <w:tcW w:w="749" w:type="dxa"/>
          </w:tcPr>
          <w:p w:rsidR="005D0A0D" w:rsidRDefault="005D0A0D" w:rsidP="001C7365">
            <w:r>
              <w:t>7</w:t>
            </w:r>
          </w:p>
        </w:tc>
        <w:tc>
          <w:tcPr>
            <w:tcW w:w="1134" w:type="dxa"/>
            <w:vMerge/>
          </w:tcPr>
          <w:p w:rsidR="005D0A0D" w:rsidRDefault="005D0A0D" w:rsidP="001C7365"/>
        </w:tc>
        <w:tc>
          <w:tcPr>
            <w:tcW w:w="1418" w:type="dxa"/>
          </w:tcPr>
          <w:p w:rsidR="005D0A0D" w:rsidRDefault="005D0A0D" w:rsidP="001C7365">
            <w:r>
              <w:t>56</w:t>
            </w:r>
          </w:p>
        </w:tc>
        <w:tc>
          <w:tcPr>
            <w:tcW w:w="708" w:type="dxa"/>
          </w:tcPr>
          <w:p w:rsidR="005D0A0D" w:rsidRDefault="005D0A0D" w:rsidP="001C7365">
            <w:r>
              <w:t>7</w:t>
            </w:r>
          </w:p>
        </w:tc>
        <w:tc>
          <w:tcPr>
            <w:tcW w:w="709" w:type="dxa"/>
            <w:vMerge/>
          </w:tcPr>
          <w:p w:rsidR="005D0A0D" w:rsidRDefault="005D0A0D" w:rsidP="001C7365"/>
        </w:tc>
        <w:tc>
          <w:tcPr>
            <w:tcW w:w="1418" w:type="dxa"/>
          </w:tcPr>
          <w:p w:rsidR="005D0A0D" w:rsidRDefault="005D0A0D" w:rsidP="001C7365">
            <w:r>
              <w:t>2</w:t>
            </w:r>
          </w:p>
        </w:tc>
        <w:tc>
          <w:tcPr>
            <w:tcW w:w="1559" w:type="dxa"/>
          </w:tcPr>
          <w:p w:rsidR="005D0A0D" w:rsidRDefault="005D0A0D" w:rsidP="001C7365">
            <w:r>
              <w:t>No (1 DF)</w:t>
            </w:r>
          </w:p>
        </w:tc>
        <w:tc>
          <w:tcPr>
            <w:tcW w:w="1276" w:type="dxa"/>
          </w:tcPr>
          <w:p w:rsidR="005D0A0D" w:rsidRDefault="005D0A0D" w:rsidP="001C7365">
            <w:r>
              <w:t>9</w:t>
            </w:r>
          </w:p>
        </w:tc>
        <w:tc>
          <w:tcPr>
            <w:tcW w:w="1275" w:type="dxa"/>
          </w:tcPr>
          <w:p w:rsidR="005D0A0D" w:rsidRDefault="005D0A0D" w:rsidP="001C7365">
            <w:r>
              <w:t>No</w:t>
            </w:r>
          </w:p>
        </w:tc>
        <w:tc>
          <w:tcPr>
            <w:tcW w:w="1134" w:type="dxa"/>
          </w:tcPr>
          <w:p w:rsidR="005D0A0D" w:rsidRDefault="005D0A0D" w:rsidP="001C7365">
            <w:r>
              <w:t>1 (11)</w:t>
            </w:r>
          </w:p>
        </w:tc>
        <w:tc>
          <w:tcPr>
            <w:tcW w:w="993" w:type="dxa"/>
          </w:tcPr>
          <w:p w:rsidR="005D0A0D" w:rsidRDefault="005D0A0D" w:rsidP="001C7365">
            <w:r>
              <w:t>1</w:t>
            </w:r>
          </w:p>
        </w:tc>
        <w:tc>
          <w:tcPr>
            <w:tcW w:w="1275" w:type="dxa"/>
          </w:tcPr>
          <w:p w:rsidR="005D0A0D" w:rsidRDefault="005D0A0D" w:rsidP="001C7365">
            <w:r w:rsidRPr="00F61133">
              <w:t>0.979</w:t>
            </w:r>
            <w:r>
              <w:t>6</w:t>
            </w:r>
          </w:p>
        </w:tc>
      </w:tr>
      <w:tr w:rsidR="005D0A0D" w:rsidTr="001C7365">
        <w:tc>
          <w:tcPr>
            <w:tcW w:w="1202" w:type="dxa"/>
            <w:vMerge/>
          </w:tcPr>
          <w:p w:rsidR="005D0A0D" w:rsidRDefault="005D0A0D" w:rsidP="001C7365"/>
        </w:tc>
        <w:tc>
          <w:tcPr>
            <w:tcW w:w="749" w:type="dxa"/>
          </w:tcPr>
          <w:p w:rsidR="005D0A0D" w:rsidRDefault="005D0A0D" w:rsidP="001C7365">
            <w:r>
              <w:t>8</w:t>
            </w:r>
          </w:p>
        </w:tc>
        <w:tc>
          <w:tcPr>
            <w:tcW w:w="1134" w:type="dxa"/>
            <w:vMerge/>
          </w:tcPr>
          <w:p w:rsidR="005D0A0D" w:rsidRDefault="005D0A0D" w:rsidP="001C7365"/>
        </w:tc>
        <w:tc>
          <w:tcPr>
            <w:tcW w:w="1418" w:type="dxa"/>
          </w:tcPr>
          <w:p w:rsidR="005D0A0D" w:rsidRDefault="005D0A0D" w:rsidP="001C7365">
            <w:r>
              <w:t>64</w:t>
            </w:r>
          </w:p>
        </w:tc>
        <w:tc>
          <w:tcPr>
            <w:tcW w:w="708" w:type="dxa"/>
          </w:tcPr>
          <w:p w:rsidR="005D0A0D" w:rsidRDefault="005D0A0D" w:rsidP="001C7365">
            <w:r>
              <w:t>8</w:t>
            </w:r>
          </w:p>
        </w:tc>
        <w:tc>
          <w:tcPr>
            <w:tcW w:w="709" w:type="dxa"/>
            <w:vMerge/>
          </w:tcPr>
          <w:p w:rsidR="005D0A0D" w:rsidRDefault="005D0A0D" w:rsidP="001C7365"/>
        </w:tc>
        <w:tc>
          <w:tcPr>
            <w:tcW w:w="1418" w:type="dxa"/>
          </w:tcPr>
          <w:p w:rsidR="005D0A0D" w:rsidRDefault="005D0A0D" w:rsidP="001C7365">
            <w:r>
              <w:t>1</w:t>
            </w:r>
          </w:p>
        </w:tc>
        <w:tc>
          <w:tcPr>
            <w:tcW w:w="1559" w:type="dxa"/>
          </w:tcPr>
          <w:p w:rsidR="005D0A0D" w:rsidRDefault="005D0A0D" w:rsidP="001C7365">
            <w:r>
              <w:t>No (1 DF)</w:t>
            </w:r>
          </w:p>
        </w:tc>
        <w:tc>
          <w:tcPr>
            <w:tcW w:w="1276" w:type="dxa"/>
          </w:tcPr>
          <w:p w:rsidR="005D0A0D" w:rsidRDefault="005D0A0D" w:rsidP="001C7365">
            <w:r>
              <w:t>12</w:t>
            </w:r>
          </w:p>
        </w:tc>
        <w:tc>
          <w:tcPr>
            <w:tcW w:w="1275" w:type="dxa"/>
          </w:tcPr>
          <w:p w:rsidR="005D0A0D" w:rsidRDefault="005D0A0D" w:rsidP="001C7365">
            <w:r>
              <w:t>Yes</w:t>
            </w:r>
          </w:p>
        </w:tc>
        <w:tc>
          <w:tcPr>
            <w:tcW w:w="1134" w:type="dxa"/>
          </w:tcPr>
          <w:p w:rsidR="005D0A0D" w:rsidRDefault="005D0A0D" w:rsidP="001C7365">
            <w:r>
              <w:t>1 (14)</w:t>
            </w:r>
          </w:p>
        </w:tc>
        <w:tc>
          <w:tcPr>
            <w:tcW w:w="993" w:type="dxa"/>
          </w:tcPr>
          <w:p w:rsidR="005D0A0D" w:rsidRDefault="005D0A0D" w:rsidP="001C7365">
            <w:r>
              <w:t>1</w:t>
            </w:r>
          </w:p>
        </w:tc>
        <w:tc>
          <w:tcPr>
            <w:tcW w:w="1275" w:type="dxa"/>
          </w:tcPr>
          <w:p w:rsidR="005D0A0D" w:rsidRDefault="005D0A0D" w:rsidP="001C7365">
            <w:r>
              <w:t>1</w:t>
            </w:r>
          </w:p>
        </w:tc>
      </w:tr>
      <w:tr w:rsidR="005D0A0D" w:rsidTr="001C7365">
        <w:tc>
          <w:tcPr>
            <w:tcW w:w="1202" w:type="dxa"/>
            <w:vMerge/>
          </w:tcPr>
          <w:p w:rsidR="005D0A0D" w:rsidRDefault="005D0A0D" w:rsidP="001C7365"/>
        </w:tc>
        <w:tc>
          <w:tcPr>
            <w:tcW w:w="749" w:type="dxa"/>
          </w:tcPr>
          <w:p w:rsidR="005D0A0D" w:rsidRDefault="005D0A0D" w:rsidP="001C7365">
            <w:r>
              <w:t>9</w:t>
            </w:r>
          </w:p>
        </w:tc>
        <w:tc>
          <w:tcPr>
            <w:tcW w:w="1134" w:type="dxa"/>
            <w:vMerge/>
          </w:tcPr>
          <w:p w:rsidR="005D0A0D" w:rsidRDefault="005D0A0D" w:rsidP="001C7365"/>
        </w:tc>
        <w:tc>
          <w:tcPr>
            <w:tcW w:w="1418" w:type="dxa"/>
          </w:tcPr>
          <w:p w:rsidR="005D0A0D" w:rsidRDefault="005D0A0D" w:rsidP="001C7365">
            <w:r>
              <w:t>72</w:t>
            </w:r>
          </w:p>
        </w:tc>
        <w:tc>
          <w:tcPr>
            <w:tcW w:w="708" w:type="dxa"/>
          </w:tcPr>
          <w:p w:rsidR="005D0A0D" w:rsidRDefault="005D0A0D" w:rsidP="001C7365">
            <w:r>
              <w:t>9</w:t>
            </w:r>
          </w:p>
        </w:tc>
        <w:tc>
          <w:tcPr>
            <w:tcW w:w="709" w:type="dxa"/>
            <w:vMerge/>
          </w:tcPr>
          <w:p w:rsidR="005D0A0D" w:rsidRDefault="005D0A0D" w:rsidP="001C7365"/>
        </w:tc>
        <w:tc>
          <w:tcPr>
            <w:tcW w:w="1418" w:type="dxa"/>
          </w:tcPr>
          <w:p w:rsidR="005D0A0D" w:rsidRDefault="005D0A0D" w:rsidP="001C7365">
            <w:r>
              <w:t>2</w:t>
            </w:r>
          </w:p>
        </w:tc>
        <w:tc>
          <w:tcPr>
            <w:tcW w:w="1559" w:type="dxa"/>
          </w:tcPr>
          <w:p w:rsidR="005D0A0D" w:rsidRDefault="005D0A0D" w:rsidP="001C7365">
            <w:r>
              <w:t>No (1 DF)</w:t>
            </w:r>
          </w:p>
        </w:tc>
        <w:tc>
          <w:tcPr>
            <w:tcW w:w="1276" w:type="dxa"/>
          </w:tcPr>
          <w:p w:rsidR="005D0A0D" w:rsidRDefault="005D0A0D" w:rsidP="001C7365">
            <w:r>
              <w:t>13</w:t>
            </w:r>
          </w:p>
        </w:tc>
        <w:tc>
          <w:tcPr>
            <w:tcW w:w="1275" w:type="dxa"/>
          </w:tcPr>
          <w:p w:rsidR="005D0A0D" w:rsidRDefault="005D0A0D" w:rsidP="001C7365">
            <w:r>
              <w:t>No</w:t>
            </w:r>
          </w:p>
        </w:tc>
        <w:tc>
          <w:tcPr>
            <w:tcW w:w="1134" w:type="dxa"/>
          </w:tcPr>
          <w:p w:rsidR="005D0A0D" w:rsidRDefault="005D0A0D" w:rsidP="001C7365">
            <w:r>
              <w:t>1 (15)</w:t>
            </w:r>
          </w:p>
        </w:tc>
        <w:tc>
          <w:tcPr>
            <w:tcW w:w="993" w:type="dxa"/>
          </w:tcPr>
          <w:p w:rsidR="005D0A0D" w:rsidRDefault="005D0A0D" w:rsidP="001C7365">
            <w:r>
              <w:t>1</w:t>
            </w:r>
          </w:p>
        </w:tc>
        <w:tc>
          <w:tcPr>
            <w:tcW w:w="1275" w:type="dxa"/>
          </w:tcPr>
          <w:p w:rsidR="005D0A0D" w:rsidRDefault="005D0A0D" w:rsidP="001C7365">
            <w:r w:rsidRPr="00F61133">
              <w:t>0.987</w:t>
            </w:r>
            <w:r>
              <w:t>7</w:t>
            </w:r>
          </w:p>
        </w:tc>
      </w:tr>
      <w:tr w:rsidR="005D0A0D" w:rsidTr="001C7365">
        <w:tc>
          <w:tcPr>
            <w:tcW w:w="1202" w:type="dxa"/>
            <w:vMerge/>
          </w:tcPr>
          <w:p w:rsidR="005D0A0D" w:rsidRDefault="005D0A0D" w:rsidP="001C7365"/>
        </w:tc>
        <w:tc>
          <w:tcPr>
            <w:tcW w:w="749" w:type="dxa"/>
          </w:tcPr>
          <w:p w:rsidR="005D0A0D" w:rsidRDefault="005D0A0D" w:rsidP="001C7365">
            <w:r>
              <w:t>10</w:t>
            </w:r>
          </w:p>
        </w:tc>
        <w:tc>
          <w:tcPr>
            <w:tcW w:w="1134" w:type="dxa"/>
            <w:vMerge/>
          </w:tcPr>
          <w:p w:rsidR="005D0A0D" w:rsidRDefault="005D0A0D" w:rsidP="001C7365"/>
        </w:tc>
        <w:tc>
          <w:tcPr>
            <w:tcW w:w="1418" w:type="dxa"/>
          </w:tcPr>
          <w:p w:rsidR="005D0A0D" w:rsidRDefault="005D0A0D" w:rsidP="001C7365">
            <w:r>
              <w:t>80</w:t>
            </w:r>
          </w:p>
        </w:tc>
        <w:tc>
          <w:tcPr>
            <w:tcW w:w="708" w:type="dxa"/>
          </w:tcPr>
          <w:p w:rsidR="005D0A0D" w:rsidRDefault="005D0A0D" w:rsidP="001C7365">
            <w:r>
              <w:t>10</w:t>
            </w:r>
          </w:p>
        </w:tc>
        <w:tc>
          <w:tcPr>
            <w:tcW w:w="709" w:type="dxa"/>
            <w:vMerge/>
          </w:tcPr>
          <w:p w:rsidR="005D0A0D" w:rsidRDefault="005D0A0D" w:rsidP="001C7365"/>
        </w:tc>
        <w:tc>
          <w:tcPr>
            <w:tcW w:w="1418" w:type="dxa"/>
          </w:tcPr>
          <w:p w:rsidR="005D0A0D" w:rsidRDefault="005D0A0D" w:rsidP="001C7365">
            <w:r>
              <w:t>2</w:t>
            </w:r>
          </w:p>
        </w:tc>
        <w:tc>
          <w:tcPr>
            <w:tcW w:w="1559" w:type="dxa"/>
          </w:tcPr>
          <w:p w:rsidR="005D0A0D" w:rsidRDefault="005D0A0D" w:rsidP="001C7365">
            <w:r>
              <w:t>No (1 DF)</w:t>
            </w:r>
          </w:p>
        </w:tc>
        <w:tc>
          <w:tcPr>
            <w:tcW w:w="1276" w:type="dxa"/>
          </w:tcPr>
          <w:p w:rsidR="005D0A0D" w:rsidRDefault="005D0A0D" w:rsidP="001C7365">
            <w:r>
              <w:t>15</w:t>
            </w:r>
          </w:p>
        </w:tc>
        <w:tc>
          <w:tcPr>
            <w:tcW w:w="1275" w:type="dxa"/>
          </w:tcPr>
          <w:p w:rsidR="005D0A0D" w:rsidRDefault="005D0A0D" w:rsidP="001C7365">
            <w:r>
              <w:t>Yes</w:t>
            </w:r>
          </w:p>
        </w:tc>
        <w:tc>
          <w:tcPr>
            <w:tcW w:w="1134" w:type="dxa"/>
          </w:tcPr>
          <w:p w:rsidR="005D0A0D" w:rsidRDefault="005D0A0D" w:rsidP="001C7365">
            <w:r>
              <w:t>1 (17)</w:t>
            </w:r>
          </w:p>
        </w:tc>
        <w:tc>
          <w:tcPr>
            <w:tcW w:w="993" w:type="dxa"/>
          </w:tcPr>
          <w:p w:rsidR="005D0A0D" w:rsidRDefault="005D0A0D" w:rsidP="001C7365">
            <w:r>
              <w:t>1</w:t>
            </w:r>
          </w:p>
        </w:tc>
        <w:tc>
          <w:tcPr>
            <w:tcW w:w="1275" w:type="dxa"/>
          </w:tcPr>
          <w:p w:rsidR="005D0A0D" w:rsidRDefault="005D0A0D" w:rsidP="001C7365">
            <w:r>
              <w:t>1</w:t>
            </w:r>
          </w:p>
        </w:tc>
      </w:tr>
    </w:tbl>
    <w:p w:rsidR="005D0A0D" w:rsidRDefault="005D0A0D" w:rsidP="005D0A0D"/>
    <w:p w:rsidR="005D0A0D" w:rsidRDefault="005D0A0D" w:rsidP="005D0A0D">
      <w:r>
        <w:t xml:space="preserve"> </w:t>
      </w:r>
    </w:p>
    <w:p w:rsidR="00DF21FF" w:rsidRDefault="00DF21FF" w:rsidP="00E70C7F"/>
    <w:sectPr w:rsidR="00DF21FF" w:rsidSect="001C7365">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 w:author="krug001" w:date="2012-07-11T10:40:00Z" w:initials="k">
    <w:p w:rsidR="00DE5A53" w:rsidRDefault="00DE5A53">
      <w:pPr>
        <w:pStyle w:val="CommentText"/>
      </w:pPr>
      <w:r>
        <w:rPr>
          <w:rStyle w:val="CommentReference"/>
        </w:rPr>
        <w:annotationRef/>
      </w:r>
      <w:r>
        <w:t>What does this mean? For one particular example? If so, say so. If not, then explain.</w:t>
      </w:r>
    </w:p>
  </w:comment>
  <w:comment w:id="71" w:author="krug001" w:date="2012-07-11T10:50:00Z" w:initials="k">
    <w:p w:rsidR="006921A8" w:rsidRDefault="006921A8">
      <w:pPr>
        <w:pStyle w:val="CommentText"/>
      </w:pPr>
      <w:r>
        <w:rPr>
          <w:rStyle w:val="CommentReference"/>
        </w:rPr>
        <w:annotationRef/>
      </w:r>
      <w:r>
        <w:t>Not confounded with a “stratum”. It’s in the Between Animals stratum because its confounded with???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CFE" w:rsidRDefault="007C7CFE" w:rsidP="00D2198C">
      <w:pPr>
        <w:spacing w:after="0" w:line="240" w:lineRule="auto"/>
      </w:pPr>
      <w:r>
        <w:separator/>
      </w:r>
    </w:p>
  </w:endnote>
  <w:endnote w:type="continuationSeparator" w:id="0">
    <w:p w:rsidR="007C7CFE" w:rsidRDefault="007C7CFE" w:rsidP="00D21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3965255"/>
      <w:docPartObj>
        <w:docPartGallery w:val="Page Numbers (Bottom of Page)"/>
        <w:docPartUnique/>
      </w:docPartObj>
    </w:sdtPr>
    <w:sdtEndPr>
      <w:rPr>
        <w:noProof/>
      </w:rPr>
    </w:sdtEndPr>
    <w:sdtContent>
      <w:p w:rsidR="001C7365" w:rsidRDefault="001C7365">
        <w:pPr>
          <w:pStyle w:val="Footer"/>
          <w:jc w:val="right"/>
        </w:pPr>
        <w:r>
          <w:fldChar w:fldCharType="begin"/>
        </w:r>
        <w:r>
          <w:instrText xml:space="preserve"> PAGE   \* MERGEFORMAT </w:instrText>
        </w:r>
        <w:r>
          <w:fldChar w:fldCharType="separate"/>
        </w:r>
        <w:r w:rsidR="00CC19A1">
          <w:rPr>
            <w:noProof/>
          </w:rPr>
          <w:t>1</w:t>
        </w:r>
        <w:r>
          <w:rPr>
            <w:noProof/>
          </w:rPr>
          <w:fldChar w:fldCharType="end"/>
        </w:r>
      </w:p>
    </w:sdtContent>
  </w:sdt>
  <w:p w:rsidR="001C7365" w:rsidRDefault="001C73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CFE" w:rsidRDefault="007C7CFE" w:rsidP="00D2198C">
      <w:pPr>
        <w:spacing w:after="0" w:line="240" w:lineRule="auto"/>
      </w:pPr>
      <w:r>
        <w:separator/>
      </w:r>
    </w:p>
  </w:footnote>
  <w:footnote w:type="continuationSeparator" w:id="0">
    <w:p w:rsidR="007C7CFE" w:rsidRDefault="007C7CFE" w:rsidP="00D219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9A1" w:rsidRDefault="00CC19A1">
    <w:pPr>
      <w:pStyle w:val="Header"/>
    </w:pPr>
    <w:r>
      <w:tab/>
    </w:r>
    <w:r>
      <w:tab/>
      <w:t>11/07/2012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BBC"/>
    <w:rsid w:val="00053462"/>
    <w:rsid w:val="00067590"/>
    <w:rsid w:val="000729E4"/>
    <w:rsid w:val="0016732D"/>
    <w:rsid w:val="001C7365"/>
    <w:rsid w:val="002815D8"/>
    <w:rsid w:val="002D7D02"/>
    <w:rsid w:val="0031297A"/>
    <w:rsid w:val="003B1FF2"/>
    <w:rsid w:val="0047281C"/>
    <w:rsid w:val="004D5DCE"/>
    <w:rsid w:val="00570A3B"/>
    <w:rsid w:val="005D0A0D"/>
    <w:rsid w:val="006921A8"/>
    <w:rsid w:val="006B3AFC"/>
    <w:rsid w:val="007B5472"/>
    <w:rsid w:val="007B7294"/>
    <w:rsid w:val="007C6CCF"/>
    <w:rsid w:val="007C7CFE"/>
    <w:rsid w:val="0083573F"/>
    <w:rsid w:val="008B5A51"/>
    <w:rsid w:val="00923280"/>
    <w:rsid w:val="00AE2E43"/>
    <w:rsid w:val="00B0239D"/>
    <w:rsid w:val="00BF6074"/>
    <w:rsid w:val="00C439CC"/>
    <w:rsid w:val="00C55BBC"/>
    <w:rsid w:val="00C575A3"/>
    <w:rsid w:val="00CC19A1"/>
    <w:rsid w:val="00D2198C"/>
    <w:rsid w:val="00D2457B"/>
    <w:rsid w:val="00DE5A53"/>
    <w:rsid w:val="00DF21FF"/>
    <w:rsid w:val="00E548C9"/>
    <w:rsid w:val="00E70C7F"/>
    <w:rsid w:val="00F337A8"/>
    <w:rsid w:val="00FA78F8"/>
    <w:rsid w:val="00FB0C8A"/>
    <w:rsid w:val="00FC7771"/>
    <w:rsid w:val="00FE2C2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BB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9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98C"/>
    <w:rPr>
      <w:rFonts w:eastAsiaTheme="minorEastAsia"/>
    </w:rPr>
  </w:style>
  <w:style w:type="paragraph" w:styleId="Footer">
    <w:name w:val="footer"/>
    <w:basedOn w:val="Normal"/>
    <w:link w:val="FooterChar"/>
    <w:uiPriority w:val="99"/>
    <w:unhideWhenUsed/>
    <w:rsid w:val="00D219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98C"/>
    <w:rPr>
      <w:rFonts w:eastAsiaTheme="minorEastAsia"/>
    </w:rPr>
  </w:style>
  <w:style w:type="paragraph" w:styleId="BalloonText">
    <w:name w:val="Balloon Text"/>
    <w:basedOn w:val="Normal"/>
    <w:link w:val="BalloonTextChar"/>
    <w:uiPriority w:val="99"/>
    <w:semiHidden/>
    <w:unhideWhenUsed/>
    <w:rsid w:val="00D21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98C"/>
    <w:rPr>
      <w:rFonts w:ascii="Tahoma" w:eastAsiaTheme="minorEastAsia" w:hAnsi="Tahoma" w:cs="Tahoma"/>
      <w:sz w:val="16"/>
      <w:szCs w:val="16"/>
    </w:rPr>
  </w:style>
  <w:style w:type="table" w:styleId="TableGrid">
    <w:name w:val="Table Grid"/>
    <w:basedOn w:val="TableNormal"/>
    <w:uiPriority w:val="59"/>
    <w:rsid w:val="005D0A0D"/>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E5A53"/>
    <w:rPr>
      <w:sz w:val="16"/>
      <w:szCs w:val="16"/>
    </w:rPr>
  </w:style>
  <w:style w:type="paragraph" w:styleId="CommentText">
    <w:name w:val="annotation text"/>
    <w:basedOn w:val="Normal"/>
    <w:link w:val="CommentTextChar"/>
    <w:uiPriority w:val="99"/>
    <w:semiHidden/>
    <w:unhideWhenUsed/>
    <w:rsid w:val="00DE5A53"/>
    <w:pPr>
      <w:spacing w:line="240" w:lineRule="auto"/>
    </w:pPr>
    <w:rPr>
      <w:sz w:val="20"/>
      <w:szCs w:val="20"/>
    </w:rPr>
  </w:style>
  <w:style w:type="character" w:customStyle="1" w:styleId="CommentTextChar">
    <w:name w:val="Comment Text Char"/>
    <w:basedOn w:val="DefaultParagraphFont"/>
    <w:link w:val="CommentText"/>
    <w:uiPriority w:val="99"/>
    <w:semiHidden/>
    <w:rsid w:val="00DE5A53"/>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DE5A53"/>
    <w:rPr>
      <w:b/>
      <w:bCs/>
    </w:rPr>
  </w:style>
  <w:style w:type="character" w:customStyle="1" w:styleId="CommentSubjectChar">
    <w:name w:val="Comment Subject Char"/>
    <w:basedOn w:val="CommentTextChar"/>
    <w:link w:val="CommentSubject"/>
    <w:uiPriority w:val="99"/>
    <w:semiHidden/>
    <w:rsid w:val="00DE5A53"/>
    <w:rPr>
      <w:rFonts w:eastAsiaTheme="minorEastAsia"/>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BB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9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98C"/>
    <w:rPr>
      <w:rFonts w:eastAsiaTheme="minorEastAsia"/>
    </w:rPr>
  </w:style>
  <w:style w:type="paragraph" w:styleId="Footer">
    <w:name w:val="footer"/>
    <w:basedOn w:val="Normal"/>
    <w:link w:val="FooterChar"/>
    <w:uiPriority w:val="99"/>
    <w:unhideWhenUsed/>
    <w:rsid w:val="00D219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98C"/>
    <w:rPr>
      <w:rFonts w:eastAsiaTheme="minorEastAsia"/>
    </w:rPr>
  </w:style>
  <w:style w:type="paragraph" w:styleId="BalloonText">
    <w:name w:val="Balloon Text"/>
    <w:basedOn w:val="Normal"/>
    <w:link w:val="BalloonTextChar"/>
    <w:uiPriority w:val="99"/>
    <w:semiHidden/>
    <w:unhideWhenUsed/>
    <w:rsid w:val="00D21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98C"/>
    <w:rPr>
      <w:rFonts w:ascii="Tahoma" w:eastAsiaTheme="minorEastAsia" w:hAnsi="Tahoma" w:cs="Tahoma"/>
      <w:sz w:val="16"/>
      <w:szCs w:val="16"/>
    </w:rPr>
  </w:style>
  <w:style w:type="table" w:styleId="TableGrid">
    <w:name w:val="Table Grid"/>
    <w:basedOn w:val="TableNormal"/>
    <w:uiPriority w:val="59"/>
    <w:rsid w:val="005D0A0D"/>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E5A53"/>
    <w:rPr>
      <w:sz w:val="16"/>
      <w:szCs w:val="16"/>
    </w:rPr>
  </w:style>
  <w:style w:type="paragraph" w:styleId="CommentText">
    <w:name w:val="annotation text"/>
    <w:basedOn w:val="Normal"/>
    <w:link w:val="CommentTextChar"/>
    <w:uiPriority w:val="99"/>
    <w:semiHidden/>
    <w:unhideWhenUsed/>
    <w:rsid w:val="00DE5A53"/>
    <w:pPr>
      <w:spacing w:line="240" w:lineRule="auto"/>
    </w:pPr>
    <w:rPr>
      <w:sz w:val="20"/>
      <w:szCs w:val="20"/>
    </w:rPr>
  </w:style>
  <w:style w:type="character" w:customStyle="1" w:styleId="CommentTextChar">
    <w:name w:val="Comment Text Char"/>
    <w:basedOn w:val="DefaultParagraphFont"/>
    <w:link w:val="CommentText"/>
    <w:uiPriority w:val="99"/>
    <w:semiHidden/>
    <w:rsid w:val="00DE5A53"/>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DE5A53"/>
    <w:rPr>
      <w:b/>
      <w:bCs/>
    </w:rPr>
  </w:style>
  <w:style w:type="character" w:customStyle="1" w:styleId="CommentSubjectChar">
    <w:name w:val="Comment Subject Char"/>
    <w:basedOn w:val="CommentTextChar"/>
    <w:link w:val="CommentSubject"/>
    <w:uiPriority w:val="99"/>
    <w:semiHidden/>
    <w:rsid w:val="00DE5A53"/>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1B9"/>
    <w:rsid w:val="007161B9"/>
    <w:rsid w:val="00BA321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ED6191CD974432A5DB171D7C84D72E">
    <w:name w:val="23ED6191CD974432A5DB171D7C84D72E"/>
    <w:rsid w:val="007161B9"/>
  </w:style>
  <w:style w:type="paragraph" w:customStyle="1" w:styleId="090B23114E4842B890C26C7C5749B4EC">
    <w:name w:val="090B23114E4842B890C26C7C5749B4EC"/>
    <w:rsid w:val="007161B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ED6191CD974432A5DB171D7C84D72E">
    <w:name w:val="23ED6191CD974432A5DB171D7C84D72E"/>
    <w:rsid w:val="007161B9"/>
  </w:style>
  <w:style w:type="paragraph" w:customStyle="1" w:styleId="090B23114E4842B890C26C7C5749B4EC">
    <w:name w:val="090B23114E4842B890C26C7C5749B4EC"/>
    <w:rsid w:val="007161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95A6F-4260-475C-80AB-301FE1EC3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13</Pages>
  <Words>2599</Words>
  <Characters>14817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17382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Chang</dc:creator>
  <cp:lastModifiedBy>Kevin Chang</cp:lastModifiedBy>
  <cp:revision>6</cp:revision>
  <cp:lastPrinted>2012-07-09T23:45:00Z</cp:lastPrinted>
  <dcterms:created xsi:type="dcterms:W3CDTF">2012-07-10T22:43:00Z</dcterms:created>
  <dcterms:modified xsi:type="dcterms:W3CDTF">2012-07-10T23:17:00Z</dcterms:modified>
</cp:coreProperties>
</file>