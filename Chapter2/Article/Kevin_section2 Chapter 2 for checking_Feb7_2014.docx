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b/>
          <w:bCs/>
          <w:color w:val="0000CC"/>
        </w:rPr>
        <w:t>\subsection{The linear mixed-effects model}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b/>
          <w:bCs/>
          <w:color w:val="0000CC"/>
        </w:rPr>
        <w:t>\label{</w:t>
      </w:r>
      <w:proofErr w:type="spellStart"/>
      <w:r w:rsidRPr="00CC3D85">
        <w:rPr>
          <w:rFonts w:eastAsia="Times New Roman"/>
          <w:b/>
          <w:bCs/>
          <w:color w:val="0000CC"/>
        </w:rPr>
        <w:t>subsec:matrixLMM</w:t>
      </w:r>
      <w:proofErr w:type="spellEnd"/>
      <w:r w:rsidRPr="00CC3D85">
        <w:rPr>
          <w:rFonts w:eastAsia="Times New Roman"/>
          <w:b/>
          <w:bCs/>
          <w:color w:val="0000CC"/>
        </w:rPr>
        <w:t>}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</w:rPr>
        <w:t xml:space="preserve">Consider an experiment involving </w:t>
      </w:r>
      <w:r w:rsidRPr="00CC3D85">
        <w:rPr>
          <w:rFonts w:eastAsia="Times New Roman"/>
          <w:color w:val="008000"/>
        </w:rPr>
        <w:t>$n$</w:t>
      </w:r>
      <w:r w:rsidRPr="00CC3D85">
        <w:rPr>
          <w:rFonts w:eastAsia="Times New Roman"/>
        </w:rPr>
        <w:t xml:space="preserve"> observations, </w:t>
      </w:r>
      <w:r w:rsidRPr="00CC3D85">
        <w:rPr>
          <w:rFonts w:eastAsia="Times New Roman"/>
          <w:color w:val="008000"/>
        </w:rPr>
        <w:t>$v$</w:t>
      </w:r>
      <w:r w:rsidRPr="00CC3D85">
        <w:rPr>
          <w:rFonts w:eastAsia="Times New Roman"/>
        </w:rPr>
        <w:t xml:space="preserve"> treatment factors and </w:t>
      </w:r>
      <w:r w:rsidRPr="00CC3D85">
        <w:rPr>
          <w:rFonts w:eastAsia="Times New Roman"/>
          <w:color w:val="008000"/>
        </w:rPr>
        <w:t>$b$</w:t>
      </w:r>
      <w:r w:rsidRPr="00CC3D85">
        <w:rPr>
          <w:rFonts w:eastAsia="Times New Roman"/>
        </w:rPr>
        <w:t xml:space="preserve"> block factors. The number of levels for the </w:t>
      </w:r>
      <w:r w:rsidRPr="00CC3D85">
        <w:rPr>
          <w:rFonts w:eastAsia="Times New Roman"/>
          <w:color w:val="008000"/>
        </w:rPr>
        <w:t>$</w:t>
      </w:r>
      <w:proofErr w:type="spellStart"/>
      <w:r w:rsidRPr="00CC3D85">
        <w:rPr>
          <w:rFonts w:eastAsia="Times New Roman"/>
          <w:color w:val="008000"/>
        </w:rPr>
        <w:t>i$</w:t>
      </w:r>
      <w:r w:rsidRPr="00CC3D85">
        <w:rPr>
          <w:rFonts w:eastAsia="Times New Roman"/>
          <w:u w:val="single"/>
        </w:rPr>
        <w:t>th</w:t>
      </w:r>
      <w:proofErr w:type="spellEnd"/>
      <w:r w:rsidRPr="00CC3D85">
        <w:rPr>
          <w:rFonts w:eastAsia="Times New Roman"/>
        </w:rPr>
        <w:t xml:space="preserve"> treatment factor and </w:t>
      </w:r>
      <w:r w:rsidRPr="00CC3D85">
        <w:rPr>
          <w:rFonts w:eastAsia="Times New Roman"/>
          <w:color w:val="008000"/>
        </w:rPr>
        <w:t>$</w:t>
      </w:r>
      <w:proofErr w:type="spellStart"/>
      <w:r w:rsidRPr="00CC3D85">
        <w:rPr>
          <w:rFonts w:eastAsia="Times New Roman"/>
          <w:color w:val="008000"/>
        </w:rPr>
        <w:t>j$</w:t>
      </w:r>
      <w:r w:rsidRPr="00CC3D85">
        <w:rPr>
          <w:rFonts w:eastAsia="Times New Roman"/>
          <w:u w:val="single"/>
        </w:rPr>
        <w:t>th</w:t>
      </w:r>
      <w:proofErr w:type="spellEnd"/>
      <w:r w:rsidRPr="00CC3D85">
        <w:rPr>
          <w:rFonts w:eastAsia="Times New Roman"/>
        </w:rPr>
        <w:t xml:space="preserve"> block factor are denoted by </w:t>
      </w:r>
      <w:r w:rsidRPr="00CC3D85">
        <w:rPr>
          <w:rFonts w:eastAsia="Times New Roman"/>
          <w:color w:val="008000"/>
        </w:rPr>
        <w:t>$</w:t>
      </w:r>
      <w:proofErr w:type="spellStart"/>
      <w:r w:rsidRPr="00CC3D85">
        <w:rPr>
          <w:rFonts w:eastAsia="Times New Roman"/>
          <w:color w:val="008000"/>
        </w:rPr>
        <w:t>t_i</w:t>
      </w:r>
      <w:proofErr w:type="spellEnd"/>
      <w:r w:rsidRPr="00CC3D85">
        <w:rPr>
          <w:rFonts w:eastAsia="Times New Roman"/>
          <w:color w:val="008000"/>
        </w:rPr>
        <w:t>$</w:t>
      </w:r>
      <w:r w:rsidRPr="00CC3D85">
        <w:rPr>
          <w:rFonts w:eastAsia="Times New Roman"/>
        </w:rPr>
        <w:t xml:space="preserve"> and </w:t>
      </w:r>
      <w:r w:rsidRPr="00CC3D85">
        <w:rPr>
          <w:rFonts w:eastAsia="Times New Roman"/>
          <w:color w:val="008000"/>
        </w:rPr>
        <w:t>$</w:t>
      </w:r>
      <w:proofErr w:type="spellStart"/>
      <w:r w:rsidRPr="00CC3D85">
        <w:rPr>
          <w:rFonts w:eastAsia="Times New Roman"/>
          <w:color w:val="008000"/>
        </w:rPr>
        <w:t>m_j</w:t>
      </w:r>
      <w:proofErr w:type="spellEnd"/>
      <w:r w:rsidRPr="00CC3D85">
        <w:rPr>
          <w:rFonts w:eastAsia="Times New Roman"/>
          <w:color w:val="008000"/>
        </w:rPr>
        <w:t>$</w:t>
      </w:r>
      <w:r w:rsidRPr="00CC3D85">
        <w:rPr>
          <w:rFonts w:eastAsia="Times New Roman"/>
        </w:rPr>
        <w:t xml:space="preserve">, </w:t>
      </w:r>
      <w:r w:rsidRPr="00CC3D85">
        <w:rPr>
          <w:rFonts w:eastAsia="Times New Roman"/>
          <w:color w:val="008000"/>
        </w:rPr>
        <w:t>$</w:t>
      </w:r>
      <w:proofErr w:type="spellStart"/>
      <w:r w:rsidRPr="00CC3D85">
        <w:rPr>
          <w:rFonts w:eastAsia="Times New Roman"/>
          <w:color w:val="008000"/>
        </w:rPr>
        <w:t>i</w:t>
      </w:r>
      <w:proofErr w:type="spellEnd"/>
      <w:r w:rsidRPr="00CC3D85">
        <w:rPr>
          <w:rFonts w:eastAsia="Times New Roman"/>
          <w:color w:val="008000"/>
        </w:rPr>
        <w:t xml:space="preserve"> = 1,2, \dots, v; j = 1,2,\dots, b$</w:t>
      </w:r>
      <w:r w:rsidRPr="00CC3D85">
        <w:rPr>
          <w:rFonts w:eastAsia="Times New Roman"/>
        </w:rPr>
        <w:t xml:space="preserve">, respectively. </w:t>
      </w:r>
      <w:r w:rsidRPr="00605D20">
        <w:rPr>
          <w:rFonts w:eastAsia="Times New Roman"/>
          <w:highlight w:val="yellow"/>
        </w:rPr>
        <w:t xml:space="preserve">Let </w:t>
      </w:r>
      <w:r w:rsidRPr="00605D20">
        <w:rPr>
          <w:rFonts w:eastAsia="Times New Roman"/>
          <w:color w:val="008000"/>
          <w:highlight w:val="yellow"/>
        </w:rPr>
        <w:t>$\</w:t>
      </w:r>
      <w:proofErr w:type="spellStart"/>
      <w:r w:rsidRPr="00605D20">
        <w:rPr>
          <w:rFonts w:eastAsia="Times New Roman"/>
          <w:color w:val="008000"/>
          <w:highlight w:val="yellow"/>
        </w:rPr>
        <w:t>bm</w:t>
      </w:r>
      <w:proofErr w:type="spellEnd"/>
      <w:r w:rsidRPr="00605D20">
        <w:rPr>
          <w:rFonts w:eastAsia="Times New Roman"/>
          <w:color w:val="008000"/>
          <w:highlight w:val="yellow"/>
        </w:rPr>
        <w:t>{y</w:t>
      </w:r>
      <w:proofErr w:type="gramStart"/>
      <w:r w:rsidRPr="00605D20">
        <w:rPr>
          <w:rFonts w:eastAsia="Times New Roman"/>
          <w:color w:val="008000"/>
          <w:highlight w:val="yellow"/>
        </w:rPr>
        <w:t>}$</w:t>
      </w:r>
      <w:proofErr w:type="gramEnd"/>
      <w:r w:rsidRPr="00605D20">
        <w:rPr>
          <w:rFonts w:eastAsia="Times New Roman"/>
          <w:highlight w:val="yellow"/>
        </w:rPr>
        <w:t xml:space="preserve"> be an </w:t>
      </w:r>
      <w:r w:rsidRPr="00605D20">
        <w:rPr>
          <w:rFonts w:eastAsia="Times New Roman"/>
          <w:color w:val="008000"/>
          <w:highlight w:val="yellow"/>
        </w:rPr>
        <w:t>$n \times 1$</w:t>
      </w:r>
      <w:r w:rsidRPr="00605D20">
        <w:rPr>
          <w:rFonts w:eastAsia="Times New Roman"/>
          <w:highlight w:val="yellow"/>
        </w:rPr>
        <w:t xml:space="preserve"> vector of responses, </w:t>
      </w:r>
      <w:ins w:id="0" w:author="Seamus Harris" w:date="2014-02-07T10:52:00Z">
        <w:r w:rsidR="00AC38DF">
          <w:rPr>
            <w:rFonts w:eastAsia="Times New Roman"/>
            <w:highlight w:val="yellow"/>
          </w:rPr>
          <w:t xml:space="preserve">then </w:t>
        </w:r>
      </w:ins>
      <w:r w:rsidRPr="00605D20">
        <w:rPr>
          <w:rFonts w:eastAsia="Times New Roman"/>
          <w:highlight w:val="yellow"/>
        </w:rPr>
        <w:t xml:space="preserve">the linear mixed-effects model for </w:t>
      </w:r>
      <w:ins w:id="1" w:author="Seamus Harris" w:date="2014-02-07T10:52:00Z">
        <w:r w:rsidR="00AC38DF">
          <w:rPr>
            <w:rFonts w:eastAsia="Times New Roman"/>
            <w:highlight w:val="yellow"/>
          </w:rPr>
          <w:t xml:space="preserve">the </w:t>
        </w:r>
      </w:ins>
      <w:del w:id="2" w:author="Seamus Harris" w:date="2014-02-07T10:52:00Z">
        <w:r w:rsidRPr="00605D20" w:rsidDel="00AC38DF">
          <w:rPr>
            <w:rFonts w:eastAsia="Times New Roman"/>
            <w:highlight w:val="yellow"/>
          </w:rPr>
          <w:delText xml:space="preserve">such an </w:delText>
        </w:r>
      </w:del>
      <w:r w:rsidRPr="00605D20">
        <w:rPr>
          <w:rFonts w:eastAsia="Times New Roman"/>
          <w:highlight w:val="yellow"/>
        </w:rPr>
        <w:t xml:space="preserve">experiment can be written in matrix </w:t>
      </w:r>
      <w:del w:id="3" w:author="Seamus Harris" w:date="2014-02-07T10:53:00Z">
        <w:r w:rsidRPr="00605D20" w:rsidDel="00AC38DF">
          <w:rPr>
            <w:rFonts w:eastAsia="Times New Roman"/>
            <w:highlight w:val="yellow"/>
          </w:rPr>
          <w:delText xml:space="preserve">notation </w:delText>
        </w:r>
      </w:del>
      <w:ins w:id="4" w:author="Seamus Harris" w:date="2014-02-07T10:53:00Z">
        <w:r w:rsidR="00AC38DF">
          <w:rPr>
            <w:rFonts w:eastAsia="Times New Roman"/>
            <w:highlight w:val="yellow"/>
          </w:rPr>
          <w:t>form</w:t>
        </w:r>
        <w:r w:rsidR="00AC38DF" w:rsidRPr="00605D20">
          <w:rPr>
            <w:rFonts w:eastAsia="Times New Roman"/>
            <w:highlight w:val="yellow"/>
          </w:rPr>
          <w:t xml:space="preserve"> </w:t>
        </w:r>
      </w:ins>
      <w:r w:rsidRPr="00605D20">
        <w:rPr>
          <w:rFonts w:eastAsia="Times New Roman"/>
          <w:highlight w:val="yellow"/>
        </w:rPr>
        <w:t>as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00CC"/>
        </w:rPr>
        <w:t>\begin</w:t>
      </w:r>
      <w:r w:rsidRPr="00CC3D85">
        <w:rPr>
          <w:rFonts w:eastAsia="Times New Roman"/>
        </w:rPr>
        <w:t>{equation}</w:t>
      </w:r>
      <w:r w:rsidRPr="00CC3D85">
        <w:rPr>
          <w:rFonts w:eastAsia="Times New Roman"/>
          <w:color w:val="008000"/>
        </w:rPr>
        <w:t>\</w:t>
      </w:r>
      <w:r w:rsidRPr="00CC3D85">
        <w:rPr>
          <w:rFonts w:eastAsia="Times New Roman"/>
          <w:b/>
          <w:bCs/>
          <w:color w:val="0000CC"/>
        </w:rPr>
        <w:t>label{</w:t>
      </w:r>
      <w:proofErr w:type="spellStart"/>
      <w:r w:rsidRPr="00CC3D85">
        <w:rPr>
          <w:rFonts w:eastAsia="Times New Roman"/>
          <w:b/>
          <w:bCs/>
          <w:color w:val="0000CC"/>
        </w:rPr>
        <w:t>eq:matrixLMM</w:t>
      </w:r>
      <w:proofErr w:type="spellEnd"/>
      <w:r w:rsidRPr="00CC3D85">
        <w:rPr>
          <w:rFonts w:eastAsia="Times New Roman"/>
          <w:b/>
          <w:bCs/>
          <w:color w:val="0000CC"/>
        </w:rPr>
        <w:t>}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8000"/>
        </w:rPr>
        <w:t>\</w:t>
      </w:r>
      <w:proofErr w:type="spellStart"/>
      <w:r w:rsidRPr="00CC3D85">
        <w:rPr>
          <w:rFonts w:eastAsia="Times New Roman"/>
          <w:color w:val="008000"/>
        </w:rPr>
        <w:t>bm</w:t>
      </w:r>
      <w:proofErr w:type="spellEnd"/>
      <w:r w:rsidRPr="00CC3D85">
        <w:rPr>
          <w:rFonts w:eastAsia="Times New Roman"/>
          <w:color w:val="008000"/>
        </w:rPr>
        <w:t>{y} = \</w:t>
      </w:r>
      <w:proofErr w:type="spellStart"/>
      <w:r w:rsidRPr="00CC3D85">
        <w:rPr>
          <w:rFonts w:eastAsia="Times New Roman"/>
          <w:color w:val="008000"/>
        </w:rPr>
        <w:t>mathbf</w:t>
      </w:r>
      <w:proofErr w:type="spellEnd"/>
      <w:r w:rsidRPr="00CC3D85">
        <w:rPr>
          <w:rFonts w:eastAsia="Times New Roman"/>
          <w:color w:val="008000"/>
        </w:rPr>
        <w:t>{1}\mu + \X \</w:t>
      </w:r>
      <w:proofErr w:type="spellStart"/>
      <w:r w:rsidRPr="00CC3D85">
        <w:rPr>
          <w:rFonts w:eastAsia="Times New Roman"/>
          <w:color w:val="008000"/>
        </w:rPr>
        <w:t>bm</w:t>
      </w:r>
      <w:proofErr w:type="spellEnd"/>
      <w:r w:rsidRPr="00CC3D85">
        <w:rPr>
          <w:rFonts w:eastAsia="Times New Roman"/>
          <w:color w:val="008000"/>
        </w:rPr>
        <w:t>{\alpha} + \Z\</w:t>
      </w:r>
      <w:proofErr w:type="spellStart"/>
      <w:r w:rsidRPr="00CC3D85">
        <w:rPr>
          <w:rFonts w:eastAsia="Times New Roman"/>
          <w:color w:val="008000"/>
        </w:rPr>
        <w:t>bm</w:t>
      </w:r>
      <w:proofErr w:type="spellEnd"/>
      <w:r w:rsidRPr="00CC3D85">
        <w:rPr>
          <w:rFonts w:eastAsia="Times New Roman"/>
          <w:color w:val="008000"/>
        </w:rPr>
        <w:t>{\beta} + \</w:t>
      </w:r>
      <w:proofErr w:type="spellStart"/>
      <w:r w:rsidRPr="00CC3D85">
        <w:rPr>
          <w:rFonts w:eastAsia="Times New Roman"/>
          <w:color w:val="008000"/>
        </w:rPr>
        <w:t>bm</w:t>
      </w:r>
      <w:proofErr w:type="spellEnd"/>
      <w:r w:rsidRPr="00CC3D85">
        <w:rPr>
          <w:rFonts w:eastAsia="Times New Roman"/>
          <w:color w:val="008000"/>
        </w:rPr>
        <w:t>{\epsilon},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00CC"/>
        </w:rPr>
        <w:t>\end</w:t>
      </w:r>
      <w:r w:rsidRPr="00CC3D85">
        <w:rPr>
          <w:rFonts w:eastAsia="Times New Roman"/>
        </w:rPr>
        <w:t>{equation}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proofErr w:type="gramStart"/>
      <w:r w:rsidRPr="00CC3D85">
        <w:rPr>
          <w:rFonts w:eastAsia="Times New Roman"/>
          <w:highlight w:val="yellow"/>
        </w:rPr>
        <w:t>where</w:t>
      </w:r>
      <w:proofErr w:type="gramEnd"/>
      <w:r w:rsidRPr="00CC3D85">
        <w:rPr>
          <w:rFonts w:eastAsia="Times New Roman"/>
          <w:highlight w:val="yellow"/>
        </w:rPr>
        <w:t xml:space="preserve"> </w:t>
      </w:r>
      <w:r w:rsidRPr="00CC3D85">
        <w:rPr>
          <w:rFonts w:eastAsia="Times New Roman"/>
          <w:color w:val="008000"/>
          <w:highlight w:val="yellow"/>
        </w:rPr>
        <w:t>$\</w:t>
      </w:r>
      <w:proofErr w:type="spellStart"/>
      <w:r w:rsidRPr="00CC3D85">
        <w:rPr>
          <w:rFonts w:eastAsia="Times New Roman"/>
          <w:color w:val="008000"/>
          <w:highlight w:val="yellow"/>
        </w:rPr>
        <w:t>mathbf</w:t>
      </w:r>
      <w:proofErr w:type="spellEnd"/>
      <w:r w:rsidRPr="00CC3D85">
        <w:rPr>
          <w:rFonts w:eastAsia="Times New Roman"/>
          <w:color w:val="008000"/>
          <w:highlight w:val="yellow"/>
        </w:rPr>
        <w:t>{1}$</w:t>
      </w:r>
      <w:r w:rsidRPr="00CC3D85">
        <w:rPr>
          <w:rFonts w:eastAsia="Times New Roman"/>
          <w:highlight w:val="yellow"/>
        </w:rPr>
        <w:t xml:space="preserve"> is an </w:t>
      </w:r>
      <w:r w:rsidRPr="00CC3D85">
        <w:rPr>
          <w:rFonts w:eastAsia="Times New Roman"/>
          <w:color w:val="008000"/>
          <w:highlight w:val="yellow"/>
        </w:rPr>
        <w:t>$n \times 1$</w:t>
      </w:r>
      <w:r w:rsidRPr="00CC3D85">
        <w:rPr>
          <w:rFonts w:eastAsia="Times New Roman"/>
          <w:highlight w:val="yellow"/>
        </w:rPr>
        <w:t xml:space="preserve"> vector whose elements are all unity, </w:t>
      </w:r>
      <w:r w:rsidRPr="00CC3D85">
        <w:rPr>
          <w:rFonts w:eastAsia="Times New Roman"/>
          <w:color w:val="008000"/>
          <w:highlight w:val="yellow"/>
        </w:rPr>
        <w:t>$\mu$</w:t>
      </w:r>
      <w:r w:rsidRPr="00CC3D85">
        <w:rPr>
          <w:rFonts w:eastAsia="Times New Roman"/>
          <w:highlight w:val="yellow"/>
        </w:rPr>
        <w:t xml:space="preserve"> denotes the grand mean of the data, and </w:t>
      </w:r>
      <w:r w:rsidRPr="00CC3D85">
        <w:rPr>
          <w:rFonts w:eastAsia="Times New Roman"/>
          <w:color w:val="008000"/>
          <w:highlight w:val="yellow"/>
        </w:rPr>
        <w:t>$\</w:t>
      </w:r>
      <w:proofErr w:type="spellStart"/>
      <w:r w:rsidRPr="00CC3D85">
        <w:rPr>
          <w:rFonts w:eastAsia="Times New Roman"/>
          <w:color w:val="008000"/>
          <w:highlight w:val="yellow"/>
        </w:rPr>
        <w:t>bm</w:t>
      </w:r>
      <w:proofErr w:type="spellEnd"/>
      <w:r w:rsidRPr="00CC3D85">
        <w:rPr>
          <w:rFonts w:eastAsia="Times New Roman"/>
          <w:color w:val="008000"/>
          <w:highlight w:val="yellow"/>
        </w:rPr>
        <w:t>{\epsilon}\</w:t>
      </w:r>
      <w:proofErr w:type="spellStart"/>
      <w:r w:rsidRPr="00CC3D85">
        <w:rPr>
          <w:rFonts w:eastAsia="Times New Roman"/>
          <w:color w:val="008000"/>
          <w:highlight w:val="yellow"/>
        </w:rPr>
        <w:t>sim</w:t>
      </w:r>
      <w:proofErr w:type="spellEnd"/>
      <w:r w:rsidRPr="00CC3D85">
        <w:rPr>
          <w:rFonts w:eastAsia="Times New Roman"/>
          <w:color w:val="008000"/>
          <w:highlight w:val="yellow"/>
        </w:rPr>
        <w:t xml:space="preserve"> \</w:t>
      </w:r>
      <w:proofErr w:type="spellStart"/>
      <w:r w:rsidRPr="00CC3D85">
        <w:rPr>
          <w:rFonts w:eastAsia="Times New Roman"/>
          <w:color w:val="008000"/>
          <w:highlight w:val="yellow"/>
        </w:rPr>
        <w:t>mathcal</w:t>
      </w:r>
      <w:proofErr w:type="spellEnd"/>
      <w:r w:rsidRPr="00CC3D85">
        <w:rPr>
          <w:rFonts w:eastAsia="Times New Roman"/>
          <w:color w:val="008000"/>
          <w:highlight w:val="yellow"/>
        </w:rPr>
        <w:t>{N}(0,\sigma^2 \</w:t>
      </w:r>
      <w:proofErr w:type="spellStart"/>
      <w:r w:rsidRPr="00CC3D85">
        <w:rPr>
          <w:rFonts w:eastAsia="Times New Roman"/>
          <w:color w:val="008000"/>
          <w:highlight w:val="yellow"/>
        </w:rPr>
        <w:t>I_n</w:t>
      </w:r>
      <w:proofErr w:type="spellEnd"/>
      <w:r w:rsidRPr="00CC3D85">
        <w:rPr>
          <w:rFonts w:eastAsia="Times New Roman"/>
          <w:color w:val="008000"/>
          <w:highlight w:val="yellow"/>
        </w:rPr>
        <w:t>)$</w:t>
      </w:r>
      <w:r w:rsidRPr="00CC3D85">
        <w:rPr>
          <w:rFonts w:eastAsia="Times New Roman"/>
          <w:highlight w:val="yellow"/>
        </w:rPr>
        <w:t xml:space="preserve"> is a </w:t>
      </w:r>
      <w:r w:rsidRPr="00CC3D85">
        <w:rPr>
          <w:rFonts w:eastAsia="Times New Roman"/>
          <w:color w:val="008000"/>
          <w:highlight w:val="yellow"/>
        </w:rPr>
        <w:t>$n \times 1$</w:t>
      </w:r>
      <w:r w:rsidRPr="00CC3D85">
        <w:rPr>
          <w:rFonts w:eastAsia="Times New Roman"/>
          <w:highlight w:val="yellow"/>
        </w:rPr>
        <w:t xml:space="preserve"> vector of unobserved random experimental errors, where </w:t>
      </w:r>
      <w:r w:rsidRPr="00CC3D85">
        <w:rPr>
          <w:rFonts w:eastAsia="Times New Roman"/>
          <w:color w:val="008000"/>
          <w:highlight w:val="yellow"/>
        </w:rPr>
        <w:t>$\</w:t>
      </w:r>
      <w:proofErr w:type="spellStart"/>
      <w:r w:rsidRPr="00CC3D85">
        <w:rPr>
          <w:rFonts w:eastAsia="Times New Roman"/>
          <w:color w:val="008000"/>
          <w:highlight w:val="yellow"/>
        </w:rPr>
        <w:t>I_n</w:t>
      </w:r>
      <w:proofErr w:type="spellEnd"/>
      <w:r w:rsidRPr="00CC3D85">
        <w:rPr>
          <w:rFonts w:eastAsia="Times New Roman"/>
          <w:color w:val="008000"/>
          <w:highlight w:val="yellow"/>
        </w:rPr>
        <w:t>$</w:t>
      </w:r>
      <w:r w:rsidRPr="00CC3D85">
        <w:rPr>
          <w:rFonts w:eastAsia="Times New Roman"/>
          <w:highlight w:val="yellow"/>
        </w:rPr>
        <w:t xml:space="preserve"> denotes the </w:t>
      </w:r>
      <w:r w:rsidRPr="00CC3D85">
        <w:rPr>
          <w:rFonts w:eastAsia="Times New Roman"/>
          <w:color w:val="008000"/>
          <w:highlight w:val="yellow"/>
        </w:rPr>
        <w:t>$n \times n$</w:t>
      </w:r>
      <w:r w:rsidRPr="00CC3D85">
        <w:rPr>
          <w:rFonts w:eastAsia="Times New Roman"/>
          <w:highlight w:val="yellow"/>
        </w:rPr>
        <w:t xml:space="preserve"> identity matrix. The subscript </w:t>
      </w:r>
      <w:r w:rsidRPr="00CC3D85">
        <w:rPr>
          <w:rFonts w:eastAsia="Times New Roman"/>
          <w:color w:val="008000"/>
          <w:highlight w:val="yellow"/>
        </w:rPr>
        <w:t>$n$</w:t>
      </w:r>
      <w:r w:rsidRPr="00CC3D85">
        <w:rPr>
          <w:rFonts w:eastAsia="Times New Roman"/>
          <w:highlight w:val="yellow"/>
        </w:rPr>
        <w:t xml:space="preserve"> in </w:t>
      </w:r>
      <w:r w:rsidRPr="00CC3D85">
        <w:rPr>
          <w:rFonts w:eastAsia="Times New Roman"/>
          <w:color w:val="008000"/>
          <w:highlight w:val="yellow"/>
        </w:rPr>
        <w:t>$\</w:t>
      </w:r>
      <w:proofErr w:type="spellStart"/>
      <w:r w:rsidRPr="00CC3D85">
        <w:rPr>
          <w:rFonts w:eastAsia="Times New Roman"/>
          <w:color w:val="008000"/>
          <w:highlight w:val="yellow"/>
        </w:rPr>
        <w:t>I_n</w:t>
      </w:r>
      <w:proofErr w:type="spellEnd"/>
      <w:r w:rsidRPr="00CC3D85">
        <w:rPr>
          <w:rFonts w:eastAsia="Times New Roman"/>
          <w:color w:val="008000"/>
          <w:highlight w:val="yellow"/>
        </w:rPr>
        <w:t>$</w:t>
      </w:r>
      <w:r w:rsidRPr="00CC3D85">
        <w:rPr>
          <w:rFonts w:eastAsia="Times New Roman"/>
          <w:highlight w:val="yellow"/>
        </w:rPr>
        <w:t xml:space="preserve"> is omitted for simplicity resulting in </w:t>
      </w:r>
      <w:r w:rsidRPr="00CC3D85">
        <w:rPr>
          <w:rFonts w:eastAsia="Times New Roman"/>
          <w:color w:val="008000"/>
          <w:highlight w:val="yellow"/>
        </w:rPr>
        <w:t>$\I$</w:t>
      </w:r>
      <w:r w:rsidRPr="00CC3D85">
        <w:rPr>
          <w:rFonts w:eastAsia="Times New Roman"/>
          <w:highlight w:val="yellow"/>
        </w:rPr>
        <w:t>.</w:t>
      </w:r>
      <w:r w:rsidRPr="00CC3D85">
        <w:rPr>
          <w:rFonts w:eastAsia="Times New Roman"/>
        </w:rPr>
        <w:t xml:space="preserve"> The treatment parameter vector is defined as 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00CC"/>
        </w:rPr>
        <w:t>\begin</w:t>
      </w:r>
      <w:r w:rsidRPr="00CC3D85">
        <w:rPr>
          <w:rFonts w:eastAsia="Times New Roman"/>
        </w:rPr>
        <w:t>{equation}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8000"/>
        </w:rPr>
        <w:t>\</w:t>
      </w:r>
      <w:r w:rsidRPr="00CC3D85">
        <w:rPr>
          <w:rFonts w:eastAsia="Times New Roman"/>
          <w:b/>
          <w:bCs/>
          <w:color w:val="0000CC"/>
        </w:rPr>
        <w:t>label{</w:t>
      </w:r>
      <w:proofErr w:type="spellStart"/>
      <w:r w:rsidRPr="00CC3D85">
        <w:rPr>
          <w:rFonts w:eastAsia="Times New Roman"/>
          <w:b/>
          <w:bCs/>
          <w:color w:val="0000CC"/>
        </w:rPr>
        <w:t>eq:treatPar</w:t>
      </w:r>
      <w:proofErr w:type="spellEnd"/>
      <w:r w:rsidRPr="00CC3D85">
        <w:rPr>
          <w:rFonts w:eastAsia="Times New Roman"/>
          <w:b/>
          <w:bCs/>
          <w:color w:val="0000CC"/>
        </w:rPr>
        <w:t>}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8000"/>
        </w:rPr>
        <w:t>\</w:t>
      </w:r>
      <w:proofErr w:type="spellStart"/>
      <w:r w:rsidRPr="00CC3D85">
        <w:rPr>
          <w:rFonts w:eastAsia="Times New Roman"/>
          <w:color w:val="008000"/>
        </w:rPr>
        <w:t>bm</w:t>
      </w:r>
      <w:proofErr w:type="spellEnd"/>
      <w:r w:rsidRPr="00CC3D85">
        <w:rPr>
          <w:rFonts w:eastAsia="Times New Roman"/>
          <w:color w:val="008000"/>
        </w:rPr>
        <w:t>{\alpha} = (\alpha_{11 \dots 11}, \alpha_{11 \dots 12}, \dots</w:t>
      </w:r>
      <w:proofErr w:type="gramStart"/>
      <w:r w:rsidRPr="00CC3D85">
        <w:rPr>
          <w:rFonts w:eastAsia="Times New Roman"/>
          <w:color w:val="008000"/>
        </w:rPr>
        <w:t>,  \</w:t>
      </w:r>
      <w:proofErr w:type="gramEnd"/>
      <w:r w:rsidRPr="00CC3D85">
        <w:rPr>
          <w:rFonts w:eastAsia="Times New Roman"/>
          <w:color w:val="008000"/>
        </w:rPr>
        <w:t>alpha_{1 1 \dots 1t_v},\dots,\alpha_{1 1 \dots t_{v-1}</w:t>
      </w:r>
      <w:proofErr w:type="spellStart"/>
      <w:r w:rsidRPr="00CC3D85">
        <w:rPr>
          <w:rFonts w:eastAsia="Times New Roman"/>
          <w:color w:val="008000"/>
        </w:rPr>
        <w:t>t_v</w:t>
      </w:r>
      <w:proofErr w:type="spellEnd"/>
      <w:r w:rsidRPr="00CC3D85">
        <w:rPr>
          <w:rFonts w:eastAsia="Times New Roman"/>
          <w:color w:val="008000"/>
        </w:rPr>
        <w:t>},\dots,\alpha_{t_1 t_2 \dots t_{v-1}</w:t>
      </w:r>
      <w:proofErr w:type="spellStart"/>
      <w:r w:rsidRPr="00CC3D85">
        <w:rPr>
          <w:rFonts w:eastAsia="Times New Roman"/>
          <w:color w:val="008000"/>
        </w:rPr>
        <w:t>t_v</w:t>
      </w:r>
      <w:proofErr w:type="spellEnd"/>
      <w:r w:rsidRPr="00CC3D85">
        <w:rPr>
          <w:rFonts w:eastAsia="Times New Roman"/>
          <w:color w:val="008000"/>
        </w:rPr>
        <w:t>}),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00CC"/>
        </w:rPr>
        <w:t>\end</w:t>
      </w:r>
      <w:r w:rsidRPr="00CC3D85">
        <w:rPr>
          <w:rFonts w:eastAsia="Times New Roman"/>
        </w:rPr>
        <w:t>{equation}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proofErr w:type="gramStart"/>
      <w:r w:rsidRPr="00CC3D85">
        <w:rPr>
          <w:rFonts w:eastAsia="Times New Roman"/>
        </w:rPr>
        <w:t>where</w:t>
      </w:r>
      <w:proofErr w:type="gramEnd"/>
      <w:r w:rsidRPr="00CC3D85">
        <w:rPr>
          <w:rFonts w:eastAsia="Times New Roman"/>
        </w:rPr>
        <w:t xml:space="preserve"> </w:t>
      </w:r>
      <w:r w:rsidRPr="00CC3D85">
        <w:rPr>
          <w:rFonts w:eastAsia="Times New Roman"/>
          <w:color w:val="008000"/>
        </w:rPr>
        <w:t xml:space="preserve">$\alpha_{f_1 \dots </w:t>
      </w:r>
      <w:proofErr w:type="spellStart"/>
      <w:r w:rsidRPr="00CC3D85">
        <w:rPr>
          <w:rFonts w:eastAsia="Times New Roman"/>
          <w:color w:val="008000"/>
        </w:rPr>
        <w:t>f_v</w:t>
      </w:r>
      <w:proofErr w:type="spellEnd"/>
      <w:r w:rsidRPr="00CC3D85">
        <w:rPr>
          <w:rFonts w:eastAsia="Times New Roman"/>
          <w:color w:val="008000"/>
        </w:rPr>
        <w:t>}$</w:t>
      </w:r>
      <w:r w:rsidRPr="00CC3D85">
        <w:rPr>
          <w:rFonts w:eastAsia="Times New Roman"/>
        </w:rPr>
        <w:t xml:space="preserve"> denotes the effects from treatment combination </w:t>
      </w:r>
      <w:r w:rsidRPr="00CC3D85">
        <w:rPr>
          <w:rFonts w:eastAsia="Times New Roman"/>
          <w:color w:val="008000"/>
        </w:rPr>
        <w:t xml:space="preserve">$f_1 \dots </w:t>
      </w:r>
      <w:proofErr w:type="spellStart"/>
      <w:r w:rsidRPr="00CC3D85">
        <w:rPr>
          <w:rFonts w:eastAsia="Times New Roman"/>
          <w:color w:val="008000"/>
        </w:rPr>
        <w:t>f_v</w:t>
      </w:r>
      <w:proofErr w:type="spellEnd"/>
      <w:r w:rsidRPr="00CC3D85">
        <w:rPr>
          <w:rFonts w:eastAsia="Times New Roman"/>
          <w:color w:val="008000"/>
        </w:rPr>
        <w:t>$</w:t>
      </w:r>
      <w:r w:rsidRPr="00CC3D85">
        <w:rPr>
          <w:rFonts w:eastAsia="Times New Roman"/>
        </w:rPr>
        <w:t xml:space="preserve">, where </w:t>
      </w:r>
      <w:r w:rsidRPr="00CC3D85">
        <w:rPr>
          <w:rFonts w:eastAsia="Times New Roman"/>
          <w:color w:val="008000"/>
        </w:rPr>
        <w:t>$</w:t>
      </w:r>
      <w:proofErr w:type="spellStart"/>
      <w:r w:rsidRPr="00CC3D85">
        <w:rPr>
          <w:rFonts w:eastAsia="Times New Roman"/>
          <w:color w:val="008000"/>
        </w:rPr>
        <w:t>f_i</w:t>
      </w:r>
      <w:proofErr w:type="spellEnd"/>
      <w:r w:rsidRPr="00CC3D85">
        <w:rPr>
          <w:rFonts w:eastAsia="Times New Roman"/>
          <w:color w:val="008000"/>
        </w:rPr>
        <w:t xml:space="preserve"> = 1, \dots, </w:t>
      </w:r>
      <w:proofErr w:type="spellStart"/>
      <w:r w:rsidRPr="00CC3D85">
        <w:rPr>
          <w:rFonts w:eastAsia="Times New Roman"/>
          <w:color w:val="008000"/>
        </w:rPr>
        <w:t>t_i</w:t>
      </w:r>
      <w:proofErr w:type="spellEnd"/>
      <w:r w:rsidRPr="00CC3D85">
        <w:rPr>
          <w:rFonts w:eastAsia="Times New Roman"/>
          <w:color w:val="008000"/>
        </w:rPr>
        <w:t xml:space="preserve">; </w:t>
      </w:r>
      <w:proofErr w:type="spellStart"/>
      <w:r w:rsidRPr="00CC3D85">
        <w:rPr>
          <w:rFonts w:eastAsia="Times New Roman"/>
          <w:color w:val="008000"/>
        </w:rPr>
        <w:t>i</w:t>
      </w:r>
      <w:proofErr w:type="spellEnd"/>
      <w:r w:rsidRPr="00CC3D85">
        <w:rPr>
          <w:rFonts w:eastAsia="Times New Roman"/>
          <w:color w:val="008000"/>
        </w:rPr>
        <w:t xml:space="preserve"> = 1,\dots, v$</w:t>
      </w:r>
      <w:r w:rsidRPr="00CC3D85">
        <w:rPr>
          <w:rFonts w:eastAsia="Times New Roman"/>
        </w:rPr>
        <w:t xml:space="preserve">. </w:t>
      </w:r>
      <w:r w:rsidRPr="00CC3D85">
        <w:rPr>
          <w:rFonts w:eastAsia="Times New Roman"/>
          <w:highlight w:val="yellow"/>
        </w:rPr>
        <w:t xml:space="preserve">The treatment design matrix, </w:t>
      </w:r>
      <w:r w:rsidRPr="00CC3D85">
        <w:rPr>
          <w:rFonts w:eastAsia="Times New Roman"/>
          <w:color w:val="008000"/>
          <w:highlight w:val="yellow"/>
        </w:rPr>
        <w:t>$\X$</w:t>
      </w:r>
      <w:r w:rsidRPr="00CC3D85">
        <w:rPr>
          <w:rFonts w:eastAsia="Times New Roman"/>
          <w:highlight w:val="yellow"/>
        </w:rPr>
        <w:t>, in (</w:t>
      </w:r>
      <w:r w:rsidRPr="00CC3D85">
        <w:rPr>
          <w:rFonts w:eastAsia="Times New Roman"/>
          <w:color w:val="800000"/>
          <w:highlight w:val="yellow"/>
        </w:rPr>
        <w:t>\ref</w:t>
      </w:r>
      <w:r w:rsidRPr="00CC3D85">
        <w:rPr>
          <w:rFonts w:eastAsia="Times New Roman"/>
          <w:highlight w:val="yellow"/>
        </w:rPr>
        <w:t>{</w:t>
      </w:r>
      <w:proofErr w:type="spellStart"/>
      <w:r w:rsidRPr="00CC3D85">
        <w:rPr>
          <w:rFonts w:eastAsia="Times New Roman"/>
          <w:highlight w:val="yellow"/>
          <w:u w:val="single"/>
        </w:rPr>
        <w:t>eq</w:t>
      </w:r>
      <w:r w:rsidRPr="00CC3D85">
        <w:rPr>
          <w:rFonts w:eastAsia="Times New Roman"/>
          <w:highlight w:val="yellow"/>
        </w:rPr>
        <w:t>:</w:t>
      </w:r>
      <w:r w:rsidRPr="00CC3D85">
        <w:rPr>
          <w:rFonts w:eastAsia="Times New Roman"/>
          <w:highlight w:val="yellow"/>
          <w:u w:val="single"/>
        </w:rPr>
        <w:t>matrixLMM</w:t>
      </w:r>
      <w:proofErr w:type="spellEnd"/>
      <w:r w:rsidRPr="00CC3D85">
        <w:rPr>
          <w:rFonts w:eastAsia="Times New Roman"/>
          <w:highlight w:val="yellow"/>
        </w:rPr>
        <w:t>}) define</w:t>
      </w:r>
      <w:ins w:id="5" w:author="Seamus Harris" w:date="2014-02-07T10:54:00Z">
        <w:r w:rsidR="00AC38DF">
          <w:rPr>
            <w:rFonts w:eastAsia="Times New Roman"/>
            <w:highlight w:val="yellow"/>
          </w:rPr>
          <w:t>s</w:t>
        </w:r>
      </w:ins>
      <w:r w:rsidRPr="00CC3D85">
        <w:rPr>
          <w:rFonts w:eastAsia="Times New Roman"/>
          <w:highlight w:val="yellow"/>
        </w:rPr>
        <w:t xml:space="preserve"> the allocation of treatment combinations to experimental units. The dimension</w:t>
      </w:r>
      <w:ins w:id="6" w:author="Seamus Harris" w:date="2014-02-07T10:54:00Z">
        <w:r w:rsidR="00AC38DF">
          <w:rPr>
            <w:rFonts w:eastAsia="Times New Roman"/>
            <w:highlight w:val="yellow"/>
          </w:rPr>
          <w:t>s</w:t>
        </w:r>
      </w:ins>
      <w:r w:rsidRPr="00CC3D85">
        <w:rPr>
          <w:rFonts w:eastAsia="Times New Roman"/>
          <w:highlight w:val="yellow"/>
        </w:rPr>
        <w:t xml:space="preserve"> of </w:t>
      </w:r>
      <w:r w:rsidRPr="00CC3D85">
        <w:rPr>
          <w:rFonts w:eastAsia="Times New Roman"/>
          <w:color w:val="008000"/>
          <w:highlight w:val="yellow"/>
        </w:rPr>
        <w:t>$\X$</w:t>
      </w:r>
      <w:r w:rsidRPr="00CC3D85">
        <w:rPr>
          <w:rFonts w:eastAsia="Times New Roman"/>
          <w:highlight w:val="yellow"/>
        </w:rPr>
        <w:t xml:space="preserve"> comprise</w:t>
      </w:r>
      <w:del w:id="7" w:author="Seamus Harris" w:date="2014-02-07T10:54:00Z">
        <w:r w:rsidRPr="00CC3D85" w:rsidDel="00AC38DF">
          <w:rPr>
            <w:rFonts w:eastAsia="Times New Roman"/>
            <w:highlight w:val="yellow"/>
          </w:rPr>
          <w:delText>s</w:delText>
        </w:r>
      </w:del>
      <w:r w:rsidRPr="00CC3D85">
        <w:rPr>
          <w:rFonts w:eastAsia="Times New Roman"/>
          <w:highlight w:val="yellow"/>
        </w:rPr>
        <w:t xml:space="preserve"> </w:t>
      </w:r>
      <w:r w:rsidRPr="00CC3D85">
        <w:rPr>
          <w:rFonts w:eastAsia="Times New Roman"/>
          <w:color w:val="008000"/>
          <w:highlight w:val="yellow"/>
        </w:rPr>
        <w:t>$n$</w:t>
      </w:r>
      <w:r w:rsidRPr="00CC3D85">
        <w:rPr>
          <w:rFonts w:eastAsia="Times New Roman"/>
          <w:highlight w:val="yellow"/>
        </w:rPr>
        <w:t xml:space="preserve"> rows, </w:t>
      </w:r>
      <w:del w:id="8" w:author="Seamus Harris" w:date="2014-02-07T10:54:00Z">
        <w:r w:rsidRPr="00CC3D85" w:rsidDel="00AC38DF">
          <w:rPr>
            <w:rFonts w:eastAsia="Times New Roman"/>
            <w:highlight w:val="yellow"/>
          </w:rPr>
          <w:delText xml:space="preserve">which </w:delText>
        </w:r>
      </w:del>
      <w:r w:rsidRPr="00CC3D85">
        <w:rPr>
          <w:rFonts w:eastAsia="Times New Roman"/>
          <w:highlight w:val="yellow"/>
        </w:rPr>
        <w:t>correspond</w:t>
      </w:r>
      <w:ins w:id="9" w:author="Seamus Harris" w:date="2014-02-07T10:54:00Z">
        <w:r w:rsidR="00AC38DF">
          <w:rPr>
            <w:rFonts w:eastAsia="Times New Roman"/>
            <w:highlight w:val="yellow"/>
          </w:rPr>
          <w:t>ing</w:t>
        </w:r>
      </w:ins>
      <w:del w:id="10" w:author="Seamus Harris" w:date="2014-02-07T10:54:00Z">
        <w:r w:rsidRPr="00CC3D85" w:rsidDel="00AC38DF">
          <w:rPr>
            <w:rFonts w:eastAsia="Times New Roman"/>
            <w:highlight w:val="yellow"/>
          </w:rPr>
          <w:delText>s</w:delText>
        </w:r>
      </w:del>
      <w:r w:rsidRPr="00CC3D85">
        <w:rPr>
          <w:rFonts w:eastAsia="Times New Roman"/>
          <w:highlight w:val="yellow"/>
        </w:rPr>
        <w:t xml:space="preserve"> to the number of observation</w:t>
      </w:r>
      <w:ins w:id="11" w:author="Seamus Harris" w:date="2014-02-07T10:54:00Z">
        <w:r w:rsidR="00AC38DF">
          <w:rPr>
            <w:rFonts w:eastAsia="Times New Roman"/>
            <w:highlight w:val="yellow"/>
          </w:rPr>
          <w:t>s</w:t>
        </w:r>
      </w:ins>
      <w:r w:rsidRPr="00CC3D85">
        <w:rPr>
          <w:rFonts w:eastAsia="Times New Roman"/>
          <w:highlight w:val="yellow"/>
        </w:rPr>
        <w:t xml:space="preserve">, and </w:t>
      </w:r>
      <w:r w:rsidRPr="00CC3D85">
        <w:rPr>
          <w:rFonts w:eastAsia="Times New Roman"/>
          <w:color w:val="008000"/>
          <w:highlight w:val="yellow"/>
        </w:rPr>
        <w:t>$\</w:t>
      </w:r>
      <w:proofErr w:type="spellStart"/>
      <w:r w:rsidRPr="00CC3D85">
        <w:rPr>
          <w:rFonts w:eastAsia="Times New Roman"/>
          <w:color w:val="008000"/>
          <w:highlight w:val="yellow"/>
        </w:rPr>
        <w:t>prod^v</w:t>
      </w:r>
      <w:proofErr w:type="spellEnd"/>
      <w:proofErr w:type="gramStart"/>
      <w:r w:rsidRPr="00CC3D85">
        <w:rPr>
          <w:rFonts w:eastAsia="Times New Roman"/>
          <w:color w:val="008000"/>
          <w:highlight w:val="yellow"/>
        </w:rPr>
        <w:t>_{</w:t>
      </w:r>
      <w:proofErr w:type="spellStart"/>
      <w:proofErr w:type="gramEnd"/>
      <w:r w:rsidRPr="00CC3D85">
        <w:rPr>
          <w:rFonts w:eastAsia="Times New Roman"/>
          <w:color w:val="008000"/>
          <w:highlight w:val="yellow"/>
        </w:rPr>
        <w:t>i</w:t>
      </w:r>
      <w:proofErr w:type="spellEnd"/>
      <w:r w:rsidRPr="00CC3D85">
        <w:rPr>
          <w:rFonts w:eastAsia="Times New Roman"/>
          <w:color w:val="008000"/>
          <w:highlight w:val="yellow"/>
        </w:rPr>
        <w:t xml:space="preserve"> = 1} </w:t>
      </w:r>
      <w:proofErr w:type="spellStart"/>
      <w:r w:rsidRPr="00CC3D85">
        <w:rPr>
          <w:rFonts w:eastAsia="Times New Roman"/>
          <w:color w:val="008000"/>
          <w:highlight w:val="yellow"/>
        </w:rPr>
        <w:t>t_i</w:t>
      </w:r>
      <w:proofErr w:type="spellEnd"/>
      <w:r w:rsidRPr="00CC3D85">
        <w:rPr>
          <w:rFonts w:eastAsia="Times New Roman"/>
          <w:color w:val="008000"/>
          <w:highlight w:val="yellow"/>
        </w:rPr>
        <w:t>$</w:t>
      </w:r>
      <w:r w:rsidRPr="00CC3D85">
        <w:rPr>
          <w:rFonts w:eastAsia="Times New Roman"/>
          <w:highlight w:val="yellow"/>
        </w:rPr>
        <w:t xml:space="preserve"> columns, </w:t>
      </w:r>
      <w:del w:id="12" w:author="Seamus Harris" w:date="2014-02-07T10:54:00Z">
        <w:r w:rsidRPr="00CC3D85" w:rsidDel="00AC38DF">
          <w:rPr>
            <w:rFonts w:eastAsia="Times New Roman"/>
            <w:highlight w:val="yellow"/>
          </w:rPr>
          <w:delText xml:space="preserve">which </w:delText>
        </w:r>
      </w:del>
      <w:r w:rsidRPr="00CC3D85">
        <w:rPr>
          <w:rFonts w:eastAsia="Times New Roman"/>
          <w:highlight w:val="yellow"/>
        </w:rPr>
        <w:t>correspond</w:t>
      </w:r>
      <w:ins w:id="13" w:author="Seamus Harris" w:date="2014-02-07T10:54:00Z">
        <w:r w:rsidR="00AC38DF">
          <w:rPr>
            <w:rFonts w:eastAsia="Times New Roman"/>
            <w:highlight w:val="yellow"/>
          </w:rPr>
          <w:t>ing</w:t>
        </w:r>
      </w:ins>
      <w:del w:id="14" w:author="Seamus Harris" w:date="2014-02-07T10:54:00Z">
        <w:r w:rsidRPr="00CC3D85" w:rsidDel="00AC38DF">
          <w:rPr>
            <w:rFonts w:eastAsia="Times New Roman"/>
            <w:highlight w:val="yellow"/>
          </w:rPr>
          <w:delText>s</w:delText>
        </w:r>
      </w:del>
      <w:r w:rsidRPr="00CC3D85">
        <w:rPr>
          <w:rFonts w:eastAsia="Times New Roman"/>
          <w:highlight w:val="yellow"/>
        </w:rPr>
        <w:t xml:space="preserve"> to the length of vector </w:t>
      </w:r>
      <w:r w:rsidRPr="00CC3D85">
        <w:rPr>
          <w:rFonts w:eastAsia="Times New Roman"/>
          <w:color w:val="008000"/>
          <w:highlight w:val="yellow"/>
        </w:rPr>
        <w:t>$\</w:t>
      </w:r>
      <w:proofErr w:type="spellStart"/>
      <w:r w:rsidRPr="00CC3D85">
        <w:rPr>
          <w:rFonts w:eastAsia="Times New Roman"/>
          <w:color w:val="008000"/>
          <w:highlight w:val="yellow"/>
        </w:rPr>
        <w:t>bm</w:t>
      </w:r>
      <w:proofErr w:type="spellEnd"/>
      <w:r w:rsidRPr="00CC3D85">
        <w:rPr>
          <w:rFonts w:eastAsia="Times New Roman"/>
          <w:color w:val="008000"/>
          <w:highlight w:val="yellow"/>
        </w:rPr>
        <w:t>{\alpha}$</w:t>
      </w:r>
      <w:r w:rsidRPr="00CC3D85">
        <w:rPr>
          <w:rFonts w:eastAsia="Times New Roman"/>
          <w:highlight w:val="yellow"/>
        </w:rPr>
        <w:t>.</w:t>
      </w:r>
      <w:r w:rsidRPr="00CC3D85">
        <w:rPr>
          <w:rFonts w:eastAsia="Times New Roman"/>
        </w:rPr>
        <w:t xml:space="preserve"> The vector of block parameters is defined as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00CC"/>
        </w:rPr>
        <w:t>\begin</w:t>
      </w:r>
      <w:r w:rsidRPr="00CC3D85">
        <w:rPr>
          <w:rFonts w:eastAsia="Times New Roman"/>
        </w:rPr>
        <w:t>{equation}</w:t>
      </w:r>
      <w:r w:rsidRPr="00CC3D85">
        <w:rPr>
          <w:rFonts w:eastAsia="Times New Roman"/>
          <w:color w:val="008000"/>
        </w:rPr>
        <w:t>\</w:t>
      </w:r>
      <w:r w:rsidRPr="00CC3D85">
        <w:rPr>
          <w:rFonts w:eastAsia="Times New Roman"/>
          <w:b/>
          <w:bCs/>
          <w:color w:val="0000CC"/>
        </w:rPr>
        <w:t>label{eq:block1Par}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8000"/>
        </w:rPr>
        <w:t>\</w:t>
      </w:r>
      <w:proofErr w:type="spellStart"/>
      <w:r w:rsidRPr="00CC3D85">
        <w:rPr>
          <w:rFonts w:eastAsia="Times New Roman"/>
          <w:color w:val="008000"/>
        </w:rPr>
        <w:t>bm</w:t>
      </w:r>
      <w:proofErr w:type="spellEnd"/>
      <w:r w:rsidRPr="00CC3D85">
        <w:rPr>
          <w:rFonts w:eastAsia="Times New Roman"/>
          <w:color w:val="008000"/>
        </w:rPr>
        <w:t>{\beta} = (\</w:t>
      </w:r>
      <w:proofErr w:type="spellStart"/>
      <w:r w:rsidRPr="00CC3D85">
        <w:rPr>
          <w:rFonts w:eastAsia="Times New Roman"/>
          <w:color w:val="008000"/>
        </w:rPr>
        <w:t>bm</w:t>
      </w:r>
      <w:proofErr w:type="spellEnd"/>
      <w:r w:rsidRPr="00CC3D85">
        <w:rPr>
          <w:rFonts w:eastAsia="Times New Roman"/>
          <w:color w:val="008000"/>
        </w:rPr>
        <w:t>{\beta}_1, \</w:t>
      </w:r>
      <w:proofErr w:type="spellStart"/>
      <w:r w:rsidRPr="00CC3D85">
        <w:rPr>
          <w:rFonts w:eastAsia="Times New Roman"/>
          <w:color w:val="008000"/>
        </w:rPr>
        <w:t>bm</w:t>
      </w:r>
      <w:proofErr w:type="spellEnd"/>
      <w:r w:rsidRPr="00CC3D85">
        <w:rPr>
          <w:rFonts w:eastAsia="Times New Roman"/>
          <w:color w:val="008000"/>
        </w:rPr>
        <w:t>{\beta}_2, \</w:t>
      </w:r>
      <w:proofErr w:type="spellStart"/>
      <w:r w:rsidRPr="00CC3D85">
        <w:rPr>
          <w:rFonts w:eastAsia="Times New Roman"/>
          <w:color w:val="008000"/>
        </w:rPr>
        <w:t>ldots</w:t>
      </w:r>
      <w:proofErr w:type="spellEnd"/>
      <w:r w:rsidRPr="00CC3D85">
        <w:rPr>
          <w:rFonts w:eastAsia="Times New Roman"/>
          <w:color w:val="008000"/>
        </w:rPr>
        <w:t>, \</w:t>
      </w:r>
      <w:proofErr w:type="spellStart"/>
      <w:r w:rsidRPr="00CC3D85">
        <w:rPr>
          <w:rFonts w:eastAsia="Times New Roman"/>
          <w:color w:val="008000"/>
        </w:rPr>
        <w:t>bm</w:t>
      </w:r>
      <w:proofErr w:type="spellEnd"/>
      <w:r w:rsidRPr="00CC3D85">
        <w:rPr>
          <w:rFonts w:eastAsia="Times New Roman"/>
          <w:color w:val="008000"/>
        </w:rPr>
        <w:t xml:space="preserve">{\beta}_b), 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00CC"/>
        </w:rPr>
        <w:t>\end</w:t>
      </w:r>
      <w:r w:rsidRPr="00CC3D85">
        <w:rPr>
          <w:rFonts w:eastAsia="Times New Roman"/>
        </w:rPr>
        <w:t xml:space="preserve">{equation} 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proofErr w:type="gramStart"/>
      <w:r w:rsidRPr="00CC3D85">
        <w:rPr>
          <w:rFonts w:eastAsia="Times New Roman"/>
        </w:rPr>
        <w:t>where</w:t>
      </w:r>
      <w:proofErr w:type="gramEnd"/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8000"/>
        </w:rPr>
        <w:t>\[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8000"/>
        </w:rPr>
        <w:t>\</w:t>
      </w:r>
      <w:proofErr w:type="spellStart"/>
      <w:r w:rsidRPr="00CC3D85">
        <w:rPr>
          <w:rFonts w:eastAsia="Times New Roman"/>
          <w:color w:val="008000"/>
        </w:rPr>
        <w:t>bm</w:t>
      </w:r>
      <w:proofErr w:type="spellEnd"/>
      <w:r w:rsidRPr="00CC3D85">
        <w:rPr>
          <w:rFonts w:eastAsia="Times New Roman"/>
          <w:color w:val="008000"/>
        </w:rPr>
        <w:t xml:space="preserve">{\beta}_j = (\beta_{j1}, \beta_{j2}, \dots, \beta_{j </w:t>
      </w:r>
      <w:proofErr w:type="spellStart"/>
      <w:r w:rsidRPr="00CC3D85">
        <w:rPr>
          <w:rFonts w:eastAsia="Times New Roman"/>
          <w:color w:val="008000"/>
        </w:rPr>
        <w:t>m_j</w:t>
      </w:r>
      <w:proofErr w:type="spellEnd"/>
      <w:r w:rsidRPr="00CC3D85">
        <w:rPr>
          <w:rFonts w:eastAsia="Times New Roman"/>
          <w:color w:val="008000"/>
        </w:rPr>
        <w:t>})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8000"/>
        </w:rPr>
        <w:t>\]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proofErr w:type="gramStart"/>
      <w:r w:rsidRPr="00CC3D85">
        <w:rPr>
          <w:rFonts w:eastAsia="Times New Roman"/>
        </w:rPr>
        <w:t>and</w:t>
      </w:r>
      <w:proofErr w:type="gramEnd"/>
      <w:r w:rsidRPr="00CC3D85">
        <w:rPr>
          <w:rFonts w:eastAsia="Times New Roman"/>
        </w:rPr>
        <w:t xml:space="preserve"> 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8000"/>
        </w:rPr>
        <w:t>$\beta_{</w:t>
      </w:r>
      <w:proofErr w:type="spellStart"/>
      <w:r w:rsidRPr="00CC3D85">
        <w:rPr>
          <w:rFonts w:eastAsia="Times New Roman"/>
          <w:color w:val="008000"/>
        </w:rPr>
        <w:t>jk</w:t>
      </w:r>
      <w:proofErr w:type="spellEnd"/>
      <w:r w:rsidRPr="00CC3D85">
        <w:rPr>
          <w:rFonts w:eastAsia="Times New Roman"/>
          <w:color w:val="008000"/>
        </w:rPr>
        <w:t>} \</w:t>
      </w:r>
      <w:proofErr w:type="spellStart"/>
      <w:r w:rsidRPr="00CC3D85">
        <w:rPr>
          <w:rFonts w:eastAsia="Times New Roman"/>
          <w:color w:val="008000"/>
        </w:rPr>
        <w:t>sim</w:t>
      </w:r>
      <w:proofErr w:type="spellEnd"/>
      <w:r w:rsidRPr="00CC3D85">
        <w:rPr>
          <w:rFonts w:eastAsia="Times New Roman"/>
          <w:color w:val="008000"/>
        </w:rPr>
        <w:t xml:space="preserve"> \</w:t>
      </w:r>
      <w:proofErr w:type="spellStart"/>
      <w:r w:rsidRPr="00CC3D85">
        <w:rPr>
          <w:rFonts w:eastAsia="Times New Roman"/>
          <w:color w:val="008000"/>
        </w:rPr>
        <w:t>mathcal</w:t>
      </w:r>
      <w:proofErr w:type="spellEnd"/>
      <w:r w:rsidRPr="00CC3D85">
        <w:rPr>
          <w:rFonts w:eastAsia="Times New Roman"/>
          <w:color w:val="008000"/>
        </w:rPr>
        <w:t>{N}(0, \sigma_j^2)$</w:t>
      </w:r>
      <w:r w:rsidRPr="00CC3D85">
        <w:rPr>
          <w:rFonts w:eastAsia="Times New Roman"/>
        </w:rPr>
        <w:t xml:space="preserve"> (</w:t>
      </w:r>
      <w:r w:rsidRPr="00CC3D85">
        <w:rPr>
          <w:rFonts w:eastAsia="Times New Roman"/>
          <w:color w:val="008000"/>
        </w:rPr>
        <w:t xml:space="preserve">$j=1,2,\dots,b; k=1,2,\dots, </w:t>
      </w:r>
      <w:proofErr w:type="spellStart"/>
      <w:r w:rsidRPr="00CC3D85">
        <w:rPr>
          <w:rFonts w:eastAsia="Times New Roman"/>
          <w:color w:val="008000"/>
        </w:rPr>
        <w:t>m_j</w:t>
      </w:r>
      <w:proofErr w:type="spellEnd"/>
      <w:r w:rsidRPr="00CC3D85">
        <w:rPr>
          <w:rFonts w:eastAsia="Times New Roman"/>
          <w:color w:val="008000"/>
        </w:rPr>
        <w:t>$</w:t>
      </w:r>
      <w:r w:rsidRPr="00CC3D85">
        <w:rPr>
          <w:rFonts w:eastAsia="Times New Roman"/>
        </w:rPr>
        <w:t xml:space="preserve">). The block design matrix, </w:t>
      </w:r>
      <w:r w:rsidRPr="00CC3D85">
        <w:rPr>
          <w:rFonts w:eastAsia="Times New Roman"/>
          <w:color w:val="008000"/>
        </w:rPr>
        <w:t>$\Z$</w:t>
      </w:r>
      <w:r w:rsidRPr="00CC3D85">
        <w:rPr>
          <w:rFonts w:eastAsia="Times New Roman"/>
        </w:rPr>
        <w:t>, in (</w:t>
      </w:r>
      <w:r w:rsidRPr="00CC3D85">
        <w:rPr>
          <w:rFonts w:eastAsia="Times New Roman"/>
          <w:color w:val="800000"/>
        </w:rPr>
        <w:t>\ref</w:t>
      </w:r>
      <w:r w:rsidRPr="00CC3D85">
        <w:rPr>
          <w:rFonts w:eastAsia="Times New Roman"/>
        </w:rPr>
        <w:t>{</w:t>
      </w:r>
      <w:proofErr w:type="spellStart"/>
      <w:r w:rsidRPr="00CC3D85">
        <w:rPr>
          <w:rFonts w:eastAsia="Times New Roman"/>
          <w:u w:val="single"/>
        </w:rPr>
        <w:t>eq</w:t>
      </w:r>
      <w:r w:rsidRPr="00CC3D85">
        <w:rPr>
          <w:rFonts w:eastAsia="Times New Roman"/>
        </w:rPr>
        <w:t>:</w:t>
      </w:r>
      <w:r w:rsidRPr="00CC3D85">
        <w:rPr>
          <w:rFonts w:eastAsia="Times New Roman"/>
          <w:u w:val="single"/>
        </w:rPr>
        <w:t>matrixLMM</w:t>
      </w:r>
      <w:proofErr w:type="spellEnd"/>
      <w:r w:rsidRPr="00CC3D85">
        <w:rPr>
          <w:rFonts w:eastAsia="Times New Roman"/>
        </w:rPr>
        <w:t xml:space="preserve">}) can then be expressed as 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00CC"/>
        </w:rPr>
        <w:t>\begin</w:t>
      </w:r>
      <w:r w:rsidRPr="00CC3D85">
        <w:rPr>
          <w:rFonts w:eastAsia="Times New Roman"/>
        </w:rPr>
        <w:t>{equation}</w:t>
      </w:r>
      <w:r w:rsidRPr="00CC3D85">
        <w:rPr>
          <w:rFonts w:eastAsia="Times New Roman"/>
          <w:color w:val="008000"/>
        </w:rPr>
        <w:t>\</w:t>
      </w:r>
      <w:r w:rsidRPr="00CC3D85">
        <w:rPr>
          <w:rFonts w:eastAsia="Times New Roman"/>
          <w:b/>
          <w:bCs/>
          <w:color w:val="0000CC"/>
        </w:rPr>
        <w:t>label{eq:block1Mat}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8000"/>
        </w:rPr>
        <w:t>\Z = [\Z_1 \</w:t>
      </w:r>
      <w:proofErr w:type="spellStart"/>
      <w:r w:rsidRPr="00CC3D85">
        <w:rPr>
          <w:rFonts w:eastAsia="Times New Roman"/>
          <w:color w:val="008000"/>
        </w:rPr>
        <w:t>vert</w:t>
      </w:r>
      <w:proofErr w:type="spellEnd"/>
      <w:r w:rsidRPr="00CC3D85">
        <w:rPr>
          <w:rFonts w:eastAsia="Times New Roman"/>
          <w:color w:val="008000"/>
        </w:rPr>
        <w:t xml:space="preserve"> \Z_2 \</w:t>
      </w:r>
      <w:proofErr w:type="spellStart"/>
      <w:r w:rsidRPr="00CC3D85">
        <w:rPr>
          <w:rFonts w:eastAsia="Times New Roman"/>
          <w:color w:val="008000"/>
        </w:rPr>
        <w:t>vert</w:t>
      </w:r>
      <w:proofErr w:type="spellEnd"/>
      <w:r w:rsidRPr="00CC3D85">
        <w:rPr>
          <w:rFonts w:eastAsia="Times New Roman"/>
          <w:color w:val="008000"/>
        </w:rPr>
        <w:t xml:space="preserve"> \</w:t>
      </w:r>
      <w:proofErr w:type="spellStart"/>
      <w:r w:rsidRPr="00CC3D85">
        <w:rPr>
          <w:rFonts w:eastAsia="Times New Roman"/>
          <w:color w:val="008000"/>
        </w:rPr>
        <w:t>ldots</w:t>
      </w:r>
      <w:proofErr w:type="spellEnd"/>
      <w:r w:rsidRPr="00CC3D85">
        <w:rPr>
          <w:rFonts w:eastAsia="Times New Roman"/>
          <w:color w:val="008000"/>
        </w:rPr>
        <w:t xml:space="preserve"> \</w:t>
      </w:r>
      <w:proofErr w:type="spellStart"/>
      <w:r w:rsidRPr="00CC3D85">
        <w:rPr>
          <w:rFonts w:eastAsia="Times New Roman"/>
          <w:color w:val="008000"/>
        </w:rPr>
        <w:t>vert</w:t>
      </w:r>
      <w:proofErr w:type="spellEnd"/>
      <w:r w:rsidRPr="00CC3D85">
        <w:rPr>
          <w:rFonts w:eastAsia="Times New Roman"/>
          <w:color w:val="008000"/>
        </w:rPr>
        <w:t xml:space="preserve"> \</w:t>
      </w:r>
      <w:proofErr w:type="spellStart"/>
      <w:r w:rsidRPr="00CC3D85">
        <w:rPr>
          <w:rFonts w:eastAsia="Times New Roman"/>
          <w:color w:val="008000"/>
        </w:rPr>
        <w:t>Z_b</w:t>
      </w:r>
      <w:proofErr w:type="spellEnd"/>
      <w:r w:rsidRPr="00CC3D85">
        <w:rPr>
          <w:rFonts w:eastAsia="Times New Roman"/>
          <w:color w:val="008000"/>
        </w:rPr>
        <w:t>],</w:t>
      </w:r>
    </w:p>
    <w:p w:rsid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CC3D85">
        <w:rPr>
          <w:rFonts w:eastAsia="Times New Roman"/>
          <w:color w:val="0000CC"/>
        </w:rPr>
        <w:t>\end</w:t>
      </w:r>
      <w:r w:rsidRPr="00CC3D85">
        <w:rPr>
          <w:rFonts w:eastAsia="Times New Roman"/>
        </w:rPr>
        <w:t>{equation}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proofErr w:type="gramStart"/>
      <w:r w:rsidRPr="00CC3D85">
        <w:rPr>
          <w:rFonts w:eastAsia="Times New Roman"/>
        </w:rPr>
        <w:t>where</w:t>
      </w:r>
      <w:proofErr w:type="gramEnd"/>
      <w:r w:rsidRPr="00CC3D85">
        <w:rPr>
          <w:rFonts w:eastAsia="Times New Roman"/>
        </w:rPr>
        <w:t xml:space="preserve"> </w:t>
      </w:r>
      <w:r w:rsidRPr="00CC3D85">
        <w:rPr>
          <w:rFonts w:eastAsia="Times New Roman"/>
          <w:color w:val="008000"/>
        </w:rPr>
        <w:t>$\</w:t>
      </w:r>
      <w:proofErr w:type="spellStart"/>
      <w:r w:rsidRPr="00CC3D85">
        <w:rPr>
          <w:rFonts w:eastAsia="Times New Roman"/>
          <w:color w:val="008000"/>
        </w:rPr>
        <w:t>Z_j</w:t>
      </w:r>
      <w:proofErr w:type="spellEnd"/>
      <w:r w:rsidRPr="00CC3D85">
        <w:rPr>
          <w:rFonts w:eastAsia="Times New Roman"/>
          <w:color w:val="008000"/>
        </w:rPr>
        <w:t>$</w:t>
      </w:r>
      <w:r w:rsidRPr="00CC3D85">
        <w:rPr>
          <w:rFonts w:eastAsia="Times New Roman"/>
        </w:rPr>
        <w:t xml:space="preserve"> is the design matrix corresponding to </w:t>
      </w:r>
      <w:r w:rsidRPr="00CC3D85">
        <w:rPr>
          <w:rFonts w:eastAsia="Times New Roman"/>
          <w:color w:val="008000"/>
        </w:rPr>
        <w:t>$\</w:t>
      </w:r>
      <w:proofErr w:type="spellStart"/>
      <w:r w:rsidRPr="00CC3D85">
        <w:rPr>
          <w:rFonts w:eastAsia="Times New Roman"/>
          <w:color w:val="008000"/>
        </w:rPr>
        <w:t>bm</w:t>
      </w:r>
      <w:proofErr w:type="spellEnd"/>
      <w:r w:rsidRPr="00CC3D85">
        <w:rPr>
          <w:rFonts w:eastAsia="Times New Roman"/>
          <w:color w:val="008000"/>
        </w:rPr>
        <w:t>{\beta}_j$</w:t>
      </w:r>
      <w:r w:rsidRPr="00CC3D85">
        <w:rPr>
          <w:rFonts w:eastAsia="Times New Roman"/>
        </w:rPr>
        <w:t xml:space="preserve">. Thus, </w:t>
      </w:r>
      <w:r w:rsidRPr="00CC3D85">
        <w:rPr>
          <w:rFonts w:eastAsia="Times New Roman"/>
          <w:highlight w:val="yellow"/>
        </w:rPr>
        <w:t>the dimension</w:t>
      </w:r>
      <w:ins w:id="15" w:author="Seamus Harris" w:date="2014-02-07T10:55:00Z">
        <w:r w:rsidR="00AC38DF">
          <w:rPr>
            <w:rFonts w:eastAsia="Times New Roman"/>
            <w:highlight w:val="yellow"/>
          </w:rPr>
          <w:t>s</w:t>
        </w:r>
      </w:ins>
      <w:r w:rsidRPr="00CC3D85">
        <w:rPr>
          <w:rFonts w:eastAsia="Times New Roman"/>
          <w:highlight w:val="yellow"/>
        </w:rPr>
        <w:t xml:space="preserve"> of </w:t>
      </w:r>
      <w:r w:rsidRPr="00CC3D85">
        <w:rPr>
          <w:rFonts w:eastAsia="Times New Roman"/>
          <w:color w:val="008000"/>
          <w:highlight w:val="yellow"/>
        </w:rPr>
        <w:t>$\Z$</w:t>
      </w:r>
      <w:r w:rsidRPr="00CC3D85">
        <w:rPr>
          <w:rFonts w:eastAsia="Times New Roman"/>
          <w:highlight w:val="yellow"/>
        </w:rPr>
        <w:t xml:space="preserve"> consist</w:t>
      </w:r>
      <w:del w:id="16" w:author="Seamus Harris" w:date="2014-02-07T10:55:00Z">
        <w:r w:rsidRPr="00CC3D85" w:rsidDel="00AC38DF">
          <w:rPr>
            <w:rFonts w:eastAsia="Times New Roman"/>
            <w:highlight w:val="yellow"/>
          </w:rPr>
          <w:delText>s</w:delText>
        </w:r>
      </w:del>
      <w:r w:rsidRPr="00CC3D85">
        <w:rPr>
          <w:rFonts w:eastAsia="Times New Roman"/>
          <w:highlight w:val="yellow"/>
        </w:rPr>
        <w:t xml:space="preserve"> of </w:t>
      </w:r>
      <w:r w:rsidRPr="00CC3D85">
        <w:rPr>
          <w:rFonts w:eastAsia="Times New Roman"/>
          <w:color w:val="008000"/>
          <w:highlight w:val="yellow"/>
        </w:rPr>
        <w:t>$n$</w:t>
      </w:r>
      <w:r w:rsidRPr="00CC3D85">
        <w:rPr>
          <w:rFonts w:eastAsia="Times New Roman"/>
          <w:highlight w:val="yellow"/>
        </w:rPr>
        <w:t xml:space="preserve"> rows, </w:t>
      </w:r>
      <w:del w:id="17" w:author="Seamus Harris" w:date="2014-02-07T10:55:00Z">
        <w:r w:rsidRPr="00CC3D85" w:rsidDel="00AC38DF">
          <w:rPr>
            <w:rFonts w:eastAsia="Times New Roman"/>
            <w:highlight w:val="yellow"/>
          </w:rPr>
          <w:delText xml:space="preserve">which </w:delText>
        </w:r>
      </w:del>
      <w:r w:rsidRPr="00CC3D85">
        <w:rPr>
          <w:rFonts w:eastAsia="Times New Roman"/>
          <w:highlight w:val="yellow"/>
        </w:rPr>
        <w:t>correspond</w:t>
      </w:r>
      <w:ins w:id="18" w:author="Seamus Harris" w:date="2014-02-07T10:55:00Z">
        <w:r w:rsidR="00AC38DF">
          <w:rPr>
            <w:rFonts w:eastAsia="Times New Roman"/>
            <w:highlight w:val="yellow"/>
          </w:rPr>
          <w:t>ing</w:t>
        </w:r>
      </w:ins>
      <w:del w:id="19" w:author="Seamus Harris" w:date="2014-02-07T10:55:00Z">
        <w:r w:rsidRPr="00CC3D85" w:rsidDel="00AC38DF">
          <w:rPr>
            <w:rFonts w:eastAsia="Times New Roman"/>
            <w:highlight w:val="yellow"/>
          </w:rPr>
          <w:delText>s</w:delText>
        </w:r>
      </w:del>
      <w:r w:rsidRPr="00CC3D85">
        <w:rPr>
          <w:rFonts w:eastAsia="Times New Roman"/>
          <w:highlight w:val="yellow"/>
        </w:rPr>
        <w:t xml:space="preserve"> again to the number of observation</w:t>
      </w:r>
      <w:ins w:id="20" w:author="Seamus Harris" w:date="2014-02-07T10:55:00Z">
        <w:r w:rsidR="00AC38DF">
          <w:rPr>
            <w:rFonts w:eastAsia="Times New Roman"/>
            <w:highlight w:val="yellow"/>
          </w:rPr>
          <w:t>s</w:t>
        </w:r>
      </w:ins>
      <w:r w:rsidRPr="00CC3D85">
        <w:rPr>
          <w:rFonts w:eastAsia="Times New Roman"/>
          <w:highlight w:val="yellow"/>
        </w:rPr>
        <w:t xml:space="preserve">, and </w:t>
      </w:r>
      <w:r w:rsidRPr="00CC3D85">
        <w:rPr>
          <w:rFonts w:eastAsia="Times New Roman"/>
          <w:color w:val="008000"/>
          <w:highlight w:val="yellow"/>
        </w:rPr>
        <w:t>$\sum</w:t>
      </w:r>
      <w:proofErr w:type="gramStart"/>
      <w:r w:rsidRPr="00CC3D85">
        <w:rPr>
          <w:rFonts w:eastAsia="Times New Roman"/>
          <w:color w:val="008000"/>
          <w:highlight w:val="yellow"/>
        </w:rPr>
        <w:t>^{</w:t>
      </w:r>
      <w:proofErr w:type="gramEnd"/>
      <w:r w:rsidRPr="00CC3D85">
        <w:rPr>
          <w:rFonts w:eastAsia="Times New Roman"/>
          <w:color w:val="008000"/>
          <w:highlight w:val="yellow"/>
        </w:rPr>
        <w:t xml:space="preserve">b}_{j = 1} </w:t>
      </w:r>
      <w:proofErr w:type="spellStart"/>
      <w:r w:rsidRPr="00CC3D85">
        <w:rPr>
          <w:rFonts w:eastAsia="Times New Roman"/>
          <w:color w:val="008000"/>
          <w:highlight w:val="yellow"/>
        </w:rPr>
        <w:t>m_j</w:t>
      </w:r>
      <w:proofErr w:type="spellEnd"/>
      <w:r w:rsidRPr="00CC3D85">
        <w:rPr>
          <w:rFonts w:eastAsia="Times New Roman"/>
          <w:color w:val="008000"/>
          <w:highlight w:val="yellow"/>
        </w:rPr>
        <w:t>$</w:t>
      </w:r>
      <w:r w:rsidRPr="00CC3D85">
        <w:rPr>
          <w:rFonts w:eastAsia="Times New Roman"/>
          <w:highlight w:val="yellow"/>
        </w:rPr>
        <w:t xml:space="preserve"> columns, </w:t>
      </w:r>
      <w:del w:id="21" w:author="Seamus Harris" w:date="2014-02-07T10:55:00Z">
        <w:r w:rsidRPr="00CC3D85" w:rsidDel="00AC38DF">
          <w:rPr>
            <w:rFonts w:eastAsia="Times New Roman"/>
            <w:highlight w:val="yellow"/>
          </w:rPr>
          <w:delText xml:space="preserve">which </w:delText>
        </w:r>
      </w:del>
      <w:r w:rsidRPr="00CC3D85">
        <w:rPr>
          <w:rFonts w:eastAsia="Times New Roman"/>
          <w:highlight w:val="yellow"/>
        </w:rPr>
        <w:t>correspond</w:t>
      </w:r>
      <w:ins w:id="22" w:author="Seamus Harris" w:date="2014-02-07T10:55:00Z">
        <w:r w:rsidR="00AC38DF">
          <w:rPr>
            <w:rFonts w:eastAsia="Times New Roman"/>
            <w:highlight w:val="yellow"/>
          </w:rPr>
          <w:t>ing</w:t>
        </w:r>
      </w:ins>
      <w:del w:id="23" w:author="Seamus Harris" w:date="2014-02-07T10:55:00Z">
        <w:r w:rsidRPr="00CC3D85" w:rsidDel="00AC38DF">
          <w:rPr>
            <w:rFonts w:eastAsia="Times New Roman"/>
            <w:highlight w:val="yellow"/>
          </w:rPr>
          <w:delText>s</w:delText>
        </w:r>
      </w:del>
      <w:r w:rsidRPr="00CC3D85">
        <w:rPr>
          <w:rFonts w:eastAsia="Times New Roman"/>
          <w:highlight w:val="yellow"/>
        </w:rPr>
        <w:t xml:space="preserve"> to the sum of </w:t>
      </w:r>
      <w:ins w:id="24" w:author="Seamus Harris" w:date="2014-02-07T10:55:00Z">
        <w:r w:rsidR="00AC38DF">
          <w:rPr>
            <w:rFonts w:eastAsia="Times New Roman"/>
            <w:highlight w:val="yellow"/>
          </w:rPr>
          <w:t xml:space="preserve">the </w:t>
        </w:r>
      </w:ins>
      <w:r w:rsidRPr="00CC3D85">
        <w:rPr>
          <w:rFonts w:eastAsia="Times New Roman"/>
          <w:highlight w:val="yellow"/>
        </w:rPr>
        <w:t xml:space="preserve">length of each vector parameter, </w:t>
      </w:r>
      <w:r w:rsidRPr="00CC3D85">
        <w:rPr>
          <w:rFonts w:eastAsia="Times New Roman"/>
          <w:color w:val="008000"/>
          <w:highlight w:val="yellow"/>
        </w:rPr>
        <w:t>$\</w:t>
      </w:r>
      <w:proofErr w:type="spellStart"/>
      <w:r w:rsidRPr="00CC3D85">
        <w:rPr>
          <w:rFonts w:eastAsia="Times New Roman"/>
          <w:color w:val="008000"/>
          <w:highlight w:val="yellow"/>
        </w:rPr>
        <w:t>bm</w:t>
      </w:r>
      <w:proofErr w:type="spellEnd"/>
      <w:r w:rsidRPr="00CC3D85">
        <w:rPr>
          <w:rFonts w:eastAsia="Times New Roman"/>
          <w:color w:val="008000"/>
          <w:highlight w:val="yellow"/>
        </w:rPr>
        <w:t>{\beta}_j $</w:t>
      </w:r>
      <w:r w:rsidRPr="00CC3D85">
        <w:rPr>
          <w:rFonts w:eastAsia="Times New Roman"/>
          <w:highlight w:val="yellow"/>
        </w:rPr>
        <w:t xml:space="preserve">, in the vector </w:t>
      </w:r>
      <w:r w:rsidRPr="00CC3D85">
        <w:rPr>
          <w:rFonts w:eastAsia="Times New Roman"/>
          <w:color w:val="008000"/>
          <w:highlight w:val="yellow"/>
        </w:rPr>
        <w:t>$\</w:t>
      </w:r>
      <w:proofErr w:type="spellStart"/>
      <w:r w:rsidRPr="00CC3D85">
        <w:rPr>
          <w:rFonts w:eastAsia="Times New Roman"/>
          <w:color w:val="008000"/>
          <w:highlight w:val="yellow"/>
        </w:rPr>
        <w:t>bm</w:t>
      </w:r>
      <w:proofErr w:type="spellEnd"/>
      <w:r w:rsidRPr="00CC3D85">
        <w:rPr>
          <w:rFonts w:eastAsia="Times New Roman"/>
          <w:color w:val="008000"/>
          <w:highlight w:val="yellow"/>
        </w:rPr>
        <w:t>{\beta}$</w:t>
      </w:r>
      <w:r w:rsidRPr="00CC3D85">
        <w:rPr>
          <w:rFonts w:eastAsia="Times New Roman"/>
          <w:highlight w:val="yellow"/>
        </w:rPr>
        <w:t>.</w:t>
      </w:r>
      <w:r w:rsidRPr="00CC3D85">
        <w:rPr>
          <w:rFonts w:eastAsia="Times New Roman"/>
        </w:rPr>
        <w:t xml:space="preserve"> The treatment and block design matrices presented </w:t>
      </w:r>
      <w:del w:id="25" w:author="Seamus Harris" w:date="2014-02-07T10:56:00Z">
        <w:r w:rsidRPr="00CC3D85" w:rsidDel="00AC38DF">
          <w:rPr>
            <w:rFonts w:eastAsia="Times New Roman"/>
          </w:rPr>
          <w:delText xml:space="preserve">in this section </w:delText>
        </w:r>
      </w:del>
      <w:ins w:id="26" w:author="Seamus Harris" w:date="2014-02-07T10:56:00Z">
        <w:r w:rsidR="00AC38DF">
          <w:rPr>
            <w:rFonts w:eastAsia="Times New Roman"/>
          </w:rPr>
          <w:t xml:space="preserve">here </w:t>
        </w:r>
      </w:ins>
      <w:r w:rsidRPr="00CC3D85">
        <w:rPr>
          <w:rFonts w:eastAsia="Times New Roman"/>
        </w:rPr>
        <w:t xml:space="preserve">are shown to be essential components of the decomposition method described in </w:t>
      </w:r>
      <w:del w:id="27" w:author="Seamus Harris" w:date="2014-02-07T10:56:00Z">
        <w:r w:rsidRPr="00CC3D85" w:rsidDel="00AC38DF">
          <w:rPr>
            <w:rFonts w:eastAsia="Times New Roman"/>
          </w:rPr>
          <w:delText xml:space="preserve">the remainder of </w:delText>
        </w:r>
      </w:del>
      <w:r w:rsidRPr="00CC3D85">
        <w:rPr>
          <w:rFonts w:eastAsia="Times New Roman"/>
        </w:rPr>
        <w:t xml:space="preserve">this section. </w:t>
      </w:r>
    </w:p>
    <w:p w:rsid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4A309B" w:rsidRPr="004A309B" w:rsidRDefault="004A309B" w:rsidP="004A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4A309B">
        <w:rPr>
          <w:rFonts w:eastAsia="Times New Roman"/>
          <w:b/>
          <w:bCs/>
          <w:color w:val="0000CC"/>
        </w:rPr>
        <w:t>\subsection{Null decomposition using projection matrices}</w:t>
      </w:r>
    </w:p>
    <w:p w:rsidR="004A309B" w:rsidRPr="004A309B" w:rsidRDefault="004A309B" w:rsidP="004A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4A309B">
        <w:rPr>
          <w:rFonts w:eastAsia="Times New Roman"/>
          <w:b/>
          <w:bCs/>
          <w:color w:val="0000CC"/>
        </w:rPr>
        <w:t>\label{</w:t>
      </w:r>
      <w:proofErr w:type="spellStart"/>
      <w:r w:rsidRPr="004A309B">
        <w:rPr>
          <w:rFonts w:eastAsia="Times New Roman"/>
          <w:b/>
          <w:bCs/>
          <w:color w:val="0000CC"/>
        </w:rPr>
        <w:t>subsec:strataDecompProj</w:t>
      </w:r>
      <w:proofErr w:type="spellEnd"/>
      <w:r w:rsidRPr="004A309B">
        <w:rPr>
          <w:rFonts w:eastAsia="Times New Roman"/>
          <w:b/>
          <w:bCs/>
          <w:color w:val="0000CC"/>
        </w:rPr>
        <w:t>}</w:t>
      </w:r>
    </w:p>
    <w:p w:rsidR="004A309B" w:rsidRPr="004A309B" w:rsidRDefault="004A309B" w:rsidP="004A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4A309B">
        <w:rPr>
          <w:rFonts w:eastAsia="Times New Roman"/>
        </w:rPr>
        <w:t xml:space="preserve">The vector of responses, </w:t>
      </w:r>
      <w:r w:rsidRPr="004A309B">
        <w:rPr>
          <w:rFonts w:eastAsia="Times New Roman"/>
          <w:color w:val="008000"/>
        </w:rPr>
        <w:t>$\</w:t>
      </w:r>
      <w:proofErr w:type="spellStart"/>
      <w:r w:rsidRPr="004A309B">
        <w:rPr>
          <w:rFonts w:eastAsia="Times New Roman"/>
          <w:color w:val="008000"/>
        </w:rPr>
        <w:t>bm</w:t>
      </w:r>
      <w:proofErr w:type="spellEnd"/>
      <w:r w:rsidRPr="004A309B">
        <w:rPr>
          <w:rFonts w:eastAsia="Times New Roman"/>
          <w:color w:val="008000"/>
        </w:rPr>
        <w:t>{y</w:t>
      </w:r>
      <w:proofErr w:type="gramStart"/>
      <w:r w:rsidRPr="004A309B">
        <w:rPr>
          <w:rFonts w:eastAsia="Times New Roman"/>
          <w:color w:val="008000"/>
        </w:rPr>
        <w:t>}$</w:t>
      </w:r>
      <w:proofErr w:type="gramEnd"/>
      <w:r w:rsidRPr="004A309B">
        <w:rPr>
          <w:rFonts w:eastAsia="Times New Roman"/>
        </w:rPr>
        <w:t>, in (</w:t>
      </w:r>
      <w:r w:rsidRPr="004A309B">
        <w:rPr>
          <w:rFonts w:eastAsia="Times New Roman"/>
          <w:color w:val="800000"/>
        </w:rPr>
        <w:t>\ref</w:t>
      </w:r>
      <w:r w:rsidRPr="004A309B">
        <w:rPr>
          <w:rFonts w:eastAsia="Times New Roman"/>
        </w:rPr>
        <w:t>{</w:t>
      </w:r>
      <w:proofErr w:type="spellStart"/>
      <w:r w:rsidRPr="004A309B">
        <w:rPr>
          <w:rFonts w:eastAsia="Times New Roman"/>
          <w:u w:val="single"/>
        </w:rPr>
        <w:t>eq</w:t>
      </w:r>
      <w:r w:rsidRPr="004A309B">
        <w:rPr>
          <w:rFonts w:eastAsia="Times New Roman"/>
        </w:rPr>
        <w:t>:</w:t>
      </w:r>
      <w:r w:rsidRPr="004A309B">
        <w:rPr>
          <w:rFonts w:eastAsia="Times New Roman"/>
          <w:u w:val="single"/>
        </w:rPr>
        <w:t>matrixLMM</w:t>
      </w:r>
      <w:proofErr w:type="spellEnd"/>
      <w:r w:rsidRPr="004A309B">
        <w:rPr>
          <w:rFonts w:eastAsia="Times New Roman"/>
        </w:rPr>
        <w:t xml:space="preserve">}) spans an </w:t>
      </w:r>
      <w:r w:rsidRPr="004A309B">
        <w:rPr>
          <w:rFonts w:eastAsia="Times New Roman"/>
          <w:color w:val="008000"/>
        </w:rPr>
        <w:t>$n$</w:t>
      </w:r>
      <w:r w:rsidRPr="004A309B">
        <w:rPr>
          <w:rFonts w:eastAsia="Times New Roman"/>
        </w:rPr>
        <w:t xml:space="preserve">-dimensional Euclidean space, commonly denoted by </w:t>
      </w:r>
      <w:r w:rsidRPr="004A309B">
        <w:rPr>
          <w:rFonts w:eastAsia="Times New Roman"/>
          <w:color w:val="008000"/>
        </w:rPr>
        <w:t>$\</w:t>
      </w:r>
      <w:proofErr w:type="spellStart"/>
      <w:r w:rsidRPr="004A309B">
        <w:rPr>
          <w:rFonts w:eastAsia="Times New Roman"/>
          <w:color w:val="008000"/>
        </w:rPr>
        <w:t>mathbb</w:t>
      </w:r>
      <w:proofErr w:type="spellEnd"/>
      <w:r w:rsidRPr="004A309B">
        <w:rPr>
          <w:rFonts w:eastAsia="Times New Roman"/>
          <w:color w:val="008000"/>
        </w:rPr>
        <w:t>{R}^n$</w:t>
      </w:r>
      <w:r w:rsidRPr="004A309B">
        <w:rPr>
          <w:rFonts w:eastAsia="Times New Roman"/>
        </w:rPr>
        <w:t xml:space="preserve">. A vector space, </w:t>
      </w:r>
      <w:r w:rsidRPr="004A309B">
        <w:rPr>
          <w:rFonts w:eastAsia="Times New Roman"/>
          <w:color w:val="008000"/>
        </w:rPr>
        <w:t>$\</w:t>
      </w:r>
      <w:proofErr w:type="spellStart"/>
      <w:proofErr w:type="gramStart"/>
      <w:r w:rsidRPr="004A309B">
        <w:rPr>
          <w:rFonts w:eastAsia="Times New Roman"/>
          <w:color w:val="008000"/>
        </w:rPr>
        <w:t>mathbb</w:t>
      </w:r>
      <w:proofErr w:type="spellEnd"/>
      <w:r w:rsidRPr="004A309B">
        <w:rPr>
          <w:rFonts w:eastAsia="Times New Roman"/>
          <w:color w:val="008000"/>
        </w:rPr>
        <w:t>{</w:t>
      </w:r>
      <w:proofErr w:type="gramEnd"/>
      <w:r w:rsidRPr="004A309B">
        <w:rPr>
          <w:rFonts w:eastAsia="Times New Roman"/>
          <w:color w:val="008000"/>
        </w:rPr>
        <w:t>V}$</w:t>
      </w:r>
      <w:r w:rsidRPr="004A309B">
        <w:rPr>
          <w:rFonts w:eastAsia="Times New Roman"/>
        </w:rPr>
        <w:t xml:space="preserve">, is a </w:t>
      </w:r>
      <w:r w:rsidRPr="004A309B">
        <w:rPr>
          <w:rFonts w:eastAsia="Times New Roman"/>
          <w:color w:val="800000"/>
        </w:rPr>
        <w:t>\</w:t>
      </w:r>
      <w:proofErr w:type="spellStart"/>
      <w:r w:rsidRPr="004A309B">
        <w:rPr>
          <w:rFonts w:eastAsia="Times New Roman"/>
          <w:color w:val="800000"/>
        </w:rPr>
        <w:t>emph</w:t>
      </w:r>
      <w:proofErr w:type="spellEnd"/>
      <w:r w:rsidRPr="004A309B">
        <w:rPr>
          <w:rFonts w:eastAsia="Times New Roman"/>
        </w:rPr>
        <w:t xml:space="preserve">{subspace} of </w:t>
      </w:r>
      <w:r w:rsidRPr="004A309B">
        <w:rPr>
          <w:rFonts w:eastAsia="Times New Roman"/>
          <w:color w:val="008000"/>
        </w:rPr>
        <w:t>$\</w:t>
      </w:r>
      <w:proofErr w:type="spellStart"/>
      <w:r w:rsidRPr="004A309B">
        <w:rPr>
          <w:rFonts w:eastAsia="Times New Roman"/>
          <w:color w:val="008000"/>
        </w:rPr>
        <w:t>mathbb</w:t>
      </w:r>
      <w:proofErr w:type="spellEnd"/>
      <w:r w:rsidRPr="004A309B">
        <w:rPr>
          <w:rFonts w:eastAsia="Times New Roman"/>
          <w:color w:val="008000"/>
        </w:rPr>
        <w:t>{R}^n$</w:t>
      </w:r>
      <w:r w:rsidRPr="004A309B">
        <w:rPr>
          <w:rFonts w:eastAsia="Times New Roman"/>
        </w:rPr>
        <w:t>, i.e.</w:t>
      </w:r>
      <w:r w:rsidRPr="004A309B">
        <w:rPr>
          <w:rFonts w:eastAsia="Times New Roman"/>
          <w:color w:val="800000"/>
        </w:rPr>
        <w:t>\</w:t>
      </w:r>
      <w:r w:rsidRPr="004A309B">
        <w:rPr>
          <w:rFonts w:eastAsia="Times New Roman"/>
        </w:rPr>
        <w:t xml:space="preserve"> </w:t>
      </w:r>
      <w:r w:rsidRPr="004A309B">
        <w:rPr>
          <w:rFonts w:eastAsia="Times New Roman"/>
          <w:color w:val="008000"/>
        </w:rPr>
        <w:t>$\</w:t>
      </w:r>
      <w:proofErr w:type="spellStart"/>
      <w:r w:rsidRPr="004A309B">
        <w:rPr>
          <w:rFonts w:eastAsia="Times New Roman"/>
          <w:color w:val="008000"/>
        </w:rPr>
        <w:t>mathbb</w:t>
      </w:r>
      <w:proofErr w:type="spellEnd"/>
      <w:r w:rsidRPr="004A309B">
        <w:rPr>
          <w:rFonts w:eastAsia="Times New Roman"/>
          <w:color w:val="008000"/>
        </w:rPr>
        <w:t>{V} \subset \</w:t>
      </w:r>
      <w:proofErr w:type="spellStart"/>
      <w:r w:rsidRPr="004A309B">
        <w:rPr>
          <w:rFonts w:eastAsia="Times New Roman"/>
          <w:color w:val="008000"/>
        </w:rPr>
        <w:t>mathbb</w:t>
      </w:r>
      <w:proofErr w:type="spellEnd"/>
      <w:r w:rsidRPr="004A309B">
        <w:rPr>
          <w:rFonts w:eastAsia="Times New Roman"/>
          <w:color w:val="008000"/>
        </w:rPr>
        <w:t>{R}^n$</w:t>
      </w:r>
      <w:r w:rsidRPr="004A309B">
        <w:rPr>
          <w:rFonts w:eastAsia="Times New Roman"/>
        </w:rPr>
        <w:t xml:space="preserve">, if every vector in </w:t>
      </w:r>
      <w:r w:rsidRPr="004A309B">
        <w:rPr>
          <w:rFonts w:eastAsia="Times New Roman"/>
          <w:color w:val="008000"/>
        </w:rPr>
        <w:t>$\</w:t>
      </w:r>
      <w:proofErr w:type="spellStart"/>
      <w:r w:rsidRPr="004A309B">
        <w:rPr>
          <w:rFonts w:eastAsia="Times New Roman"/>
          <w:color w:val="008000"/>
        </w:rPr>
        <w:t>mathbb</w:t>
      </w:r>
      <w:proofErr w:type="spellEnd"/>
      <w:r w:rsidRPr="004A309B">
        <w:rPr>
          <w:rFonts w:eastAsia="Times New Roman"/>
          <w:color w:val="008000"/>
        </w:rPr>
        <w:t>{V}$</w:t>
      </w:r>
      <w:r w:rsidRPr="004A309B">
        <w:rPr>
          <w:rFonts w:eastAsia="Times New Roman"/>
        </w:rPr>
        <w:t xml:space="preserve"> is also </w:t>
      </w:r>
      <w:r w:rsidRPr="004A309B">
        <w:rPr>
          <w:rFonts w:eastAsia="Times New Roman"/>
        </w:rPr>
        <w:lastRenderedPageBreak/>
        <w:t xml:space="preserve">in </w:t>
      </w:r>
      <w:r w:rsidRPr="004A309B">
        <w:rPr>
          <w:rFonts w:eastAsia="Times New Roman"/>
          <w:color w:val="008000"/>
        </w:rPr>
        <w:t>$\</w:t>
      </w:r>
      <w:proofErr w:type="spellStart"/>
      <w:r w:rsidRPr="004A309B">
        <w:rPr>
          <w:rFonts w:eastAsia="Times New Roman"/>
          <w:color w:val="008000"/>
        </w:rPr>
        <w:t>mathbb</w:t>
      </w:r>
      <w:proofErr w:type="spellEnd"/>
      <w:r w:rsidRPr="004A309B">
        <w:rPr>
          <w:rFonts w:eastAsia="Times New Roman"/>
          <w:color w:val="008000"/>
        </w:rPr>
        <w:t>{R}^n$</w:t>
      </w:r>
      <w:r w:rsidRPr="004A309B">
        <w:rPr>
          <w:rFonts w:eastAsia="Times New Roman"/>
        </w:rPr>
        <w:t xml:space="preserve"> </w:t>
      </w:r>
      <w:r w:rsidRPr="004A309B">
        <w:rPr>
          <w:rFonts w:eastAsia="Times New Roman"/>
          <w:color w:val="800000"/>
        </w:rPr>
        <w:t>\</w:t>
      </w:r>
      <w:proofErr w:type="spellStart"/>
      <w:r w:rsidRPr="004A309B">
        <w:rPr>
          <w:rFonts w:eastAsia="Times New Roman"/>
          <w:color w:val="800000"/>
        </w:rPr>
        <w:t>citep</w:t>
      </w:r>
      <w:proofErr w:type="spellEnd"/>
      <w:r w:rsidRPr="004A309B">
        <w:rPr>
          <w:rFonts w:eastAsia="Times New Roman"/>
        </w:rPr>
        <w:t>{</w:t>
      </w:r>
      <w:r w:rsidRPr="004A309B">
        <w:rPr>
          <w:rFonts w:eastAsia="Times New Roman"/>
          <w:u w:val="single"/>
        </w:rPr>
        <w:t>Hadi1996</w:t>
      </w:r>
      <w:r w:rsidRPr="004A309B">
        <w:rPr>
          <w:rFonts w:eastAsia="Times New Roman"/>
        </w:rPr>
        <w:t xml:space="preserve">}. The information decomposition of </w:t>
      </w:r>
      <w:r w:rsidRPr="004A309B">
        <w:rPr>
          <w:rFonts w:eastAsia="Times New Roman"/>
          <w:color w:val="008000"/>
        </w:rPr>
        <w:t>$\</w:t>
      </w:r>
      <w:proofErr w:type="spellStart"/>
      <w:r w:rsidRPr="004A309B">
        <w:rPr>
          <w:rFonts w:eastAsia="Times New Roman"/>
          <w:color w:val="008000"/>
        </w:rPr>
        <w:t>bm</w:t>
      </w:r>
      <w:proofErr w:type="spellEnd"/>
      <w:r w:rsidRPr="004A309B">
        <w:rPr>
          <w:rFonts w:eastAsia="Times New Roman"/>
          <w:color w:val="008000"/>
        </w:rPr>
        <w:t>{y</w:t>
      </w:r>
      <w:proofErr w:type="gramStart"/>
      <w:r w:rsidRPr="004A309B">
        <w:rPr>
          <w:rFonts w:eastAsia="Times New Roman"/>
          <w:color w:val="008000"/>
        </w:rPr>
        <w:t>}$</w:t>
      </w:r>
      <w:proofErr w:type="gramEnd"/>
      <w:r w:rsidRPr="004A309B">
        <w:rPr>
          <w:rFonts w:eastAsia="Times New Roman"/>
        </w:rPr>
        <w:t xml:space="preserve"> involves its separation from the </w:t>
      </w:r>
      <w:r w:rsidRPr="004A309B">
        <w:rPr>
          <w:rFonts w:eastAsia="Times New Roman"/>
          <w:color w:val="008000"/>
        </w:rPr>
        <w:t>$\</w:t>
      </w:r>
      <w:proofErr w:type="spellStart"/>
      <w:r w:rsidRPr="004A309B">
        <w:rPr>
          <w:rFonts w:eastAsia="Times New Roman"/>
          <w:color w:val="008000"/>
        </w:rPr>
        <w:t>mathbb</w:t>
      </w:r>
      <w:proofErr w:type="spellEnd"/>
      <w:r w:rsidRPr="004A309B">
        <w:rPr>
          <w:rFonts w:eastAsia="Times New Roman"/>
          <w:color w:val="008000"/>
        </w:rPr>
        <w:t>{R}^n$</w:t>
      </w:r>
      <w:r w:rsidRPr="004A309B">
        <w:rPr>
          <w:rFonts w:eastAsia="Times New Roman"/>
        </w:rPr>
        <w:t xml:space="preserve"> space into its constituent vector subspace components. These vector subspaces correspond to what are commonly referred to as the </w:t>
      </w:r>
      <w:r w:rsidRPr="004A309B">
        <w:rPr>
          <w:rFonts w:eastAsia="Times New Roman"/>
          <w:color w:val="800000"/>
        </w:rPr>
        <w:t>\</w:t>
      </w:r>
      <w:proofErr w:type="spellStart"/>
      <w:r w:rsidRPr="004A309B">
        <w:rPr>
          <w:rFonts w:eastAsia="Times New Roman"/>
          <w:color w:val="800000"/>
        </w:rPr>
        <w:t>emph</w:t>
      </w:r>
      <w:proofErr w:type="spellEnd"/>
      <w:r w:rsidRPr="004A309B">
        <w:rPr>
          <w:rFonts w:eastAsia="Times New Roman"/>
        </w:rPr>
        <w:t xml:space="preserve">{strata} of the ANOVA, and can be mathematically expressed as </w:t>
      </w:r>
    </w:p>
    <w:p w:rsidR="004A309B" w:rsidRPr="004A309B" w:rsidRDefault="004A309B" w:rsidP="004A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4A309B">
        <w:rPr>
          <w:rFonts w:eastAsia="Times New Roman"/>
          <w:color w:val="0000CC"/>
        </w:rPr>
        <w:t>\begin</w:t>
      </w:r>
      <w:r w:rsidRPr="004A309B">
        <w:rPr>
          <w:rFonts w:eastAsia="Times New Roman"/>
        </w:rPr>
        <w:t>{equation}</w:t>
      </w:r>
    </w:p>
    <w:p w:rsidR="004A309B" w:rsidRPr="004A309B" w:rsidRDefault="004A309B" w:rsidP="004A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4A309B">
        <w:rPr>
          <w:rFonts w:eastAsia="Times New Roman"/>
          <w:color w:val="008000"/>
        </w:rPr>
        <w:t>\</w:t>
      </w:r>
      <w:r w:rsidRPr="004A309B">
        <w:rPr>
          <w:rFonts w:eastAsia="Times New Roman"/>
          <w:b/>
          <w:bCs/>
          <w:color w:val="0000CC"/>
        </w:rPr>
        <w:t>label{</w:t>
      </w:r>
      <w:proofErr w:type="spellStart"/>
      <w:r w:rsidRPr="004A309B">
        <w:rPr>
          <w:rFonts w:eastAsia="Times New Roman"/>
          <w:b/>
          <w:bCs/>
          <w:color w:val="0000CC"/>
        </w:rPr>
        <w:t>eq:vecSpace</w:t>
      </w:r>
      <w:proofErr w:type="spellEnd"/>
      <w:r w:rsidRPr="004A309B">
        <w:rPr>
          <w:rFonts w:eastAsia="Times New Roman"/>
          <w:b/>
          <w:bCs/>
          <w:color w:val="0000CC"/>
        </w:rPr>
        <w:t>}</w:t>
      </w:r>
    </w:p>
    <w:p w:rsidR="004A309B" w:rsidRPr="004A309B" w:rsidRDefault="004A309B" w:rsidP="004A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4A309B">
        <w:rPr>
          <w:rFonts w:eastAsia="Times New Roman"/>
          <w:color w:val="008000"/>
        </w:rPr>
        <w:t>\</w:t>
      </w:r>
      <w:proofErr w:type="spellStart"/>
      <w:r w:rsidRPr="004A309B">
        <w:rPr>
          <w:rFonts w:eastAsia="Times New Roman"/>
          <w:color w:val="008000"/>
        </w:rPr>
        <w:t>mathbb</w:t>
      </w:r>
      <w:proofErr w:type="spellEnd"/>
      <w:r w:rsidRPr="004A309B">
        <w:rPr>
          <w:rFonts w:eastAsia="Times New Roman"/>
          <w:color w:val="008000"/>
        </w:rPr>
        <w:t>{R}^n = \</w:t>
      </w:r>
      <w:proofErr w:type="spellStart"/>
      <w:r w:rsidRPr="004A309B">
        <w:rPr>
          <w:rFonts w:eastAsia="Times New Roman"/>
          <w:color w:val="008000"/>
        </w:rPr>
        <w:t>mathbb</w:t>
      </w:r>
      <w:proofErr w:type="spellEnd"/>
      <w:r w:rsidRPr="004A309B">
        <w:rPr>
          <w:rFonts w:eastAsia="Times New Roman"/>
          <w:color w:val="008000"/>
        </w:rPr>
        <w:t>{V}_0 \</w:t>
      </w:r>
      <w:proofErr w:type="spellStart"/>
      <w:r w:rsidRPr="004A309B">
        <w:rPr>
          <w:rFonts w:eastAsia="Times New Roman"/>
          <w:color w:val="008000"/>
        </w:rPr>
        <w:t>oplus</w:t>
      </w:r>
      <w:proofErr w:type="spellEnd"/>
      <w:r w:rsidRPr="004A309B">
        <w:rPr>
          <w:rFonts w:eastAsia="Times New Roman"/>
          <w:color w:val="008000"/>
        </w:rPr>
        <w:t xml:space="preserve"> \</w:t>
      </w:r>
      <w:proofErr w:type="spellStart"/>
      <w:r w:rsidRPr="004A309B">
        <w:rPr>
          <w:rFonts w:eastAsia="Times New Roman"/>
          <w:color w:val="008000"/>
        </w:rPr>
        <w:t>mathbb</w:t>
      </w:r>
      <w:proofErr w:type="spellEnd"/>
      <w:r w:rsidRPr="004A309B">
        <w:rPr>
          <w:rFonts w:eastAsia="Times New Roman"/>
          <w:color w:val="008000"/>
        </w:rPr>
        <w:t>{V}_1 \</w:t>
      </w:r>
      <w:proofErr w:type="spellStart"/>
      <w:r w:rsidRPr="004A309B">
        <w:rPr>
          <w:rFonts w:eastAsia="Times New Roman"/>
          <w:color w:val="008000"/>
        </w:rPr>
        <w:t>oplus</w:t>
      </w:r>
      <w:proofErr w:type="spellEnd"/>
      <w:r w:rsidRPr="004A309B">
        <w:rPr>
          <w:rFonts w:eastAsia="Times New Roman"/>
          <w:color w:val="008000"/>
        </w:rPr>
        <w:t>, \</w:t>
      </w:r>
      <w:proofErr w:type="gramStart"/>
      <w:r w:rsidRPr="004A309B">
        <w:rPr>
          <w:rFonts w:eastAsia="Times New Roman"/>
          <w:color w:val="008000"/>
        </w:rPr>
        <w:t>dots ,</w:t>
      </w:r>
      <w:proofErr w:type="gramEnd"/>
      <w:r w:rsidRPr="004A309B">
        <w:rPr>
          <w:rFonts w:eastAsia="Times New Roman"/>
          <w:color w:val="008000"/>
        </w:rPr>
        <w:t xml:space="preserve"> \</w:t>
      </w:r>
      <w:proofErr w:type="spellStart"/>
      <w:r w:rsidRPr="004A309B">
        <w:rPr>
          <w:rFonts w:eastAsia="Times New Roman"/>
          <w:color w:val="008000"/>
        </w:rPr>
        <w:t>oplus</w:t>
      </w:r>
      <w:proofErr w:type="spellEnd"/>
      <w:r w:rsidRPr="004A309B">
        <w:rPr>
          <w:rFonts w:eastAsia="Times New Roman"/>
          <w:color w:val="008000"/>
        </w:rPr>
        <w:t xml:space="preserve"> \</w:t>
      </w:r>
      <w:proofErr w:type="spellStart"/>
      <w:r w:rsidRPr="004A309B">
        <w:rPr>
          <w:rFonts w:eastAsia="Times New Roman"/>
          <w:color w:val="008000"/>
        </w:rPr>
        <w:t>mathbb</w:t>
      </w:r>
      <w:proofErr w:type="spellEnd"/>
      <w:r w:rsidRPr="004A309B">
        <w:rPr>
          <w:rFonts w:eastAsia="Times New Roman"/>
          <w:color w:val="008000"/>
        </w:rPr>
        <w:t>{V}_{b} \</w:t>
      </w:r>
      <w:proofErr w:type="spellStart"/>
      <w:r w:rsidRPr="004A309B">
        <w:rPr>
          <w:rFonts w:eastAsia="Times New Roman"/>
          <w:color w:val="008000"/>
        </w:rPr>
        <w:t>oplus</w:t>
      </w:r>
      <w:proofErr w:type="spellEnd"/>
      <w:r w:rsidRPr="004A309B">
        <w:rPr>
          <w:rFonts w:eastAsia="Times New Roman"/>
          <w:color w:val="008000"/>
        </w:rPr>
        <w:t xml:space="preserve"> \</w:t>
      </w:r>
      <w:proofErr w:type="spellStart"/>
      <w:r w:rsidRPr="004A309B">
        <w:rPr>
          <w:rFonts w:eastAsia="Times New Roman"/>
          <w:color w:val="008000"/>
        </w:rPr>
        <w:t>mathbb</w:t>
      </w:r>
      <w:proofErr w:type="spellEnd"/>
      <w:r w:rsidRPr="004A309B">
        <w:rPr>
          <w:rFonts w:eastAsia="Times New Roman"/>
          <w:color w:val="008000"/>
        </w:rPr>
        <w:t>{V}_{q},</w:t>
      </w:r>
    </w:p>
    <w:p w:rsidR="004A309B" w:rsidRPr="004A309B" w:rsidRDefault="004A309B" w:rsidP="004A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4A309B">
        <w:rPr>
          <w:rFonts w:eastAsia="Times New Roman"/>
          <w:color w:val="0000CC"/>
        </w:rPr>
        <w:t>\end</w:t>
      </w:r>
      <w:r w:rsidRPr="004A309B">
        <w:rPr>
          <w:rFonts w:eastAsia="Times New Roman"/>
        </w:rPr>
        <w:t xml:space="preserve">{equation} </w:t>
      </w:r>
    </w:p>
    <w:p w:rsidR="00CC3D85" w:rsidRPr="004A309B" w:rsidRDefault="004A309B" w:rsidP="004A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  <w:sz w:val="16"/>
        </w:rPr>
      </w:pPr>
      <w:proofErr w:type="gramStart"/>
      <w:r w:rsidRPr="004A309B">
        <w:rPr>
          <w:rFonts w:eastAsia="Times New Roman"/>
          <w:szCs w:val="24"/>
        </w:rPr>
        <w:t>where</w:t>
      </w:r>
      <w:proofErr w:type="gramEnd"/>
      <w:r w:rsidRPr="004A309B">
        <w:rPr>
          <w:rFonts w:eastAsia="Times New Roman"/>
          <w:szCs w:val="24"/>
        </w:rPr>
        <w:t xml:space="preserve"> </w:t>
      </w:r>
      <w:r w:rsidRPr="004A309B">
        <w:rPr>
          <w:rFonts w:eastAsia="Times New Roman"/>
          <w:color w:val="008000"/>
          <w:szCs w:val="24"/>
        </w:rPr>
        <w:t>$\</w:t>
      </w:r>
      <w:proofErr w:type="spellStart"/>
      <w:r w:rsidRPr="004A309B">
        <w:rPr>
          <w:rFonts w:eastAsia="Times New Roman"/>
          <w:color w:val="008000"/>
          <w:szCs w:val="24"/>
        </w:rPr>
        <w:t>oplus</w:t>
      </w:r>
      <w:proofErr w:type="spellEnd"/>
      <w:r w:rsidRPr="004A309B">
        <w:rPr>
          <w:rFonts w:eastAsia="Times New Roman"/>
          <w:color w:val="008000"/>
          <w:szCs w:val="24"/>
        </w:rPr>
        <w:t>$</w:t>
      </w:r>
      <w:r w:rsidRPr="004A309B">
        <w:rPr>
          <w:rFonts w:eastAsia="Times New Roman"/>
          <w:szCs w:val="24"/>
        </w:rPr>
        <w:t xml:space="preserve"> denotes the addition operator of the vector spaces,</w:t>
      </w:r>
      <w:ins w:id="28" w:author="Seamus Harris" w:date="2014-02-07T10:57:00Z">
        <w:r w:rsidR="00AC38DF">
          <w:rPr>
            <w:rFonts w:eastAsia="Times New Roman"/>
            <w:szCs w:val="24"/>
          </w:rPr>
          <w:t xml:space="preserve"> </w:t>
        </w:r>
      </w:ins>
      <w:r w:rsidRPr="004A309B">
        <w:rPr>
          <w:rFonts w:eastAsia="Times New Roman"/>
          <w:szCs w:val="24"/>
        </w:rPr>
        <w:t xml:space="preserve">and </w:t>
      </w:r>
      <w:r w:rsidRPr="004A309B">
        <w:rPr>
          <w:rFonts w:eastAsia="Times New Roman"/>
          <w:color w:val="008000"/>
          <w:szCs w:val="24"/>
        </w:rPr>
        <w:t>$\</w:t>
      </w:r>
      <w:proofErr w:type="spellStart"/>
      <w:r w:rsidRPr="004A309B">
        <w:rPr>
          <w:rFonts w:eastAsia="Times New Roman"/>
          <w:color w:val="008000"/>
          <w:szCs w:val="24"/>
        </w:rPr>
        <w:t>mathbb</w:t>
      </w:r>
      <w:proofErr w:type="spellEnd"/>
      <w:r w:rsidRPr="004A309B">
        <w:rPr>
          <w:rFonts w:eastAsia="Times New Roman"/>
          <w:color w:val="008000"/>
          <w:szCs w:val="24"/>
        </w:rPr>
        <w:t>{V}_l$</w:t>
      </w:r>
      <w:r w:rsidRPr="004A309B">
        <w:rPr>
          <w:rFonts w:eastAsia="Times New Roman"/>
          <w:szCs w:val="24"/>
        </w:rPr>
        <w:t xml:space="preserve"> denotes the </w:t>
      </w:r>
      <w:r w:rsidRPr="004A309B">
        <w:rPr>
          <w:rFonts w:eastAsia="Times New Roman"/>
          <w:color w:val="008000"/>
          <w:szCs w:val="24"/>
        </w:rPr>
        <w:t>$</w:t>
      </w:r>
      <w:proofErr w:type="spellStart"/>
      <w:r w:rsidRPr="004A309B">
        <w:rPr>
          <w:rFonts w:eastAsia="Times New Roman"/>
          <w:color w:val="008000"/>
          <w:szCs w:val="24"/>
        </w:rPr>
        <w:t>l$</w:t>
      </w:r>
      <w:r w:rsidRPr="004A309B">
        <w:rPr>
          <w:rFonts w:eastAsia="Times New Roman"/>
          <w:szCs w:val="24"/>
          <w:u w:val="single"/>
        </w:rPr>
        <w:t>th</w:t>
      </w:r>
      <w:proofErr w:type="spellEnd"/>
      <w:r w:rsidRPr="004A309B">
        <w:rPr>
          <w:rFonts w:eastAsia="Times New Roman"/>
          <w:szCs w:val="24"/>
        </w:rPr>
        <w:t xml:space="preserve"> stratum that corresponds to the </w:t>
      </w:r>
      <w:r w:rsidRPr="004A309B">
        <w:rPr>
          <w:rFonts w:eastAsia="Times New Roman"/>
          <w:color w:val="008000"/>
          <w:szCs w:val="24"/>
        </w:rPr>
        <w:t>$</w:t>
      </w:r>
      <w:proofErr w:type="spellStart"/>
      <w:r w:rsidRPr="004A309B">
        <w:rPr>
          <w:rFonts w:eastAsia="Times New Roman"/>
          <w:color w:val="008000"/>
          <w:szCs w:val="24"/>
        </w:rPr>
        <w:t>l$</w:t>
      </w:r>
      <w:r w:rsidRPr="004A309B">
        <w:rPr>
          <w:rFonts w:eastAsia="Times New Roman"/>
          <w:szCs w:val="24"/>
          <w:u w:val="single"/>
        </w:rPr>
        <w:t>th</w:t>
      </w:r>
      <w:proofErr w:type="spellEnd"/>
      <w:r w:rsidRPr="004A309B">
        <w:rPr>
          <w:rFonts w:eastAsia="Times New Roman"/>
          <w:szCs w:val="24"/>
        </w:rPr>
        <w:t xml:space="preserve"> term of the expanded block structure formula </w:t>
      </w:r>
      <w:r w:rsidRPr="004A309B">
        <w:rPr>
          <w:rFonts w:eastAsia="Times New Roman"/>
          <w:color w:val="800000"/>
          <w:szCs w:val="24"/>
        </w:rPr>
        <w:t>\</w:t>
      </w:r>
      <w:proofErr w:type="spellStart"/>
      <w:r w:rsidRPr="004A309B">
        <w:rPr>
          <w:rFonts w:eastAsia="Times New Roman"/>
          <w:color w:val="800000"/>
          <w:szCs w:val="24"/>
        </w:rPr>
        <w:t>citep</w:t>
      </w:r>
      <w:proofErr w:type="spellEnd"/>
      <w:r w:rsidRPr="004A309B">
        <w:rPr>
          <w:rFonts w:eastAsia="Times New Roman"/>
          <w:szCs w:val="24"/>
        </w:rPr>
        <w:t>{</w:t>
      </w:r>
      <w:r w:rsidRPr="004A309B">
        <w:rPr>
          <w:rFonts w:eastAsia="Times New Roman"/>
          <w:szCs w:val="24"/>
          <w:u w:val="single"/>
        </w:rPr>
        <w:t>Brien1983</w:t>
      </w:r>
      <w:r w:rsidRPr="004A309B">
        <w:rPr>
          <w:rFonts w:eastAsia="Times New Roman"/>
          <w:szCs w:val="24"/>
        </w:rPr>
        <w:t xml:space="preserve">}. </w:t>
      </w:r>
      <w:r w:rsidRPr="004A309B">
        <w:rPr>
          <w:rFonts w:eastAsia="Times New Roman"/>
          <w:szCs w:val="24"/>
          <w:highlight w:val="yellow"/>
        </w:rPr>
        <w:t xml:space="preserve">Thus, the number of terms, denoted by </w:t>
      </w:r>
      <w:r w:rsidRPr="004A309B">
        <w:rPr>
          <w:rFonts w:eastAsia="Times New Roman"/>
          <w:color w:val="008000"/>
          <w:szCs w:val="24"/>
          <w:highlight w:val="yellow"/>
        </w:rPr>
        <w:t>$q + 1$</w:t>
      </w:r>
      <w:r w:rsidRPr="004A309B">
        <w:rPr>
          <w:rFonts w:eastAsia="Times New Roman"/>
          <w:szCs w:val="24"/>
          <w:highlight w:val="yellow"/>
        </w:rPr>
        <w:t>, is directly related to the number of strata, which depends on the experimental design. For example, an experiment arrange</w:t>
      </w:r>
      <w:ins w:id="29" w:author="Seamus Harris" w:date="2014-02-07T10:57:00Z">
        <w:r w:rsidR="00AC38DF">
          <w:rPr>
            <w:rFonts w:eastAsia="Times New Roman"/>
            <w:szCs w:val="24"/>
            <w:highlight w:val="yellow"/>
          </w:rPr>
          <w:t>d</w:t>
        </w:r>
      </w:ins>
      <w:del w:id="30" w:author="Seamus Harris" w:date="2014-02-07T10:57:00Z">
        <w:r w:rsidRPr="004A309B" w:rsidDel="00AC38DF">
          <w:rPr>
            <w:rFonts w:eastAsia="Times New Roman"/>
            <w:szCs w:val="24"/>
            <w:highlight w:val="yellow"/>
          </w:rPr>
          <w:delText>s</w:delText>
        </w:r>
      </w:del>
      <w:r w:rsidRPr="004A309B">
        <w:rPr>
          <w:rFonts w:eastAsia="Times New Roman"/>
          <w:szCs w:val="24"/>
          <w:highlight w:val="yellow"/>
        </w:rPr>
        <w:t xml:space="preserve"> </w:t>
      </w:r>
      <w:del w:id="31" w:author="Seamus Harris" w:date="2014-02-07T10:57:00Z">
        <w:r w:rsidRPr="004A309B" w:rsidDel="00AC38DF">
          <w:rPr>
            <w:rFonts w:eastAsia="Times New Roman"/>
            <w:szCs w:val="24"/>
            <w:highlight w:val="yellow"/>
          </w:rPr>
          <w:delText xml:space="preserve">in </w:delText>
        </w:r>
      </w:del>
      <w:ins w:id="32" w:author="Seamus Harris" w:date="2014-02-07T10:57:00Z">
        <w:r w:rsidR="00AC38DF">
          <w:rPr>
            <w:rFonts w:eastAsia="Times New Roman"/>
            <w:szCs w:val="24"/>
            <w:highlight w:val="yellow"/>
          </w:rPr>
          <w:t xml:space="preserve">according to a </w:t>
        </w:r>
      </w:ins>
      <w:r w:rsidRPr="004A309B">
        <w:rPr>
          <w:rFonts w:eastAsia="Times New Roman"/>
          <w:szCs w:val="24"/>
          <w:highlight w:val="yellow"/>
        </w:rPr>
        <w:t xml:space="preserve">row-column design generates four strata, </w:t>
      </w:r>
      <w:del w:id="33" w:author="Seamus Harris" w:date="2014-02-07T10:58:00Z">
        <w:r w:rsidRPr="004A309B" w:rsidDel="00AC38DF">
          <w:rPr>
            <w:rFonts w:eastAsia="Times New Roman"/>
            <w:szCs w:val="24"/>
            <w:highlight w:val="yellow"/>
          </w:rPr>
          <w:delText xml:space="preserve">which are the </w:delText>
        </w:r>
      </w:del>
      <w:ins w:id="34" w:author="Seamus Harris" w:date="2014-02-07T10:58:00Z">
        <w:r w:rsidR="00AC38DF">
          <w:rPr>
            <w:rFonts w:eastAsia="Times New Roman"/>
            <w:szCs w:val="24"/>
            <w:highlight w:val="yellow"/>
          </w:rPr>
          <w:t xml:space="preserve">namely </w:t>
        </w:r>
      </w:ins>
      <w:r w:rsidRPr="004A309B">
        <w:rPr>
          <w:rFonts w:eastAsia="Times New Roman"/>
          <w:szCs w:val="24"/>
          <w:highlight w:val="yellow"/>
        </w:rPr>
        <w:t xml:space="preserve">``Grand Mean'', ``Between Rows'', ``Between Columns'' and ``Within Rows and Columns''. For any </w:t>
      </w:r>
      <w:del w:id="35" w:author="Seamus Harris" w:date="2014-02-07T10:58:00Z">
        <w:r w:rsidRPr="004A309B" w:rsidDel="00AC38DF">
          <w:rPr>
            <w:rFonts w:eastAsia="Times New Roman"/>
            <w:szCs w:val="24"/>
            <w:highlight w:val="yellow"/>
          </w:rPr>
          <w:delText xml:space="preserve">designed </w:delText>
        </w:r>
      </w:del>
      <w:r w:rsidRPr="004A309B">
        <w:rPr>
          <w:rFonts w:eastAsia="Times New Roman"/>
          <w:szCs w:val="24"/>
          <w:highlight w:val="yellow"/>
        </w:rPr>
        <w:t>experiment</w:t>
      </w:r>
      <w:ins w:id="36" w:author="Seamus Harris" w:date="2014-02-07T10:58:00Z">
        <w:r w:rsidR="00AC38DF">
          <w:rPr>
            <w:rFonts w:eastAsia="Times New Roman"/>
            <w:szCs w:val="24"/>
            <w:highlight w:val="yellow"/>
          </w:rPr>
          <w:t>al design</w:t>
        </w:r>
      </w:ins>
      <w:r w:rsidRPr="004A309B">
        <w:rPr>
          <w:rFonts w:eastAsia="Times New Roman"/>
          <w:szCs w:val="24"/>
          <w:highlight w:val="yellow"/>
        </w:rPr>
        <w:t>, the first and last elements</w:t>
      </w:r>
      <w:ins w:id="37" w:author="Seamus Harris" w:date="2014-02-07T10:58:00Z">
        <w:r w:rsidR="00AC38DF" w:rsidRPr="00AC38DF">
          <w:rPr>
            <w:rFonts w:eastAsia="Times New Roman"/>
            <w:szCs w:val="24"/>
            <w:highlight w:val="yellow"/>
          </w:rPr>
          <w:t xml:space="preserve"> </w:t>
        </w:r>
        <w:r w:rsidR="00AC38DF" w:rsidRPr="004A309B">
          <w:rPr>
            <w:rFonts w:eastAsia="Times New Roman"/>
            <w:szCs w:val="24"/>
            <w:highlight w:val="yellow"/>
          </w:rPr>
          <w:t>in (</w:t>
        </w:r>
        <w:r w:rsidR="00AC38DF" w:rsidRPr="004A309B">
          <w:rPr>
            <w:rFonts w:eastAsia="Times New Roman"/>
            <w:color w:val="800000"/>
            <w:szCs w:val="24"/>
            <w:highlight w:val="yellow"/>
          </w:rPr>
          <w:t>\ref</w:t>
        </w:r>
        <w:r w:rsidR="00AC38DF" w:rsidRPr="004A309B">
          <w:rPr>
            <w:rFonts w:eastAsia="Times New Roman"/>
            <w:szCs w:val="24"/>
            <w:highlight w:val="yellow"/>
          </w:rPr>
          <w:t>{</w:t>
        </w:r>
        <w:proofErr w:type="spellStart"/>
        <w:r w:rsidR="00AC38DF" w:rsidRPr="004A309B">
          <w:rPr>
            <w:rFonts w:eastAsia="Times New Roman"/>
            <w:szCs w:val="24"/>
            <w:highlight w:val="yellow"/>
            <w:u w:val="single"/>
          </w:rPr>
          <w:t>eq</w:t>
        </w:r>
        <w:r w:rsidR="00AC38DF" w:rsidRPr="004A309B">
          <w:rPr>
            <w:rFonts w:eastAsia="Times New Roman"/>
            <w:szCs w:val="24"/>
            <w:highlight w:val="yellow"/>
          </w:rPr>
          <w:t>:</w:t>
        </w:r>
        <w:r w:rsidR="00AC38DF" w:rsidRPr="004A309B">
          <w:rPr>
            <w:rFonts w:eastAsia="Times New Roman"/>
            <w:szCs w:val="24"/>
            <w:highlight w:val="yellow"/>
            <w:u w:val="single"/>
          </w:rPr>
          <w:t>vecSpace</w:t>
        </w:r>
        <w:proofErr w:type="spellEnd"/>
        <w:r w:rsidR="00AC38DF" w:rsidRPr="004A309B">
          <w:rPr>
            <w:rFonts w:eastAsia="Times New Roman"/>
            <w:szCs w:val="24"/>
            <w:highlight w:val="yellow"/>
          </w:rPr>
          <w:t>})</w:t>
        </w:r>
      </w:ins>
      <w:r w:rsidRPr="004A309B">
        <w:rPr>
          <w:rFonts w:eastAsia="Times New Roman"/>
          <w:szCs w:val="24"/>
          <w:highlight w:val="yellow"/>
        </w:rPr>
        <w:t>, i.e.</w:t>
      </w:r>
      <w:r w:rsidRPr="004A309B">
        <w:rPr>
          <w:rFonts w:eastAsia="Times New Roman"/>
          <w:color w:val="800000"/>
          <w:szCs w:val="24"/>
          <w:highlight w:val="yellow"/>
        </w:rPr>
        <w:t>\</w:t>
      </w:r>
      <w:r w:rsidRPr="004A309B">
        <w:rPr>
          <w:rFonts w:eastAsia="Times New Roman"/>
          <w:szCs w:val="24"/>
          <w:highlight w:val="yellow"/>
        </w:rPr>
        <w:t xml:space="preserve"> </w:t>
      </w:r>
      <w:r w:rsidRPr="004A309B">
        <w:rPr>
          <w:rFonts w:eastAsia="Times New Roman"/>
          <w:color w:val="008000"/>
          <w:szCs w:val="24"/>
          <w:highlight w:val="yellow"/>
        </w:rPr>
        <w:t>$\</w:t>
      </w:r>
      <w:proofErr w:type="spellStart"/>
      <w:proofErr w:type="gramStart"/>
      <w:r w:rsidRPr="004A309B">
        <w:rPr>
          <w:rFonts w:eastAsia="Times New Roman"/>
          <w:color w:val="008000"/>
          <w:szCs w:val="24"/>
          <w:highlight w:val="yellow"/>
        </w:rPr>
        <w:t>mathbb</w:t>
      </w:r>
      <w:proofErr w:type="spellEnd"/>
      <w:r w:rsidRPr="004A309B">
        <w:rPr>
          <w:rFonts w:eastAsia="Times New Roman"/>
          <w:color w:val="008000"/>
          <w:szCs w:val="24"/>
          <w:highlight w:val="yellow"/>
        </w:rPr>
        <w:t>{</w:t>
      </w:r>
      <w:proofErr w:type="gramEnd"/>
      <w:r w:rsidRPr="004A309B">
        <w:rPr>
          <w:rFonts w:eastAsia="Times New Roman"/>
          <w:color w:val="008000"/>
          <w:szCs w:val="24"/>
          <w:highlight w:val="yellow"/>
        </w:rPr>
        <w:t>V}_0$</w:t>
      </w:r>
      <w:r w:rsidRPr="004A309B">
        <w:rPr>
          <w:rFonts w:eastAsia="Times New Roman"/>
          <w:szCs w:val="24"/>
          <w:highlight w:val="yellow"/>
        </w:rPr>
        <w:t xml:space="preserve"> and </w:t>
      </w:r>
      <w:r w:rsidRPr="004A309B">
        <w:rPr>
          <w:rFonts w:eastAsia="Times New Roman"/>
          <w:color w:val="008000"/>
          <w:szCs w:val="24"/>
          <w:highlight w:val="yellow"/>
        </w:rPr>
        <w:t>$\</w:t>
      </w:r>
      <w:proofErr w:type="spellStart"/>
      <w:r w:rsidRPr="004A309B">
        <w:rPr>
          <w:rFonts w:eastAsia="Times New Roman"/>
          <w:color w:val="008000"/>
          <w:szCs w:val="24"/>
          <w:highlight w:val="yellow"/>
        </w:rPr>
        <w:t>mathbb</w:t>
      </w:r>
      <w:proofErr w:type="spellEnd"/>
      <w:r w:rsidRPr="004A309B">
        <w:rPr>
          <w:rFonts w:eastAsia="Times New Roman"/>
          <w:color w:val="008000"/>
          <w:szCs w:val="24"/>
          <w:highlight w:val="yellow"/>
        </w:rPr>
        <w:t>{V}_{q}$</w:t>
      </w:r>
      <w:r w:rsidRPr="004A309B">
        <w:rPr>
          <w:rFonts w:eastAsia="Times New Roman"/>
          <w:szCs w:val="24"/>
          <w:highlight w:val="yellow"/>
        </w:rPr>
        <w:t xml:space="preserve">, </w:t>
      </w:r>
      <w:del w:id="38" w:author="Seamus Harris" w:date="2014-02-07T10:58:00Z">
        <w:r w:rsidRPr="004A309B" w:rsidDel="00AC38DF">
          <w:rPr>
            <w:rFonts w:eastAsia="Times New Roman"/>
            <w:szCs w:val="24"/>
            <w:highlight w:val="yellow"/>
          </w:rPr>
          <w:delText>in (</w:delText>
        </w:r>
        <w:r w:rsidRPr="004A309B" w:rsidDel="00AC38DF">
          <w:rPr>
            <w:rFonts w:eastAsia="Times New Roman"/>
            <w:color w:val="800000"/>
            <w:szCs w:val="24"/>
            <w:highlight w:val="yellow"/>
          </w:rPr>
          <w:delText>\ref</w:delText>
        </w:r>
        <w:r w:rsidRPr="004A309B" w:rsidDel="00AC38DF">
          <w:rPr>
            <w:rFonts w:eastAsia="Times New Roman"/>
            <w:szCs w:val="24"/>
            <w:highlight w:val="yellow"/>
          </w:rPr>
          <w:delText>{</w:delText>
        </w:r>
        <w:r w:rsidRPr="004A309B" w:rsidDel="00AC38DF">
          <w:rPr>
            <w:rFonts w:eastAsia="Times New Roman"/>
            <w:szCs w:val="24"/>
            <w:highlight w:val="yellow"/>
            <w:u w:val="single"/>
          </w:rPr>
          <w:delText>eq</w:delText>
        </w:r>
        <w:r w:rsidRPr="004A309B" w:rsidDel="00AC38DF">
          <w:rPr>
            <w:rFonts w:eastAsia="Times New Roman"/>
            <w:szCs w:val="24"/>
            <w:highlight w:val="yellow"/>
          </w:rPr>
          <w:delText>:</w:delText>
        </w:r>
        <w:r w:rsidRPr="004A309B" w:rsidDel="00AC38DF">
          <w:rPr>
            <w:rFonts w:eastAsia="Times New Roman"/>
            <w:szCs w:val="24"/>
            <w:highlight w:val="yellow"/>
            <w:u w:val="single"/>
          </w:rPr>
          <w:delText>vecSpace</w:delText>
        </w:r>
        <w:r w:rsidRPr="004A309B" w:rsidDel="00AC38DF">
          <w:rPr>
            <w:rFonts w:eastAsia="Times New Roman"/>
            <w:szCs w:val="24"/>
            <w:highlight w:val="yellow"/>
          </w:rPr>
          <w:delText xml:space="preserve">}) </w:delText>
        </w:r>
      </w:del>
      <w:r w:rsidRPr="004A309B">
        <w:rPr>
          <w:rFonts w:eastAsia="Times New Roman"/>
          <w:szCs w:val="24"/>
          <w:highlight w:val="yellow"/>
        </w:rPr>
        <w:t>always denote the vector subspace</w:t>
      </w:r>
      <w:ins w:id="39" w:author="Seamus Harris" w:date="2014-02-07T10:59:00Z">
        <w:r w:rsidR="00AC38DF">
          <w:rPr>
            <w:rFonts w:eastAsia="Times New Roman"/>
            <w:szCs w:val="24"/>
            <w:highlight w:val="yellow"/>
          </w:rPr>
          <w:t>s</w:t>
        </w:r>
      </w:ins>
      <w:r w:rsidRPr="004A309B">
        <w:rPr>
          <w:rFonts w:eastAsia="Times New Roman"/>
          <w:szCs w:val="24"/>
          <w:highlight w:val="yellow"/>
        </w:rPr>
        <w:t xml:space="preserve"> for the grand mean and experimental error, respectively.</w:t>
      </w:r>
    </w:p>
    <w:p w:rsidR="004A309B" w:rsidRDefault="004A309B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bookmarkStart w:id="40" w:name="_GoBack"/>
      <w:bookmarkEnd w:id="40"/>
    </w:p>
    <w:p w:rsidR="00896C5A" w:rsidRDefault="00896C5A" w:rsidP="00896C5A">
      <w:pPr>
        <w:pStyle w:val="NormalWeb"/>
        <w:spacing w:before="0" w:beforeAutospacing="0" w:after="0" w:afterAutospacing="0"/>
      </w:pPr>
    </w:p>
    <w:p w:rsidR="00896C5A" w:rsidRDefault="00896C5A" w:rsidP="00896C5A">
      <w:pPr>
        <w:pStyle w:val="HTMLPreformatted"/>
      </w:pPr>
      <w:r>
        <w:rPr>
          <w:color w:val="000000"/>
        </w:rPr>
        <w:t xml:space="preserve">Since the decomposition is the separation of the known variation in the data, the variance structure of the data, </w:t>
      </w:r>
      <w:r>
        <w:rPr>
          <w:color w:val="008000"/>
        </w:rPr>
        <w:t>$\</w:t>
      </w:r>
      <w:proofErr w:type="spellStart"/>
      <w:r>
        <w:rPr>
          <w:color w:val="008000"/>
        </w:rPr>
        <w:t>bm</w:t>
      </w:r>
      <w:proofErr w:type="spellEnd"/>
      <w:r>
        <w:rPr>
          <w:color w:val="008000"/>
        </w:rPr>
        <w:t>{y</w:t>
      </w:r>
      <w:proofErr w:type="gramStart"/>
      <w:r>
        <w:rPr>
          <w:color w:val="008000"/>
        </w:rPr>
        <w:t>}$</w:t>
      </w:r>
      <w:proofErr w:type="gramEnd"/>
      <w:r>
        <w:rPr>
          <w:color w:val="000000"/>
        </w:rPr>
        <w:t xml:space="preserve">, can be expressed in </w:t>
      </w:r>
      <w:del w:id="41" w:author="Seamus Harris" w:date="2014-02-07T10:59:00Z">
        <w:r w:rsidDel="00AC38DF">
          <w:rPr>
            <w:color w:val="000000"/>
          </w:rPr>
          <w:delText xml:space="preserve">a </w:delText>
        </w:r>
      </w:del>
      <w:r>
        <w:rPr>
          <w:color w:val="000000"/>
        </w:rPr>
        <w:t>spectral form as</w:t>
      </w:r>
    </w:p>
    <w:p w:rsidR="00896C5A" w:rsidRDefault="00896C5A" w:rsidP="00896C5A">
      <w:pPr>
        <w:pStyle w:val="HTMLPreformatted"/>
      </w:pPr>
      <w:r>
        <w:rPr>
          <w:color w:val="0000CC"/>
        </w:rPr>
        <w:t>\begin</w:t>
      </w:r>
      <w:r>
        <w:rPr>
          <w:color w:val="000000"/>
        </w:rPr>
        <w:t>{equation}</w:t>
      </w:r>
    </w:p>
    <w:p w:rsidR="00896C5A" w:rsidRDefault="00896C5A" w:rsidP="00896C5A">
      <w:pPr>
        <w:pStyle w:val="HTMLPreformatted"/>
      </w:pPr>
      <w:r>
        <w:rPr>
          <w:color w:val="008000"/>
        </w:rPr>
        <w:t>\</w:t>
      </w:r>
      <w:r>
        <w:rPr>
          <w:b/>
          <w:bCs/>
          <w:color w:val="0000CC"/>
        </w:rPr>
        <w:t>label{</w:t>
      </w:r>
      <w:proofErr w:type="spellStart"/>
      <w:r>
        <w:rPr>
          <w:b/>
          <w:bCs/>
          <w:color w:val="0000CC"/>
        </w:rPr>
        <w:t>eq:strata</w:t>
      </w:r>
      <w:proofErr w:type="spellEnd"/>
      <w:r>
        <w:rPr>
          <w:b/>
          <w:bCs/>
          <w:color w:val="0000CC"/>
        </w:rPr>
        <w:t>}</w:t>
      </w:r>
    </w:p>
    <w:p w:rsidR="00896C5A" w:rsidRDefault="00896C5A" w:rsidP="00896C5A">
      <w:pPr>
        <w:pStyle w:val="HTMLPreformatted"/>
      </w:pPr>
      <w:r>
        <w:rPr>
          <w:color w:val="008000"/>
        </w:rPr>
        <w:t>\</w:t>
      </w:r>
      <w:proofErr w:type="spellStart"/>
      <w:proofErr w:type="gramStart"/>
      <w:r>
        <w:rPr>
          <w:color w:val="008000"/>
        </w:rPr>
        <w:t>operatorname</w:t>
      </w:r>
      <w:proofErr w:type="spellEnd"/>
      <w:r>
        <w:rPr>
          <w:color w:val="008000"/>
        </w:rPr>
        <w:t>{</w:t>
      </w:r>
      <w:proofErr w:type="spellStart"/>
      <w:proofErr w:type="gramEnd"/>
      <w:r>
        <w:rPr>
          <w:color w:val="008000"/>
        </w:rPr>
        <w:t>Var</w:t>
      </w:r>
      <w:proofErr w:type="spellEnd"/>
      <w:r>
        <w:rPr>
          <w:color w:val="008000"/>
        </w:rPr>
        <w:t>}(\</w:t>
      </w:r>
      <w:proofErr w:type="spellStart"/>
      <w:r>
        <w:rPr>
          <w:color w:val="008000"/>
        </w:rPr>
        <w:t>bm</w:t>
      </w:r>
      <w:proofErr w:type="spellEnd"/>
      <w:r>
        <w:rPr>
          <w:color w:val="008000"/>
        </w:rPr>
        <w:t>{y}) = \sum_{l=0}^{q} \</w:t>
      </w:r>
      <w:proofErr w:type="spellStart"/>
      <w:r>
        <w:rPr>
          <w:color w:val="008000"/>
        </w:rPr>
        <w:t>xi_l</w:t>
      </w:r>
      <w:proofErr w:type="spellEnd"/>
      <w:r>
        <w:rPr>
          <w:color w:val="008000"/>
        </w:rPr>
        <w:t xml:space="preserve"> \</w:t>
      </w:r>
      <w:proofErr w:type="spellStart"/>
      <w:r>
        <w:rPr>
          <w:color w:val="008000"/>
        </w:rPr>
        <w:t>Q_l</w:t>
      </w:r>
      <w:proofErr w:type="spellEnd"/>
      <w:r>
        <w:rPr>
          <w:color w:val="008000"/>
        </w:rPr>
        <w:t>,</w:t>
      </w:r>
    </w:p>
    <w:p w:rsidR="00896C5A" w:rsidRDefault="00896C5A" w:rsidP="00896C5A">
      <w:pPr>
        <w:pStyle w:val="HTMLPreformatted"/>
      </w:pPr>
      <w:r>
        <w:rPr>
          <w:color w:val="0000CC"/>
        </w:rPr>
        <w:t>\end</w:t>
      </w:r>
      <w:r>
        <w:rPr>
          <w:color w:val="000000"/>
        </w:rPr>
        <w:t>{equation}</w:t>
      </w:r>
    </w:p>
    <w:p w:rsidR="00896C5A" w:rsidRDefault="00896C5A" w:rsidP="00896C5A">
      <w:pPr>
        <w:pStyle w:val="HTMLPreformatted"/>
      </w:pPr>
      <w:r>
        <w:rPr>
          <w:color w:val="000000"/>
        </w:rPr>
        <w:t xml:space="preserve">where </w:t>
      </w:r>
      <w:r>
        <w:rPr>
          <w:color w:val="008000"/>
        </w:rPr>
        <w:t>$\</w:t>
      </w:r>
      <w:proofErr w:type="spellStart"/>
      <w:r>
        <w:rPr>
          <w:color w:val="008000"/>
        </w:rPr>
        <w:t>Q_l</w:t>
      </w:r>
      <w:proofErr w:type="spellEnd"/>
      <w:r>
        <w:rPr>
          <w:color w:val="008000"/>
        </w:rPr>
        <w:t>$</w:t>
      </w:r>
      <w:r>
        <w:rPr>
          <w:color w:val="000000"/>
        </w:rPr>
        <w:t xml:space="preserve"> is an </w:t>
      </w:r>
      <w:r>
        <w:rPr>
          <w:color w:val="008000"/>
        </w:rPr>
        <w:t>$n \times n$</w:t>
      </w:r>
      <w:r>
        <w:rPr>
          <w:color w:val="000000"/>
        </w:rPr>
        <w:t xml:space="preserve"> </w:t>
      </w:r>
      <w:r>
        <w:rPr>
          <w:color w:val="800000"/>
        </w:rPr>
        <w:t>\</w:t>
      </w:r>
      <w:proofErr w:type="spellStart"/>
      <w:r>
        <w:rPr>
          <w:color w:val="800000"/>
        </w:rPr>
        <w:t>emph</w:t>
      </w:r>
      <w:proofErr w:type="spellEnd"/>
      <w:r>
        <w:rPr>
          <w:color w:val="000000"/>
        </w:rPr>
        <w:t xml:space="preserve">{orthogonal projector} matrix which transforms </w:t>
      </w:r>
      <w:r>
        <w:rPr>
          <w:color w:val="008000"/>
        </w:rPr>
        <w:t>$\</w:t>
      </w:r>
      <w:proofErr w:type="spellStart"/>
      <w:r>
        <w:rPr>
          <w:color w:val="008000"/>
        </w:rPr>
        <w:t>bm</w:t>
      </w:r>
      <w:proofErr w:type="spellEnd"/>
      <w:r>
        <w:rPr>
          <w:color w:val="008000"/>
        </w:rPr>
        <w:t>{y}$</w:t>
      </w:r>
      <w:r>
        <w:rPr>
          <w:color w:val="000000"/>
        </w:rPr>
        <w:t xml:space="preserve"> from vector space </w:t>
      </w:r>
      <w:r>
        <w:rPr>
          <w:color w:val="008000"/>
        </w:rPr>
        <w:t>$\</w:t>
      </w:r>
      <w:proofErr w:type="spellStart"/>
      <w:r>
        <w:rPr>
          <w:color w:val="008000"/>
        </w:rPr>
        <w:t>mathbb</w:t>
      </w:r>
      <w:proofErr w:type="spellEnd"/>
      <w:r>
        <w:rPr>
          <w:color w:val="008000"/>
        </w:rPr>
        <w:t>{R}^n$</w:t>
      </w:r>
      <w:r>
        <w:rPr>
          <w:color w:val="000000"/>
        </w:rPr>
        <w:t xml:space="preserve"> onto the vector subspace </w:t>
      </w:r>
      <w:r>
        <w:rPr>
          <w:color w:val="008000"/>
        </w:rPr>
        <w:t>$\</w:t>
      </w:r>
      <w:proofErr w:type="spellStart"/>
      <w:r>
        <w:rPr>
          <w:color w:val="008000"/>
        </w:rPr>
        <w:t>mathbb</w:t>
      </w:r>
      <w:proofErr w:type="spellEnd"/>
      <w:r>
        <w:rPr>
          <w:color w:val="008000"/>
        </w:rPr>
        <w:t>{V}_l$</w:t>
      </w:r>
      <w:r>
        <w:rPr>
          <w:color w:val="000000"/>
        </w:rPr>
        <w:t xml:space="preserve"> (i.e.</w:t>
      </w:r>
      <w:r>
        <w:rPr>
          <w:color w:val="800000"/>
        </w:rPr>
        <w:t>\</w:t>
      </w:r>
      <w:r>
        <w:rPr>
          <w:color w:val="000000"/>
        </w:rPr>
        <w:t xml:space="preserve"> stratum </w:t>
      </w:r>
      <w:r>
        <w:rPr>
          <w:color w:val="008000"/>
        </w:rPr>
        <w:t>$l$</w:t>
      </w:r>
      <w:r>
        <w:rPr>
          <w:color w:val="000000"/>
        </w:rPr>
        <w:t xml:space="preserve">) and </w:t>
      </w:r>
      <w:r>
        <w:rPr>
          <w:color w:val="008000"/>
        </w:rPr>
        <w:t>$\</w:t>
      </w:r>
      <w:proofErr w:type="spellStart"/>
      <w:r>
        <w:rPr>
          <w:color w:val="008000"/>
        </w:rPr>
        <w:t>xi_l</w:t>
      </w:r>
      <w:proofErr w:type="spellEnd"/>
      <w:r>
        <w:rPr>
          <w:color w:val="008000"/>
        </w:rPr>
        <w:t>$</w:t>
      </w:r>
      <w:r>
        <w:rPr>
          <w:color w:val="000000"/>
        </w:rPr>
        <w:t xml:space="preserve"> is the </w:t>
      </w:r>
      <w:r>
        <w:rPr>
          <w:color w:val="008000"/>
        </w:rPr>
        <w:t>$</w:t>
      </w:r>
      <w:proofErr w:type="spellStart"/>
      <w:r>
        <w:rPr>
          <w:color w:val="008000"/>
        </w:rPr>
        <w:t>i$</w:t>
      </w:r>
      <w:r>
        <w:rPr>
          <w:color w:val="000000"/>
          <w:u w:val="single"/>
        </w:rPr>
        <w:t>th</w:t>
      </w:r>
      <w:proofErr w:type="spellEnd"/>
      <w:r>
        <w:rPr>
          <w:color w:val="000000"/>
        </w:rPr>
        <w:t xml:space="preserve"> stratum variance (i.e.</w:t>
      </w:r>
      <w:r>
        <w:rPr>
          <w:color w:val="800000"/>
        </w:rPr>
        <w:t>\</w:t>
      </w:r>
      <w:r>
        <w:rPr>
          <w:color w:val="000000"/>
        </w:rPr>
        <w:t xml:space="preserve"> </w:t>
      </w:r>
      <w:r>
        <w:rPr>
          <w:color w:val="008000"/>
        </w:rPr>
        <w:t>$\</w:t>
      </w:r>
      <w:proofErr w:type="spellStart"/>
      <w:r>
        <w:rPr>
          <w:color w:val="008000"/>
        </w:rPr>
        <w:t>xi_i</w:t>
      </w:r>
      <w:proofErr w:type="spellEnd"/>
      <w:r>
        <w:rPr>
          <w:color w:val="008000"/>
        </w:rPr>
        <w:t xml:space="preserve"> = \</w:t>
      </w:r>
      <w:proofErr w:type="spellStart"/>
      <w:r>
        <w:rPr>
          <w:color w:val="008000"/>
        </w:rPr>
        <w:t>operatorname</w:t>
      </w:r>
      <w:proofErr w:type="spellEnd"/>
      <w:r>
        <w:rPr>
          <w:color w:val="008000"/>
        </w:rPr>
        <w:t>{</w:t>
      </w:r>
      <w:proofErr w:type="spellStart"/>
      <w:r>
        <w:rPr>
          <w:color w:val="008000"/>
        </w:rPr>
        <w:t>Var</w:t>
      </w:r>
      <w:proofErr w:type="spellEnd"/>
      <w:r>
        <w:rPr>
          <w:color w:val="008000"/>
        </w:rPr>
        <w:t>}(\</w:t>
      </w:r>
      <w:proofErr w:type="spellStart"/>
      <w:r>
        <w:rPr>
          <w:color w:val="008000"/>
        </w:rPr>
        <w:t>Q_l</w:t>
      </w:r>
      <w:proofErr w:type="spellEnd"/>
      <w:r>
        <w:rPr>
          <w:color w:val="008000"/>
        </w:rPr>
        <w:t xml:space="preserve"> \</w:t>
      </w:r>
      <w:proofErr w:type="spellStart"/>
      <w:r>
        <w:rPr>
          <w:color w:val="008000"/>
        </w:rPr>
        <w:t>bm</w:t>
      </w:r>
      <w:proofErr w:type="spellEnd"/>
      <w:r>
        <w:rPr>
          <w:color w:val="008000"/>
        </w:rPr>
        <w:t>{y})$</w:t>
      </w:r>
      <w:r>
        <w:rPr>
          <w:color w:val="000000"/>
        </w:rPr>
        <w:t xml:space="preserve">). </w:t>
      </w:r>
      <w:r w:rsidRPr="00A0733B">
        <w:rPr>
          <w:color w:val="000000"/>
          <w:highlight w:val="yellow"/>
        </w:rPr>
        <w:t xml:space="preserve">Since the orthogonal projector is used to linear transform a vector onto a specific vector subspace, </w:t>
      </w:r>
      <w:ins w:id="42" w:author="Seamus Harris" w:date="2014-02-07T11:00:00Z">
        <w:r w:rsidR="00AC38DF">
          <w:rPr>
            <w:color w:val="000000"/>
            <w:highlight w:val="yellow"/>
          </w:rPr>
          <w:t xml:space="preserve">the </w:t>
        </w:r>
      </w:ins>
      <w:r w:rsidRPr="00A0733B">
        <w:rPr>
          <w:color w:val="000000"/>
          <w:highlight w:val="yellow"/>
        </w:rPr>
        <w:t xml:space="preserve">orthogonal projector is a </w:t>
      </w:r>
      <w:r w:rsidRPr="00A0733B">
        <w:rPr>
          <w:color w:val="800000"/>
          <w:highlight w:val="yellow"/>
        </w:rPr>
        <w:t>\</w:t>
      </w:r>
      <w:proofErr w:type="spellStart"/>
      <w:r w:rsidRPr="00A0733B">
        <w:rPr>
          <w:color w:val="800000"/>
          <w:highlight w:val="yellow"/>
        </w:rPr>
        <w:t>emph</w:t>
      </w:r>
      <w:proofErr w:type="spellEnd"/>
      <w:r w:rsidRPr="00A0733B">
        <w:rPr>
          <w:color w:val="000000"/>
          <w:highlight w:val="yellow"/>
        </w:rPr>
        <w:t xml:space="preserve">{projection matrix}, which has the properties of </w:t>
      </w:r>
      <w:ins w:id="43" w:author="Seamus Harris" w:date="2014-02-07T11:00:00Z">
        <w:r w:rsidR="00AC38DF">
          <w:rPr>
            <w:color w:val="000000"/>
            <w:highlight w:val="yellow"/>
          </w:rPr>
          <w:t xml:space="preserve">being </w:t>
        </w:r>
      </w:ins>
      <w:r w:rsidRPr="00A0733B">
        <w:rPr>
          <w:color w:val="000000"/>
          <w:highlight w:val="yellow"/>
        </w:rPr>
        <w:t>symmetric, i.e.</w:t>
      </w:r>
      <w:r w:rsidRPr="00A0733B">
        <w:rPr>
          <w:color w:val="800000"/>
          <w:highlight w:val="yellow"/>
        </w:rPr>
        <w:t>\</w:t>
      </w:r>
      <w:r w:rsidRPr="00A0733B">
        <w:rPr>
          <w:color w:val="000000"/>
          <w:highlight w:val="yellow"/>
        </w:rPr>
        <w:t xml:space="preserve"> </w:t>
      </w:r>
      <w:r w:rsidRPr="00A0733B">
        <w:rPr>
          <w:color w:val="008000"/>
          <w:highlight w:val="yellow"/>
        </w:rPr>
        <w:t>$\</w:t>
      </w:r>
      <w:proofErr w:type="spellStart"/>
      <w:r w:rsidRPr="00A0733B">
        <w:rPr>
          <w:color w:val="008000"/>
          <w:highlight w:val="yellow"/>
        </w:rPr>
        <w:t>Q_l</w:t>
      </w:r>
      <w:proofErr w:type="spellEnd"/>
      <w:r w:rsidRPr="00A0733B">
        <w:rPr>
          <w:color w:val="008000"/>
          <w:highlight w:val="yellow"/>
        </w:rPr>
        <w:t>' = \</w:t>
      </w:r>
      <w:proofErr w:type="spellStart"/>
      <w:r w:rsidRPr="00A0733B">
        <w:rPr>
          <w:color w:val="008000"/>
          <w:highlight w:val="yellow"/>
        </w:rPr>
        <w:t>Q_l</w:t>
      </w:r>
      <w:proofErr w:type="spellEnd"/>
      <w:r w:rsidRPr="00A0733B">
        <w:rPr>
          <w:color w:val="008000"/>
          <w:highlight w:val="yellow"/>
        </w:rPr>
        <w:t>$</w:t>
      </w:r>
      <w:r w:rsidRPr="00A0733B">
        <w:rPr>
          <w:color w:val="000000"/>
          <w:highlight w:val="yellow"/>
        </w:rPr>
        <w:t>, orthogonal, i.e.</w:t>
      </w:r>
      <w:r w:rsidRPr="00A0733B">
        <w:rPr>
          <w:color w:val="800000"/>
          <w:highlight w:val="yellow"/>
        </w:rPr>
        <w:t>\</w:t>
      </w:r>
      <w:r w:rsidRPr="00A0733B">
        <w:rPr>
          <w:color w:val="000000"/>
          <w:highlight w:val="yellow"/>
        </w:rPr>
        <w:t xml:space="preserve"> </w:t>
      </w:r>
      <w:r w:rsidRPr="00A0733B">
        <w:rPr>
          <w:color w:val="008000"/>
          <w:highlight w:val="yellow"/>
        </w:rPr>
        <w:t>$\</w:t>
      </w:r>
      <w:proofErr w:type="spellStart"/>
      <w:r w:rsidRPr="00A0733B">
        <w:rPr>
          <w:color w:val="008000"/>
          <w:highlight w:val="yellow"/>
        </w:rPr>
        <w:t>Q_l</w:t>
      </w:r>
      <w:proofErr w:type="spellEnd"/>
      <w:r w:rsidRPr="00A0733B">
        <w:rPr>
          <w:color w:val="008000"/>
          <w:highlight w:val="yellow"/>
        </w:rPr>
        <w:t>\Q</w:t>
      </w:r>
      <w:proofErr w:type="gramStart"/>
      <w:r w:rsidRPr="00A0733B">
        <w:rPr>
          <w:color w:val="008000"/>
          <w:highlight w:val="yellow"/>
        </w:rPr>
        <w:t>_{</w:t>
      </w:r>
      <w:proofErr w:type="gramEnd"/>
      <w:r w:rsidRPr="00A0733B">
        <w:rPr>
          <w:color w:val="008000"/>
          <w:highlight w:val="yellow"/>
        </w:rPr>
        <w:t>l'} = 0; l \</w:t>
      </w:r>
      <w:proofErr w:type="spellStart"/>
      <w:r w:rsidRPr="00A0733B">
        <w:rPr>
          <w:color w:val="008000"/>
          <w:highlight w:val="yellow"/>
        </w:rPr>
        <w:t>neq</w:t>
      </w:r>
      <w:proofErr w:type="spellEnd"/>
      <w:r w:rsidRPr="00A0733B">
        <w:rPr>
          <w:color w:val="008000"/>
          <w:highlight w:val="yellow"/>
        </w:rPr>
        <w:t xml:space="preserve"> l'$</w:t>
      </w:r>
      <w:r w:rsidRPr="00A0733B">
        <w:rPr>
          <w:color w:val="000000"/>
          <w:highlight w:val="yellow"/>
        </w:rPr>
        <w:t>, and idempotent, i.e.</w:t>
      </w:r>
      <w:r w:rsidRPr="00A0733B">
        <w:rPr>
          <w:color w:val="800000"/>
          <w:highlight w:val="yellow"/>
        </w:rPr>
        <w:t>\</w:t>
      </w:r>
      <w:r w:rsidRPr="00A0733B">
        <w:rPr>
          <w:color w:val="000000"/>
          <w:highlight w:val="yellow"/>
        </w:rPr>
        <w:t xml:space="preserve"> </w:t>
      </w:r>
      <w:r w:rsidRPr="00A0733B">
        <w:rPr>
          <w:color w:val="008000"/>
          <w:highlight w:val="yellow"/>
        </w:rPr>
        <w:t>$\Q_l^2 = \</w:t>
      </w:r>
      <w:proofErr w:type="spellStart"/>
      <w:r w:rsidRPr="00A0733B">
        <w:rPr>
          <w:color w:val="008000"/>
          <w:highlight w:val="yellow"/>
        </w:rPr>
        <w:t>Q_l</w:t>
      </w:r>
      <w:proofErr w:type="spellEnd"/>
      <w:r w:rsidRPr="00A0733B">
        <w:rPr>
          <w:color w:val="008000"/>
          <w:highlight w:val="yellow"/>
        </w:rPr>
        <w:t>$</w:t>
      </w:r>
      <w:r w:rsidRPr="00A0733B">
        <w:rPr>
          <w:color w:val="000000"/>
          <w:highlight w:val="yellow"/>
        </w:rPr>
        <w:t xml:space="preserve"> </w:t>
      </w:r>
      <w:r w:rsidRPr="00A0733B">
        <w:rPr>
          <w:color w:val="800000"/>
          <w:highlight w:val="yellow"/>
        </w:rPr>
        <w:t>\</w:t>
      </w:r>
      <w:proofErr w:type="spellStart"/>
      <w:r w:rsidRPr="00A0733B">
        <w:rPr>
          <w:color w:val="800000"/>
          <w:highlight w:val="yellow"/>
        </w:rPr>
        <w:t>citep</w:t>
      </w:r>
      <w:proofErr w:type="spellEnd"/>
      <w:r w:rsidRPr="00A0733B">
        <w:rPr>
          <w:color w:val="000000"/>
          <w:highlight w:val="yellow"/>
        </w:rPr>
        <w:t>{</w:t>
      </w:r>
      <w:r w:rsidRPr="00A0733B">
        <w:rPr>
          <w:color w:val="000000"/>
          <w:highlight w:val="yellow"/>
          <w:u w:val="single"/>
        </w:rPr>
        <w:t>Hadi1996</w:t>
      </w:r>
      <w:r w:rsidRPr="00A0733B">
        <w:rPr>
          <w:color w:val="000000"/>
          <w:highlight w:val="yellow"/>
        </w:rPr>
        <w:t>}.</w:t>
      </w:r>
    </w:p>
    <w:p w:rsidR="004A309B" w:rsidRDefault="004A309B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896C5A" w:rsidRDefault="00896C5A" w:rsidP="00896C5A">
      <w:pPr>
        <w:pStyle w:val="HTMLPreformatted"/>
      </w:pPr>
      <w:r>
        <w:rPr>
          <w:color w:val="000000"/>
        </w:rPr>
        <w:t xml:space="preserve">The </w:t>
      </w:r>
      <w:r w:rsidR="003D4ED8" w:rsidRPr="003D4ED8">
        <w:rPr>
          <w:color w:val="000000"/>
        </w:rPr>
        <w:t>total unadjusted</w:t>
      </w:r>
      <w:r w:rsidR="003D4ED8">
        <w:rPr>
          <w:color w:val="000000"/>
        </w:rPr>
        <w:t xml:space="preserve"> </w:t>
      </w:r>
      <w:r w:rsidR="00A0733B" w:rsidRPr="00A0733B">
        <w:rPr>
          <w:color w:val="000000"/>
        </w:rPr>
        <w:t>sum of squares (SS)</w:t>
      </w:r>
      <w:r w:rsidR="00A0733B">
        <w:rPr>
          <w:color w:val="000000"/>
        </w:rPr>
        <w:t xml:space="preserve"> </w:t>
      </w:r>
      <w:r>
        <w:rPr>
          <w:color w:val="000000"/>
        </w:rPr>
        <w:t xml:space="preserve">of </w:t>
      </w:r>
      <w:r>
        <w:rPr>
          <w:color w:val="008000"/>
        </w:rPr>
        <w:t>$\</w:t>
      </w:r>
      <w:proofErr w:type="spellStart"/>
      <w:r>
        <w:rPr>
          <w:color w:val="008000"/>
        </w:rPr>
        <w:t>bm</w:t>
      </w:r>
      <w:proofErr w:type="spellEnd"/>
      <w:r>
        <w:rPr>
          <w:color w:val="008000"/>
        </w:rPr>
        <w:t>{y</w:t>
      </w:r>
      <w:proofErr w:type="gramStart"/>
      <w:r>
        <w:rPr>
          <w:color w:val="008000"/>
        </w:rPr>
        <w:t>}$</w:t>
      </w:r>
      <w:proofErr w:type="gramEnd"/>
      <w:r>
        <w:rPr>
          <w:color w:val="000000"/>
        </w:rPr>
        <w:t>, i.e.</w:t>
      </w:r>
      <w:r>
        <w:rPr>
          <w:color w:val="800000"/>
        </w:rPr>
        <w:t>\</w:t>
      </w:r>
      <w:r>
        <w:rPr>
          <w:color w:val="000000"/>
        </w:rPr>
        <w:t xml:space="preserve"> </w:t>
      </w:r>
      <w:r>
        <w:rPr>
          <w:color w:val="008000"/>
        </w:rPr>
        <w:t>$\</w:t>
      </w:r>
      <w:proofErr w:type="spellStart"/>
      <w:r>
        <w:rPr>
          <w:color w:val="008000"/>
        </w:rPr>
        <w:t>bm</w:t>
      </w:r>
      <w:proofErr w:type="spellEnd"/>
      <w:r>
        <w:rPr>
          <w:color w:val="008000"/>
        </w:rPr>
        <w:t>{y}'\</w:t>
      </w:r>
      <w:proofErr w:type="spellStart"/>
      <w:r>
        <w:rPr>
          <w:color w:val="008000"/>
        </w:rPr>
        <w:t>bm</w:t>
      </w:r>
      <w:proofErr w:type="spellEnd"/>
      <w:r>
        <w:rPr>
          <w:color w:val="008000"/>
        </w:rPr>
        <w:t>{y}$</w:t>
      </w:r>
      <w:r>
        <w:rPr>
          <w:color w:val="000000"/>
        </w:rPr>
        <w:t xml:space="preserve">, can be decomposed into </w:t>
      </w:r>
      <w:r>
        <w:rPr>
          <w:color w:val="008000"/>
        </w:rPr>
        <w:t>$q+1$</w:t>
      </w:r>
      <w:r>
        <w:rPr>
          <w:color w:val="000000"/>
        </w:rPr>
        <w:t xml:space="preserve"> components of the SS, i.e.</w:t>
      </w:r>
      <w:r>
        <w:rPr>
          <w:color w:val="800000"/>
        </w:rPr>
        <w:t>\</w:t>
      </w:r>
      <w:r>
        <w:rPr>
          <w:color w:val="000000"/>
        </w:rPr>
        <w:t xml:space="preserve"> </w:t>
      </w:r>
    </w:p>
    <w:p w:rsidR="00896C5A" w:rsidRDefault="00896C5A" w:rsidP="00896C5A">
      <w:pPr>
        <w:pStyle w:val="HTMLPreformatted"/>
      </w:pPr>
      <w:r>
        <w:rPr>
          <w:color w:val="0000CC"/>
        </w:rPr>
        <w:t>\begin</w:t>
      </w:r>
      <w:r>
        <w:rPr>
          <w:color w:val="000000"/>
        </w:rPr>
        <w:t>{equation}</w:t>
      </w:r>
    </w:p>
    <w:p w:rsidR="00896C5A" w:rsidRDefault="00896C5A" w:rsidP="00896C5A">
      <w:pPr>
        <w:pStyle w:val="HTMLPreformatted"/>
      </w:pPr>
      <w:r>
        <w:rPr>
          <w:color w:val="008000"/>
        </w:rPr>
        <w:t>\</w:t>
      </w:r>
      <w:r>
        <w:rPr>
          <w:b/>
          <w:bCs/>
          <w:color w:val="0000CC"/>
        </w:rPr>
        <w:t>label{</w:t>
      </w:r>
      <w:proofErr w:type="spellStart"/>
      <w:r>
        <w:rPr>
          <w:b/>
          <w:bCs/>
          <w:color w:val="0000CC"/>
        </w:rPr>
        <w:t>eq:decomp</w:t>
      </w:r>
      <w:proofErr w:type="spellEnd"/>
      <w:r>
        <w:rPr>
          <w:b/>
          <w:bCs/>
          <w:color w:val="0000CC"/>
        </w:rPr>
        <w:t>}</w:t>
      </w:r>
    </w:p>
    <w:p w:rsidR="00896C5A" w:rsidRDefault="00896C5A" w:rsidP="00896C5A">
      <w:pPr>
        <w:pStyle w:val="HTMLPreformatted"/>
      </w:pPr>
      <w:r>
        <w:rPr>
          <w:color w:val="008000"/>
        </w:rPr>
        <w:t>\</w:t>
      </w:r>
      <w:proofErr w:type="spellStart"/>
      <w:r>
        <w:rPr>
          <w:color w:val="008000"/>
        </w:rPr>
        <w:t>bm</w:t>
      </w:r>
      <w:proofErr w:type="spellEnd"/>
      <w:r>
        <w:rPr>
          <w:color w:val="008000"/>
        </w:rPr>
        <w:t>{y}'\</w:t>
      </w:r>
      <w:proofErr w:type="spellStart"/>
      <w:r>
        <w:rPr>
          <w:color w:val="008000"/>
        </w:rPr>
        <w:t>bm</w:t>
      </w:r>
      <w:proofErr w:type="spellEnd"/>
      <w:r>
        <w:rPr>
          <w:color w:val="008000"/>
        </w:rPr>
        <w:t>{y} = \sum_{l=0}^{q}\</w:t>
      </w:r>
      <w:proofErr w:type="spellStart"/>
      <w:r>
        <w:rPr>
          <w:color w:val="008000"/>
        </w:rPr>
        <w:t>bm</w:t>
      </w:r>
      <w:proofErr w:type="spellEnd"/>
      <w:r>
        <w:rPr>
          <w:color w:val="008000"/>
        </w:rPr>
        <w:t>{y}'\</w:t>
      </w:r>
      <w:proofErr w:type="spellStart"/>
      <w:r>
        <w:rPr>
          <w:color w:val="008000"/>
        </w:rPr>
        <w:t>Q_l\bm</w:t>
      </w:r>
      <w:proofErr w:type="spellEnd"/>
      <w:r>
        <w:rPr>
          <w:color w:val="008000"/>
        </w:rPr>
        <w:t>{y},</w:t>
      </w:r>
    </w:p>
    <w:p w:rsidR="00896C5A" w:rsidRDefault="00896C5A" w:rsidP="00896C5A">
      <w:pPr>
        <w:pStyle w:val="HTMLPreformatted"/>
      </w:pPr>
      <w:r>
        <w:rPr>
          <w:color w:val="0000CC"/>
        </w:rPr>
        <w:t>\end</w:t>
      </w:r>
      <w:r>
        <w:rPr>
          <w:color w:val="000000"/>
        </w:rPr>
        <w:t xml:space="preserve">{equation}  </w:t>
      </w:r>
    </w:p>
    <w:p w:rsidR="00896C5A" w:rsidRDefault="00896C5A" w:rsidP="00896C5A">
      <w:pPr>
        <w:pStyle w:val="HTMLPreformatted"/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</w:t>
      </w:r>
      <w:r>
        <w:rPr>
          <w:color w:val="008000"/>
        </w:rPr>
        <w:t>$\</w:t>
      </w:r>
      <w:proofErr w:type="spellStart"/>
      <w:r>
        <w:rPr>
          <w:color w:val="008000"/>
        </w:rPr>
        <w:t>bm</w:t>
      </w:r>
      <w:proofErr w:type="spellEnd"/>
      <w:r>
        <w:rPr>
          <w:color w:val="008000"/>
        </w:rPr>
        <w:t>{y}'\</w:t>
      </w:r>
      <w:proofErr w:type="spellStart"/>
      <w:r>
        <w:rPr>
          <w:color w:val="008000"/>
        </w:rPr>
        <w:t>Q_l\bm</w:t>
      </w:r>
      <w:proofErr w:type="spellEnd"/>
      <w:r>
        <w:rPr>
          <w:color w:val="008000"/>
        </w:rPr>
        <w:t>{y}$</w:t>
      </w:r>
      <w:r>
        <w:rPr>
          <w:color w:val="000000"/>
        </w:rPr>
        <w:t xml:space="preserve"> denotes the total SS in the </w:t>
      </w:r>
      <w:r>
        <w:rPr>
          <w:color w:val="008000"/>
        </w:rPr>
        <w:t>$</w:t>
      </w:r>
      <w:proofErr w:type="spellStart"/>
      <w:r>
        <w:rPr>
          <w:color w:val="008000"/>
        </w:rPr>
        <w:t>l$</w:t>
      </w:r>
      <w:r>
        <w:rPr>
          <w:color w:val="000000"/>
          <w:u w:val="single"/>
        </w:rPr>
        <w:t>th</w:t>
      </w:r>
      <w:proofErr w:type="spellEnd"/>
      <w:r>
        <w:rPr>
          <w:color w:val="000000"/>
        </w:rPr>
        <w:t xml:space="preserve"> stratum.  Equations</w:t>
      </w:r>
      <w:proofErr w:type="gramStart"/>
      <w:r>
        <w:rPr>
          <w:color w:val="000000"/>
        </w:rPr>
        <w:t>~(</w:t>
      </w:r>
      <w:proofErr w:type="gramEnd"/>
      <w:r>
        <w:rPr>
          <w:color w:val="800000"/>
        </w:rPr>
        <w:t>\ref</w:t>
      </w:r>
      <w:r>
        <w:rPr>
          <w:color w:val="000000"/>
        </w:rPr>
        <w:t>{</w:t>
      </w:r>
      <w:proofErr w:type="spellStart"/>
      <w:r>
        <w:rPr>
          <w:color w:val="000000"/>
          <w:u w:val="single"/>
        </w:rPr>
        <w:t>eq</w:t>
      </w:r>
      <w:r>
        <w:rPr>
          <w:color w:val="000000"/>
        </w:rPr>
        <w:t>:</w:t>
      </w:r>
      <w:r>
        <w:rPr>
          <w:color w:val="000000"/>
          <w:u w:val="single"/>
        </w:rPr>
        <w:t>vecSpace</w:t>
      </w:r>
      <w:proofErr w:type="spellEnd"/>
      <w:r>
        <w:rPr>
          <w:color w:val="000000"/>
        </w:rPr>
        <w:t>}), (</w:t>
      </w:r>
      <w:r>
        <w:rPr>
          <w:color w:val="800000"/>
        </w:rPr>
        <w:t>\ref</w:t>
      </w:r>
      <w:r>
        <w:rPr>
          <w:color w:val="000000"/>
        </w:rPr>
        <w:t>{</w:t>
      </w:r>
      <w:proofErr w:type="spellStart"/>
      <w:r>
        <w:rPr>
          <w:color w:val="000000"/>
          <w:u w:val="single"/>
        </w:rPr>
        <w:t>eq</w:t>
      </w:r>
      <w:r>
        <w:rPr>
          <w:color w:val="000000"/>
        </w:rPr>
        <w:t>:strata</w:t>
      </w:r>
      <w:proofErr w:type="spellEnd"/>
      <w:r>
        <w:rPr>
          <w:color w:val="000000"/>
        </w:rPr>
        <w:t>}) and (</w:t>
      </w:r>
      <w:r>
        <w:rPr>
          <w:color w:val="800000"/>
        </w:rPr>
        <w:t>\ref</w:t>
      </w:r>
      <w:r>
        <w:rPr>
          <w:color w:val="000000"/>
        </w:rPr>
        <w:t>{</w:t>
      </w:r>
      <w:proofErr w:type="spellStart"/>
      <w:r>
        <w:rPr>
          <w:color w:val="000000"/>
          <w:u w:val="single"/>
        </w:rPr>
        <w:t>eq</w:t>
      </w:r>
      <w:r>
        <w:rPr>
          <w:color w:val="000000"/>
        </w:rPr>
        <w:t>:</w:t>
      </w:r>
      <w:r>
        <w:rPr>
          <w:color w:val="000000"/>
          <w:u w:val="single"/>
        </w:rPr>
        <w:t>decomp</w:t>
      </w:r>
      <w:proofErr w:type="spellEnd"/>
      <w:r>
        <w:rPr>
          <w:color w:val="000000"/>
        </w:rPr>
        <w:t xml:space="preserve">}) thus give a basic illustration of the decomposition of the data space without the treatment, which we refer to as the </w:t>
      </w:r>
      <w:r>
        <w:rPr>
          <w:color w:val="800000"/>
        </w:rPr>
        <w:t>\</w:t>
      </w:r>
      <w:proofErr w:type="spellStart"/>
      <w:r>
        <w:rPr>
          <w:color w:val="800000"/>
        </w:rPr>
        <w:t>emph</w:t>
      </w:r>
      <w:proofErr w:type="spellEnd"/>
      <w:r>
        <w:rPr>
          <w:color w:val="000000"/>
        </w:rPr>
        <w:t xml:space="preserve">{null decomposition}. The remainder of this section describes each step of the null decomposition, particularly </w:t>
      </w:r>
      <w:del w:id="44" w:author="Seamus Harris" w:date="2014-02-07T11:02:00Z">
        <w:r w:rsidDel="00FC608D">
          <w:rPr>
            <w:color w:val="000000"/>
          </w:rPr>
          <w:delText xml:space="preserve">on </w:delText>
        </w:r>
      </w:del>
      <w:r>
        <w:rPr>
          <w:color w:val="000000"/>
        </w:rPr>
        <w:t xml:space="preserve">how the orthogonal projector, denoted by </w:t>
      </w:r>
      <w:r>
        <w:rPr>
          <w:color w:val="008000"/>
        </w:rPr>
        <w:t>$\</w:t>
      </w:r>
      <w:proofErr w:type="spellStart"/>
      <w:r>
        <w:rPr>
          <w:color w:val="008000"/>
        </w:rPr>
        <w:t>Q_</w:t>
      </w:r>
      <w:r w:rsidR="00B85C73">
        <w:rPr>
          <w:color w:val="008000"/>
        </w:rPr>
        <w:t>l</w:t>
      </w:r>
      <w:proofErr w:type="spellEnd"/>
      <w:r>
        <w:rPr>
          <w:color w:val="008000"/>
        </w:rPr>
        <w:t>$</w:t>
      </w:r>
      <w:r>
        <w:rPr>
          <w:color w:val="000000"/>
        </w:rPr>
        <w:t xml:space="preserve">, is computed in stratum </w:t>
      </w:r>
      <w:r>
        <w:rPr>
          <w:color w:val="008000"/>
        </w:rPr>
        <w:t>$</w:t>
      </w:r>
      <w:r w:rsidR="00B85C73">
        <w:rPr>
          <w:color w:val="008000"/>
        </w:rPr>
        <w:t>l</w:t>
      </w:r>
      <w:r>
        <w:rPr>
          <w:color w:val="008000"/>
        </w:rPr>
        <w:t>$</w:t>
      </w:r>
      <w:r>
        <w:rPr>
          <w:color w:val="000000"/>
        </w:rPr>
        <w:t>.</w:t>
      </w:r>
    </w:p>
    <w:p w:rsidR="00896C5A" w:rsidRDefault="00896C5A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4A309B" w:rsidRDefault="004A309B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B85C73">
        <w:rPr>
          <w:rFonts w:eastAsia="Times New Roman"/>
          <w:highlight w:val="yellow"/>
        </w:rPr>
        <w:t>For any designed experiment, the initial step of null decomposition is to separate out the first term of the block structure formula, i.e.</w:t>
      </w:r>
      <w:r w:rsidRPr="00B85C73">
        <w:rPr>
          <w:rFonts w:eastAsia="Times New Roman"/>
          <w:color w:val="800000"/>
          <w:highlight w:val="yellow"/>
        </w:rPr>
        <w:t>\</w:t>
      </w:r>
      <w:r w:rsidRPr="00B85C73">
        <w:rPr>
          <w:rFonts w:eastAsia="Times New Roman"/>
          <w:highlight w:val="yellow"/>
        </w:rPr>
        <w:t xml:space="preserve"> </w:t>
      </w:r>
      <w:ins w:id="45" w:author="Seamus Harris" w:date="2014-02-07T11:03:00Z">
        <w:r w:rsidR="00FC608D">
          <w:rPr>
            <w:rFonts w:eastAsia="Times New Roman"/>
            <w:highlight w:val="yellow"/>
          </w:rPr>
          <w:t xml:space="preserve">the </w:t>
        </w:r>
      </w:ins>
      <w:r w:rsidRPr="00B85C73">
        <w:rPr>
          <w:rFonts w:eastAsia="Times New Roman"/>
          <w:highlight w:val="yellow"/>
        </w:rPr>
        <w:t xml:space="preserve">grand mean, from the data vector, </w:t>
      </w:r>
      <w:r w:rsidRPr="00B85C73">
        <w:rPr>
          <w:rFonts w:eastAsia="Times New Roman"/>
          <w:color w:val="008000"/>
          <w:highlight w:val="yellow"/>
        </w:rPr>
        <w:t>$\</w:t>
      </w:r>
      <w:proofErr w:type="spellStart"/>
      <w:r w:rsidRPr="00B85C73">
        <w:rPr>
          <w:rFonts w:eastAsia="Times New Roman"/>
          <w:color w:val="008000"/>
          <w:highlight w:val="yellow"/>
        </w:rPr>
        <w:t>bm</w:t>
      </w:r>
      <w:proofErr w:type="spellEnd"/>
      <w:r w:rsidRPr="00B85C73">
        <w:rPr>
          <w:rFonts w:eastAsia="Times New Roman"/>
          <w:color w:val="008000"/>
          <w:highlight w:val="yellow"/>
        </w:rPr>
        <w:t>{y}$</w:t>
      </w:r>
      <w:r w:rsidRPr="00B85C73">
        <w:rPr>
          <w:rFonts w:eastAsia="Times New Roman"/>
          <w:highlight w:val="yellow"/>
        </w:rPr>
        <w:t xml:space="preserve">. Since </w:t>
      </w:r>
      <w:r w:rsidRPr="00B85C73">
        <w:rPr>
          <w:rFonts w:eastAsia="Times New Roman"/>
          <w:color w:val="008000"/>
          <w:highlight w:val="yellow"/>
        </w:rPr>
        <w:t>$\mu$</w:t>
      </w:r>
      <w:r w:rsidRPr="00B85C73">
        <w:rPr>
          <w:rFonts w:eastAsia="Times New Roman"/>
          <w:highlight w:val="yellow"/>
        </w:rPr>
        <w:t>, in (</w:t>
      </w:r>
      <w:r w:rsidRPr="00B85C73">
        <w:rPr>
          <w:rFonts w:eastAsia="Times New Roman"/>
          <w:color w:val="800000"/>
          <w:highlight w:val="yellow"/>
        </w:rPr>
        <w:t>\ref</w:t>
      </w:r>
      <w:r w:rsidRPr="00B85C73">
        <w:rPr>
          <w:rFonts w:eastAsia="Times New Roman"/>
          <w:highlight w:val="yellow"/>
        </w:rPr>
        <w:t>{</w:t>
      </w:r>
      <w:proofErr w:type="spellStart"/>
      <w:r w:rsidRPr="00B85C73">
        <w:rPr>
          <w:rFonts w:eastAsia="Times New Roman"/>
          <w:highlight w:val="yellow"/>
          <w:u w:val="single"/>
        </w:rPr>
        <w:t>eq</w:t>
      </w:r>
      <w:r w:rsidRPr="00B85C73">
        <w:rPr>
          <w:rFonts w:eastAsia="Times New Roman"/>
          <w:highlight w:val="yellow"/>
        </w:rPr>
        <w:t>:</w:t>
      </w:r>
      <w:r w:rsidRPr="00B85C73">
        <w:rPr>
          <w:rFonts w:eastAsia="Times New Roman"/>
          <w:highlight w:val="yellow"/>
          <w:u w:val="single"/>
        </w:rPr>
        <w:t>matrixLMM</w:t>
      </w:r>
      <w:proofErr w:type="spellEnd"/>
      <w:r w:rsidRPr="00B85C73">
        <w:rPr>
          <w:rFonts w:eastAsia="Times New Roman"/>
          <w:highlight w:val="yellow"/>
        </w:rPr>
        <w:t xml:space="preserve">}), is a vector of length </w:t>
      </w:r>
      <w:r w:rsidRPr="00B85C73">
        <w:rPr>
          <w:rFonts w:eastAsia="Times New Roman"/>
          <w:color w:val="008000"/>
          <w:highlight w:val="yellow"/>
        </w:rPr>
        <w:t>$1$</w:t>
      </w:r>
      <w:r w:rsidRPr="00B85C73">
        <w:rPr>
          <w:rFonts w:eastAsia="Times New Roman"/>
          <w:highlight w:val="yellow"/>
        </w:rPr>
        <w:t xml:space="preserve">, the grand mean vector spans a </w:t>
      </w:r>
      <w:r w:rsidRPr="00B85C73">
        <w:rPr>
          <w:rFonts w:eastAsia="Times New Roman"/>
          <w:color w:val="008000"/>
          <w:highlight w:val="yellow"/>
        </w:rPr>
        <w:t>$1$</w:t>
      </w:r>
      <w:r w:rsidRPr="00B85C73">
        <w:rPr>
          <w:rFonts w:eastAsia="Times New Roman"/>
          <w:highlight w:val="yellow"/>
        </w:rPr>
        <w:t xml:space="preserve">-dimensional grand mean vector subspace, denoted by </w:t>
      </w:r>
      <w:r w:rsidRPr="00B85C73">
        <w:rPr>
          <w:rFonts w:eastAsia="Times New Roman"/>
          <w:color w:val="008000"/>
          <w:highlight w:val="yellow"/>
        </w:rPr>
        <w:t>$\</w:t>
      </w:r>
      <w:proofErr w:type="spellStart"/>
      <w:proofErr w:type="gramStart"/>
      <w:r w:rsidRPr="00B85C73">
        <w:rPr>
          <w:rFonts w:eastAsia="Times New Roman"/>
          <w:color w:val="008000"/>
          <w:highlight w:val="yellow"/>
        </w:rPr>
        <w:t>mathbb</w:t>
      </w:r>
      <w:proofErr w:type="spellEnd"/>
      <w:r w:rsidRPr="00B85C73">
        <w:rPr>
          <w:rFonts w:eastAsia="Times New Roman"/>
          <w:color w:val="008000"/>
          <w:highlight w:val="yellow"/>
        </w:rPr>
        <w:t>{</w:t>
      </w:r>
      <w:proofErr w:type="gramEnd"/>
      <w:r w:rsidRPr="00B85C73">
        <w:rPr>
          <w:rFonts w:eastAsia="Times New Roman"/>
          <w:color w:val="008000"/>
          <w:highlight w:val="yellow"/>
        </w:rPr>
        <w:t>V}_0$</w:t>
      </w:r>
      <w:r w:rsidRPr="00B85C73">
        <w:rPr>
          <w:rFonts w:eastAsia="Times New Roman"/>
          <w:highlight w:val="yellow"/>
        </w:rPr>
        <w:t xml:space="preserve"> in (</w:t>
      </w:r>
      <w:r w:rsidRPr="00B85C73">
        <w:rPr>
          <w:rFonts w:eastAsia="Times New Roman"/>
          <w:color w:val="800000"/>
          <w:highlight w:val="yellow"/>
        </w:rPr>
        <w:t>\ref</w:t>
      </w:r>
      <w:r w:rsidRPr="00B85C73">
        <w:rPr>
          <w:rFonts w:eastAsia="Times New Roman"/>
          <w:highlight w:val="yellow"/>
        </w:rPr>
        <w:t>{</w:t>
      </w:r>
      <w:proofErr w:type="spellStart"/>
      <w:r w:rsidRPr="00B85C73">
        <w:rPr>
          <w:rFonts w:eastAsia="Times New Roman"/>
          <w:highlight w:val="yellow"/>
          <w:u w:val="single"/>
        </w:rPr>
        <w:t>eq</w:t>
      </w:r>
      <w:r w:rsidRPr="00B85C73">
        <w:rPr>
          <w:rFonts w:eastAsia="Times New Roman"/>
          <w:highlight w:val="yellow"/>
        </w:rPr>
        <w:t>:</w:t>
      </w:r>
      <w:r w:rsidRPr="00B85C73">
        <w:rPr>
          <w:rFonts w:eastAsia="Times New Roman"/>
          <w:highlight w:val="yellow"/>
          <w:u w:val="single"/>
        </w:rPr>
        <w:t>vecSpace</w:t>
      </w:r>
      <w:proofErr w:type="spellEnd"/>
      <w:r w:rsidRPr="00B85C73">
        <w:rPr>
          <w:rFonts w:eastAsia="Times New Roman"/>
          <w:highlight w:val="yellow"/>
        </w:rPr>
        <w:t xml:space="preserve">}). </w:t>
      </w:r>
      <w:del w:id="46" w:author="Seamus Harris" w:date="2014-02-07T11:03:00Z">
        <w:r w:rsidRPr="00B85C73" w:rsidDel="00FC608D">
          <w:rPr>
            <w:rFonts w:eastAsia="Times New Roman"/>
            <w:highlight w:val="yellow"/>
          </w:rPr>
          <w:delText xml:space="preserve">While </w:delText>
        </w:r>
      </w:del>
      <w:ins w:id="47" w:author="Seamus Harris" w:date="2014-02-07T11:03:00Z">
        <w:r w:rsidR="00FC608D">
          <w:rPr>
            <w:rFonts w:eastAsia="Times New Roman"/>
            <w:highlight w:val="yellow"/>
          </w:rPr>
          <w:t>Meanwhile,</w:t>
        </w:r>
        <w:r w:rsidR="00FC608D" w:rsidRPr="00B85C73">
          <w:rPr>
            <w:rFonts w:eastAsia="Times New Roman"/>
            <w:highlight w:val="yellow"/>
          </w:rPr>
          <w:t xml:space="preserve"> </w:t>
        </w:r>
      </w:ins>
      <w:r w:rsidRPr="00B85C73">
        <w:rPr>
          <w:rFonts w:eastAsia="Times New Roman"/>
          <w:highlight w:val="yellow"/>
        </w:rPr>
        <w:t xml:space="preserve">the orthogonal projector, </w:t>
      </w:r>
      <w:r w:rsidRPr="00B85C73">
        <w:rPr>
          <w:rFonts w:eastAsia="Times New Roman"/>
          <w:color w:val="008000"/>
          <w:highlight w:val="yellow"/>
        </w:rPr>
        <w:t>$\</w:t>
      </w:r>
      <w:proofErr w:type="spellStart"/>
      <w:r w:rsidRPr="00B85C73">
        <w:rPr>
          <w:rFonts w:eastAsia="Times New Roman"/>
          <w:color w:val="008000"/>
          <w:highlight w:val="yellow"/>
        </w:rPr>
        <w:t>Q_l</w:t>
      </w:r>
      <w:proofErr w:type="spellEnd"/>
      <w:r w:rsidRPr="00B85C73">
        <w:rPr>
          <w:rFonts w:eastAsia="Times New Roman"/>
          <w:color w:val="008000"/>
          <w:highlight w:val="yellow"/>
        </w:rPr>
        <w:t>$</w:t>
      </w:r>
      <w:r w:rsidRPr="00B85C73">
        <w:rPr>
          <w:rFonts w:eastAsia="Times New Roman"/>
          <w:highlight w:val="yellow"/>
        </w:rPr>
        <w:t xml:space="preserve"> is </w:t>
      </w:r>
      <w:r w:rsidRPr="00B85C73">
        <w:rPr>
          <w:rFonts w:eastAsia="Times New Roman"/>
          <w:highlight w:val="yellow"/>
        </w:rPr>
        <w:lastRenderedPageBreak/>
        <w:t xml:space="preserve">the projection matrix to project a vector onto vector subspace </w:t>
      </w:r>
      <w:r w:rsidRPr="00B85C73">
        <w:rPr>
          <w:rFonts w:eastAsia="Times New Roman"/>
          <w:color w:val="008000"/>
          <w:highlight w:val="yellow"/>
        </w:rPr>
        <w:t>$l$</w:t>
      </w:r>
      <w:r w:rsidRPr="00B85C73">
        <w:rPr>
          <w:rFonts w:eastAsia="Times New Roman"/>
          <w:highlight w:val="yellow"/>
        </w:rPr>
        <w:t xml:space="preserve">, </w:t>
      </w:r>
      <w:r w:rsidRPr="00B85C73">
        <w:rPr>
          <w:rFonts w:eastAsia="Times New Roman"/>
          <w:color w:val="008000"/>
          <w:highlight w:val="yellow"/>
        </w:rPr>
        <w:t>$\</w:t>
      </w:r>
      <w:proofErr w:type="spellStart"/>
      <w:proofErr w:type="gramStart"/>
      <w:r w:rsidRPr="00B85C73">
        <w:rPr>
          <w:rFonts w:eastAsia="Times New Roman"/>
          <w:color w:val="008000"/>
          <w:highlight w:val="yellow"/>
        </w:rPr>
        <w:t>mathbb</w:t>
      </w:r>
      <w:proofErr w:type="spellEnd"/>
      <w:r w:rsidRPr="00B85C73">
        <w:rPr>
          <w:rFonts w:eastAsia="Times New Roman"/>
          <w:color w:val="008000"/>
          <w:highlight w:val="yellow"/>
        </w:rPr>
        <w:t>{</w:t>
      </w:r>
      <w:proofErr w:type="gramEnd"/>
      <w:r w:rsidRPr="00B85C73">
        <w:rPr>
          <w:rFonts w:eastAsia="Times New Roman"/>
          <w:color w:val="008000"/>
          <w:highlight w:val="yellow"/>
        </w:rPr>
        <w:t>V}_l$</w:t>
      </w:r>
      <w:r w:rsidRPr="00B85C73">
        <w:rPr>
          <w:rFonts w:eastAsia="Times New Roman"/>
          <w:highlight w:val="yellow"/>
        </w:rPr>
        <w:t xml:space="preserve">. This vector subspace can be generated by a set of vectors or a matrix. The grand mean vector subspace, </w:t>
      </w:r>
      <w:r w:rsidRPr="00B85C73">
        <w:rPr>
          <w:rFonts w:eastAsia="Times New Roman"/>
          <w:color w:val="008000"/>
          <w:highlight w:val="yellow"/>
        </w:rPr>
        <w:t>$\</w:t>
      </w:r>
      <w:proofErr w:type="spellStart"/>
      <w:proofErr w:type="gramStart"/>
      <w:r w:rsidRPr="00B85C73">
        <w:rPr>
          <w:rFonts w:eastAsia="Times New Roman"/>
          <w:color w:val="008000"/>
          <w:highlight w:val="yellow"/>
        </w:rPr>
        <w:t>mathbb</w:t>
      </w:r>
      <w:proofErr w:type="spellEnd"/>
      <w:r w:rsidRPr="00B85C73">
        <w:rPr>
          <w:rFonts w:eastAsia="Times New Roman"/>
          <w:color w:val="008000"/>
          <w:highlight w:val="yellow"/>
        </w:rPr>
        <w:t>{</w:t>
      </w:r>
      <w:proofErr w:type="gramEnd"/>
      <w:r w:rsidRPr="00B85C73">
        <w:rPr>
          <w:rFonts w:eastAsia="Times New Roman"/>
          <w:color w:val="008000"/>
          <w:highlight w:val="yellow"/>
        </w:rPr>
        <w:t>V}_0$</w:t>
      </w:r>
      <w:r w:rsidRPr="00B85C73">
        <w:rPr>
          <w:rFonts w:eastAsia="Times New Roman"/>
          <w:highlight w:val="yellow"/>
        </w:rPr>
        <w:t xml:space="preserve">, is generated by a </w:t>
      </w:r>
      <w:r w:rsidRPr="00B85C73">
        <w:rPr>
          <w:rFonts w:eastAsia="Times New Roman"/>
          <w:color w:val="008000"/>
          <w:highlight w:val="yellow"/>
        </w:rPr>
        <w:t>$n \times n$</w:t>
      </w:r>
      <w:r w:rsidRPr="00B85C73">
        <w:rPr>
          <w:rFonts w:eastAsia="Times New Roman"/>
          <w:highlight w:val="yellow"/>
        </w:rPr>
        <w:t xml:space="preserve"> averaging matrix, denoted by </w:t>
      </w:r>
      <w:r w:rsidRPr="00B85C73">
        <w:rPr>
          <w:rFonts w:eastAsia="Times New Roman"/>
          <w:color w:val="008000"/>
          <w:highlight w:val="yellow"/>
        </w:rPr>
        <w:t>$\</w:t>
      </w:r>
      <w:proofErr w:type="spellStart"/>
      <w:r w:rsidRPr="00B85C73">
        <w:rPr>
          <w:rFonts w:eastAsia="Times New Roman"/>
          <w:color w:val="008000"/>
          <w:highlight w:val="yellow"/>
        </w:rPr>
        <w:t>K_n</w:t>
      </w:r>
      <w:proofErr w:type="spellEnd"/>
      <w:r w:rsidRPr="00B85C73">
        <w:rPr>
          <w:rFonts w:eastAsia="Times New Roman"/>
          <w:color w:val="008000"/>
          <w:highlight w:val="yellow"/>
        </w:rPr>
        <w:t>$</w:t>
      </w:r>
      <w:r w:rsidRPr="00B85C73">
        <w:rPr>
          <w:rFonts w:eastAsia="Times New Roman"/>
          <w:highlight w:val="yellow"/>
        </w:rPr>
        <w:t xml:space="preserve">,  with all elements equal to </w:t>
      </w:r>
      <w:r w:rsidRPr="00B85C73">
        <w:rPr>
          <w:rFonts w:eastAsia="Times New Roman"/>
          <w:color w:val="008000"/>
          <w:highlight w:val="yellow"/>
        </w:rPr>
        <w:t>${n}^{-1}$</w:t>
      </w:r>
      <w:r w:rsidRPr="00B85C73">
        <w:rPr>
          <w:rFonts w:eastAsia="Times New Roman"/>
          <w:highlight w:val="yellow"/>
        </w:rPr>
        <w:t xml:space="preserve">. The subscript </w:t>
      </w:r>
      <w:r w:rsidRPr="00B85C73">
        <w:rPr>
          <w:rFonts w:eastAsia="Times New Roman"/>
          <w:color w:val="008000"/>
          <w:highlight w:val="yellow"/>
        </w:rPr>
        <w:t>$n$</w:t>
      </w:r>
      <w:r w:rsidRPr="00B85C73">
        <w:rPr>
          <w:rFonts w:eastAsia="Times New Roman"/>
          <w:highlight w:val="yellow"/>
        </w:rPr>
        <w:t xml:space="preserve"> in </w:t>
      </w:r>
      <w:r w:rsidRPr="00B85C73">
        <w:rPr>
          <w:rFonts w:eastAsia="Times New Roman"/>
          <w:color w:val="008000"/>
          <w:highlight w:val="yellow"/>
        </w:rPr>
        <w:t>$\</w:t>
      </w:r>
      <w:proofErr w:type="spellStart"/>
      <w:r w:rsidRPr="00B85C73">
        <w:rPr>
          <w:rFonts w:eastAsia="Times New Roman"/>
          <w:color w:val="008000"/>
          <w:highlight w:val="yellow"/>
        </w:rPr>
        <w:t>K_n</w:t>
      </w:r>
      <w:proofErr w:type="spellEnd"/>
      <w:r w:rsidRPr="00B85C73">
        <w:rPr>
          <w:rFonts w:eastAsia="Times New Roman"/>
          <w:color w:val="008000"/>
          <w:highlight w:val="yellow"/>
        </w:rPr>
        <w:t>$</w:t>
      </w:r>
      <w:r w:rsidRPr="00B85C73">
        <w:rPr>
          <w:rFonts w:eastAsia="Times New Roman"/>
          <w:highlight w:val="yellow"/>
        </w:rPr>
        <w:t xml:space="preserve"> is again omitted for simplicity</w:t>
      </w:r>
      <w:ins w:id="48" w:author="Seamus Harris" w:date="2014-02-07T11:04:00Z">
        <w:r w:rsidR="00FC608D">
          <w:rPr>
            <w:rFonts w:eastAsia="Times New Roman"/>
            <w:highlight w:val="yellow"/>
          </w:rPr>
          <w:t>,</w:t>
        </w:r>
      </w:ins>
      <w:r w:rsidRPr="00B85C73">
        <w:rPr>
          <w:rFonts w:eastAsia="Times New Roman"/>
          <w:highlight w:val="yellow"/>
        </w:rPr>
        <w:t xml:space="preserve"> resulting in </w:t>
      </w:r>
      <w:r w:rsidRPr="00B85C73">
        <w:rPr>
          <w:rFonts w:eastAsia="Times New Roman"/>
          <w:color w:val="008000"/>
          <w:highlight w:val="yellow"/>
        </w:rPr>
        <w:t>$\K$</w:t>
      </w:r>
      <w:r w:rsidRPr="00B85C73">
        <w:rPr>
          <w:rFonts w:eastAsia="Times New Roman"/>
          <w:highlight w:val="yellow"/>
        </w:rPr>
        <w:t xml:space="preserve">. Thus, </w:t>
      </w:r>
      <w:del w:id="49" w:author="Seamus Harris" w:date="2014-02-07T11:04:00Z">
        <w:r w:rsidRPr="00B85C73" w:rsidDel="00FC608D">
          <w:rPr>
            <w:rFonts w:eastAsia="Times New Roman"/>
            <w:highlight w:val="yellow"/>
          </w:rPr>
          <w:delText xml:space="preserve">to </w:delText>
        </w:r>
      </w:del>
      <w:ins w:id="50" w:author="Seamus Harris" w:date="2014-02-07T11:04:00Z">
        <w:r w:rsidR="00FC608D">
          <w:rPr>
            <w:rFonts w:eastAsia="Times New Roman"/>
            <w:highlight w:val="yellow"/>
          </w:rPr>
          <w:t xml:space="preserve">the </w:t>
        </w:r>
      </w:ins>
      <w:r w:rsidRPr="00B85C73">
        <w:rPr>
          <w:rFonts w:eastAsia="Times New Roman"/>
          <w:highlight w:val="yellow"/>
        </w:rPr>
        <w:t>project</w:t>
      </w:r>
      <w:ins w:id="51" w:author="Seamus Harris" w:date="2014-02-07T11:04:00Z">
        <w:r w:rsidR="00FC608D">
          <w:rPr>
            <w:rFonts w:eastAsia="Times New Roman"/>
            <w:highlight w:val="yellow"/>
          </w:rPr>
          <w:t>ion of</w:t>
        </w:r>
      </w:ins>
      <w:r w:rsidRPr="00B85C73">
        <w:rPr>
          <w:rFonts w:eastAsia="Times New Roman"/>
          <w:highlight w:val="yellow"/>
        </w:rPr>
        <w:t xml:space="preserve"> the vector </w:t>
      </w:r>
      <w:r w:rsidRPr="00B85C73">
        <w:rPr>
          <w:rFonts w:eastAsia="Times New Roman"/>
          <w:color w:val="008000"/>
          <w:highlight w:val="yellow"/>
        </w:rPr>
        <w:t>$\</w:t>
      </w:r>
      <w:proofErr w:type="spellStart"/>
      <w:r w:rsidRPr="00B85C73">
        <w:rPr>
          <w:rFonts w:eastAsia="Times New Roman"/>
          <w:color w:val="008000"/>
          <w:highlight w:val="yellow"/>
        </w:rPr>
        <w:t>bm</w:t>
      </w:r>
      <w:proofErr w:type="spellEnd"/>
      <w:r w:rsidRPr="00B85C73">
        <w:rPr>
          <w:rFonts w:eastAsia="Times New Roman"/>
          <w:color w:val="008000"/>
          <w:highlight w:val="yellow"/>
        </w:rPr>
        <w:t>{y</w:t>
      </w:r>
      <w:proofErr w:type="gramStart"/>
      <w:r w:rsidRPr="00B85C73">
        <w:rPr>
          <w:rFonts w:eastAsia="Times New Roman"/>
          <w:color w:val="008000"/>
          <w:highlight w:val="yellow"/>
        </w:rPr>
        <w:t>}$</w:t>
      </w:r>
      <w:proofErr w:type="gramEnd"/>
      <w:r w:rsidRPr="00B85C73">
        <w:rPr>
          <w:rFonts w:eastAsia="Times New Roman"/>
          <w:highlight w:val="yellow"/>
        </w:rPr>
        <w:t xml:space="preserve"> on</w:t>
      </w:r>
      <w:del w:id="52" w:author="Seamus Harris" w:date="2014-02-07T11:04:00Z">
        <w:r w:rsidRPr="00B85C73" w:rsidDel="00FC608D">
          <w:rPr>
            <w:rFonts w:eastAsia="Times New Roman"/>
            <w:highlight w:val="yellow"/>
          </w:rPr>
          <w:delText xml:space="preserve"> </w:delText>
        </w:r>
      </w:del>
      <w:r w:rsidRPr="00B85C73">
        <w:rPr>
          <w:rFonts w:eastAsia="Times New Roman"/>
          <w:highlight w:val="yellow"/>
        </w:rPr>
        <w:t xml:space="preserve">to the grand mean vector subspace can be written as </w:t>
      </w:r>
      <w:r w:rsidRPr="00B85C73">
        <w:rPr>
          <w:rFonts w:eastAsia="Times New Roman"/>
          <w:color w:val="008000"/>
          <w:highlight w:val="yellow"/>
        </w:rPr>
        <w:t>$\Q_{0}\</w:t>
      </w:r>
      <w:proofErr w:type="spellStart"/>
      <w:r w:rsidRPr="00B85C73">
        <w:rPr>
          <w:rFonts w:eastAsia="Times New Roman"/>
          <w:color w:val="008000"/>
          <w:highlight w:val="yellow"/>
        </w:rPr>
        <w:t>bm</w:t>
      </w:r>
      <w:proofErr w:type="spellEnd"/>
      <w:r w:rsidRPr="00B85C73">
        <w:rPr>
          <w:rFonts w:eastAsia="Times New Roman"/>
          <w:color w:val="008000"/>
          <w:highlight w:val="yellow"/>
        </w:rPr>
        <w:t>{y</w:t>
      </w:r>
      <w:commentRangeStart w:id="53"/>
      <w:r w:rsidRPr="00B85C73">
        <w:rPr>
          <w:rFonts w:eastAsia="Times New Roman"/>
          <w:color w:val="008000"/>
          <w:highlight w:val="yellow"/>
        </w:rPr>
        <w:t>}$</w:t>
      </w:r>
      <w:ins w:id="54" w:author="Seamus Harris" w:date="2014-02-07T11:05:00Z">
        <w:r w:rsidR="00FC608D">
          <w:rPr>
            <w:rFonts w:eastAsia="Times New Roman"/>
            <w:color w:val="008000"/>
            <w:highlight w:val="yellow"/>
          </w:rPr>
          <w:t>,</w:t>
        </w:r>
      </w:ins>
      <w:r w:rsidRPr="00B85C73">
        <w:rPr>
          <w:rFonts w:eastAsia="Times New Roman"/>
          <w:highlight w:val="yellow"/>
        </w:rPr>
        <w:t xml:space="preserve"> </w:t>
      </w:r>
      <w:ins w:id="55" w:author="Seamus Harris" w:date="2014-02-07T11:05:00Z">
        <w:r w:rsidR="00FC608D">
          <w:rPr>
            <w:rFonts w:eastAsia="Times New Roman"/>
            <w:highlight w:val="yellow"/>
          </w:rPr>
          <w:t>where</w:t>
        </w:r>
      </w:ins>
      <w:del w:id="56" w:author="Seamus Harris" w:date="2014-02-07T11:05:00Z">
        <w:r w:rsidRPr="00B85C73" w:rsidDel="00FC608D">
          <w:rPr>
            <w:rFonts w:eastAsia="Times New Roman"/>
            <w:highlight w:val="yellow"/>
          </w:rPr>
          <w:delText>or</w:delText>
        </w:r>
      </w:del>
      <w:r w:rsidRPr="00B85C73">
        <w:rPr>
          <w:rFonts w:eastAsia="Times New Roman"/>
          <w:highlight w:val="yellow"/>
        </w:rPr>
        <w:t xml:space="preserve"> </w:t>
      </w:r>
      <w:commentRangeEnd w:id="53"/>
      <w:r w:rsidR="00FC608D">
        <w:rPr>
          <w:rStyle w:val="CommentReference"/>
        </w:rPr>
        <w:commentReference w:id="53"/>
      </w:r>
      <w:r w:rsidRPr="00B85C73">
        <w:rPr>
          <w:rFonts w:eastAsia="Times New Roman"/>
          <w:color w:val="008000"/>
          <w:highlight w:val="yellow"/>
        </w:rPr>
        <w:t>$\</w:t>
      </w:r>
      <w:proofErr w:type="spellStart"/>
      <w:r w:rsidRPr="00B85C73">
        <w:rPr>
          <w:rFonts w:eastAsia="Times New Roman"/>
          <w:color w:val="008000"/>
          <w:highlight w:val="yellow"/>
        </w:rPr>
        <w:t>mP</w:t>
      </w:r>
      <w:proofErr w:type="spellEnd"/>
      <w:r w:rsidRPr="00B85C73">
        <w:rPr>
          <w:rFonts w:eastAsia="Times New Roman"/>
          <w:color w:val="008000"/>
          <w:highlight w:val="yellow"/>
        </w:rPr>
        <w:t>_{\K}\</w:t>
      </w:r>
      <w:proofErr w:type="spellStart"/>
      <w:r w:rsidRPr="00B85C73">
        <w:rPr>
          <w:rFonts w:eastAsia="Times New Roman"/>
          <w:color w:val="008000"/>
          <w:highlight w:val="yellow"/>
        </w:rPr>
        <w:t>bm</w:t>
      </w:r>
      <w:proofErr w:type="spellEnd"/>
      <w:r w:rsidRPr="00B85C73">
        <w:rPr>
          <w:rFonts w:eastAsia="Times New Roman"/>
          <w:color w:val="008000"/>
          <w:highlight w:val="yellow"/>
        </w:rPr>
        <w:t>{y}$</w:t>
      </w:r>
      <w:r w:rsidRPr="00B85C73">
        <w:rPr>
          <w:rFonts w:eastAsia="Times New Roman"/>
          <w:highlight w:val="yellow"/>
        </w:rPr>
        <w:t xml:space="preserve"> denotes the projection matrix of matrix </w:t>
      </w:r>
      <w:r w:rsidRPr="00B85C73">
        <w:rPr>
          <w:rFonts w:eastAsia="Times New Roman"/>
          <w:color w:val="008000"/>
          <w:highlight w:val="yellow"/>
        </w:rPr>
        <w:t>$\K$</w:t>
      </w:r>
      <w:r w:rsidRPr="00B85C73">
        <w:rPr>
          <w:rFonts w:eastAsia="Times New Roman"/>
          <w:highlight w:val="yellow"/>
        </w:rPr>
        <w:t xml:space="preserve"> and is computed as</w:t>
      </w:r>
      <w:r w:rsidRPr="00B85C73">
        <w:rPr>
          <w:rFonts w:eastAsia="Times New Roman"/>
        </w:rPr>
        <w:t xml:space="preserve"> </w:t>
      </w: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B85C73">
        <w:rPr>
          <w:rFonts w:eastAsia="Times New Roman"/>
          <w:color w:val="008000"/>
        </w:rPr>
        <w:t>\[</w:t>
      </w: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B85C73">
        <w:rPr>
          <w:rFonts w:eastAsia="Times New Roman"/>
          <w:color w:val="008000"/>
        </w:rPr>
        <w:t>\</w:t>
      </w:r>
      <w:proofErr w:type="spellStart"/>
      <w:r w:rsidRPr="00B85C73">
        <w:rPr>
          <w:rFonts w:eastAsia="Times New Roman"/>
          <w:color w:val="008000"/>
        </w:rPr>
        <w:t>mP_K</w:t>
      </w:r>
      <w:proofErr w:type="spellEnd"/>
      <w:r w:rsidRPr="00B85C73">
        <w:rPr>
          <w:rFonts w:eastAsia="Times New Roman"/>
          <w:color w:val="008000"/>
        </w:rPr>
        <w:t xml:space="preserve"> = \</w:t>
      </w:r>
      <w:proofErr w:type="gramStart"/>
      <w:r w:rsidRPr="00B85C73">
        <w:rPr>
          <w:rFonts w:eastAsia="Times New Roman"/>
          <w:color w:val="008000"/>
        </w:rPr>
        <w:t>K(</w:t>
      </w:r>
      <w:proofErr w:type="gramEnd"/>
      <w:r w:rsidRPr="00B85C73">
        <w:rPr>
          <w:rFonts w:eastAsia="Times New Roman"/>
          <w:color w:val="008000"/>
        </w:rPr>
        <w:t>\K'\K)^{-1}\K'.</w:t>
      </w: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B85C73">
        <w:rPr>
          <w:rFonts w:eastAsia="Times New Roman"/>
          <w:color w:val="008000"/>
        </w:rPr>
        <w:t>\]</w:t>
      </w: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B85C73">
        <w:rPr>
          <w:rFonts w:eastAsia="Times New Roman"/>
        </w:rPr>
        <w:t xml:space="preserve">Since </w:t>
      </w:r>
      <w:r w:rsidRPr="00B85C73">
        <w:rPr>
          <w:rFonts w:eastAsia="Times New Roman"/>
          <w:color w:val="008000"/>
        </w:rPr>
        <w:t>$\</w:t>
      </w:r>
      <w:proofErr w:type="spellStart"/>
      <w:r w:rsidRPr="00B85C73">
        <w:rPr>
          <w:rFonts w:eastAsia="Times New Roman"/>
          <w:color w:val="008000"/>
        </w:rPr>
        <w:t>mP</w:t>
      </w:r>
      <w:proofErr w:type="spellEnd"/>
      <w:proofErr w:type="gramStart"/>
      <w:r w:rsidRPr="00B85C73">
        <w:rPr>
          <w:rFonts w:eastAsia="Times New Roman"/>
          <w:color w:val="008000"/>
        </w:rPr>
        <w:t>_{</w:t>
      </w:r>
      <w:proofErr w:type="gramEnd"/>
      <w:r w:rsidRPr="00B85C73">
        <w:rPr>
          <w:rFonts w:eastAsia="Times New Roman"/>
          <w:color w:val="008000"/>
        </w:rPr>
        <w:t>\K}$</w:t>
      </w:r>
      <w:r w:rsidRPr="00B85C73">
        <w:rPr>
          <w:rFonts w:eastAsia="Times New Roman"/>
        </w:rPr>
        <w:t xml:space="preserve"> can be shown be the same as </w:t>
      </w:r>
      <w:r w:rsidRPr="00B85C73">
        <w:rPr>
          <w:rFonts w:eastAsia="Times New Roman"/>
          <w:color w:val="008000"/>
        </w:rPr>
        <w:t>$\K$</w:t>
      </w:r>
      <w:r w:rsidRPr="00B85C73">
        <w:rPr>
          <w:rFonts w:eastAsia="Times New Roman"/>
        </w:rPr>
        <w:t xml:space="preserve">, for simplicity, </w:t>
      </w:r>
      <w:r w:rsidRPr="00B85C73">
        <w:rPr>
          <w:rFonts w:eastAsia="Times New Roman"/>
          <w:color w:val="008000"/>
        </w:rPr>
        <w:t>$\</w:t>
      </w:r>
      <w:proofErr w:type="spellStart"/>
      <w:r w:rsidRPr="00B85C73">
        <w:rPr>
          <w:rFonts w:eastAsia="Times New Roman"/>
          <w:color w:val="008000"/>
        </w:rPr>
        <w:t>mP</w:t>
      </w:r>
      <w:proofErr w:type="spellEnd"/>
      <w:r w:rsidRPr="00B85C73">
        <w:rPr>
          <w:rFonts w:eastAsia="Times New Roman"/>
          <w:color w:val="008000"/>
        </w:rPr>
        <w:t>_{\K} 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{y}$</w:t>
      </w:r>
      <w:r w:rsidRPr="00B85C73">
        <w:rPr>
          <w:rFonts w:eastAsia="Times New Roman"/>
        </w:rPr>
        <w:t xml:space="preserve"> is rewritten as </w:t>
      </w:r>
      <w:r w:rsidRPr="00B85C73">
        <w:rPr>
          <w:rFonts w:eastAsia="Times New Roman"/>
          <w:color w:val="008000"/>
        </w:rPr>
        <w:t>$\K 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{y}$</w:t>
      </w:r>
      <w:r w:rsidRPr="00B85C73">
        <w:rPr>
          <w:rFonts w:eastAsia="Times New Roman"/>
        </w:rPr>
        <w:t>.</w:t>
      </w: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B85C73">
        <w:rPr>
          <w:rFonts w:eastAsia="Times New Roman"/>
        </w:rPr>
        <w:t xml:space="preserve">The next step is to obtain the orthogonal complement of </w:t>
      </w:r>
      <w:r w:rsidRPr="00B85C73">
        <w:rPr>
          <w:rFonts w:eastAsia="Times New Roman"/>
          <w:color w:val="008000"/>
        </w:rPr>
        <w:t>$\K\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</w:t>
      </w:r>
      <w:proofErr w:type="gramStart"/>
      <w:r w:rsidRPr="00B85C73">
        <w:rPr>
          <w:rFonts w:eastAsia="Times New Roman"/>
          <w:color w:val="008000"/>
        </w:rPr>
        <w:t>}$</w:t>
      </w:r>
      <w:proofErr w:type="gramEnd"/>
      <w:r w:rsidRPr="00B85C73">
        <w:rPr>
          <w:rFonts w:eastAsia="Times New Roman"/>
        </w:rPr>
        <w:t xml:space="preserve"> by subtracting the </w:t>
      </w:r>
      <w:r w:rsidRPr="00B85C73">
        <w:rPr>
          <w:rFonts w:eastAsia="Times New Roman"/>
          <w:color w:val="008000"/>
        </w:rPr>
        <w:t>$\K\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{y}$</w:t>
      </w:r>
      <w:r w:rsidRPr="00B85C73">
        <w:rPr>
          <w:rFonts w:eastAsia="Times New Roman"/>
        </w:rPr>
        <w:t xml:space="preserve"> from </w:t>
      </w:r>
      <w:r w:rsidRPr="00B85C73">
        <w:rPr>
          <w:rFonts w:eastAsia="Times New Roman"/>
          <w:color w:val="008000"/>
        </w:rPr>
        <w:t>$\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{y}$</w:t>
      </w:r>
      <w:r w:rsidRPr="00B85C73">
        <w:rPr>
          <w:rFonts w:eastAsia="Times New Roman"/>
        </w:rPr>
        <w:t>, i.e.</w:t>
      </w:r>
      <w:r w:rsidRPr="00B85C73">
        <w:rPr>
          <w:rFonts w:eastAsia="Times New Roman"/>
          <w:color w:val="800000"/>
        </w:rPr>
        <w:t>\</w:t>
      </w: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B85C73">
        <w:rPr>
          <w:rFonts w:eastAsia="Times New Roman"/>
          <w:color w:val="008000"/>
        </w:rPr>
        <w:t>\[\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 xml:space="preserve">{y} </w:t>
      </w:r>
      <w:proofErr w:type="gramStart"/>
      <w:r w:rsidRPr="00B85C73">
        <w:rPr>
          <w:rFonts w:eastAsia="Times New Roman"/>
          <w:color w:val="008000"/>
        </w:rPr>
        <w:t>-  \</w:t>
      </w:r>
      <w:proofErr w:type="gramEnd"/>
      <w:r w:rsidRPr="00B85C73">
        <w:rPr>
          <w:rFonts w:eastAsia="Times New Roman"/>
          <w:color w:val="008000"/>
        </w:rPr>
        <w:t>K\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 = (\I-\K)\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{y},\]</w:t>
      </w: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proofErr w:type="gramStart"/>
      <w:r w:rsidRPr="00B85C73">
        <w:rPr>
          <w:rFonts w:eastAsia="Times New Roman"/>
        </w:rPr>
        <w:t>where</w:t>
      </w:r>
      <w:proofErr w:type="gramEnd"/>
      <w:r w:rsidRPr="00B85C73">
        <w:rPr>
          <w:rFonts w:eastAsia="Times New Roman"/>
        </w:rPr>
        <w:t xml:space="preserve"> </w:t>
      </w:r>
      <w:r w:rsidRPr="00B85C73">
        <w:rPr>
          <w:rFonts w:eastAsia="Times New Roman"/>
          <w:color w:val="008000"/>
        </w:rPr>
        <w:t>$(\I-\K)\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{y}$</w:t>
      </w:r>
      <w:r w:rsidRPr="00B85C73">
        <w:rPr>
          <w:rFonts w:eastAsia="Times New Roman"/>
        </w:rPr>
        <w:t xml:space="preserve"> denotes the </w:t>
      </w:r>
      <w:r w:rsidRPr="00B85C73">
        <w:rPr>
          <w:rFonts w:eastAsia="Times New Roman"/>
          <w:color w:val="800000"/>
        </w:rPr>
        <w:t>\</w:t>
      </w:r>
      <w:proofErr w:type="spellStart"/>
      <w:r w:rsidRPr="00B85C73">
        <w:rPr>
          <w:rFonts w:eastAsia="Times New Roman"/>
          <w:color w:val="800000"/>
        </w:rPr>
        <w:t>emph</w:t>
      </w:r>
      <w:proofErr w:type="spellEnd"/>
      <w:r w:rsidRPr="00B85C73">
        <w:rPr>
          <w:rFonts w:eastAsia="Times New Roman"/>
        </w:rPr>
        <w:t xml:space="preserve">{mean corrected observational vector}, which spans </w:t>
      </w:r>
      <w:r w:rsidRPr="00B85C73">
        <w:rPr>
          <w:rFonts w:eastAsia="Times New Roman"/>
          <w:color w:val="008000"/>
        </w:rPr>
        <w:t>$\</w:t>
      </w:r>
      <w:proofErr w:type="spellStart"/>
      <w:r w:rsidRPr="00B85C73">
        <w:rPr>
          <w:rFonts w:eastAsia="Times New Roman"/>
          <w:color w:val="008000"/>
        </w:rPr>
        <w:t>mathbb</w:t>
      </w:r>
      <w:proofErr w:type="spellEnd"/>
      <w:r w:rsidRPr="00B85C73">
        <w:rPr>
          <w:rFonts w:eastAsia="Times New Roman"/>
          <w:color w:val="008000"/>
        </w:rPr>
        <w:t>{V}^{\</w:t>
      </w:r>
      <w:proofErr w:type="spellStart"/>
      <w:r w:rsidRPr="00B85C73">
        <w:rPr>
          <w:rFonts w:eastAsia="Times New Roman"/>
          <w:color w:val="008000"/>
        </w:rPr>
        <w:t>perp</w:t>
      </w:r>
      <w:proofErr w:type="spellEnd"/>
      <w:r w:rsidRPr="00B85C73">
        <w:rPr>
          <w:rFonts w:eastAsia="Times New Roman"/>
          <w:color w:val="008000"/>
        </w:rPr>
        <w:t>}_0$</w:t>
      </w:r>
      <w:r w:rsidRPr="00B85C73">
        <w:rPr>
          <w:rFonts w:eastAsia="Times New Roman"/>
        </w:rPr>
        <w:t xml:space="preserve"> with dimension of </w:t>
      </w:r>
      <w:r w:rsidRPr="00B85C73">
        <w:rPr>
          <w:rFonts w:eastAsia="Times New Roman"/>
          <w:color w:val="008000"/>
        </w:rPr>
        <w:t>$(n - 1)$</w:t>
      </w:r>
      <w:r w:rsidRPr="00B85C73">
        <w:rPr>
          <w:rFonts w:eastAsia="Times New Roman"/>
        </w:rPr>
        <w:t xml:space="preserve">. </w:t>
      </w:r>
      <w:r w:rsidRPr="00B85C73">
        <w:rPr>
          <w:rFonts w:eastAsia="Times New Roman"/>
          <w:highlight w:val="yellow"/>
        </w:rPr>
        <w:t xml:space="preserve">The vector subspace </w:t>
      </w:r>
      <w:r w:rsidRPr="00B85C73">
        <w:rPr>
          <w:rFonts w:eastAsia="Times New Roman"/>
          <w:color w:val="008000"/>
          <w:highlight w:val="yellow"/>
        </w:rPr>
        <w:t>$\</w:t>
      </w:r>
      <w:proofErr w:type="spellStart"/>
      <w:proofErr w:type="gramStart"/>
      <w:r w:rsidRPr="00B85C73">
        <w:rPr>
          <w:rFonts w:eastAsia="Times New Roman"/>
          <w:color w:val="008000"/>
          <w:highlight w:val="yellow"/>
        </w:rPr>
        <w:t>mathbb</w:t>
      </w:r>
      <w:proofErr w:type="spellEnd"/>
      <w:r w:rsidRPr="00B85C73">
        <w:rPr>
          <w:rFonts w:eastAsia="Times New Roman"/>
          <w:color w:val="008000"/>
          <w:highlight w:val="yellow"/>
        </w:rPr>
        <w:t>{</w:t>
      </w:r>
      <w:proofErr w:type="gramEnd"/>
      <w:r w:rsidRPr="00B85C73">
        <w:rPr>
          <w:rFonts w:eastAsia="Times New Roman"/>
          <w:color w:val="008000"/>
          <w:highlight w:val="yellow"/>
        </w:rPr>
        <w:t>V}^{\</w:t>
      </w:r>
      <w:proofErr w:type="spellStart"/>
      <w:r w:rsidRPr="00B85C73">
        <w:rPr>
          <w:rFonts w:eastAsia="Times New Roman"/>
          <w:color w:val="008000"/>
          <w:highlight w:val="yellow"/>
        </w:rPr>
        <w:t>perp</w:t>
      </w:r>
      <w:proofErr w:type="spellEnd"/>
      <w:r w:rsidRPr="00B85C73">
        <w:rPr>
          <w:rFonts w:eastAsia="Times New Roman"/>
          <w:color w:val="008000"/>
          <w:highlight w:val="yellow"/>
        </w:rPr>
        <w:t>}_0$</w:t>
      </w:r>
      <w:r w:rsidRPr="00B85C73">
        <w:rPr>
          <w:rFonts w:eastAsia="Times New Roman"/>
          <w:highlight w:val="yellow"/>
        </w:rPr>
        <w:t xml:space="preserve"> is also the orthogonal complement of </w:t>
      </w:r>
      <w:r w:rsidRPr="00B85C73">
        <w:rPr>
          <w:rFonts w:eastAsia="Times New Roman"/>
          <w:color w:val="008000"/>
          <w:highlight w:val="yellow"/>
        </w:rPr>
        <w:t>$\</w:t>
      </w:r>
      <w:proofErr w:type="spellStart"/>
      <w:r w:rsidRPr="00B85C73">
        <w:rPr>
          <w:rFonts w:eastAsia="Times New Roman"/>
          <w:color w:val="008000"/>
          <w:highlight w:val="yellow"/>
        </w:rPr>
        <w:t>mathbb</w:t>
      </w:r>
      <w:proofErr w:type="spellEnd"/>
      <w:r w:rsidRPr="00B85C73">
        <w:rPr>
          <w:rFonts w:eastAsia="Times New Roman"/>
          <w:color w:val="008000"/>
          <w:highlight w:val="yellow"/>
        </w:rPr>
        <w:t>{V}_0$</w:t>
      </w:r>
      <w:r w:rsidRPr="00B85C73">
        <w:rPr>
          <w:rFonts w:eastAsia="Times New Roman"/>
          <w:highlight w:val="yellow"/>
        </w:rPr>
        <w:t xml:space="preserve"> which </w:t>
      </w:r>
      <w:ins w:id="57" w:author="Seamus Harris" w:date="2014-02-07T11:06:00Z">
        <w:r w:rsidR="00FC608D">
          <w:rPr>
            <w:rFonts w:eastAsia="Times New Roman"/>
            <w:highlight w:val="yellow"/>
          </w:rPr>
          <w:t xml:space="preserve">is </w:t>
        </w:r>
      </w:ins>
      <w:r w:rsidRPr="00B85C73">
        <w:rPr>
          <w:rFonts w:eastAsia="Times New Roman"/>
          <w:highlight w:val="yellow"/>
        </w:rPr>
        <w:t xml:space="preserve">spanned by </w:t>
      </w:r>
      <w:r w:rsidRPr="00B85C73">
        <w:rPr>
          <w:rFonts w:eastAsia="Times New Roman"/>
          <w:color w:val="008000"/>
          <w:highlight w:val="yellow"/>
        </w:rPr>
        <w:t>$\K\</w:t>
      </w:r>
      <w:proofErr w:type="spellStart"/>
      <w:r w:rsidRPr="00B85C73">
        <w:rPr>
          <w:rFonts w:eastAsia="Times New Roman"/>
          <w:color w:val="008000"/>
          <w:highlight w:val="yellow"/>
        </w:rPr>
        <w:t>bm</w:t>
      </w:r>
      <w:proofErr w:type="spellEnd"/>
      <w:r w:rsidRPr="00B85C73">
        <w:rPr>
          <w:rFonts w:eastAsia="Times New Roman"/>
          <w:color w:val="008000"/>
          <w:highlight w:val="yellow"/>
        </w:rPr>
        <w:t>{y}$</w:t>
      </w:r>
      <w:r w:rsidRPr="00B85C73">
        <w:rPr>
          <w:rFonts w:eastAsia="Times New Roman"/>
          <w:highlight w:val="yellow"/>
        </w:rPr>
        <w:t>.</w:t>
      </w:r>
      <w:r w:rsidRPr="00B85C73">
        <w:rPr>
          <w:rFonts w:eastAsia="Times New Roman"/>
        </w:rPr>
        <w:t xml:space="preserve"> Furthermore, the adjusted total SS is computed by pre-multiplying the </w:t>
      </w:r>
      <w:r w:rsidRPr="00B85C73">
        <w:rPr>
          <w:rFonts w:eastAsia="Times New Roman"/>
          <w:color w:val="008000"/>
        </w:rPr>
        <w:t>$(\I-\K)\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</w:t>
      </w:r>
      <w:proofErr w:type="gramStart"/>
      <w:r w:rsidRPr="00B85C73">
        <w:rPr>
          <w:rFonts w:eastAsia="Times New Roman"/>
          <w:color w:val="008000"/>
        </w:rPr>
        <w:t>}$</w:t>
      </w:r>
      <w:proofErr w:type="gramEnd"/>
      <w:r w:rsidRPr="00B85C73">
        <w:rPr>
          <w:rFonts w:eastAsia="Times New Roman"/>
        </w:rPr>
        <w:t xml:space="preserve"> by its transpose, i.e.</w:t>
      </w:r>
      <w:r w:rsidRPr="00B85C73">
        <w:rPr>
          <w:rFonts w:eastAsia="Times New Roman"/>
          <w:color w:val="800000"/>
        </w:rPr>
        <w:t>\</w:t>
      </w: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B85C73">
        <w:rPr>
          <w:rFonts w:eastAsia="Times New Roman"/>
          <w:color w:val="0000CC"/>
        </w:rPr>
        <w:t>\begin</w:t>
      </w:r>
      <w:r w:rsidRPr="00B85C73">
        <w:rPr>
          <w:rFonts w:eastAsia="Times New Roman"/>
        </w:rPr>
        <w:t>{equation}</w:t>
      </w: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B85C73">
        <w:rPr>
          <w:rFonts w:eastAsia="Times New Roman"/>
          <w:color w:val="008000"/>
        </w:rPr>
        <w:t>\</w:t>
      </w:r>
      <w:r w:rsidRPr="00B85C73">
        <w:rPr>
          <w:rFonts w:eastAsia="Times New Roman"/>
          <w:b/>
          <w:bCs/>
          <w:color w:val="0000CC"/>
        </w:rPr>
        <w:t>label{</w:t>
      </w:r>
      <w:proofErr w:type="spellStart"/>
      <w:r w:rsidRPr="00B85C73">
        <w:rPr>
          <w:rFonts w:eastAsia="Times New Roman"/>
          <w:b/>
          <w:bCs/>
          <w:color w:val="0000CC"/>
        </w:rPr>
        <w:t>eq:adjustSS</w:t>
      </w:r>
      <w:proofErr w:type="spellEnd"/>
      <w:r w:rsidRPr="00B85C73">
        <w:rPr>
          <w:rFonts w:eastAsia="Times New Roman"/>
          <w:b/>
          <w:bCs/>
          <w:color w:val="0000CC"/>
        </w:rPr>
        <w:t>}</w:t>
      </w: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B85C73">
        <w:rPr>
          <w:rFonts w:eastAsia="Times New Roman"/>
          <w:color w:val="008000"/>
        </w:rPr>
        <w:t>[(\I-\K)\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{y}]'[(\I-\K)\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{y}] = 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{y}'(\I-\K)\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{y}.</w:t>
      </w: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B85C73">
        <w:rPr>
          <w:rFonts w:eastAsia="Times New Roman"/>
          <w:color w:val="0000CC"/>
        </w:rPr>
        <w:t>\end</w:t>
      </w:r>
      <w:r w:rsidRPr="00B85C73">
        <w:rPr>
          <w:rFonts w:eastAsia="Times New Roman"/>
        </w:rPr>
        <w:t>{equation}</w:t>
      </w: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B85C73">
        <w:rPr>
          <w:rFonts w:eastAsia="Times New Roman"/>
        </w:rPr>
        <w:t xml:space="preserve">The total adjusted SS can also be computed by subtracting the grand mean of data, </w:t>
      </w:r>
      <w:r w:rsidRPr="00B85C73">
        <w:rPr>
          <w:rFonts w:eastAsia="Times New Roman"/>
          <w:color w:val="008000"/>
        </w:rPr>
        <w:t>$\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{y}'\K\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</w:t>
      </w:r>
      <w:proofErr w:type="gramStart"/>
      <w:r w:rsidRPr="00B85C73">
        <w:rPr>
          <w:rFonts w:eastAsia="Times New Roman"/>
          <w:color w:val="008000"/>
        </w:rPr>
        <w:t>}$</w:t>
      </w:r>
      <w:proofErr w:type="gramEnd"/>
      <w:r w:rsidRPr="00B85C73">
        <w:rPr>
          <w:rFonts w:eastAsia="Times New Roman"/>
        </w:rPr>
        <w:t xml:space="preserve">, from the total unadjusted total SS, </w:t>
      </w:r>
      <w:r w:rsidRPr="00B85C73">
        <w:rPr>
          <w:rFonts w:eastAsia="Times New Roman"/>
          <w:color w:val="008000"/>
        </w:rPr>
        <w:t>$\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{y}'\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{y}$</w:t>
      </w:r>
      <w:r w:rsidRPr="00B85C73">
        <w:rPr>
          <w:rFonts w:eastAsia="Times New Roman"/>
        </w:rPr>
        <w:t>, i.e.</w:t>
      </w:r>
      <w:r w:rsidRPr="00B85C73">
        <w:rPr>
          <w:rFonts w:eastAsia="Times New Roman"/>
          <w:color w:val="800000"/>
        </w:rPr>
        <w:t>\</w:t>
      </w: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B85C73">
        <w:rPr>
          <w:rFonts w:eastAsia="Times New Roman"/>
          <w:color w:val="008000"/>
        </w:rPr>
        <w:t>\[</w:t>
      </w: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B85C73">
        <w:rPr>
          <w:rFonts w:eastAsia="Times New Roman"/>
          <w:color w:val="008000"/>
        </w:rPr>
        <w:t>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{y}'\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 - 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{y}'\K\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 = 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{y}'(\I-\K)\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{y}.</w:t>
      </w:r>
    </w:p>
    <w:p w:rsidR="004A309B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B85C73">
        <w:rPr>
          <w:rFonts w:ascii="Times New Roman" w:eastAsia="Times New Roman" w:hAnsi="Times New Roman" w:cs="Times New Roman"/>
          <w:color w:val="008000"/>
          <w:sz w:val="24"/>
          <w:szCs w:val="24"/>
        </w:rPr>
        <w:t>\]</w:t>
      </w:r>
    </w:p>
    <w:p w:rsid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highlight w:val="yellow"/>
        </w:rPr>
        <w:t xml:space="preserve">The vector </w:t>
      </w:r>
      <w:r w:rsidRPr="00F34364">
        <w:rPr>
          <w:rFonts w:eastAsia="Times New Roman"/>
          <w:color w:val="008000"/>
          <w:highlight w:val="yellow"/>
        </w:rPr>
        <w:t>$(\I-\K)\</w:t>
      </w:r>
      <w:proofErr w:type="spellStart"/>
      <w:r w:rsidRPr="00F34364">
        <w:rPr>
          <w:rFonts w:eastAsia="Times New Roman"/>
          <w:color w:val="008000"/>
          <w:highlight w:val="yellow"/>
        </w:rPr>
        <w:t>bm</w:t>
      </w:r>
      <w:proofErr w:type="spellEnd"/>
      <w:r w:rsidRPr="00F34364">
        <w:rPr>
          <w:rFonts w:eastAsia="Times New Roman"/>
          <w:color w:val="008000"/>
          <w:highlight w:val="yellow"/>
        </w:rPr>
        <w:t>{y</w:t>
      </w:r>
      <w:proofErr w:type="gramStart"/>
      <w:r w:rsidRPr="00F34364">
        <w:rPr>
          <w:rFonts w:eastAsia="Times New Roman"/>
          <w:color w:val="008000"/>
          <w:highlight w:val="yellow"/>
        </w:rPr>
        <w:t>}$</w:t>
      </w:r>
      <w:proofErr w:type="gramEnd"/>
      <w:r w:rsidRPr="00F34364">
        <w:rPr>
          <w:rFonts w:eastAsia="Times New Roman"/>
          <w:highlight w:val="yellow"/>
        </w:rPr>
        <w:t xml:space="preserve"> is then projected onto the vector subspace of </w:t>
      </w:r>
      <w:del w:id="58" w:author="Seamus Harris" w:date="2014-02-07T11:09:00Z">
        <w:r w:rsidRPr="00F34364" w:rsidDel="00FC608D">
          <w:rPr>
            <w:rFonts w:eastAsia="Times New Roman"/>
            <w:highlight w:val="yellow"/>
          </w:rPr>
          <w:delText xml:space="preserve">the </w:delText>
        </w:r>
      </w:del>
      <w:r w:rsidRPr="00F34364">
        <w:rPr>
          <w:rFonts w:eastAsia="Times New Roman"/>
          <w:highlight w:val="yellow"/>
        </w:rPr>
        <w:t xml:space="preserve">stratum </w:t>
      </w:r>
      <w:r w:rsidRPr="00F34364">
        <w:rPr>
          <w:rFonts w:eastAsia="Times New Roman"/>
          <w:color w:val="008000"/>
          <w:highlight w:val="yellow"/>
        </w:rPr>
        <w:t>$1$</w:t>
      </w:r>
      <w:r w:rsidRPr="00F34364">
        <w:rPr>
          <w:rFonts w:eastAsia="Times New Roman"/>
          <w:highlight w:val="yellow"/>
        </w:rPr>
        <w:t>, i.e.</w:t>
      </w:r>
      <w:r w:rsidRPr="00F34364">
        <w:rPr>
          <w:rFonts w:eastAsia="Times New Roman"/>
          <w:color w:val="800000"/>
          <w:highlight w:val="yellow"/>
        </w:rPr>
        <w:t>\</w:t>
      </w:r>
      <w:r w:rsidRPr="00F34364">
        <w:rPr>
          <w:rFonts w:eastAsia="Times New Roman"/>
          <w:highlight w:val="yellow"/>
        </w:rPr>
        <w:t xml:space="preserve"> </w:t>
      </w:r>
      <w:r w:rsidRPr="00F34364">
        <w:rPr>
          <w:rFonts w:eastAsia="Times New Roman"/>
          <w:color w:val="008000"/>
          <w:highlight w:val="yellow"/>
        </w:rPr>
        <w:t>$\</w:t>
      </w:r>
      <w:proofErr w:type="spellStart"/>
      <w:r w:rsidRPr="00F34364">
        <w:rPr>
          <w:rFonts w:eastAsia="Times New Roman"/>
          <w:color w:val="008000"/>
          <w:highlight w:val="yellow"/>
        </w:rPr>
        <w:t>mathbb</w:t>
      </w:r>
      <w:proofErr w:type="spellEnd"/>
      <w:r w:rsidRPr="00F34364">
        <w:rPr>
          <w:rFonts w:eastAsia="Times New Roman"/>
          <w:color w:val="008000"/>
          <w:highlight w:val="yellow"/>
        </w:rPr>
        <w:t>{V}_1$</w:t>
      </w:r>
      <w:r w:rsidRPr="00F34364">
        <w:rPr>
          <w:rFonts w:eastAsia="Times New Roman"/>
          <w:highlight w:val="yellow"/>
        </w:rPr>
        <w:t xml:space="preserve">, which results in </w:t>
      </w:r>
      <w:r w:rsidRPr="00F34364">
        <w:rPr>
          <w:rFonts w:eastAsia="Times New Roman"/>
          <w:color w:val="008000"/>
          <w:highlight w:val="yellow"/>
        </w:rPr>
        <w:t>$\Q_{1}\</w:t>
      </w:r>
      <w:proofErr w:type="spellStart"/>
      <w:r w:rsidRPr="00F34364">
        <w:rPr>
          <w:rFonts w:eastAsia="Times New Roman"/>
          <w:color w:val="008000"/>
          <w:highlight w:val="yellow"/>
        </w:rPr>
        <w:t>bm</w:t>
      </w:r>
      <w:proofErr w:type="spellEnd"/>
      <w:r w:rsidRPr="00F34364">
        <w:rPr>
          <w:rFonts w:eastAsia="Times New Roman"/>
          <w:color w:val="008000"/>
          <w:highlight w:val="yellow"/>
        </w:rPr>
        <w:t>{y}$</w:t>
      </w:r>
      <w:r w:rsidRPr="00F34364">
        <w:rPr>
          <w:rFonts w:eastAsia="Times New Roman"/>
          <w:highlight w:val="yellow"/>
        </w:rPr>
        <w:t xml:space="preserve">, where </w:t>
      </w:r>
      <w:r w:rsidRPr="00F34364">
        <w:rPr>
          <w:rFonts w:eastAsia="Times New Roman"/>
          <w:color w:val="008000"/>
          <w:highlight w:val="yellow"/>
        </w:rPr>
        <w:t>$\Q_{1}$</w:t>
      </w:r>
      <w:r w:rsidRPr="00F34364">
        <w:rPr>
          <w:rFonts w:eastAsia="Times New Roman"/>
          <w:highlight w:val="yellow"/>
        </w:rPr>
        <w:t xml:space="preserve"> is the orthogonal projector of the stratum that corresponds to the second term of the expanded block structure formula. The vector subspace, </w:t>
      </w:r>
      <w:r w:rsidRPr="00F34364">
        <w:rPr>
          <w:rFonts w:eastAsia="Times New Roman"/>
          <w:color w:val="008000"/>
          <w:highlight w:val="yellow"/>
        </w:rPr>
        <w:t>$\</w:t>
      </w:r>
      <w:proofErr w:type="spellStart"/>
      <w:proofErr w:type="gramStart"/>
      <w:r w:rsidRPr="00F34364">
        <w:rPr>
          <w:rFonts w:eastAsia="Times New Roman"/>
          <w:color w:val="008000"/>
          <w:highlight w:val="yellow"/>
        </w:rPr>
        <w:t>mathbb</w:t>
      </w:r>
      <w:proofErr w:type="spellEnd"/>
      <w:r w:rsidRPr="00F34364">
        <w:rPr>
          <w:rFonts w:eastAsia="Times New Roman"/>
          <w:color w:val="008000"/>
          <w:highlight w:val="yellow"/>
        </w:rPr>
        <w:t>{</w:t>
      </w:r>
      <w:proofErr w:type="gramEnd"/>
      <w:r w:rsidRPr="00F34364">
        <w:rPr>
          <w:rFonts w:eastAsia="Times New Roman"/>
          <w:color w:val="008000"/>
          <w:highlight w:val="yellow"/>
        </w:rPr>
        <w:t>V}_1$</w:t>
      </w:r>
      <w:r w:rsidRPr="00F34364">
        <w:rPr>
          <w:rFonts w:eastAsia="Times New Roman"/>
          <w:highlight w:val="yellow"/>
        </w:rPr>
        <w:t xml:space="preserve">, is generated by the block design matrix corresponding to the second term of </w:t>
      </w:r>
      <w:ins w:id="59" w:author="Seamus Harris" w:date="2014-02-07T11:09:00Z">
        <w:r w:rsidR="00FC608D">
          <w:rPr>
            <w:rFonts w:eastAsia="Times New Roman"/>
            <w:highlight w:val="yellow"/>
          </w:rPr>
          <w:t xml:space="preserve">the </w:t>
        </w:r>
      </w:ins>
      <w:r w:rsidRPr="00F34364">
        <w:rPr>
          <w:rFonts w:eastAsia="Times New Roman"/>
          <w:highlight w:val="yellow"/>
        </w:rPr>
        <w:t xml:space="preserve">block structure formula, denoted by </w:t>
      </w:r>
      <w:r w:rsidRPr="00F34364">
        <w:rPr>
          <w:rFonts w:eastAsia="Times New Roman"/>
          <w:color w:val="008000"/>
          <w:highlight w:val="yellow"/>
        </w:rPr>
        <w:t>$\Z_1$</w:t>
      </w:r>
      <w:r w:rsidRPr="00F34364">
        <w:rPr>
          <w:rFonts w:eastAsia="Times New Roman"/>
          <w:highlight w:val="yellow"/>
        </w:rPr>
        <w:t xml:space="preserve">. The orthogonal projector </w:t>
      </w:r>
      <w:r w:rsidRPr="00F34364">
        <w:rPr>
          <w:rFonts w:eastAsia="Times New Roman"/>
          <w:color w:val="008000"/>
          <w:highlight w:val="yellow"/>
        </w:rPr>
        <w:t>$\Q</w:t>
      </w:r>
      <w:proofErr w:type="gramStart"/>
      <w:r w:rsidRPr="00F34364">
        <w:rPr>
          <w:rFonts w:eastAsia="Times New Roman"/>
          <w:color w:val="008000"/>
          <w:highlight w:val="yellow"/>
        </w:rPr>
        <w:t>_{</w:t>
      </w:r>
      <w:proofErr w:type="gramEnd"/>
      <w:r w:rsidRPr="00F34364">
        <w:rPr>
          <w:rFonts w:eastAsia="Times New Roman"/>
          <w:color w:val="008000"/>
          <w:highlight w:val="yellow"/>
        </w:rPr>
        <w:t>1}$</w:t>
      </w:r>
      <w:r w:rsidRPr="00F34364">
        <w:rPr>
          <w:rFonts w:eastAsia="Times New Roman"/>
          <w:highlight w:val="yellow"/>
        </w:rPr>
        <w:t xml:space="preserve"> is thus given by the </w:t>
      </w:r>
      <w:r w:rsidRPr="00F34364">
        <w:rPr>
          <w:rFonts w:eastAsia="Times New Roman"/>
          <w:color w:val="008000"/>
          <w:highlight w:val="yellow"/>
        </w:rPr>
        <w:t>$\I-\K$</w:t>
      </w:r>
      <w:r w:rsidRPr="00F34364">
        <w:rPr>
          <w:rFonts w:eastAsia="Times New Roman"/>
          <w:highlight w:val="yellow"/>
        </w:rPr>
        <w:t xml:space="preserve"> pre-multiplied by </w:t>
      </w:r>
      <w:r w:rsidRPr="00F34364">
        <w:rPr>
          <w:rFonts w:eastAsia="Times New Roman"/>
          <w:color w:val="008000"/>
          <w:highlight w:val="yellow"/>
        </w:rPr>
        <w:t>$\</w:t>
      </w:r>
      <w:proofErr w:type="spellStart"/>
      <w:r w:rsidRPr="00F34364">
        <w:rPr>
          <w:rFonts w:eastAsia="Times New Roman"/>
          <w:color w:val="008000"/>
          <w:highlight w:val="yellow"/>
        </w:rPr>
        <w:t>mP</w:t>
      </w:r>
      <w:proofErr w:type="spellEnd"/>
      <w:r w:rsidRPr="00F34364">
        <w:rPr>
          <w:rFonts w:eastAsia="Times New Roman"/>
          <w:color w:val="008000"/>
          <w:highlight w:val="yellow"/>
        </w:rPr>
        <w:t>_{\Z_1}$</w:t>
      </w:r>
      <w:r w:rsidRPr="00F34364">
        <w:rPr>
          <w:rFonts w:eastAsia="Times New Roman"/>
          <w:highlight w:val="yellow"/>
        </w:rPr>
        <w:t>, i.e.</w:t>
      </w:r>
      <w:r w:rsidRPr="00F34364">
        <w:rPr>
          <w:rFonts w:eastAsia="Times New Roman"/>
          <w:color w:val="800000"/>
          <w:highlight w:val="yellow"/>
        </w:rPr>
        <w:t>\</w:t>
      </w:r>
      <w:r w:rsidRPr="00F34364">
        <w:rPr>
          <w:rFonts w:eastAsia="Times New Roman"/>
          <w:highlight w:val="yellow"/>
        </w:rPr>
        <w:t xml:space="preserve"> </w:t>
      </w:r>
      <w:r w:rsidRPr="00F34364">
        <w:rPr>
          <w:rFonts w:eastAsia="Times New Roman"/>
          <w:color w:val="008000"/>
          <w:highlight w:val="yellow"/>
        </w:rPr>
        <w:t>$\</w:t>
      </w:r>
      <w:proofErr w:type="spellStart"/>
      <w:r w:rsidRPr="00F34364">
        <w:rPr>
          <w:rFonts w:eastAsia="Times New Roman"/>
          <w:color w:val="008000"/>
          <w:highlight w:val="yellow"/>
        </w:rPr>
        <w:t>mP</w:t>
      </w:r>
      <w:proofErr w:type="spellEnd"/>
      <w:r w:rsidRPr="00F34364">
        <w:rPr>
          <w:rFonts w:eastAsia="Times New Roman"/>
          <w:color w:val="008000"/>
          <w:highlight w:val="yellow"/>
        </w:rPr>
        <w:t>_{\Z_1}(\I-\K)$</w:t>
      </w:r>
      <w:r w:rsidRPr="00F34364">
        <w:rPr>
          <w:rFonts w:eastAsia="Times New Roman"/>
          <w:highlight w:val="yellow"/>
        </w:rPr>
        <w:t>, which can be re-written as</w:t>
      </w:r>
      <w:r w:rsidRPr="00F34364">
        <w:rPr>
          <w:rFonts w:eastAsia="Times New Roman"/>
        </w:rPr>
        <w:t xml:space="preserve"> 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00CC"/>
        </w:rPr>
        <w:t>\begin</w:t>
      </w:r>
      <w:r w:rsidRPr="00F34364">
        <w:rPr>
          <w:rFonts w:eastAsia="Times New Roman"/>
        </w:rPr>
        <w:t>{equation}</w:t>
      </w:r>
      <w:r w:rsidRPr="00F34364">
        <w:rPr>
          <w:rFonts w:eastAsia="Times New Roman"/>
          <w:color w:val="008000"/>
        </w:rPr>
        <w:t>\</w:t>
      </w:r>
      <w:r w:rsidRPr="00F34364">
        <w:rPr>
          <w:rFonts w:eastAsia="Times New Roman"/>
          <w:b/>
          <w:bCs/>
          <w:color w:val="0000CC"/>
        </w:rPr>
        <w:t>label{</w:t>
      </w:r>
      <w:proofErr w:type="spellStart"/>
      <w:r w:rsidRPr="00F34364">
        <w:rPr>
          <w:rFonts w:eastAsia="Times New Roman"/>
          <w:b/>
          <w:bCs/>
          <w:color w:val="0000CC"/>
        </w:rPr>
        <w:t>eq:projectB</w:t>
      </w:r>
      <w:proofErr w:type="spellEnd"/>
      <w:r w:rsidRPr="00F34364">
        <w:rPr>
          <w:rFonts w:eastAsia="Times New Roman"/>
          <w:b/>
          <w:bCs/>
          <w:color w:val="0000CC"/>
        </w:rPr>
        <w:t>}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8000"/>
        </w:rPr>
        <w:t>\</w:t>
      </w:r>
      <w:proofErr w:type="spellStart"/>
      <w:r w:rsidRPr="00F34364">
        <w:rPr>
          <w:rFonts w:eastAsia="Times New Roman"/>
          <w:color w:val="008000"/>
        </w:rPr>
        <w:t>mP</w:t>
      </w:r>
      <w:proofErr w:type="spellEnd"/>
      <w:proofErr w:type="gramStart"/>
      <w:r w:rsidRPr="00F34364">
        <w:rPr>
          <w:rFonts w:eastAsia="Times New Roman"/>
          <w:color w:val="008000"/>
        </w:rPr>
        <w:t>_{</w:t>
      </w:r>
      <w:proofErr w:type="gramEnd"/>
      <w:r w:rsidRPr="00F34364">
        <w:rPr>
          <w:rFonts w:eastAsia="Times New Roman"/>
          <w:color w:val="008000"/>
        </w:rPr>
        <w:t>\Z_1}(\I-\K)\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 = (\</w:t>
      </w:r>
      <w:proofErr w:type="spellStart"/>
      <w:r w:rsidRPr="00F34364">
        <w:rPr>
          <w:rFonts w:eastAsia="Times New Roman"/>
          <w:color w:val="008000"/>
        </w:rPr>
        <w:t>mP</w:t>
      </w:r>
      <w:proofErr w:type="spellEnd"/>
      <w:r w:rsidRPr="00F34364">
        <w:rPr>
          <w:rFonts w:eastAsia="Times New Roman"/>
          <w:color w:val="008000"/>
        </w:rPr>
        <w:t>_{\Z_1} - \K)\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{y},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00CC"/>
        </w:rPr>
        <w:t>\end</w:t>
      </w:r>
      <w:r w:rsidRPr="00F34364">
        <w:rPr>
          <w:rFonts w:eastAsia="Times New Roman"/>
        </w:rPr>
        <w:t>{equation}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proofErr w:type="gramStart"/>
      <w:r w:rsidRPr="00F34364">
        <w:rPr>
          <w:rFonts w:eastAsia="Times New Roman"/>
          <w:highlight w:val="yellow"/>
        </w:rPr>
        <w:t>where</w:t>
      </w:r>
      <w:proofErr w:type="gramEnd"/>
      <w:r w:rsidRPr="00F34364">
        <w:rPr>
          <w:rFonts w:eastAsia="Times New Roman"/>
          <w:highlight w:val="yellow"/>
        </w:rPr>
        <w:t xml:space="preserve"> vector </w:t>
      </w:r>
      <w:r w:rsidRPr="00F34364">
        <w:rPr>
          <w:rFonts w:eastAsia="Times New Roman"/>
          <w:color w:val="008000"/>
          <w:highlight w:val="yellow"/>
        </w:rPr>
        <w:t>$(\</w:t>
      </w:r>
      <w:proofErr w:type="spellStart"/>
      <w:r w:rsidRPr="00F34364">
        <w:rPr>
          <w:rFonts w:eastAsia="Times New Roman"/>
          <w:color w:val="008000"/>
          <w:highlight w:val="yellow"/>
        </w:rPr>
        <w:t>mP</w:t>
      </w:r>
      <w:proofErr w:type="spellEnd"/>
      <w:r w:rsidRPr="00F34364">
        <w:rPr>
          <w:rFonts w:eastAsia="Times New Roman"/>
          <w:color w:val="008000"/>
          <w:highlight w:val="yellow"/>
        </w:rPr>
        <w:t>_{\Z_1} - \K)\</w:t>
      </w:r>
      <w:proofErr w:type="spellStart"/>
      <w:r w:rsidRPr="00F34364">
        <w:rPr>
          <w:rFonts w:eastAsia="Times New Roman"/>
          <w:color w:val="008000"/>
          <w:highlight w:val="yellow"/>
        </w:rPr>
        <w:t>bm</w:t>
      </w:r>
      <w:proofErr w:type="spellEnd"/>
      <w:r w:rsidRPr="00F34364">
        <w:rPr>
          <w:rFonts w:eastAsia="Times New Roman"/>
          <w:color w:val="008000"/>
          <w:highlight w:val="yellow"/>
        </w:rPr>
        <w:t>{y}$</w:t>
      </w:r>
      <w:r w:rsidRPr="00F34364">
        <w:rPr>
          <w:rFonts w:eastAsia="Times New Roman"/>
          <w:highlight w:val="yellow"/>
        </w:rPr>
        <w:t xml:space="preserve"> represents estimates of effects associated with the second term of </w:t>
      </w:r>
      <w:ins w:id="60" w:author="Seamus Harris" w:date="2014-02-07T11:09:00Z">
        <w:r w:rsidR="00FC608D">
          <w:rPr>
            <w:rFonts w:eastAsia="Times New Roman"/>
            <w:highlight w:val="yellow"/>
          </w:rPr>
          <w:t xml:space="preserve">the </w:t>
        </w:r>
      </w:ins>
      <w:r w:rsidRPr="00F34364">
        <w:rPr>
          <w:rFonts w:eastAsia="Times New Roman"/>
          <w:highlight w:val="yellow"/>
        </w:rPr>
        <w:t xml:space="preserve">expanded block structure formula. The orthogonal complement of </w:t>
      </w:r>
      <w:r w:rsidRPr="00F34364">
        <w:rPr>
          <w:rFonts w:eastAsia="Times New Roman"/>
          <w:color w:val="008000"/>
          <w:highlight w:val="yellow"/>
        </w:rPr>
        <w:t>$(\</w:t>
      </w:r>
      <w:proofErr w:type="spellStart"/>
      <w:r w:rsidRPr="00F34364">
        <w:rPr>
          <w:rFonts w:eastAsia="Times New Roman"/>
          <w:color w:val="008000"/>
          <w:highlight w:val="yellow"/>
        </w:rPr>
        <w:t>mP</w:t>
      </w:r>
      <w:proofErr w:type="spellEnd"/>
      <w:proofErr w:type="gramStart"/>
      <w:r w:rsidRPr="00F34364">
        <w:rPr>
          <w:rFonts w:eastAsia="Times New Roman"/>
          <w:color w:val="008000"/>
          <w:highlight w:val="yellow"/>
        </w:rPr>
        <w:t>_{</w:t>
      </w:r>
      <w:proofErr w:type="gramEnd"/>
      <w:r w:rsidRPr="00F34364">
        <w:rPr>
          <w:rFonts w:eastAsia="Times New Roman"/>
          <w:color w:val="008000"/>
          <w:highlight w:val="yellow"/>
        </w:rPr>
        <w:t>\Z_1} - \K)\</w:t>
      </w:r>
      <w:proofErr w:type="spellStart"/>
      <w:r w:rsidRPr="00F34364">
        <w:rPr>
          <w:rFonts w:eastAsia="Times New Roman"/>
          <w:color w:val="008000"/>
          <w:highlight w:val="yellow"/>
        </w:rPr>
        <w:t>bm</w:t>
      </w:r>
      <w:proofErr w:type="spellEnd"/>
      <w:r w:rsidRPr="00F34364">
        <w:rPr>
          <w:rFonts w:eastAsia="Times New Roman"/>
          <w:color w:val="008000"/>
          <w:highlight w:val="yellow"/>
        </w:rPr>
        <w:t>{y}$</w:t>
      </w:r>
      <w:r w:rsidRPr="00F34364">
        <w:rPr>
          <w:rFonts w:eastAsia="Times New Roman"/>
          <w:highlight w:val="yellow"/>
        </w:rPr>
        <w:t xml:space="preserve"> is then derived by subtraction from the vector </w:t>
      </w:r>
      <w:r w:rsidRPr="00F34364">
        <w:rPr>
          <w:rFonts w:eastAsia="Times New Roman"/>
          <w:color w:val="008000"/>
          <w:highlight w:val="yellow"/>
        </w:rPr>
        <w:t>$(\I-\K)\</w:t>
      </w:r>
      <w:proofErr w:type="spellStart"/>
      <w:r w:rsidRPr="00F34364">
        <w:rPr>
          <w:rFonts w:eastAsia="Times New Roman"/>
          <w:color w:val="008000"/>
          <w:highlight w:val="yellow"/>
        </w:rPr>
        <w:t>bm</w:t>
      </w:r>
      <w:proofErr w:type="spellEnd"/>
      <w:r w:rsidRPr="00F34364">
        <w:rPr>
          <w:rFonts w:eastAsia="Times New Roman"/>
          <w:color w:val="008000"/>
          <w:highlight w:val="yellow"/>
        </w:rPr>
        <w:t>{y}$</w:t>
      </w:r>
      <w:r w:rsidRPr="00F34364">
        <w:rPr>
          <w:rFonts w:eastAsia="Times New Roman"/>
          <w:highlight w:val="yellow"/>
        </w:rPr>
        <w:t xml:space="preserve"> as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00CC"/>
        </w:rPr>
        <w:t>\begin</w:t>
      </w:r>
      <w:r w:rsidRPr="00F34364">
        <w:rPr>
          <w:rFonts w:eastAsia="Times New Roman"/>
        </w:rPr>
        <w:t>{equation}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8000"/>
        </w:rPr>
        <w:t>\</w:t>
      </w:r>
      <w:r w:rsidRPr="00F34364">
        <w:rPr>
          <w:rFonts w:eastAsia="Times New Roman"/>
          <w:b/>
          <w:bCs/>
          <w:color w:val="0000CC"/>
        </w:rPr>
        <w:t>label{</w:t>
      </w:r>
      <w:proofErr w:type="spellStart"/>
      <w:r w:rsidRPr="00F34364">
        <w:rPr>
          <w:rFonts w:eastAsia="Times New Roman"/>
          <w:b/>
          <w:bCs/>
          <w:color w:val="0000CC"/>
        </w:rPr>
        <w:t>eq:orthComp</w:t>
      </w:r>
      <w:proofErr w:type="spellEnd"/>
      <w:r w:rsidRPr="00F34364">
        <w:rPr>
          <w:rFonts w:eastAsia="Times New Roman"/>
          <w:b/>
          <w:bCs/>
          <w:color w:val="0000CC"/>
        </w:rPr>
        <w:t>}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8000"/>
        </w:rPr>
        <w:t>(\I-\K)\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{y}- (\</w:t>
      </w:r>
      <w:proofErr w:type="spellStart"/>
      <w:r w:rsidRPr="00F34364">
        <w:rPr>
          <w:rFonts w:eastAsia="Times New Roman"/>
          <w:color w:val="008000"/>
        </w:rPr>
        <w:t>mP</w:t>
      </w:r>
      <w:proofErr w:type="spellEnd"/>
      <w:r w:rsidRPr="00F34364">
        <w:rPr>
          <w:rFonts w:eastAsia="Times New Roman"/>
          <w:color w:val="008000"/>
        </w:rPr>
        <w:t>_{\Z_1} - \K)\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 = (\I -\</w:t>
      </w:r>
      <w:proofErr w:type="spellStart"/>
      <w:r w:rsidRPr="00F34364">
        <w:rPr>
          <w:rFonts w:eastAsia="Times New Roman"/>
          <w:color w:val="008000"/>
        </w:rPr>
        <w:t>mP</w:t>
      </w:r>
      <w:proofErr w:type="spellEnd"/>
      <w:proofErr w:type="gramStart"/>
      <w:r w:rsidRPr="00F34364">
        <w:rPr>
          <w:rFonts w:eastAsia="Times New Roman"/>
          <w:color w:val="008000"/>
        </w:rPr>
        <w:t>_{</w:t>
      </w:r>
      <w:proofErr w:type="gramEnd"/>
      <w:r w:rsidRPr="00F34364">
        <w:rPr>
          <w:rFonts w:eastAsia="Times New Roman"/>
          <w:color w:val="008000"/>
        </w:rPr>
        <w:t>\Z_1})\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{y},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00CC"/>
        </w:rPr>
        <w:t>\end</w:t>
      </w:r>
      <w:r w:rsidRPr="00F34364">
        <w:rPr>
          <w:rFonts w:eastAsia="Times New Roman"/>
        </w:rPr>
        <w:t>{equation}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proofErr w:type="gramStart"/>
      <w:r w:rsidRPr="00F34364">
        <w:rPr>
          <w:rFonts w:eastAsia="Times New Roman"/>
          <w:highlight w:val="yellow"/>
        </w:rPr>
        <w:t>which</w:t>
      </w:r>
      <w:proofErr w:type="gramEnd"/>
      <w:r w:rsidRPr="00F34364">
        <w:rPr>
          <w:rFonts w:eastAsia="Times New Roman"/>
          <w:highlight w:val="yellow"/>
        </w:rPr>
        <w:t xml:space="preserve"> corresponds to the elimination of the effects from the second term of </w:t>
      </w:r>
      <w:ins w:id="61" w:author="Seamus Harris" w:date="2014-02-07T11:09:00Z">
        <w:r w:rsidR="00FC608D">
          <w:rPr>
            <w:rFonts w:eastAsia="Times New Roman"/>
            <w:highlight w:val="yellow"/>
          </w:rPr>
          <w:t xml:space="preserve">the </w:t>
        </w:r>
      </w:ins>
      <w:r w:rsidRPr="00F34364">
        <w:rPr>
          <w:rFonts w:eastAsia="Times New Roman"/>
          <w:highlight w:val="yellow"/>
        </w:rPr>
        <w:t>expanded block structure formula.</w:t>
      </w:r>
      <w:r w:rsidRPr="00F34364">
        <w:rPr>
          <w:rFonts w:eastAsia="Times New Roman"/>
        </w:rPr>
        <w:t xml:space="preserve"> 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</w:rPr>
        <w:t>The SS are derived by pre-multiplying the vectors in (</w:t>
      </w:r>
      <w:r w:rsidRPr="00F34364">
        <w:rPr>
          <w:rFonts w:eastAsia="Times New Roman"/>
          <w:color w:val="800000"/>
        </w:rPr>
        <w:t>\ref</w:t>
      </w:r>
      <w:r w:rsidRPr="00F34364">
        <w:rPr>
          <w:rFonts w:eastAsia="Times New Roman"/>
        </w:rPr>
        <w:t>{</w:t>
      </w:r>
      <w:proofErr w:type="spellStart"/>
      <w:r w:rsidRPr="00F34364">
        <w:rPr>
          <w:rFonts w:eastAsia="Times New Roman"/>
          <w:u w:val="single"/>
        </w:rPr>
        <w:t>eq</w:t>
      </w:r>
      <w:r w:rsidRPr="00F34364">
        <w:rPr>
          <w:rFonts w:eastAsia="Times New Roman"/>
        </w:rPr>
        <w:t>:</w:t>
      </w:r>
      <w:r w:rsidRPr="00F34364">
        <w:rPr>
          <w:rFonts w:eastAsia="Times New Roman"/>
          <w:u w:val="single"/>
        </w:rPr>
        <w:t>projectB</w:t>
      </w:r>
      <w:proofErr w:type="spellEnd"/>
      <w:r w:rsidRPr="00F34364">
        <w:rPr>
          <w:rFonts w:eastAsia="Times New Roman"/>
        </w:rPr>
        <w:t>}) and (</w:t>
      </w:r>
      <w:r w:rsidRPr="00F34364">
        <w:rPr>
          <w:rFonts w:eastAsia="Times New Roman"/>
          <w:color w:val="800000"/>
        </w:rPr>
        <w:t>\ref</w:t>
      </w:r>
      <w:r w:rsidRPr="00F34364">
        <w:rPr>
          <w:rFonts w:eastAsia="Times New Roman"/>
        </w:rPr>
        <w:t>{</w:t>
      </w:r>
      <w:proofErr w:type="spellStart"/>
      <w:r w:rsidRPr="00F34364">
        <w:rPr>
          <w:rFonts w:eastAsia="Times New Roman"/>
          <w:u w:val="single"/>
        </w:rPr>
        <w:t>eq</w:t>
      </w:r>
      <w:r w:rsidRPr="00F34364">
        <w:rPr>
          <w:rFonts w:eastAsia="Times New Roman"/>
        </w:rPr>
        <w:t>:</w:t>
      </w:r>
      <w:r w:rsidRPr="00F34364">
        <w:rPr>
          <w:rFonts w:eastAsia="Times New Roman"/>
          <w:u w:val="single"/>
        </w:rPr>
        <w:t>orthComp</w:t>
      </w:r>
      <w:proofErr w:type="spellEnd"/>
      <w:r w:rsidRPr="00F34364">
        <w:rPr>
          <w:rFonts w:eastAsia="Times New Roman"/>
        </w:rPr>
        <w:t>}) by their transpose, as described in (</w:t>
      </w:r>
      <w:r w:rsidRPr="00F34364">
        <w:rPr>
          <w:rFonts w:eastAsia="Times New Roman"/>
          <w:color w:val="800000"/>
        </w:rPr>
        <w:t>\ref</w:t>
      </w:r>
      <w:r w:rsidRPr="00F34364">
        <w:rPr>
          <w:rFonts w:eastAsia="Times New Roman"/>
        </w:rPr>
        <w:t>{</w:t>
      </w:r>
      <w:proofErr w:type="spellStart"/>
      <w:r w:rsidRPr="00F34364">
        <w:rPr>
          <w:rFonts w:eastAsia="Times New Roman"/>
          <w:u w:val="single"/>
        </w:rPr>
        <w:t>eq</w:t>
      </w:r>
      <w:r w:rsidRPr="00F34364">
        <w:rPr>
          <w:rFonts w:eastAsia="Times New Roman"/>
        </w:rPr>
        <w:t>:</w:t>
      </w:r>
      <w:r w:rsidRPr="00F34364">
        <w:rPr>
          <w:rFonts w:eastAsia="Times New Roman"/>
          <w:u w:val="single"/>
        </w:rPr>
        <w:t>adjustSS</w:t>
      </w:r>
      <w:proofErr w:type="spellEnd"/>
      <w:r w:rsidRPr="00F34364">
        <w:rPr>
          <w:rFonts w:eastAsia="Times New Roman"/>
        </w:rPr>
        <w:t>}), i.e.</w:t>
      </w:r>
      <w:r w:rsidRPr="00F34364">
        <w:rPr>
          <w:rFonts w:eastAsia="Times New Roman"/>
          <w:color w:val="800000"/>
        </w:rPr>
        <w:t>\</w:t>
      </w:r>
      <w:r w:rsidRPr="00F34364">
        <w:rPr>
          <w:rFonts w:eastAsia="Times New Roman"/>
        </w:rPr>
        <w:t xml:space="preserve"> 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8000"/>
        </w:rPr>
        <w:lastRenderedPageBreak/>
        <w:t>\[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8000"/>
        </w:rPr>
        <w:t>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{y}'(\I-\K)\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</w:t>
      </w:r>
      <w:proofErr w:type="gramStart"/>
      <w:r w:rsidRPr="00F34364">
        <w:rPr>
          <w:rFonts w:eastAsia="Times New Roman"/>
          <w:color w:val="008000"/>
        </w:rPr>
        <w:t>}-</w:t>
      </w:r>
      <w:proofErr w:type="gramEnd"/>
      <w:r w:rsidRPr="00F34364">
        <w:rPr>
          <w:rFonts w:eastAsia="Times New Roman"/>
          <w:color w:val="008000"/>
        </w:rPr>
        <w:t xml:space="preserve"> 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{y}'(\</w:t>
      </w:r>
      <w:proofErr w:type="spellStart"/>
      <w:r w:rsidRPr="00F34364">
        <w:rPr>
          <w:rFonts w:eastAsia="Times New Roman"/>
          <w:color w:val="008000"/>
        </w:rPr>
        <w:t>mP</w:t>
      </w:r>
      <w:proofErr w:type="spellEnd"/>
      <w:r w:rsidRPr="00F34364">
        <w:rPr>
          <w:rFonts w:eastAsia="Times New Roman"/>
          <w:color w:val="008000"/>
        </w:rPr>
        <w:t>_{\Z_1} - \K)\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 = 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{y}'(\I -\</w:t>
      </w:r>
      <w:proofErr w:type="spellStart"/>
      <w:r w:rsidRPr="00F34364">
        <w:rPr>
          <w:rFonts w:eastAsia="Times New Roman"/>
          <w:color w:val="008000"/>
        </w:rPr>
        <w:t>mP</w:t>
      </w:r>
      <w:proofErr w:type="spellEnd"/>
      <w:r w:rsidRPr="00F34364">
        <w:rPr>
          <w:rFonts w:eastAsia="Times New Roman"/>
          <w:color w:val="008000"/>
        </w:rPr>
        <w:t>_{\Z_1})\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{y}.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8000"/>
        </w:rPr>
        <w:t>\]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</w:rPr>
        <w:t xml:space="preserve">If the expanded block structure formula contains additional terms, the vector </w:t>
      </w:r>
      <w:r w:rsidRPr="00F34364">
        <w:rPr>
          <w:rFonts w:eastAsia="Times New Roman"/>
          <w:color w:val="008000"/>
        </w:rPr>
        <w:t>$(\I - \</w:t>
      </w:r>
      <w:proofErr w:type="spellStart"/>
      <w:r w:rsidRPr="00F34364">
        <w:rPr>
          <w:rFonts w:eastAsia="Times New Roman"/>
          <w:color w:val="008000"/>
        </w:rPr>
        <w:t>mP</w:t>
      </w:r>
      <w:proofErr w:type="spellEnd"/>
      <w:r w:rsidRPr="00F34364">
        <w:rPr>
          <w:rFonts w:eastAsia="Times New Roman"/>
          <w:color w:val="008000"/>
        </w:rPr>
        <w:t>_{\Z_1})\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{y}$</w:t>
      </w:r>
      <w:r w:rsidRPr="00F34364">
        <w:rPr>
          <w:rFonts w:eastAsia="Times New Roman"/>
        </w:rPr>
        <w:t xml:space="preserve"> is further projected onto the next vector subspace, </w:t>
      </w:r>
      <w:r w:rsidRPr="00F34364">
        <w:rPr>
          <w:rFonts w:eastAsia="Times New Roman"/>
          <w:color w:val="008000"/>
        </w:rPr>
        <w:t>$\</w:t>
      </w:r>
      <w:proofErr w:type="spellStart"/>
      <w:proofErr w:type="gramStart"/>
      <w:r w:rsidRPr="00F34364">
        <w:rPr>
          <w:rFonts w:eastAsia="Times New Roman"/>
          <w:color w:val="008000"/>
        </w:rPr>
        <w:t>mathbb</w:t>
      </w:r>
      <w:proofErr w:type="spellEnd"/>
      <w:r w:rsidRPr="00F34364">
        <w:rPr>
          <w:rFonts w:eastAsia="Times New Roman"/>
          <w:color w:val="008000"/>
        </w:rPr>
        <w:t>{</w:t>
      </w:r>
      <w:proofErr w:type="gramEnd"/>
      <w:r w:rsidRPr="00F34364">
        <w:rPr>
          <w:rFonts w:eastAsia="Times New Roman"/>
          <w:color w:val="008000"/>
        </w:rPr>
        <w:t>V}_2$</w:t>
      </w:r>
      <w:r w:rsidRPr="00F34364">
        <w:rPr>
          <w:rFonts w:eastAsia="Times New Roman"/>
        </w:rPr>
        <w:t xml:space="preserve">, </w:t>
      </w:r>
      <w:commentRangeStart w:id="62"/>
      <w:ins w:id="63" w:author="Seamus Harris" w:date="2014-02-07T11:10:00Z">
        <w:r w:rsidR="00FC608D">
          <w:rPr>
            <w:rFonts w:eastAsia="Times New Roman"/>
          </w:rPr>
          <w:t xml:space="preserve">which </w:t>
        </w:r>
        <w:commentRangeEnd w:id="62"/>
        <w:r w:rsidR="00FC608D">
          <w:rPr>
            <w:rStyle w:val="CommentReference"/>
          </w:rPr>
          <w:commentReference w:id="62"/>
        </w:r>
      </w:ins>
      <w:r w:rsidRPr="00F34364">
        <w:rPr>
          <w:rFonts w:eastAsia="Times New Roman"/>
        </w:rPr>
        <w:t xml:space="preserve">corresponds to the third term of the expanded block structure formula. Thus, in general, the projection of the data vector, </w:t>
      </w:r>
      <w:r w:rsidRPr="00F34364">
        <w:rPr>
          <w:rFonts w:eastAsia="Times New Roman"/>
          <w:color w:val="008000"/>
        </w:rPr>
        <w:t>$\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{y}$</w:t>
      </w:r>
      <w:r w:rsidRPr="00F34364">
        <w:rPr>
          <w:rFonts w:eastAsia="Times New Roman"/>
        </w:rPr>
        <w:t xml:space="preserve"> from </w:t>
      </w:r>
      <w:r w:rsidRPr="00F34364">
        <w:rPr>
          <w:rFonts w:eastAsia="Times New Roman"/>
          <w:color w:val="008000"/>
        </w:rPr>
        <w:t>$\</w:t>
      </w:r>
      <w:proofErr w:type="spellStart"/>
      <w:r w:rsidRPr="00F34364">
        <w:rPr>
          <w:rFonts w:eastAsia="Times New Roman"/>
          <w:color w:val="008000"/>
        </w:rPr>
        <w:t>mathbb</w:t>
      </w:r>
      <w:proofErr w:type="spellEnd"/>
      <w:r w:rsidRPr="00F34364">
        <w:rPr>
          <w:rFonts w:eastAsia="Times New Roman"/>
          <w:color w:val="008000"/>
        </w:rPr>
        <w:t>{V}_{l}$</w:t>
      </w:r>
      <w:r w:rsidRPr="00F34364">
        <w:rPr>
          <w:rFonts w:eastAsia="Times New Roman"/>
        </w:rPr>
        <w:t xml:space="preserve"> onto </w:t>
      </w:r>
      <w:r w:rsidRPr="00F34364">
        <w:rPr>
          <w:rFonts w:eastAsia="Times New Roman"/>
          <w:color w:val="008000"/>
        </w:rPr>
        <w:t>$\</w:t>
      </w:r>
      <w:proofErr w:type="spellStart"/>
      <w:r w:rsidRPr="00F34364">
        <w:rPr>
          <w:rFonts w:eastAsia="Times New Roman"/>
          <w:color w:val="008000"/>
        </w:rPr>
        <w:t>mathbb</w:t>
      </w:r>
      <w:proofErr w:type="spellEnd"/>
      <w:r w:rsidRPr="00F34364">
        <w:rPr>
          <w:rFonts w:eastAsia="Times New Roman"/>
          <w:color w:val="008000"/>
        </w:rPr>
        <w:t>{V}_{l + 1}$</w:t>
      </w:r>
      <w:r w:rsidRPr="00F34364">
        <w:rPr>
          <w:rFonts w:eastAsia="Times New Roman"/>
        </w:rPr>
        <w:t xml:space="preserve"> can be written as </w:t>
      </w:r>
      <w:r w:rsidRPr="00F34364">
        <w:rPr>
          <w:rFonts w:eastAsia="Times New Roman"/>
          <w:color w:val="008000"/>
        </w:rPr>
        <w:t>$\</w:t>
      </w:r>
      <w:proofErr w:type="spellStart"/>
      <w:r w:rsidRPr="00F34364">
        <w:rPr>
          <w:rFonts w:eastAsia="Times New Roman"/>
          <w:color w:val="008000"/>
        </w:rPr>
        <w:t>mP</w:t>
      </w:r>
      <w:proofErr w:type="spellEnd"/>
      <w:r w:rsidRPr="00F34364">
        <w:rPr>
          <w:rFonts w:eastAsia="Times New Roman"/>
          <w:color w:val="008000"/>
        </w:rPr>
        <w:t>_{\Z_{l+1}}\Q_{l}\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{y}$</w:t>
      </w:r>
      <w:r w:rsidRPr="00F34364">
        <w:rPr>
          <w:rFonts w:eastAsia="Times New Roman"/>
        </w:rPr>
        <w:t xml:space="preserve">. The orthogonal complement of </w:t>
      </w:r>
      <w:r w:rsidRPr="00F34364">
        <w:rPr>
          <w:rFonts w:eastAsia="Times New Roman"/>
          <w:color w:val="008000"/>
        </w:rPr>
        <w:t>$\</w:t>
      </w:r>
      <w:proofErr w:type="spellStart"/>
      <w:r w:rsidRPr="00F34364">
        <w:rPr>
          <w:rFonts w:eastAsia="Times New Roman"/>
          <w:color w:val="008000"/>
        </w:rPr>
        <w:t>mP</w:t>
      </w:r>
      <w:proofErr w:type="spellEnd"/>
      <w:proofErr w:type="gramStart"/>
      <w:r w:rsidRPr="00F34364">
        <w:rPr>
          <w:rFonts w:eastAsia="Times New Roman"/>
          <w:color w:val="008000"/>
        </w:rPr>
        <w:t>_{</w:t>
      </w:r>
      <w:proofErr w:type="gramEnd"/>
      <w:r w:rsidRPr="00F34364">
        <w:rPr>
          <w:rFonts w:eastAsia="Times New Roman"/>
          <w:color w:val="008000"/>
        </w:rPr>
        <w:t>\Z_{l+1}}\Q_{l}\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{y}$</w:t>
      </w:r>
      <w:r w:rsidRPr="00F34364">
        <w:rPr>
          <w:rFonts w:eastAsia="Times New Roman"/>
        </w:rPr>
        <w:t xml:space="preserve"> can be derived by subtracti</w:t>
      </w:r>
      <w:ins w:id="64" w:author="Seamus Harris" w:date="2014-02-07T11:11:00Z">
        <w:r w:rsidR="00FC608D">
          <w:rPr>
            <w:rFonts w:eastAsia="Times New Roman"/>
          </w:rPr>
          <w:t>o</w:t>
        </w:r>
      </w:ins>
      <w:r w:rsidRPr="00F34364">
        <w:rPr>
          <w:rFonts w:eastAsia="Times New Roman"/>
        </w:rPr>
        <w:t>n</w:t>
      </w:r>
      <w:del w:id="65" w:author="Seamus Harris" w:date="2014-02-07T11:11:00Z">
        <w:r w:rsidRPr="00F34364" w:rsidDel="00FC608D">
          <w:rPr>
            <w:rFonts w:eastAsia="Times New Roman"/>
          </w:rPr>
          <w:delText>g</w:delText>
        </w:r>
      </w:del>
      <w:r w:rsidRPr="00F34364">
        <w:rPr>
          <w:rFonts w:eastAsia="Times New Roman"/>
        </w:rPr>
        <w:t xml:space="preserve"> from </w:t>
      </w:r>
      <w:r w:rsidRPr="00F34364">
        <w:rPr>
          <w:rFonts w:eastAsia="Times New Roman"/>
          <w:color w:val="008000"/>
        </w:rPr>
        <w:t>$\Q_{l}\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{y}$</w:t>
      </w:r>
      <w:r w:rsidRPr="00F34364">
        <w:rPr>
          <w:rFonts w:eastAsia="Times New Roman"/>
        </w:rPr>
        <w:t>, i.e.</w:t>
      </w:r>
      <w:r w:rsidRPr="00F34364">
        <w:rPr>
          <w:rFonts w:eastAsia="Times New Roman"/>
          <w:color w:val="800000"/>
        </w:rPr>
        <w:t>\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00CC"/>
        </w:rPr>
        <w:t>\begin</w:t>
      </w:r>
      <w:r w:rsidRPr="00F34364">
        <w:rPr>
          <w:rFonts w:eastAsia="Times New Roman"/>
        </w:rPr>
        <w:t>{equation}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8000"/>
        </w:rPr>
        <w:t>\</w:t>
      </w:r>
      <w:r w:rsidRPr="00F34364">
        <w:rPr>
          <w:rFonts w:eastAsia="Times New Roman"/>
          <w:b/>
          <w:bCs/>
          <w:color w:val="0000CC"/>
        </w:rPr>
        <w:t>label{</w:t>
      </w:r>
      <w:proofErr w:type="spellStart"/>
      <w:r w:rsidRPr="00F34364">
        <w:rPr>
          <w:rFonts w:eastAsia="Times New Roman"/>
          <w:b/>
          <w:bCs/>
          <w:color w:val="0000CC"/>
        </w:rPr>
        <w:t>eq:orthCompSummary</w:t>
      </w:r>
      <w:proofErr w:type="spellEnd"/>
      <w:r w:rsidRPr="00F34364">
        <w:rPr>
          <w:rFonts w:eastAsia="Times New Roman"/>
          <w:b/>
          <w:bCs/>
          <w:color w:val="0000CC"/>
        </w:rPr>
        <w:t>}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8000"/>
        </w:rPr>
        <w:t>\Q_{l}\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{y}- \</w:t>
      </w:r>
      <w:proofErr w:type="spellStart"/>
      <w:r w:rsidRPr="00F34364">
        <w:rPr>
          <w:rFonts w:eastAsia="Times New Roman"/>
          <w:color w:val="008000"/>
        </w:rPr>
        <w:t>mP</w:t>
      </w:r>
      <w:proofErr w:type="spellEnd"/>
      <w:r w:rsidRPr="00F34364">
        <w:rPr>
          <w:rFonts w:eastAsia="Times New Roman"/>
          <w:color w:val="008000"/>
        </w:rPr>
        <w:t>_{\Z_{l+1}}\Q_{l}\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 = (\I -\</w:t>
      </w:r>
      <w:proofErr w:type="spellStart"/>
      <w:r w:rsidRPr="00F34364">
        <w:rPr>
          <w:rFonts w:eastAsia="Times New Roman"/>
          <w:color w:val="008000"/>
        </w:rPr>
        <w:t>mP</w:t>
      </w:r>
      <w:proofErr w:type="spellEnd"/>
      <w:proofErr w:type="gramStart"/>
      <w:r w:rsidRPr="00F34364">
        <w:rPr>
          <w:rFonts w:eastAsia="Times New Roman"/>
          <w:color w:val="008000"/>
        </w:rPr>
        <w:t>_{</w:t>
      </w:r>
      <w:proofErr w:type="gramEnd"/>
      <w:r w:rsidRPr="00F34364">
        <w:rPr>
          <w:rFonts w:eastAsia="Times New Roman"/>
          <w:color w:val="008000"/>
        </w:rPr>
        <w:t>\Z_{l+1}})\Q_{l}\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 = \Q_{l+ 1}\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{y}, \; (l = 0,1,\dots, b, b+1; \Q_0 = \K).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00CC"/>
        </w:rPr>
        <w:t>\end</w:t>
      </w:r>
      <w:r w:rsidRPr="00F34364">
        <w:rPr>
          <w:rFonts w:eastAsia="Times New Roman"/>
        </w:rPr>
        <w:t>{equation}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</w:rPr>
        <w:t>The SS thus are derived by pre-multiplying the vector in (</w:t>
      </w:r>
      <w:r w:rsidRPr="00F34364">
        <w:rPr>
          <w:rFonts w:eastAsia="Times New Roman"/>
          <w:color w:val="800000"/>
        </w:rPr>
        <w:t>\ref</w:t>
      </w:r>
      <w:r w:rsidRPr="00F34364">
        <w:rPr>
          <w:rFonts w:eastAsia="Times New Roman"/>
        </w:rPr>
        <w:t>{</w:t>
      </w:r>
      <w:proofErr w:type="spellStart"/>
      <w:r w:rsidRPr="00F34364">
        <w:rPr>
          <w:rFonts w:eastAsia="Times New Roman"/>
          <w:u w:val="single"/>
        </w:rPr>
        <w:t>eq</w:t>
      </w:r>
      <w:r w:rsidRPr="00F34364">
        <w:rPr>
          <w:rFonts w:eastAsia="Times New Roman"/>
        </w:rPr>
        <w:t>:</w:t>
      </w:r>
      <w:r w:rsidRPr="00F34364">
        <w:rPr>
          <w:rFonts w:eastAsia="Times New Roman"/>
          <w:u w:val="single"/>
        </w:rPr>
        <w:t>orthCompSummary</w:t>
      </w:r>
      <w:proofErr w:type="spellEnd"/>
      <w:r w:rsidRPr="00F34364">
        <w:rPr>
          <w:rFonts w:eastAsia="Times New Roman"/>
        </w:rPr>
        <w:t>}) by its transpose</w:t>
      </w:r>
      <w:ins w:id="66" w:author="Seamus Harris" w:date="2014-02-07T11:11:00Z">
        <w:r w:rsidR="00FC608D">
          <w:rPr>
            <w:rFonts w:eastAsia="Times New Roman"/>
          </w:rPr>
          <w:t>,</w:t>
        </w:r>
      </w:ins>
      <w:r w:rsidRPr="00F34364">
        <w:rPr>
          <w:rFonts w:eastAsia="Times New Roman"/>
        </w:rPr>
        <w:t xml:space="preserve"> as</w:t>
      </w:r>
      <w:ins w:id="67" w:author="Seamus Harris" w:date="2014-02-07T11:11:00Z">
        <w:r w:rsidR="00FC608D">
          <w:rPr>
            <w:rFonts w:eastAsia="Times New Roman"/>
          </w:rPr>
          <w:t xml:space="preserve"> follows:</w:t>
        </w:r>
      </w:ins>
      <w:r w:rsidRPr="00F34364">
        <w:rPr>
          <w:rFonts w:eastAsia="Times New Roman"/>
        </w:rPr>
        <w:t xml:space="preserve"> 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8000"/>
        </w:rPr>
        <w:t>\[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8000"/>
        </w:rPr>
        <w:t>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{y}'\Q_{l}\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{y}- 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{y}'\Q_{l}\</w:t>
      </w:r>
      <w:proofErr w:type="spellStart"/>
      <w:r w:rsidRPr="00F34364">
        <w:rPr>
          <w:rFonts w:eastAsia="Times New Roman"/>
          <w:color w:val="008000"/>
        </w:rPr>
        <w:t>mP</w:t>
      </w:r>
      <w:proofErr w:type="spellEnd"/>
      <w:r w:rsidRPr="00F34364">
        <w:rPr>
          <w:rFonts w:eastAsia="Times New Roman"/>
          <w:color w:val="008000"/>
        </w:rPr>
        <w:t>_{\Z_{l+1}}\Q_{l}\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 = 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{y}'\Q_{l}(\I -\</w:t>
      </w:r>
      <w:proofErr w:type="spellStart"/>
      <w:r w:rsidRPr="00F34364">
        <w:rPr>
          <w:rFonts w:eastAsia="Times New Roman"/>
          <w:color w:val="008000"/>
        </w:rPr>
        <w:t>mP</w:t>
      </w:r>
      <w:proofErr w:type="spellEnd"/>
      <w:r w:rsidRPr="00F34364">
        <w:rPr>
          <w:rFonts w:eastAsia="Times New Roman"/>
          <w:color w:val="008000"/>
        </w:rPr>
        <w:t>_{\Z_{l+1}})\Q_{l}\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{y}=\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{y}'\Q_{l+ 1}\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{y}, \; (l = 0,1,\dots, b, b+1; \Q_0 = \K).</w:t>
      </w:r>
    </w:p>
    <w:p w:rsidR="004A309B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ascii="Times New Roman" w:eastAsia="Times New Roman" w:hAnsi="Times New Roman" w:cs="Times New Roman"/>
          <w:color w:val="008000"/>
          <w:sz w:val="24"/>
          <w:szCs w:val="24"/>
        </w:rPr>
        <w:t>\]</w:t>
      </w:r>
    </w:p>
    <w:p w:rsidR="004A309B" w:rsidRDefault="004A309B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4A309B" w:rsidRDefault="004A309B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4A309B" w:rsidRDefault="004A309B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4A309B" w:rsidRDefault="004A309B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4A309B" w:rsidRDefault="004A309B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4A309B" w:rsidRDefault="004A309B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136D43" w:rsidRDefault="00136D43" w:rsidP="00CC3D85"/>
    <w:sectPr w:rsidR="00136D43" w:rsidSect="008C5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3" w:author="Seamus Harris" w:date="2014-02-07T11:11:00Z" w:initials="SH">
    <w:p w:rsidR="00FC608D" w:rsidRDefault="00FC608D">
      <w:pPr>
        <w:pStyle w:val="CommentText"/>
      </w:pPr>
      <w:r>
        <w:rPr>
          <w:rStyle w:val="CommentReference"/>
        </w:rPr>
        <w:annotationRef/>
      </w:r>
      <w:r>
        <w:t>Please check. Is this what you meant? The original did not make sense (it was unclear what ‘denotes’ referred to). However, I am unsure what you actually intended to say.</w:t>
      </w:r>
    </w:p>
  </w:comment>
  <w:comment w:id="62" w:author="Seamus Harris" w:date="2014-02-07T11:11:00Z" w:initials="SH">
    <w:p w:rsidR="00FC608D" w:rsidRDefault="00FC608D">
      <w:pPr>
        <w:pStyle w:val="CommentText"/>
      </w:pPr>
      <w:r>
        <w:rPr>
          <w:rStyle w:val="CommentReference"/>
        </w:rPr>
        <w:annotationRef/>
      </w:r>
      <w:r>
        <w:t>Please check this fits your intended meaning.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trackRevisions/>
  <w:defaultTabStop w:val="720"/>
  <w:characterSpacingControl w:val="doNotCompress"/>
  <w:compat>
    <w:useFELayout/>
  </w:compat>
  <w:rsids>
    <w:rsidRoot w:val="002D3331"/>
    <w:rsid w:val="00136D43"/>
    <w:rsid w:val="002D3331"/>
    <w:rsid w:val="003D4ED8"/>
    <w:rsid w:val="004A309B"/>
    <w:rsid w:val="00551FB7"/>
    <w:rsid w:val="00605D20"/>
    <w:rsid w:val="00896C5A"/>
    <w:rsid w:val="008C5C6B"/>
    <w:rsid w:val="009A4234"/>
    <w:rsid w:val="009E5927"/>
    <w:rsid w:val="00A0733B"/>
    <w:rsid w:val="00AC38DF"/>
    <w:rsid w:val="00B07A63"/>
    <w:rsid w:val="00B85C73"/>
    <w:rsid w:val="00CC3D85"/>
    <w:rsid w:val="00DD1773"/>
    <w:rsid w:val="00F34364"/>
    <w:rsid w:val="00FC6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Theme="minorEastAsia" w:hAnsi="Courier New" w:cs="Courier New"/>
        <w:color w:val="000000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331"/>
    <w:rPr>
      <w:rFonts w:eastAsia="Times New Roman"/>
      <w:color w:val="auto"/>
    </w:rPr>
  </w:style>
  <w:style w:type="paragraph" w:styleId="NormalWeb">
    <w:name w:val="Normal (Web)"/>
    <w:basedOn w:val="Normal"/>
    <w:uiPriority w:val="99"/>
    <w:semiHidden/>
    <w:unhideWhenUsed/>
    <w:rsid w:val="00896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C6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08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08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08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0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EastAsia" w:hAnsi="Courier New" w:cs="Courier New"/>
        <w:color w:val="000000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331"/>
    <w:rPr>
      <w:rFonts w:eastAsia="Times New Roman"/>
      <w:color w:val="auto"/>
    </w:rPr>
  </w:style>
  <w:style w:type="paragraph" w:styleId="NormalWeb">
    <w:name w:val="Normal (Web)"/>
    <w:basedOn w:val="Normal"/>
    <w:uiPriority w:val="99"/>
    <w:semiHidden/>
    <w:unhideWhenUsed/>
    <w:rsid w:val="00896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1659</Words>
  <Characters>8797</Characters>
  <Application>Microsoft Office Word</Application>
  <DocSecurity>0</DocSecurity>
  <Lines>209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Chang</dc:creator>
  <cp:lastModifiedBy>Seamus Harris</cp:lastModifiedBy>
  <cp:revision>3</cp:revision>
  <dcterms:created xsi:type="dcterms:W3CDTF">2014-02-06T14:18:00Z</dcterms:created>
  <dcterms:modified xsi:type="dcterms:W3CDTF">2014-02-07T03:11:00Z</dcterms:modified>
</cp:coreProperties>
</file>