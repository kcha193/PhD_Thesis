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0F76" w:rsidRDefault="003A0F76" w:rsidP="003A0F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0F76" w:rsidRDefault="003A0F76" w:rsidP="003A0F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average efficiency factor is calculated from the harmonic mean of the canonical efficiency factors. The canonical efficiency factors are obtained from the eigenvalues divide</w:t>
      </w:r>
      <w:ins w:id="0" w:author="krug001" w:date="2013-03-19T12:08:00Z">
        <w:r w:rsidR="00F15210">
          <w:rPr>
            <w:rFonts w:ascii="Times New Roman" w:hAnsi="Times New Roman" w:cs="Times New Roman"/>
            <w:sz w:val="24"/>
            <w:szCs w:val="24"/>
          </w:rPr>
          <w:t>d</w:t>
        </w:r>
      </w:ins>
      <w:r>
        <w:rPr>
          <w:rFonts w:ascii="Times New Roman" w:hAnsi="Times New Roman" w:cs="Times New Roman"/>
          <w:sz w:val="24"/>
          <w:szCs w:val="24"/>
        </w:rPr>
        <w:t xml:space="preserve"> by the treatment replication number, i.e.</w:t>
      </w:r>
    </w:p>
    <w:p w:rsidR="003A0F76" w:rsidRDefault="007E3AEA" w:rsidP="003A0F7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den>
        </m:f>
      </m:oMath>
      <w:r w:rsidR="003A0F76">
        <w:rPr>
          <w:rFonts w:ascii="Times New Roman" w:eastAsiaTheme="minorEastAsia" w:hAnsi="Times New Roman" w:cs="Times New Roman"/>
          <w:sz w:val="24"/>
          <w:szCs w:val="24"/>
        </w:rPr>
        <w:t>,</w:t>
      </w:r>
    </w:p>
    <w:p w:rsidR="003A0F76" w:rsidRDefault="003A0F76" w:rsidP="003A0F76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where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denotes </w:t>
      </w:r>
      <w:ins w:id="1" w:author="krug001" w:date="2013-03-19T12:08:00Z">
        <w:r w:rsidR="00F15210">
          <w:rPr>
            <w:rFonts w:ascii="Times New Roman" w:eastAsiaTheme="minorEastAsia" w:hAnsi="Times New Roman" w:cs="Times New Roman"/>
            <w:sz w:val="24"/>
            <w:szCs w:val="24"/>
          </w:rPr>
          <w:t xml:space="preserve">the </w:t>
        </w:r>
      </w:ins>
      <w:r>
        <w:rPr>
          <w:rFonts w:ascii="Times New Roman" w:eastAsiaTheme="minorEastAsia" w:hAnsi="Times New Roman" w:cs="Times New Roman"/>
          <w:sz w:val="24"/>
          <w:szCs w:val="24"/>
        </w:rPr>
        <w:t>canonical efficiency factor correspond</w:t>
      </w:r>
      <w:ins w:id="2" w:author="krug001" w:date="2013-03-19T12:08:00Z">
        <w:r w:rsidR="00F15210">
          <w:rPr>
            <w:rFonts w:ascii="Times New Roman" w:eastAsiaTheme="minorEastAsia" w:hAnsi="Times New Roman" w:cs="Times New Roman"/>
            <w:sz w:val="24"/>
            <w:szCs w:val="24"/>
          </w:rPr>
          <w:t>ing</w:t>
        </w:r>
      </w:ins>
      <w:r>
        <w:rPr>
          <w:rFonts w:ascii="Times New Roman" w:eastAsiaTheme="minorEastAsia" w:hAnsi="Times New Roman" w:cs="Times New Roman"/>
          <w:sz w:val="24"/>
          <w:szCs w:val="24"/>
        </w:rPr>
        <w:t xml:space="preserve"> to the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th eigenvalue,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denotes </w:t>
      </w:r>
      <w:ins w:id="3" w:author="krug001" w:date="2013-03-19T12:08:00Z">
        <w:r w:rsidR="00F15210">
          <w:rPr>
            <w:rFonts w:ascii="Times New Roman" w:eastAsiaTheme="minorEastAsia" w:hAnsi="Times New Roman" w:cs="Times New Roman"/>
            <w:sz w:val="24"/>
            <w:szCs w:val="24"/>
          </w:rPr>
          <w:t xml:space="preserve">the </w:t>
        </w:r>
      </w:ins>
      <w:r>
        <w:rPr>
          <w:rFonts w:ascii="Times New Roman" w:eastAsiaTheme="minorEastAsia" w:hAnsi="Times New Roman" w:cs="Times New Roman"/>
          <w:sz w:val="24"/>
          <w:szCs w:val="24"/>
        </w:rPr>
        <w:t>treatment replication</w:t>
      </w:r>
      <w:del w:id="4" w:author="krug001" w:date="2013-03-19T12:08:00Z">
        <w:r w:rsidDel="00F15210">
          <w:rPr>
            <w:rFonts w:ascii="Times New Roman" w:eastAsiaTheme="minorEastAsia" w:hAnsi="Times New Roman" w:cs="Times New Roman"/>
            <w:sz w:val="24"/>
            <w:szCs w:val="24"/>
          </w:rPr>
          <w:delText xml:space="preserve"> number</w:delText>
        </w:r>
      </w:del>
      <w:r>
        <w:rPr>
          <w:rFonts w:ascii="Times New Roman" w:eastAsiaTheme="minorEastAsia" w:hAnsi="Times New Roman" w:cs="Times New Roman"/>
          <w:sz w:val="24"/>
          <w:szCs w:val="24"/>
        </w:rPr>
        <w:t xml:space="preserve">. Alternatively, the </w:t>
      </w:r>
      <w:r>
        <w:rPr>
          <w:rFonts w:ascii="Times New Roman" w:hAnsi="Times New Roman" w:cs="Times New Roman"/>
          <w:sz w:val="24"/>
          <w:szCs w:val="24"/>
        </w:rPr>
        <w:t xml:space="preserve">canonical efficiency factors can be obtained directly from the eigenvalues of the </w:t>
      </w:r>
      <w:del w:id="5" w:author="krug001" w:date="2013-03-19T12:08:00Z">
        <w:r w:rsidR="004D2538" w:rsidDel="00F15210">
          <w:rPr>
            <w:rFonts w:ascii="Times New Roman" w:hAnsi="Times New Roman" w:cs="Times New Roman"/>
            <w:sz w:val="24"/>
            <w:szCs w:val="24"/>
          </w:rPr>
          <w:delText xml:space="preserve">adjusted </w:delText>
        </w:r>
      </w:del>
      <w:r>
        <w:rPr>
          <w:rFonts w:ascii="Times New Roman" w:hAnsi="Times New Roman" w:cs="Times New Roman"/>
          <w:sz w:val="24"/>
          <w:szCs w:val="24"/>
        </w:rPr>
        <w:t>information matrix divide</w:t>
      </w:r>
      <w:ins w:id="6" w:author="krug001" w:date="2013-03-19T12:09:00Z">
        <w:r w:rsidR="00F15210">
          <w:rPr>
            <w:rFonts w:ascii="Times New Roman" w:hAnsi="Times New Roman" w:cs="Times New Roman"/>
            <w:sz w:val="24"/>
            <w:szCs w:val="24"/>
          </w:rPr>
          <w:t>d</w:t>
        </w:r>
      </w:ins>
      <w:r>
        <w:rPr>
          <w:rFonts w:ascii="Times New Roman" w:hAnsi="Times New Roman" w:cs="Times New Roman"/>
          <w:sz w:val="24"/>
          <w:szCs w:val="24"/>
        </w:rPr>
        <w:t xml:space="preserve"> </w:t>
      </w:r>
      <w:del w:id="7" w:author="krug001" w:date="2013-03-19T12:09:00Z">
        <w:r w:rsidRPr="00F15210" w:rsidDel="00F15210">
          <w:rPr>
            <w:rFonts w:ascii="Times New Roman" w:hAnsi="Times New Roman" w:cs="Times New Roman"/>
            <w:i/>
            <w:sz w:val="24"/>
            <w:szCs w:val="24"/>
            <w:rPrChange w:id="8" w:author="krug001" w:date="2013-03-19T12:09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delText>by the treatment replication number</w:delText>
        </w:r>
      </w:del>
      <w:ins w:id="9" w:author="krug001" w:date="2013-03-19T12:09:00Z">
        <w:r w:rsidR="00F15210">
          <w:rPr>
            <w:rFonts w:ascii="Times New Roman" w:hAnsi="Times New Roman" w:cs="Times New Roman"/>
            <w:i/>
            <w:sz w:val="24"/>
            <w:szCs w:val="24"/>
          </w:rPr>
          <w:t>r</w:t>
        </w:r>
      </w:ins>
      <w:r>
        <w:rPr>
          <w:rFonts w:ascii="Times New Roman" w:hAnsi="Times New Roman" w:cs="Times New Roman"/>
          <w:sz w:val="24"/>
          <w:szCs w:val="24"/>
        </w:rPr>
        <w:t xml:space="preserve">, </w:t>
      </w:r>
      <w:del w:id="10" w:author="krug001" w:date="2013-03-19T12:10:00Z">
        <w:r w:rsidDel="00F15210">
          <w:rPr>
            <w:rFonts w:ascii="Times New Roman" w:hAnsi="Times New Roman" w:cs="Times New Roman"/>
            <w:sz w:val="24"/>
            <w:szCs w:val="24"/>
          </w:rPr>
          <w:delText>i.e</w:delText>
        </w:r>
      </w:del>
      <w:ins w:id="11" w:author="krug001" w:date="2013-03-19T12:10:00Z">
        <w:r w:rsidR="00F15210">
          <w:rPr>
            <w:rFonts w:ascii="Times New Roman" w:hAnsi="Times New Roman" w:cs="Times New Roman"/>
            <w:sz w:val="24"/>
            <w:szCs w:val="24"/>
          </w:rPr>
          <w:t>which is given by</w:t>
        </w:r>
      </w:ins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A0F76" w:rsidRDefault="007E3AEA" w:rsidP="003A0F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den>
          </m:f>
          <w:del w:id="12" w:author="krug001" w:date="2013-03-19T12:10:00Z"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.</m:t>
            </m:r>
          </w:del>
          <w:ins w:id="13" w:author="krug001" w:date="2013-03-19T12:10:00Z"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</w:ins>
        </m:oMath>
      </m:oMathPara>
    </w:p>
    <w:p w:rsidR="00F15210" w:rsidDel="00F15210" w:rsidRDefault="00F15210" w:rsidP="00F15210">
      <w:pPr>
        <w:spacing w:line="360" w:lineRule="auto"/>
        <w:rPr>
          <w:ins w:id="14" w:author="krug001" w:date="2013-03-19T12:10:00Z"/>
          <w:rFonts w:ascii="Times New Roman" w:hAnsi="Times New Roman" w:cs="Times New Roman"/>
          <w:sz w:val="24"/>
          <w:szCs w:val="24"/>
        </w:rPr>
      </w:pPr>
      <w:proofErr w:type="gramStart"/>
      <w:ins w:id="15" w:author="krug001" w:date="2013-03-19T12:10:00Z">
        <w:r>
          <w:rPr>
            <w:rFonts w:ascii="Times New Roman" w:hAnsi="Times New Roman" w:cs="Times New Roman"/>
            <w:sz w:val="24"/>
            <w:szCs w:val="24"/>
          </w:rPr>
          <w:t>if</w:t>
        </w:r>
        <w:proofErr w:type="gramEnd"/>
        <w:r>
          <w:rPr>
            <w:rFonts w:ascii="Times New Roman" w:hAnsi="Times New Roman" w:cs="Times New Roman"/>
            <w:sz w:val="24"/>
            <w:szCs w:val="24"/>
          </w:rPr>
          <w:t xml:space="preserve"> all treatments are equally replicated, or by</w:t>
        </w:r>
      </w:ins>
    </w:p>
    <w:p w:rsidR="003A0F76" w:rsidDel="00F15210" w:rsidRDefault="00AF5B3B" w:rsidP="00F15210">
      <w:pPr>
        <w:spacing w:line="360" w:lineRule="auto"/>
        <w:rPr>
          <w:del w:id="16" w:author="krug001" w:date="2013-03-19T12:10:00Z"/>
          <w:rFonts w:ascii="Times New Roman" w:hAnsi="Times New Roman" w:cs="Times New Roman"/>
          <w:sz w:val="24"/>
          <w:szCs w:val="24"/>
        </w:rPr>
        <w:pPrChange w:id="17" w:author="krug001" w:date="2013-03-19T12:10:00Z">
          <w:pPr>
            <w:spacing w:line="360" w:lineRule="auto"/>
          </w:pPr>
        </w:pPrChange>
      </w:pPr>
      <w:del w:id="18" w:author="krug001" w:date="2013-03-19T12:10:00Z">
        <w:r w:rsidDel="00F15210">
          <w:rPr>
            <w:rFonts w:ascii="Times New Roman" w:hAnsi="Times New Roman" w:cs="Times New Roman"/>
            <w:sz w:val="24"/>
            <w:szCs w:val="24"/>
          </w:rPr>
          <w:delText xml:space="preserve">However, the canonical efficiency factors can only be computed if the treatments are equally replicated in the experimental design. </w:delText>
        </w:r>
      </w:del>
    </w:p>
    <w:p w:rsidR="00AF5B3B" w:rsidDel="00F15210" w:rsidRDefault="00AF5B3B" w:rsidP="00F15210">
      <w:pPr>
        <w:spacing w:line="360" w:lineRule="auto"/>
        <w:rPr>
          <w:del w:id="19" w:author="krug001" w:date="2013-03-19T12:10:00Z"/>
          <w:rFonts w:ascii="Times New Roman" w:hAnsi="Times New Roman" w:cs="Times New Roman"/>
          <w:sz w:val="24"/>
          <w:szCs w:val="24"/>
        </w:rPr>
        <w:pPrChange w:id="20" w:author="krug001" w:date="2013-03-19T12:10:00Z">
          <w:pPr>
            <w:spacing w:line="360" w:lineRule="auto"/>
          </w:pPr>
        </w:pPrChange>
      </w:pPr>
    </w:p>
    <w:p w:rsidR="00AF5B3B" w:rsidRDefault="004D2538" w:rsidP="00F15210">
      <w:pPr>
        <w:spacing w:line="360" w:lineRule="auto"/>
        <w:rPr>
          <w:rFonts w:ascii="Times New Roman" w:hAnsi="Times New Roman" w:cs="Times New Roman"/>
          <w:sz w:val="24"/>
          <w:szCs w:val="24"/>
        </w:rPr>
        <w:pPrChange w:id="21" w:author="krug001" w:date="2013-03-19T12:10:00Z">
          <w:pPr>
            <w:spacing w:line="360" w:lineRule="auto"/>
          </w:pPr>
        </w:pPrChange>
      </w:pPr>
      <w:del w:id="22" w:author="krug001" w:date="2013-03-19T12:10:00Z">
        <w:r w:rsidDel="00F15210">
          <w:rPr>
            <w:rFonts w:ascii="Times New Roman" w:hAnsi="Times New Roman" w:cs="Times New Roman"/>
            <w:sz w:val="24"/>
            <w:szCs w:val="24"/>
          </w:rPr>
          <w:delText>For the cases where the treatments are unequally replicated, the canonical efficacy factors can then be obtain from the eigenvalue of the adjusted information matrix as follows</w:delText>
        </w:r>
      </w:del>
      <w:r>
        <w:rPr>
          <w:rFonts w:ascii="Times New Roman" w:hAnsi="Times New Roman" w:cs="Times New Roman"/>
          <w:sz w:val="24"/>
          <w:szCs w:val="24"/>
        </w:rPr>
        <w:t>,</w:t>
      </w:r>
    </w:p>
    <w:p w:rsidR="00AF5B3B" w:rsidRPr="004D2538" w:rsidRDefault="007E3AEA" w:rsidP="003A0F76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-δ/2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A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-δ/2</m:t>
              </m:r>
            </m:sup>
          </m:sSup>
        </m:oMath>
      </m:oMathPara>
    </w:p>
    <w:p w:rsidR="004D2538" w:rsidRDefault="00F15210" w:rsidP="003A0F76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ins w:id="23" w:author="krug001" w:date="2013-03-19T12:11:00Z">
        <w:r>
          <w:rPr>
            <w:rFonts w:ascii="Times New Roman" w:eastAsiaTheme="minorEastAsia" w:hAnsi="Times New Roman" w:cs="Times New Roman"/>
            <w:sz w:val="24"/>
            <w:szCs w:val="24"/>
          </w:rPr>
          <w:t>otherwise</w:t>
        </w:r>
        <w:proofErr w:type="gramEnd"/>
        <w:r>
          <w:rPr>
            <w:rFonts w:ascii="Times New Roman" w:eastAsiaTheme="minorEastAsia" w:hAnsi="Times New Roman" w:cs="Times New Roman"/>
            <w:sz w:val="24"/>
            <w:szCs w:val="24"/>
          </w:rPr>
          <w:t xml:space="preserve">, </w:t>
        </w:r>
      </w:ins>
      <w:r w:rsidR="004D2538">
        <w:rPr>
          <w:rFonts w:ascii="Times New Roman" w:eastAsiaTheme="minorEastAsia" w:hAnsi="Times New Roman" w:cs="Times New Roman"/>
          <w:sz w:val="24"/>
          <w:szCs w:val="24"/>
        </w:rPr>
        <w:t>where</w:t>
      </w:r>
      <w:ins w:id="24" w:author="krug001" w:date="2013-03-19T12:11:00Z">
        <w:r>
          <w:rPr>
            <w:rFonts w:ascii="Times New Roman" w:eastAsiaTheme="minorEastAsia" w:hAnsi="Times New Roman" w:cs="Times New Roman"/>
            <w:sz w:val="24"/>
            <w:szCs w:val="24"/>
          </w:rPr>
          <w:t xml:space="preserve"> </w:t>
        </w:r>
      </w:ins>
      <w:r w:rsidR="004D253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p>
          <m:sSupPr>
            <m:ctrlPr>
              <w:del w:id="25" w:author="krug001" w:date="2013-03-19T12:11:00Z"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w:del>
            </m:ctrlPr>
          </m:sSupPr>
          <m:e>
            <w:del w:id="26" w:author="krug001" w:date="2013-03-19T12:11:00Z"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w:del>
          </m:e>
          <m:sup>
            <w:del w:id="27" w:author="krug001" w:date="2013-03-19T12:11:00Z"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-δ/2</m:t>
              </m:r>
            </w:del>
          </m:sup>
        </m:sSup>
        <w:del w:id="28" w:author="krug001" w:date="2013-03-19T12:11:00Z"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is the inverse of </m:t>
          </m:r>
        </w:del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δ/2</m:t>
            </m:r>
          </m:sup>
        </m:sSup>
      </m:oMath>
      <w:del w:id="29" w:author="krug001" w:date="2013-03-19T12:11:00Z">
        <w:r w:rsidR="004D2538" w:rsidDel="00F15210">
          <w:rPr>
            <w:rFonts w:ascii="Times New Roman" w:eastAsiaTheme="minorEastAsia" w:hAnsi="Times New Roman" w:cs="Times New Roman"/>
            <w:sz w:val="24"/>
            <w:szCs w:val="24"/>
          </w:rPr>
          <w:delText xml:space="preserve">, which </w:delText>
        </w:r>
      </w:del>
      <w:ins w:id="30" w:author="krug001" w:date="2013-03-19T12:11:00Z">
        <w:r>
          <w:rPr>
            <w:rFonts w:ascii="Times New Roman" w:eastAsiaTheme="minorEastAsia" w:hAnsi="Times New Roman" w:cs="Times New Roman"/>
            <w:sz w:val="24"/>
            <w:szCs w:val="24"/>
          </w:rPr>
          <w:t xml:space="preserve"> </w:t>
        </w:r>
      </w:ins>
      <w:r w:rsidR="004D2538">
        <w:rPr>
          <w:rFonts w:ascii="Times New Roman" w:eastAsiaTheme="minorEastAsia" w:hAnsi="Times New Roman" w:cs="Times New Roman"/>
          <w:sz w:val="24"/>
          <w:szCs w:val="24"/>
        </w:rPr>
        <w:t xml:space="preserve">is </w:t>
      </w:r>
      <w:del w:id="31" w:author="krug001" w:date="2013-03-19T12:11:00Z">
        <w:r w:rsidR="004D2538" w:rsidDel="00F15210">
          <w:rPr>
            <w:rFonts w:ascii="Times New Roman" w:eastAsiaTheme="minorEastAsia" w:hAnsi="Times New Roman" w:cs="Times New Roman"/>
            <w:sz w:val="24"/>
            <w:szCs w:val="24"/>
          </w:rPr>
          <w:delText xml:space="preserve">the </w:delText>
        </w:r>
      </w:del>
      <w:ins w:id="32" w:author="krug001" w:date="2013-03-19T12:11:00Z">
        <w:r>
          <w:rPr>
            <w:rFonts w:ascii="Times New Roman" w:eastAsiaTheme="minorEastAsia" w:hAnsi="Times New Roman" w:cs="Times New Roman"/>
            <w:sz w:val="24"/>
            <w:szCs w:val="24"/>
          </w:rPr>
          <w:t>a</w:t>
        </w:r>
        <w:r>
          <w:rPr>
            <w:rFonts w:ascii="Times New Roman" w:eastAsiaTheme="minorEastAsia" w:hAnsi="Times New Roman" w:cs="Times New Roman"/>
            <w:sz w:val="24"/>
            <w:szCs w:val="24"/>
          </w:rPr>
          <w:t xml:space="preserve"> </w:t>
        </w:r>
      </w:ins>
      <w:r w:rsidR="004D2538">
        <w:rPr>
          <w:rFonts w:ascii="Times New Roman" w:eastAsiaTheme="minorEastAsia" w:hAnsi="Times New Roman" w:cs="Times New Roman"/>
          <w:sz w:val="24"/>
          <w:szCs w:val="24"/>
        </w:rPr>
        <w:t xml:space="preserve">diagonal matrix with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 w:rsidR="004D2538">
        <w:rPr>
          <w:rFonts w:ascii="Times New Roman" w:eastAsiaTheme="minorEastAsia" w:hAnsi="Times New Roman" w:cs="Times New Roman"/>
          <w:sz w:val="24"/>
          <w:szCs w:val="24"/>
        </w:rPr>
        <w:t xml:space="preserve">th diagonal element equal to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1/2</m:t>
            </m:r>
          </m:sup>
        </m:sSup>
      </m:oMath>
      <w:r w:rsidR="00CB5C80">
        <w:rPr>
          <w:rFonts w:ascii="Times New Roman" w:eastAsiaTheme="minorEastAsia" w:hAnsi="Times New Roman" w:cs="Times New Roman"/>
          <w:sz w:val="24"/>
          <w:szCs w:val="24"/>
        </w:rPr>
        <w:t xml:space="preserve"> (John and Williams, 19</w:t>
      </w:r>
      <w:r w:rsidR="00B40BCF">
        <w:rPr>
          <w:rFonts w:ascii="Times New Roman" w:eastAsiaTheme="minorEastAsia" w:hAnsi="Times New Roman" w:cs="Times New Roman"/>
          <w:sz w:val="24"/>
          <w:szCs w:val="24"/>
        </w:rPr>
        <w:t>87</w:t>
      </w:r>
      <w:del w:id="33" w:author="krug001" w:date="2013-03-19T12:11:00Z">
        <w:r w:rsidR="00CB5C80" w:rsidDel="00F15210">
          <w:rPr>
            <w:rFonts w:ascii="Times New Roman" w:eastAsiaTheme="minorEastAsia" w:hAnsi="Times New Roman" w:cs="Times New Roman"/>
            <w:sz w:val="24"/>
            <w:szCs w:val="24"/>
          </w:rPr>
          <w:delText>)</w:delText>
        </w:r>
        <w:r w:rsidR="004D2538" w:rsidDel="00F15210">
          <w:rPr>
            <w:rFonts w:ascii="Times New Roman" w:eastAsiaTheme="minorEastAsia" w:hAnsi="Times New Roman" w:cs="Times New Roman"/>
            <w:sz w:val="24"/>
            <w:szCs w:val="24"/>
          </w:rPr>
          <w:delText xml:space="preserve">. </w:delText>
        </w:r>
      </w:del>
      <w:ins w:id="34" w:author="krug001" w:date="2013-03-19T12:11:00Z">
        <w:r>
          <w:rPr>
            <w:rFonts w:ascii="Times New Roman" w:eastAsiaTheme="minorEastAsia" w:hAnsi="Times New Roman" w:cs="Times New Roman"/>
            <w:sz w:val="24"/>
            <w:szCs w:val="24"/>
          </w:rPr>
          <w:t>)</w:t>
        </w:r>
        <w:r>
          <w:rPr>
            <w:rFonts w:ascii="Times New Roman" w:eastAsiaTheme="minorEastAsia" w:hAnsi="Times New Roman" w:cs="Times New Roman"/>
            <w:sz w:val="24"/>
            <w:szCs w:val="24"/>
          </w:rPr>
          <w:t xml:space="preserve"> and </w:t>
        </w: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-δ/2</m:t>
              </m:r>
            </m:sup>
          </m:sSup>
        </m:oMath>
        <w:r>
          <w:rPr>
            <w:rFonts w:ascii="Times New Roman" w:eastAsiaTheme="minorEastAsia" w:hAnsi="Times New Roman" w:cs="Times New Roman"/>
            <w:sz w:val="24"/>
            <w:szCs w:val="24"/>
          </w:rPr>
          <w:t xml:space="preserve"> is </w:t>
        </w:r>
        <w:r>
          <w:rPr>
            <w:rFonts w:ascii="Times New Roman" w:eastAsiaTheme="minorEastAsia" w:hAnsi="Times New Roman" w:cs="Times New Roman"/>
            <w:sz w:val="24"/>
            <w:szCs w:val="24"/>
          </w:rPr>
          <w:t>its</w:t>
        </w:r>
        <w:r>
          <w:rPr>
            <w:rFonts w:ascii="Times New Roman" w:eastAsiaTheme="minorEastAsia" w:hAnsi="Times New Roman" w:cs="Times New Roman"/>
            <w:sz w:val="24"/>
            <w:szCs w:val="24"/>
          </w:rPr>
          <w:t xml:space="preserve"> inverse</w:t>
        </w:r>
      </w:ins>
      <w:ins w:id="35" w:author="krug001" w:date="2013-03-19T12:12:00Z">
        <w:r>
          <w:rPr>
            <w:rFonts w:ascii="Times New Roman" w:eastAsiaTheme="minorEastAsia" w:hAnsi="Times New Roman" w:cs="Times New Roman"/>
            <w:sz w:val="24"/>
            <w:szCs w:val="24"/>
          </w:rPr>
          <w:t>.</w:t>
        </w:r>
      </w:ins>
      <w:ins w:id="36" w:author="krug001" w:date="2013-03-19T12:11:00Z">
        <w:r>
          <w:rPr>
            <w:rFonts w:ascii="Times New Roman" w:eastAsiaTheme="minorEastAsia" w:hAnsi="Times New Roman" w:cs="Times New Roman"/>
            <w:sz w:val="24"/>
            <w:szCs w:val="24"/>
          </w:rPr>
          <w:t xml:space="preserve"> </w:t>
        </w:r>
      </w:ins>
      <w:del w:id="37" w:author="krug001" w:date="2013-03-19T12:16:00Z">
        <w:r w:rsidR="004D2538" w:rsidDel="00F15210">
          <w:rPr>
            <w:rFonts w:ascii="Times New Roman" w:eastAsiaTheme="minorEastAsia" w:hAnsi="Times New Roman" w:cs="Times New Roman"/>
            <w:sz w:val="24"/>
            <w:szCs w:val="24"/>
          </w:rPr>
          <w:delText xml:space="preserve">The </w:delText>
        </w:r>
        <w:r w:rsidR="00CB5C80" w:rsidDel="00F15210">
          <w:rPr>
            <w:rFonts w:ascii="Times New Roman" w:eastAsiaTheme="minorEastAsia" w:hAnsi="Times New Roman" w:cs="Times New Roman"/>
            <w:sz w:val="24"/>
            <w:szCs w:val="24"/>
          </w:rPr>
          <w:delText>structure</w:delText>
        </w:r>
        <w:r w:rsidR="004D2538" w:rsidDel="00F15210">
          <w:rPr>
            <w:rFonts w:ascii="Times New Roman" w:eastAsiaTheme="minorEastAsia" w:hAnsi="Times New Roman" w:cs="Times New Roman"/>
            <w:sz w:val="24"/>
            <w:szCs w:val="24"/>
          </w:rPr>
          <w:delText xml:space="preserve"> of </w:delText>
        </w: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-δ/2</m:t>
              </m:r>
            </m:sup>
          </m:sSup>
        </m:oMath>
        <w:r w:rsidR="004D2538" w:rsidDel="00F15210">
          <w:rPr>
            <w:rFonts w:ascii="Times New Roman" w:eastAsiaTheme="minorEastAsia" w:hAnsi="Times New Roman" w:cs="Times New Roman"/>
            <w:sz w:val="24"/>
            <w:szCs w:val="24"/>
          </w:rPr>
          <w:delText xml:space="preserve"> depends on the </w:delText>
        </w:r>
        <w:r w:rsidR="00CB5C80" w:rsidDel="00F15210">
          <w:rPr>
            <w:rFonts w:ascii="Times New Roman" w:eastAsiaTheme="minorEastAsia" w:hAnsi="Times New Roman" w:cs="Times New Roman"/>
            <w:sz w:val="24"/>
            <w:szCs w:val="24"/>
          </w:rPr>
          <w:delText xml:space="preserve">structure </w:delText>
        </w:r>
        <w:r w:rsidR="004D2538" w:rsidDel="00F15210">
          <w:rPr>
            <w:rFonts w:ascii="Times New Roman" w:eastAsiaTheme="minorEastAsia" w:hAnsi="Times New Roman" w:cs="Times New Roman"/>
            <w:sz w:val="24"/>
            <w:szCs w:val="24"/>
          </w:rPr>
          <w:delText xml:space="preserve">of the information matrix. </w:delText>
        </w:r>
      </w:del>
      <w:r w:rsidR="004D2538">
        <w:rPr>
          <w:rFonts w:ascii="Times New Roman" w:eastAsiaTheme="minorEastAsia" w:hAnsi="Times New Roman" w:cs="Times New Roman"/>
          <w:sz w:val="24"/>
          <w:szCs w:val="24"/>
        </w:rPr>
        <w:t xml:space="preserve">Typically, </w:t>
      </w:r>
      <w:r w:rsidR="00CB5C80">
        <w:rPr>
          <w:rFonts w:ascii="Times New Roman" w:eastAsiaTheme="minorEastAsia" w:hAnsi="Times New Roman" w:cs="Times New Roman"/>
          <w:sz w:val="24"/>
          <w:szCs w:val="24"/>
        </w:rPr>
        <w:t xml:space="preserve">for </w:t>
      </w:r>
      <w:ins w:id="38" w:author="krug001" w:date="2013-03-19T12:16:00Z">
        <w:r>
          <w:rPr>
            <w:rFonts w:ascii="Times New Roman" w:eastAsiaTheme="minorEastAsia" w:hAnsi="Times New Roman" w:cs="Times New Roman"/>
            <w:sz w:val="24"/>
            <w:szCs w:val="24"/>
          </w:rPr>
          <w:t xml:space="preserve">an </w:t>
        </w:r>
      </w:ins>
      <w:r w:rsidR="00CB5C80">
        <w:rPr>
          <w:rFonts w:ascii="Times New Roman" w:eastAsiaTheme="minorEastAsia" w:hAnsi="Times New Roman" w:cs="Times New Roman"/>
          <w:sz w:val="24"/>
          <w:szCs w:val="24"/>
        </w:rPr>
        <w:t xml:space="preserve">experiment with only one treatment factor, </w:t>
      </w:r>
      <w:r w:rsidR="004D2538">
        <w:rPr>
          <w:rFonts w:ascii="Times New Roman" w:eastAsiaTheme="minorEastAsia" w:hAnsi="Times New Roman" w:cs="Times New Roman"/>
          <w:sz w:val="24"/>
          <w:szCs w:val="24"/>
        </w:rPr>
        <w:t xml:space="preserve">the treatment information matrix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proofErr w:type="gramStart"/>
      <w:r w:rsidR="004D2538">
        <w:rPr>
          <w:rFonts w:ascii="Times New Roman" w:eastAsiaTheme="minorEastAsia" w:hAnsi="Times New Roman" w:cs="Times New Roman"/>
          <w:sz w:val="24"/>
          <w:szCs w:val="24"/>
        </w:rPr>
        <w:t>th</w:t>
      </w:r>
      <w:proofErr w:type="gramEnd"/>
      <w:r w:rsidR="004D2538">
        <w:rPr>
          <w:rFonts w:ascii="Times New Roman" w:eastAsiaTheme="minorEastAsia" w:hAnsi="Times New Roman" w:cs="Times New Roman"/>
          <w:sz w:val="24"/>
          <w:szCs w:val="24"/>
        </w:rPr>
        <w:t xml:space="preserve"> stratum is </w:t>
      </w:r>
      <w:ins w:id="39" w:author="krug001" w:date="2013-03-19T12:16:00Z">
        <w:r>
          <w:rPr>
            <w:rFonts w:ascii="Times New Roman" w:eastAsiaTheme="minorEastAsia" w:hAnsi="Times New Roman" w:cs="Times New Roman"/>
            <w:sz w:val="24"/>
            <w:szCs w:val="24"/>
          </w:rPr>
          <w:t>given by</w:t>
        </w:r>
      </w:ins>
    </w:p>
    <w:p w:rsidR="004D2538" w:rsidRDefault="007E3AEA" w:rsidP="003A0F76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'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X</m:t>
          </m:r>
          <w:ins w:id="40" w:author="krug001" w:date="2013-03-19T12:16:00Z"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</w:ins>
        </m:oMath>
      </m:oMathPara>
    </w:p>
    <w:p w:rsidR="003F4C78" w:rsidRDefault="004D2538" w:rsidP="00CB5C80">
      <w:pPr>
        <w:spacing w:line="360" w:lineRule="auto"/>
        <w:rPr>
          <w:ins w:id="41" w:author="krug001" w:date="2013-03-19T12:26:00Z"/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where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denotes</w:t>
      </w:r>
      <w:ins w:id="42" w:author="krug001" w:date="2013-03-19T12:17:00Z">
        <w:r w:rsidR="00F15210">
          <w:rPr>
            <w:rFonts w:ascii="Times New Roman" w:eastAsiaTheme="minorEastAsia" w:hAnsi="Times New Roman" w:cs="Times New Roman"/>
            <w:sz w:val="24"/>
            <w:szCs w:val="24"/>
          </w:rPr>
          <w:t xml:space="preserve"> the</w:t>
        </w:r>
      </w:ins>
      <w:r>
        <w:rPr>
          <w:rFonts w:ascii="Times New Roman" w:eastAsiaTheme="minorEastAsia" w:hAnsi="Times New Roman" w:cs="Times New Roman"/>
          <w:sz w:val="24"/>
          <w:szCs w:val="24"/>
        </w:rPr>
        <w:t xml:space="preserve"> treatment design matrix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denotes </w:t>
      </w:r>
      <w:del w:id="43" w:author="krug001" w:date="2013-03-19T12:17:00Z">
        <w:r w:rsidDel="00F15210">
          <w:rPr>
            <w:rFonts w:ascii="Times New Roman" w:eastAsiaTheme="minorEastAsia" w:hAnsi="Times New Roman" w:cs="Times New Roman"/>
            <w:sz w:val="24"/>
            <w:szCs w:val="24"/>
          </w:rPr>
          <w:delText xml:space="preserve">orthogonal </w:delText>
        </w:r>
      </w:del>
      <w:ins w:id="44" w:author="krug001" w:date="2013-03-19T12:17:00Z">
        <w:r w:rsidR="00F15210">
          <w:rPr>
            <w:rFonts w:ascii="Times New Roman" w:eastAsiaTheme="minorEastAsia" w:hAnsi="Times New Roman" w:cs="Times New Roman"/>
            <w:sz w:val="24"/>
            <w:szCs w:val="24"/>
          </w:rPr>
          <w:t xml:space="preserve">the </w:t>
        </w:r>
      </w:ins>
      <w:r>
        <w:rPr>
          <w:rFonts w:ascii="Times New Roman" w:eastAsiaTheme="minorEastAsia" w:hAnsi="Times New Roman" w:cs="Times New Roman"/>
          <w:sz w:val="24"/>
          <w:szCs w:val="24"/>
        </w:rPr>
        <w:t xml:space="preserve">projector </w:t>
      </w:r>
      <w:del w:id="45" w:author="krug001" w:date="2013-03-19T12:17:00Z">
        <w:r w:rsidDel="00F15210">
          <w:rPr>
            <w:rFonts w:ascii="Times New Roman" w:eastAsiaTheme="minorEastAsia" w:hAnsi="Times New Roman" w:cs="Times New Roman"/>
            <w:sz w:val="24"/>
            <w:szCs w:val="24"/>
          </w:rPr>
          <w:delText>of</w:delText>
        </w:r>
      </w:del>
      <w:ins w:id="46" w:author="krug001" w:date="2013-03-19T12:17:00Z">
        <w:r w:rsidR="00F15210">
          <w:rPr>
            <w:rFonts w:ascii="Times New Roman" w:eastAsiaTheme="minorEastAsia" w:hAnsi="Times New Roman" w:cs="Times New Roman"/>
            <w:sz w:val="24"/>
            <w:szCs w:val="24"/>
          </w:rPr>
          <w:t>for the</w:t>
        </w:r>
      </w:ins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th stratum</w:t>
      </w:r>
      <w:r w:rsidR="00CB5C80">
        <w:rPr>
          <w:rFonts w:ascii="Times New Roman" w:eastAsiaTheme="minorEastAsia" w:hAnsi="Times New Roman" w:cs="Times New Roman"/>
          <w:sz w:val="24"/>
          <w:szCs w:val="24"/>
        </w:rPr>
        <w:t>.</w:t>
      </w:r>
      <w:ins w:id="47" w:author="krug001" w:date="2013-03-19T12:20:00Z">
        <w:r w:rsidR="003F4C78">
          <w:rPr>
            <w:rFonts w:ascii="Times New Roman" w:eastAsiaTheme="minorEastAsia" w:hAnsi="Times New Roman" w:cs="Times New Roman"/>
            <w:sz w:val="24"/>
            <w:szCs w:val="24"/>
          </w:rPr>
          <w:t xml:space="preserve"> The</w:t>
        </w:r>
        <w:r w:rsidR="003F4C78">
          <w:rPr>
            <w:rFonts w:ascii="Times New Roman" w:eastAsiaTheme="minorEastAsia" w:hAnsi="Times New Roman" w:cs="Times New Roman"/>
            <w:sz w:val="24"/>
            <w:szCs w:val="24"/>
          </w:rPr>
          <w:t xml:space="preserve"> treatment design matrix </w:t>
        </w:r>
      </w:ins>
      <w:ins w:id="48" w:author="krug001" w:date="2013-03-19T12:21:00Z">
        <w:r w:rsidR="003F4C78">
          <w:rPr>
            <w:rFonts w:ascii="Times New Roman" w:eastAsiaTheme="minorEastAsia" w:hAnsi="Times New Roman" w:cs="Times New Roman"/>
            <w:sz w:val="24"/>
            <w:szCs w:val="24"/>
          </w:rPr>
          <w:t>is a binary matrix whose (</w:t>
        </w:r>
        <w:proofErr w:type="spellStart"/>
        <w:r w:rsidR="003F4C78">
          <w:rPr>
            <w:rFonts w:ascii="Times New Roman" w:eastAsiaTheme="minorEastAsia" w:hAnsi="Times New Roman" w:cs="Times New Roman"/>
            <w:i/>
            <w:sz w:val="24"/>
            <w:szCs w:val="24"/>
          </w:rPr>
          <w:t>l</w:t>
        </w:r>
        <w:proofErr w:type="gramStart"/>
        <w:r w:rsidR="003F4C78">
          <w:rPr>
            <w:rFonts w:ascii="Times New Roman" w:eastAsiaTheme="minorEastAsia" w:hAnsi="Times New Roman" w:cs="Times New Roman"/>
            <w:sz w:val="24"/>
            <w:szCs w:val="24"/>
          </w:rPr>
          <w:t>,</w:t>
        </w:r>
        <w:r w:rsidR="003F4C78">
          <w:rPr>
            <w:rFonts w:ascii="Times New Roman" w:eastAsiaTheme="minorEastAsia" w:hAnsi="Times New Roman" w:cs="Times New Roman"/>
            <w:i/>
            <w:sz w:val="24"/>
            <w:szCs w:val="24"/>
          </w:rPr>
          <w:t>m</w:t>
        </w:r>
        <w:proofErr w:type="spellEnd"/>
        <w:proofErr w:type="gramEnd"/>
        <w:r w:rsidR="003F4C78">
          <w:rPr>
            <w:rFonts w:ascii="Times New Roman" w:eastAsiaTheme="minorEastAsia" w:hAnsi="Times New Roman" w:cs="Times New Roman"/>
            <w:sz w:val="24"/>
            <w:szCs w:val="24"/>
          </w:rPr>
          <w:t>)</w:t>
        </w:r>
        <w:proofErr w:type="spellStart"/>
        <w:r w:rsidR="003F4C78">
          <w:rPr>
            <w:rFonts w:ascii="Times New Roman" w:eastAsiaTheme="minorEastAsia" w:hAnsi="Times New Roman" w:cs="Times New Roman"/>
            <w:sz w:val="24"/>
            <w:szCs w:val="24"/>
          </w:rPr>
          <w:t>th</w:t>
        </w:r>
        <w:proofErr w:type="spellEnd"/>
        <w:r w:rsidR="003F4C78">
          <w:rPr>
            <w:rFonts w:ascii="Times New Roman" w:eastAsiaTheme="minorEastAsia" w:hAnsi="Times New Roman" w:cs="Times New Roman"/>
            <w:sz w:val="24"/>
            <w:szCs w:val="24"/>
          </w:rPr>
          <w:t xml:space="preserve"> element corresponds to the </w:t>
        </w:r>
        <w:proofErr w:type="spellStart"/>
        <w:r w:rsidR="003F4C78">
          <w:rPr>
            <w:rFonts w:ascii="Times New Roman" w:eastAsiaTheme="minorEastAsia" w:hAnsi="Times New Roman" w:cs="Times New Roman"/>
            <w:i/>
            <w:sz w:val="24"/>
            <w:szCs w:val="24"/>
          </w:rPr>
          <w:t>l</w:t>
        </w:r>
        <w:r w:rsidR="003F4C78">
          <w:rPr>
            <w:rFonts w:ascii="Times New Roman" w:eastAsiaTheme="minorEastAsia" w:hAnsi="Times New Roman" w:cs="Times New Roman"/>
            <w:sz w:val="24"/>
            <w:szCs w:val="24"/>
          </w:rPr>
          <w:t>th</w:t>
        </w:r>
        <w:proofErr w:type="spellEnd"/>
        <w:r w:rsidR="003F4C78">
          <w:rPr>
            <w:rFonts w:ascii="Times New Roman" w:eastAsiaTheme="minorEastAsia" w:hAnsi="Times New Roman" w:cs="Times New Roman"/>
            <w:sz w:val="24"/>
            <w:szCs w:val="24"/>
          </w:rPr>
          <w:t xml:space="preserve"> observation </w:t>
        </w:r>
      </w:ins>
      <w:ins w:id="49" w:author="krug001" w:date="2013-03-19T12:22:00Z">
        <w:r w:rsidR="003F4C78">
          <w:rPr>
            <w:rFonts w:ascii="Times New Roman" w:eastAsiaTheme="minorEastAsia" w:hAnsi="Times New Roman" w:cs="Times New Roman"/>
            <w:sz w:val="24"/>
            <w:szCs w:val="24"/>
          </w:rPr>
          <w:t xml:space="preserve">on an experimental unit assigned treatment </w:t>
        </w:r>
        <w:r w:rsidR="003F4C78">
          <w:rPr>
            <w:rFonts w:ascii="Times New Roman" w:eastAsiaTheme="minorEastAsia" w:hAnsi="Times New Roman" w:cs="Times New Roman"/>
            <w:i/>
            <w:sz w:val="24"/>
            <w:szCs w:val="24"/>
          </w:rPr>
          <w:t>m</w:t>
        </w:r>
        <w:r w:rsidR="003F4C78">
          <w:rPr>
            <w:rFonts w:ascii="Times New Roman" w:eastAsiaTheme="minorEastAsia" w:hAnsi="Times New Roman" w:cs="Times New Roman"/>
            <w:sz w:val="24"/>
            <w:szCs w:val="24"/>
          </w:rPr>
          <w:t xml:space="preserve">, where </w:t>
        </w:r>
        <w:r w:rsidR="003F4C78">
          <w:rPr>
            <w:rFonts w:ascii="Times New Roman" w:eastAsiaTheme="minorEastAsia" w:hAnsi="Times New Roman" w:cs="Times New Roman"/>
            <w:i/>
            <w:sz w:val="24"/>
            <w:szCs w:val="24"/>
          </w:rPr>
          <w:t>m</w:t>
        </w:r>
        <w:r w:rsidR="003F4C78">
          <w:rPr>
            <w:rFonts w:ascii="Times New Roman" w:eastAsiaTheme="minorEastAsia" w:hAnsi="Times New Roman" w:cs="Times New Roman"/>
            <w:sz w:val="24"/>
            <w:szCs w:val="24"/>
          </w:rPr>
          <w:t xml:space="preserve"> denotes a factorial treatment combination</w:t>
        </w:r>
      </w:ins>
      <w:ins w:id="50" w:author="krug001" w:date="2013-03-19T12:20:00Z">
        <w:r w:rsidR="003F4C78">
          <w:rPr>
            <w:rFonts w:ascii="Times New Roman" w:eastAsiaTheme="minorEastAsia" w:hAnsi="Times New Roman" w:cs="Times New Roman"/>
            <w:sz w:val="24"/>
            <w:szCs w:val="24"/>
          </w:rPr>
          <w:t xml:space="preserve">. </w:t>
        </w:r>
      </w:ins>
      <w:ins w:id="51" w:author="krug001" w:date="2013-03-19T12:22:00Z">
        <w:r w:rsidR="003F4C78">
          <w:rPr>
            <w:rFonts w:ascii="Times New Roman" w:eastAsiaTheme="minorEastAsia" w:hAnsi="Times New Roman" w:cs="Times New Roman"/>
            <w:sz w:val="24"/>
            <w:szCs w:val="24"/>
          </w:rPr>
          <w:t xml:space="preserve">Thus, for a factorial experiment in which factor </w:t>
        </w:r>
      </w:ins>
      <w:ins w:id="52" w:author="krug001" w:date="2013-03-19T12:23:00Z">
        <w:r w:rsidR="003F4C78">
          <w:rPr>
            <w:rFonts w:ascii="Times New Roman" w:eastAsiaTheme="minorEastAsia" w:hAnsi="Times New Roman" w:cs="Times New Roman"/>
            <w:i/>
            <w:sz w:val="24"/>
            <w:szCs w:val="24"/>
          </w:rPr>
          <w:t>F</w:t>
        </w:r>
        <w:r w:rsidR="003F4C78">
          <w:rPr>
            <w:rFonts w:ascii="Times New Roman" w:eastAsiaTheme="minorEastAsia" w:hAnsi="Times New Roman" w:cs="Times New Roman"/>
            <w:sz w:val="24"/>
            <w:szCs w:val="24"/>
            <w:vertAlign w:val="subscript"/>
          </w:rPr>
          <w:t>1</w:t>
        </w:r>
        <w:r w:rsidR="003F4C78">
          <w:rPr>
            <w:rFonts w:ascii="Times New Roman" w:eastAsiaTheme="minorEastAsia" w:hAnsi="Times New Roman" w:cs="Times New Roman"/>
            <w:sz w:val="24"/>
            <w:szCs w:val="24"/>
          </w:rPr>
          <w:t xml:space="preserve"> and </w:t>
        </w:r>
        <w:r w:rsidR="003F4C78">
          <w:rPr>
            <w:rFonts w:ascii="Times New Roman" w:eastAsiaTheme="minorEastAsia" w:hAnsi="Times New Roman" w:cs="Times New Roman"/>
            <w:i/>
            <w:sz w:val="24"/>
            <w:szCs w:val="24"/>
          </w:rPr>
          <w:t>F</w:t>
        </w:r>
        <w:r w:rsidR="003F4C78">
          <w:rPr>
            <w:rFonts w:ascii="Times New Roman" w:eastAsiaTheme="minorEastAsia" w:hAnsi="Times New Roman" w:cs="Times New Roman"/>
            <w:sz w:val="24"/>
            <w:szCs w:val="24"/>
            <w:vertAlign w:val="subscript"/>
          </w:rPr>
          <w:t>2</w:t>
        </w:r>
        <w:r w:rsidR="003F4C78">
          <w:rPr>
            <w:rFonts w:ascii="Times New Roman" w:eastAsiaTheme="minorEastAsia" w:hAnsi="Times New Roman" w:cs="Times New Roman"/>
            <w:sz w:val="24"/>
            <w:szCs w:val="24"/>
          </w:rPr>
          <w:t xml:space="preserve"> </w:t>
        </w:r>
        <w:r w:rsidR="003F4C78">
          <w:rPr>
            <w:rFonts w:ascii="Times New Roman" w:eastAsiaTheme="minorEastAsia" w:hAnsi="Times New Roman" w:cs="Times New Roman"/>
            <w:sz w:val="24"/>
            <w:szCs w:val="24"/>
          </w:rPr>
          <w:t xml:space="preserve">have </w:t>
        </w:r>
        <w:r w:rsidR="003F4C78">
          <w:rPr>
            <w:rFonts w:ascii="Times New Roman" w:eastAsiaTheme="minorEastAsia" w:hAnsi="Times New Roman" w:cs="Times New Roman"/>
            <w:i/>
            <w:sz w:val="24"/>
            <w:szCs w:val="24"/>
          </w:rPr>
          <w:t>v</w:t>
        </w:r>
        <w:r w:rsidR="003F4C78">
          <w:rPr>
            <w:rFonts w:ascii="Times New Roman" w:eastAsiaTheme="minorEastAsia" w:hAnsi="Times New Roman" w:cs="Times New Roman"/>
            <w:sz w:val="24"/>
            <w:szCs w:val="24"/>
            <w:vertAlign w:val="subscript"/>
          </w:rPr>
          <w:t>1</w:t>
        </w:r>
      </w:ins>
      <w:del w:id="53" w:author="krug001" w:date="2013-03-19T12:23:00Z">
        <w:r w:rsidR="00CB5C80" w:rsidDel="003F4C78">
          <w:rPr>
            <w:rFonts w:ascii="Times New Roman" w:eastAsiaTheme="minorEastAsia" w:hAnsi="Times New Roman" w:cs="Times New Roman"/>
            <w:sz w:val="24"/>
            <w:szCs w:val="24"/>
          </w:rPr>
          <w:delText xml:space="preserve"> </w:delText>
        </w:r>
      </w:del>
      <w:ins w:id="54" w:author="krug001" w:date="2013-03-19T12:23:00Z">
        <w:r w:rsidR="003F4C78">
          <w:rPr>
            <w:rFonts w:ascii="Times New Roman" w:eastAsiaTheme="minorEastAsia" w:hAnsi="Times New Roman" w:cs="Times New Roman"/>
            <w:sz w:val="24"/>
            <w:szCs w:val="24"/>
          </w:rPr>
          <w:t xml:space="preserve">and </w:t>
        </w:r>
        <w:r w:rsidR="003F4C78">
          <w:rPr>
            <w:rFonts w:ascii="Times New Roman" w:eastAsiaTheme="minorEastAsia" w:hAnsi="Times New Roman" w:cs="Times New Roman"/>
            <w:i/>
            <w:sz w:val="24"/>
            <w:szCs w:val="24"/>
          </w:rPr>
          <w:t>v</w:t>
        </w:r>
        <w:r w:rsidR="003F4C78">
          <w:rPr>
            <w:rFonts w:ascii="Times New Roman" w:eastAsiaTheme="minorEastAsia" w:hAnsi="Times New Roman" w:cs="Times New Roman"/>
            <w:sz w:val="24"/>
            <w:szCs w:val="24"/>
            <w:vertAlign w:val="subscript"/>
          </w:rPr>
          <w:t>2</w:t>
        </w:r>
        <w:r w:rsidR="003F4C78">
          <w:rPr>
            <w:rFonts w:ascii="Times New Roman" w:eastAsiaTheme="minorEastAsia" w:hAnsi="Times New Roman" w:cs="Times New Roman"/>
            <w:sz w:val="24"/>
            <w:szCs w:val="24"/>
          </w:rPr>
          <w:t xml:space="preserve"> levels, respectively, and</w:t>
        </w:r>
      </w:ins>
      <w:ins w:id="55" w:author="krug001" w:date="2013-03-19T12:24:00Z">
        <w:r w:rsidR="003F4C78">
          <w:rPr>
            <w:rFonts w:ascii="Times New Roman" w:eastAsiaTheme="minorEastAsia" w:hAnsi="Times New Roman" w:cs="Times New Roman"/>
            <w:sz w:val="24"/>
            <w:szCs w:val="24"/>
          </w:rPr>
          <w:t xml:space="preserve"> in which each of the </w:t>
        </w:r>
        <w:r w:rsidR="003F4C78" w:rsidRPr="003F4C78">
          <w:rPr>
            <w:rFonts w:ascii="Times New Roman" w:eastAsiaTheme="minorEastAsia" w:hAnsi="Times New Roman" w:cs="Times New Roman"/>
            <w:i/>
            <w:sz w:val="24"/>
            <w:szCs w:val="24"/>
            <w:rPrChange w:id="56" w:author="krug001" w:date="2013-03-19T12:24:00Z">
              <w:rPr>
                <w:rFonts w:ascii="Times New Roman" w:eastAsiaTheme="minorEastAsia" w:hAnsi="Times New Roman" w:cs="Times New Roman"/>
                <w:sz w:val="24"/>
                <w:szCs w:val="24"/>
              </w:rPr>
            </w:rPrChange>
          </w:rPr>
          <w:t>v</w:t>
        </w:r>
        <w:r w:rsidR="003F4C78">
          <w:rPr>
            <w:rFonts w:ascii="Times New Roman" w:eastAsiaTheme="minorEastAsia" w:hAnsi="Times New Roman" w:cs="Times New Roman"/>
            <w:sz w:val="24"/>
            <w:szCs w:val="24"/>
          </w:rPr>
          <w:t xml:space="preserve"> = </w:t>
        </w:r>
        <w:r w:rsidR="003F4C78" w:rsidRPr="003F4C78">
          <w:rPr>
            <w:rFonts w:ascii="Times New Roman" w:eastAsiaTheme="minorEastAsia" w:hAnsi="Times New Roman" w:cs="Times New Roman"/>
            <w:i/>
            <w:sz w:val="24"/>
            <w:szCs w:val="24"/>
            <w:rPrChange w:id="57" w:author="krug001" w:date="2013-03-19T12:24:00Z">
              <w:rPr>
                <w:rFonts w:ascii="Times New Roman" w:eastAsiaTheme="minorEastAsia" w:hAnsi="Times New Roman" w:cs="Times New Roman"/>
                <w:sz w:val="24"/>
                <w:szCs w:val="24"/>
              </w:rPr>
            </w:rPrChange>
          </w:rPr>
          <w:t>v</w:t>
        </w:r>
        <w:r w:rsidR="003F4C78" w:rsidRPr="003F4C78">
          <w:rPr>
            <w:rFonts w:ascii="Times New Roman" w:eastAsiaTheme="minorEastAsia" w:hAnsi="Times New Roman" w:cs="Times New Roman"/>
            <w:sz w:val="24"/>
            <w:szCs w:val="24"/>
            <w:vertAlign w:val="subscript"/>
            <w:rPrChange w:id="58" w:author="krug001" w:date="2013-03-19T12:24:00Z">
              <w:rPr>
                <w:rFonts w:ascii="Times New Roman" w:eastAsiaTheme="minorEastAsia" w:hAnsi="Times New Roman" w:cs="Times New Roman"/>
                <w:sz w:val="24"/>
                <w:szCs w:val="24"/>
              </w:rPr>
            </w:rPrChange>
          </w:rPr>
          <w:t>1</w:t>
        </w:r>
        <w:r w:rsidR="003F4C78" w:rsidRPr="003F4C78">
          <w:rPr>
            <w:rFonts w:ascii="Times New Roman" w:eastAsiaTheme="minorEastAsia" w:hAnsi="Times New Roman" w:cs="Times New Roman"/>
            <w:i/>
            <w:sz w:val="24"/>
            <w:szCs w:val="24"/>
            <w:rPrChange w:id="59" w:author="krug001" w:date="2013-03-19T12:24:00Z">
              <w:rPr>
                <w:rFonts w:ascii="Times New Roman" w:eastAsiaTheme="minorEastAsia" w:hAnsi="Times New Roman" w:cs="Times New Roman"/>
                <w:sz w:val="24"/>
                <w:szCs w:val="24"/>
              </w:rPr>
            </w:rPrChange>
          </w:rPr>
          <w:t>v</w:t>
        </w:r>
        <w:r w:rsidR="003F4C78" w:rsidRPr="003F4C78">
          <w:rPr>
            <w:rFonts w:ascii="Times New Roman" w:eastAsiaTheme="minorEastAsia" w:hAnsi="Times New Roman" w:cs="Times New Roman"/>
            <w:sz w:val="24"/>
            <w:szCs w:val="24"/>
            <w:vertAlign w:val="subscript"/>
            <w:rPrChange w:id="60" w:author="krug001" w:date="2013-03-19T12:24:00Z">
              <w:rPr>
                <w:rFonts w:ascii="Times New Roman" w:eastAsiaTheme="minorEastAsia" w:hAnsi="Times New Roman" w:cs="Times New Roman"/>
                <w:sz w:val="24"/>
                <w:szCs w:val="24"/>
              </w:rPr>
            </w:rPrChange>
          </w:rPr>
          <w:t>2</w:t>
        </w:r>
        <w:r w:rsidR="003F4C78">
          <w:rPr>
            <w:rFonts w:ascii="Times New Roman" w:eastAsiaTheme="minorEastAsia" w:hAnsi="Times New Roman" w:cs="Times New Roman"/>
            <w:sz w:val="24"/>
            <w:szCs w:val="24"/>
          </w:rPr>
          <w:t xml:space="preserve"> factorial treatment combinations is replicated </w:t>
        </w:r>
        <w:r w:rsidR="003F4C78">
          <w:rPr>
            <w:rFonts w:ascii="Times New Roman" w:eastAsiaTheme="minorEastAsia" w:hAnsi="Times New Roman" w:cs="Times New Roman"/>
            <w:i/>
            <w:sz w:val="24"/>
            <w:szCs w:val="24"/>
          </w:rPr>
          <w:t>r</w:t>
        </w:r>
        <w:r w:rsidR="003F4C78">
          <w:rPr>
            <w:rFonts w:ascii="Times New Roman" w:eastAsiaTheme="minorEastAsia" w:hAnsi="Times New Roman" w:cs="Times New Roman"/>
            <w:sz w:val="24"/>
            <w:szCs w:val="24"/>
          </w:rPr>
          <w:t xml:space="preserve"> times, </w:t>
        </w:r>
        <w:r w:rsidR="003F4C78">
          <w:rPr>
            <w:rFonts w:ascii="Times New Roman" w:eastAsiaTheme="minorEastAsia" w:hAnsi="Times New Roman" w:cs="Times New Roman"/>
            <w:i/>
            <w:sz w:val="24"/>
            <w:szCs w:val="24"/>
          </w:rPr>
          <w:t>X</w:t>
        </w:r>
      </w:ins>
      <w:ins w:id="61" w:author="krug001" w:date="2013-03-19T12:25:00Z">
        <w:r w:rsidR="003F4C78">
          <w:rPr>
            <w:rFonts w:ascii="Times New Roman" w:eastAsiaTheme="minorEastAsia" w:hAnsi="Times New Roman" w:cs="Times New Roman"/>
            <w:sz w:val="24"/>
            <w:szCs w:val="24"/>
          </w:rPr>
          <w:t xml:space="preserve"> will have dimensions </w:t>
        </w:r>
        <w:proofErr w:type="spellStart"/>
        <w:proofErr w:type="gramStart"/>
        <w:r w:rsidR="003F4C78">
          <w:rPr>
            <w:rFonts w:ascii="Times New Roman" w:eastAsiaTheme="minorEastAsia" w:hAnsi="Times New Roman" w:cs="Times New Roman"/>
            <w:i/>
            <w:sz w:val="24"/>
            <w:szCs w:val="24"/>
          </w:rPr>
          <w:t>rv</w:t>
        </w:r>
        <w:proofErr w:type="spellEnd"/>
        <w:proofErr w:type="gramEnd"/>
        <w:r w:rsidR="003F4C78">
          <w:rPr>
            <w:rFonts w:ascii="Times New Roman" w:eastAsiaTheme="minorEastAsia" w:hAnsi="Times New Roman" w:cs="Times New Roman"/>
            <w:sz w:val="24"/>
            <w:szCs w:val="24"/>
          </w:rPr>
          <w:t xml:space="preserve"> </w:t>
        </w:r>
        <w:r w:rsidR="003F4C78">
          <w:rPr>
            <w:rFonts w:ascii="Times New Roman" w:eastAsiaTheme="minorEastAsia" w:hAnsi="Times New Roman" w:cs="Times New Roman"/>
            <w:sz w:val="24"/>
            <w:szCs w:val="24"/>
          </w:rPr>
          <w:sym w:font="Symbol" w:char="F0B4"/>
        </w:r>
        <w:r w:rsidR="003F4C78">
          <w:rPr>
            <w:rFonts w:ascii="Times New Roman" w:eastAsiaTheme="minorEastAsia" w:hAnsi="Times New Roman" w:cs="Times New Roman"/>
            <w:sz w:val="24"/>
            <w:szCs w:val="24"/>
          </w:rPr>
          <w:t xml:space="preserve"> </w:t>
        </w:r>
        <w:r w:rsidR="003F4C78">
          <w:rPr>
            <w:rFonts w:ascii="Times New Roman" w:eastAsiaTheme="minorEastAsia" w:hAnsi="Times New Roman" w:cs="Times New Roman"/>
            <w:i/>
            <w:sz w:val="24"/>
            <w:szCs w:val="24"/>
          </w:rPr>
          <w:t>v</w:t>
        </w:r>
        <w:r w:rsidR="003F4C78">
          <w:rPr>
            <w:rFonts w:ascii="Times New Roman" w:eastAsiaTheme="minorEastAsia" w:hAnsi="Times New Roman" w:cs="Times New Roman"/>
            <w:sz w:val="24"/>
            <w:szCs w:val="24"/>
          </w:rPr>
          <w:t>.</w:t>
        </w:r>
      </w:ins>
      <w:ins w:id="62" w:author="krug001" w:date="2013-03-19T12:23:00Z">
        <w:r w:rsidR="003F4C78">
          <w:rPr>
            <w:rFonts w:ascii="Times New Roman" w:eastAsiaTheme="minorEastAsia" w:hAnsi="Times New Roman" w:cs="Times New Roman"/>
            <w:sz w:val="24"/>
            <w:szCs w:val="24"/>
          </w:rPr>
          <w:t xml:space="preserve"> </w:t>
        </w:r>
      </w:ins>
      <w:r w:rsidR="00CB5C80">
        <w:rPr>
          <w:rFonts w:ascii="Times New Roman" w:eastAsiaTheme="minorEastAsia" w:hAnsi="Times New Roman" w:cs="Times New Roman"/>
          <w:sz w:val="24"/>
          <w:szCs w:val="24"/>
        </w:rPr>
        <w:t xml:space="preserve">For </w:t>
      </w:r>
      <w:del w:id="63" w:author="krug001" w:date="2013-03-19T12:17:00Z">
        <w:r w:rsidR="00CB5C80" w:rsidDel="00F15210">
          <w:rPr>
            <w:rFonts w:ascii="Times New Roman" w:eastAsiaTheme="minorEastAsia" w:hAnsi="Times New Roman" w:cs="Times New Roman"/>
            <w:sz w:val="24"/>
            <w:szCs w:val="24"/>
          </w:rPr>
          <w:delText xml:space="preserve">the </w:delText>
        </w:r>
      </w:del>
      <w:ins w:id="64" w:author="krug001" w:date="2013-03-19T12:17:00Z">
        <w:r w:rsidR="00F15210">
          <w:rPr>
            <w:rFonts w:ascii="Times New Roman" w:eastAsiaTheme="minorEastAsia" w:hAnsi="Times New Roman" w:cs="Times New Roman"/>
            <w:sz w:val="24"/>
            <w:szCs w:val="24"/>
          </w:rPr>
          <w:t xml:space="preserve"> </w:t>
        </w:r>
      </w:ins>
      <w:r w:rsidR="00CB5C80">
        <w:rPr>
          <w:rFonts w:ascii="Times New Roman" w:eastAsiaTheme="minorEastAsia" w:hAnsi="Times New Roman" w:cs="Times New Roman"/>
          <w:sz w:val="24"/>
          <w:szCs w:val="24"/>
        </w:rPr>
        <w:t>experiment</w:t>
      </w:r>
      <w:ins w:id="65" w:author="krug001" w:date="2013-03-19T12:17:00Z">
        <w:r w:rsidR="00F15210">
          <w:rPr>
            <w:rFonts w:ascii="Times New Roman" w:eastAsiaTheme="minorEastAsia" w:hAnsi="Times New Roman" w:cs="Times New Roman"/>
            <w:sz w:val="24"/>
            <w:szCs w:val="24"/>
          </w:rPr>
          <w:t>s</w:t>
        </w:r>
      </w:ins>
      <w:r w:rsidR="00CB5C80">
        <w:rPr>
          <w:rFonts w:ascii="Times New Roman" w:eastAsiaTheme="minorEastAsia" w:hAnsi="Times New Roman" w:cs="Times New Roman"/>
          <w:sz w:val="24"/>
          <w:szCs w:val="24"/>
        </w:rPr>
        <w:t xml:space="preserve"> with two treatment factor</w:t>
      </w:r>
      <w:ins w:id="66" w:author="krug001" w:date="2013-03-19T12:18:00Z">
        <w:r w:rsidR="003F4C78">
          <w:rPr>
            <w:rFonts w:ascii="Times New Roman" w:eastAsiaTheme="minorEastAsia" w:hAnsi="Times New Roman" w:cs="Times New Roman"/>
            <w:sz w:val="24"/>
            <w:szCs w:val="24"/>
          </w:rPr>
          <w:t>s</w:t>
        </w:r>
      </w:ins>
      <w:r w:rsidR="00CB5C80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del w:id="67" w:author="krug001" w:date="2013-03-19T12:18:00Z">
        <w:r w:rsidR="00CB5C80" w:rsidDel="003F4C78">
          <w:rPr>
            <w:rFonts w:ascii="Times New Roman" w:eastAsiaTheme="minorEastAsia" w:hAnsi="Times New Roman" w:cs="Times New Roman"/>
            <w:sz w:val="24"/>
            <w:szCs w:val="24"/>
          </w:rPr>
          <w:delText xml:space="preserve">it </w:delText>
        </w:r>
      </w:del>
      <w:ins w:id="68" w:author="krug001" w:date="2013-03-19T12:18:00Z">
        <w:r w:rsidR="003F4C78">
          <w:rPr>
            <w:rFonts w:ascii="Times New Roman" w:eastAsiaTheme="minorEastAsia" w:hAnsi="Times New Roman" w:cs="Times New Roman"/>
            <w:sz w:val="24"/>
            <w:szCs w:val="24"/>
          </w:rPr>
          <w:t xml:space="preserve">in addition to </w:t>
        </w:r>
        <w:r w:rsidR="003F4C78">
          <w:rPr>
            <w:rFonts w:ascii="Times New Roman" w:eastAsiaTheme="minorEastAsia" w:hAnsi="Times New Roman" w:cs="Times New Roman"/>
            <w:i/>
            <w:sz w:val="24"/>
            <w:szCs w:val="24"/>
          </w:rPr>
          <w:t>X</w:t>
        </w:r>
        <w:r w:rsidR="003F4C78">
          <w:rPr>
            <w:rFonts w:ascii="Times New Roman" w:eastAsiaTheme="minorEastAsia" w:hAnsi="Times New Roman" w:cs="Times New Roman"/>
            <w:sz w:val="24"/>
            <w:szCs w:val="24"/>
          </w:rPr>
          <w:t>,</w:t>
        </w:r>
        <w:r w:rsidR="003F4C78">
          <w:rPr>
            <w:rFonts w:ascii="Times New Roman" w:eastAsiaTheme="minorEastAsia" w:hAnsi="Times New Roman" w:cs="Times New Roman"/>
            <w:sz w:val="24"/>
            <w:szCs w:val="24"/>
          </w:rPr>
          <w:t xml:space="preserve"> </w:t>
        </w:r>
      </w:ins>
      <w:del w:id="69" w:author="krug001" w:date="2013-03-19T12:18:00Z">
        <w:r w:rsidR="00CB5C80" w:rsidDel="003F4C78">
          <w:rPr>
            <w:rFonts w:ascii="Times New Roman" w:eastAsiaTheme="minorEastAsia" w:hAnsi="Times New Roman" w:cs="Times New Roman"/>
            <w:sz w:val="24"/>
            <w:szCs w:val="24"/>
          </w:rPr>
          <w:delText xml:space="preserve">requires </w:delText>
        </w:r>
      </w:del>
      <w:r w:rsidR="00CB5C80">
        <w:rPr>
          <w:rFonts w:ascii="Times New Roman" w:eastAsiaTheme="minorEastAsia" w:hAnsi="Times New Roman" w:cs="Times New Roman"/>
          <w:sz w:val="24"/>
          <w:szCs w:val="24"/>
        </w:rPr>
        <w:t xml:space="preserve">treatment contrast </w:t>
      </w:r>
      <w:del w:id="70" w:author="krug001" w:date="2013-03-19T12:18:00Z">
        <w:r w:rsidR="00CB5C80" w:rsidDel="003F4C78">
          <w:rPr>
            <w:rFonts w:ascii="Times New Roman" w:eastAsiaTheme="minorEastAsia" w:hAnsi="Times New Roman" w:cs="Times New Roman"/>
            <w:sz w:val="24"/>
            <w:szCs w:val="24"/>
          </w:rPr>
          <w:delText xml:space="preserve">matrix </w:delText>
        </w:r>
      </w:del>
      <w:ins w:id="71" w:author="krug001" w:date="2013-03-19T12:18:00Z">
        <w:r w:rsidR="003F4C78">
          <w:rPr>
            <w:rFonts w:ascii="Times New Roman" w:eastAsiaTheme="minorEastAsia" w:hAnsi="Times New Roman" w:cs="Times New Roman"/>
            <w:sz w:val="24"/>
            <w:szCs w:val="24"/>
          </w:rPr>
          <w:t>matri</w:t>
        </w:r>
        <w:r w:rsidR="003F4C78">
          <w:rPr>
            <w:rFonts w:ascii="Times New Roman" w:eastAsiaTheme="minorEastAsia" w:hAnsi="Times New Roman" w:cs="Times New Roman"/>
            <w:sz w:val="24"/>
            <w:szCs w:val="24"/>
          </w:rPr>
          <w:t>ces are needed to decompose the information associat</w:t>
        </w:r>
      </w:ins>
      <w:ins w:id="72" w:author="krug001" w:date="2013-03-19T12:19:00Z">
        <w:r w:rsidR="003F4C78">
          <w:rPr>
            <w:rFonts w:ascii="Times New Roman" w:eastAsiaTheme="minorEastAsia" w:hAnsi="Times New Roman" w:cs="Times New Roman"/>
            <w:sz w:val="24"/>
            <w:szCs w:val="24"/>
          </w:rPr>
          <w:t>ed</w:t>
        </w:r>
      </w:ins>
      <w:ins w:id="73" w:author="krug001" w:date="2013-03-19T12:18:00Z">
        <w:r w:rsidR="003F4C78">
          <w:rPr>
            <w:rFonts w:ascii="Times New Roman" w:eastAsiaTheme="minorEastAsia" w:hAnsi="Times New Roman" w:cs="Times New Roman"/>
            <w:sz w:val="24"/>
            <w:szCs w:val="24"/>
          </w:rPr>
          <w:t xml:space="preserve"> </w:t>
        </w:r>
      </w:ins>
      <w:del w:id="74" w:author="krug001" w:date="2013-03-19T12:18:00Z">
        <w:r w:rsidR="00CB5C80" w:rsidDel="003F4C78">
          <w:rPr>
            <w:rFonts w:ascii="Times New Roman" w:eastAsiaTheme="minorEastAsia" w:hAnsi="Times New Roman" w:cs="Times New Roman"/>
            <w:sz w:val="24"/>
            <w:szCs w:val="24"/>
          </w:rPr>
          <w:delText xml:space="preserve">representing both </w:delText>
        </w:r>
      </w:del>
      <w:ins w:id="75" w:author="krug001" w:date="2013-03-19T12:19:00Z">
        <w:r w:rsidR="003F4C78">
          <w:rPr>
            <w:rFonts w:ascii="Times New Roman" w:eastAsiaTheme="minorEastAsia" w:hAnsi="Times New Roman" w:cs="Times New Roman"/>
            <w:sz w:val="24"/>
            <w:szCs w:val="24"/>
          </w:rPr>
          <w:t xml:space="preserve">with the main effects of, and interaction between, </w:t>
        </w:r>
      </w:ins>
      <w:r w:rsidR="00CB5C80">
        <w:rPr>
          <w:rFonts w:ascii="Times New Roman" w:eastAsiaTheme="minorEastAsia" w:hAnsi="Times New Roman" w:cs="Times New Roman"/>
          <w:sz w:val="24"/>
          <w:szCs w:val="24"/>
        </w:rPr>
        <w:t xml:space="preserve">treatment factors, denoted by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ins w:id="76" w:author="krug001" w:date="2013-03-19T12:19:00Z">
        <w:r w:rsidR="003F4C78">
          <w:rPr>
            <w:rFonts w:ascii="Times New Roman" w:eastAsiaTheme="minorEastAsia" w:hAnsi="Times New Roman" w:cs="Times New Roman"/>
            <w:sz w:val="24"/>
            <w:szCs w:val="24"/>
          </w:rPr>
          <w:t xml:space="preserve">, </w:t>
        </w: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</m:oMath>
      </w:ins>
      <w:r w:rsidR="00CB5C80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w:ins w:id="77" w:author="krug001" w:date="2013-03-19T12:20:00Z"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w:ins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="00CB5C80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ins w:id="78" w:author="krug001" w:date="2013-03-19T12:20:00Z">
        <w:r w:rsidR="003F4C78">
          <w:rPr>
            <w:rFonts w:ascii="Times New Roman" w:eastAsiaTheme="minorEastAsia" w:hAnsi="Times New Roman" w:cs="Times New Roman"/>
            <w:sz w:val="24"/>
            <w:szCs w:val="24"/>
          </w:rPr>
          <w:t xml:space="preserve">respectively. </w:t>
        </w:r>
      </w:ins>
      <w:del w:id="79" w:author="krug001" w:date="2013-03-19T12:20:00Z">
        <w:r w:rsidR="00CB5C80" w:rsidDel="003F4C78">
          <w:rPr>
            <w:rFonts w:ascii="Times New Roman" w:eastAsiaTheme="minorEastAsia" w:hAnsi="Times New Roman" w:cs="Times New Roman"/>
            <w:sz w:val="24"/>
            <w:szCs w:val="24"/>
          </w:rPr>
          <w:delText xml:space="preserve">and a treatment design matrix corresponds to the overall treatment combination denote by </w:delText>
        </w: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X</m:t>
          </m:r>
        </m:oMath>
        <w:r w:rsidR="00CB5C80" w:rsidDel="003F4C78">
          <w:rPr>
            <w:rFonts w:ascii="Times New Roman" w:eastAsiaTheme="minorEastAsia" w:hAnsi="Times New Roman" w:cs="Times New Roman"/>
            <w:sz w:val="24"/>
            <w:szCs w:val="24"/>
          </w:rPr>
          <w:delText xml:space="preserve">. </w:delText>
        </w:r>
      </w:del>
    </w:p>
    <w:p w:rsidR="003F4C78" w:rsidRDefault="003F4C78" w:rsidP="00CB5C80">
      <w:pPr>
        <w:spacing w:line="360" w:lineRule="auto"/>
        <w:rPr>
          <w:ins w:id="80" w:author="krug001" w:date="2013-03-19T12:26:00Z"/>
          <w:rFonts w:ascii="Times New Roman" w:eastAsiaTheme="minorEastAsia" w:hAnsi="Times New Roman" w:cs="Times New Roman"/>
          <w:sz w:val="24"/>
          <w:szCs w:val="24"/>
        </w:rPr>
      </w:pPr>
    </w:p>
    <w:p w:rsidR="00CB5C80" w:rsidRDefault="003F4C78" w:rsidP="00CB5C80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ins w:id="81" w:author="krug001" w:date="2013-03-19T12:26:00Z">
        <w:r>
          <w:rPr>
            <w:rFonts w:ascii="Times New Roman" w:eastAsiaTheme="minorEastAsia" w:hAnsi="Times New Roman" w:cs="Times New Roman"/>
            <w:sz w:val="24"/>
            <w:szCs w:val="24"/>
          </w:rPr>
          <w:t xml:space="preserve">Now, consider a two-factor factorial experiment in </w:t>
        </w:r>
      </w:ins>
      <w:del w:id="82" w:author="krug001" w:date="2013-03-19T12:26:00Z">
        <w:r w:rsidR="00CB5C80" w:rsidDel="003F4C78">
          <w:rPr>
            <w:rFonts w:ascii="Times New Roman" w:eastAsiaTheme="minorEastAsia" w:hAnsi="Times New Roman" w:cs="Times New Roman"/>
            <w:sz w:val="24"/>
            <w:szCs w:val="24"/>
          </w:rPr>
          <w:delText xml:space="preserve">If </w:delText>
        </w:r>
      </w:del>
      <w:ins w:id="83" w:author="krug001" w:date="2013-03-19T12:26:00Z">
        <w:r>
          <w:rPr>
            <w:rFonts w:ascii="Times New Roman" w:eastAsiaTheme="minorEastAsia" w:hAnsi="Times New Roman" w:cs="Times New Roman"/>
            <w:sz w:val="24"/>
            <w:szCs w:val="24"/>
          </w:rPr>
          <w:t xml:space="preserve">which </w:t>
        </w:r>
      </w:ins>
      <w:r w:rsidR="00CB5C80">
        <w:rPr>
          <w:rFonts w:ascii="Times New Roman" w:eastAsiaTheme="minorEastAsia" w:hAnsi="Times New Roman" w:cs="Times New Roman"/>
          <w:sz w:val="24"/>
          <w:szCs w:val="24"/>
        </w:rPr>
        <w:t>the first treatment factor</w:t>
      </w:r>
      <w:ins w:id="84" w:author="krug001" w:date="2013-03-19T12:26:00Z">
        <w:r>
          <w:rPr>
            <w:rFonts w:ascii="Times New Roman" w:eastAsiaTheme="minorEastAsia" w:hAnsi="Times New Roman" w:cs="Times New Roman"/>
            <w:sz w:val="24"/>
            <w:szCs w:val="24"/>
          </w:rPr>
          <w:t xml:space="preserve">, </w:t>
        </w:r>
        <w:r>
          <w:rPr>
            <w:rFonts w:ascii="Times New Roman" w:eastAsiaTheme="minorEastAsia" w:hAnsi="Times New Roman" w:cs="Times New Roman"/>
            <w:i/>
            <w:sz w:val="24"/>
            <w:szCs w:val="24"/>
          </w:rPr>
          <w:t>F</w:t>
        </w:r>
        <w:r>
          <w:rPr>
            <w:rFonts w:ascii="Times New Roman" w:eastAsiaTheme="minorEastAsia" w:hAnsi="Times New Roman" w:cs="Times New Roman"/>
            <w:sz w:val="24"/>
            <w:szCs w:val="24"/>
            <w:vertAlign w:val="subscript"/>
          </w:rPr>
          <w:t>1</w:t>
        </w:r>
        <w:r>
          <w:rPr>
            <w:rFonts w:ascii="Times New Roman" w:eastAsiaTheme="minorEastAsia" w:hAnsi="Times New Roman" w:cs="Times New Roman"/>
            <w:sz w:val="24"/>
            <w:szCs w:val="24"/>
          </w:rPr>
          <w:t>,</w:t>
        </w:r>
      </w:ins>
      <w:r w:rsidR="00CB5C8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del w:id="85" w:author="krug001" w:date="2013-03-19T12:26:00Z">
        <w:r w:rsidR="00CB5C80" w:rsidDel="003F4C78">
          <w:rPr>
            <w:rFonts w:ascii="Times New Roman" w:eastAsiaTheme="minorEastAsia" w:hAnsi="Times New Roman" w:cs="Times New Roman"/>
            <w:sz w:val="24"/>
            <w:szCs w:val="24"/>
          </w:rPr>
          <w:delText>consists of</w:delText>
        </w:r>
      </w:del>
      <w:ins w:id="86" w:author="krug001" w:date="2013-03-19T12:26:00Z">
        <w:r>
          <w:rPr>
            <w:rFonts w:ascii="Times New Roman" w:eastAsiaTheme="minorEastAsia" w:hAnsi="Times New Roman" w:cs="Times New Roman"/>
            <w:sz w:val="24"/>
            <w:szCs w:val="24"/>
          </w:rPr>
          <w:t xml:space="preserve">has </w:t>
        </w:r>
        <w:r>
          <w:rPr>
            <w:rFonts w:ascii="Times New Roman" w:eastAsiaTheme="minorEastAsia" w:hAnsi="Times New Roman" w:cs="Times New Roman"/>
            <w:i/>
            <w:sz w:val="24"/>
            <w:szCs w:val="24"/>
          </w:rPr>
          <w:t>v</w:t>
        </w:r>
        <w:r>
          <w:rPr>
            <w:rFonts w:ascii="Times New Roman" w:eastAsiaTheme="minorEastAsia" w:hAnsi="Times New Roman" w:cs="Times New Roman"/>
            <w:sz w:val="24"/>
            <w:szCs w:val="24"/>
            <w:vertAlign w:val="subscript"/>
          </w:rPr>
          <w:t>1</w:t>
        </w:r>
        <w:r>
          <w:rPr>
            <w:rFonts w:ascii="Times New Roman" w:eastAsiaTheme="minorEastAsia" w:hAnsi="Times New Roman" w:cs="Times New Roman"/>
            <w:sz w:val="24"/>
            <w:szCs w:val="24"/>
          </w:rPr>
          <w:t xml:space="preserve"> =</w:t>
        </w:r>
      </w:ins>
      <w:r w:rsidR="00CB5C80">
        <w:rPr>
          <w:rFonts w:ascii="Times New Roman" w:eastAsiaTheme="minorEastAsia" w:hAnsi="Times New Roman" w:cs="Times New Roman"/>
          <w:sz w:val="24"/>
          <w:szCs w:val="24"/>
        </w:rPr>
        <w:t xml:space="preserve"> 2 levels and the second treatment factor</w:t>
      </w:r>
      <w:ins w:id="87" w:author="krug001" w:date="2013-03-19T12:27:00Z">
        <w:r>
          <w:rPr>
            <w:rFonts w:ascii="Times New Roman" w:eastAsiaTheme="minorEastAsia" w:hAnsi="Times New Roman" w:cs="Times New Roman"/>
            <w:sz w:val="24"/>
            <w:szCs w:val="24"/>
          </w:rPr>
          <w:t xml:space="preserve">, </w:t>
        </w:r>
        <w:r>
          <w:rPr>
            <w:rFonts w:ascii="Times New Roman" w:eastAsiaTheme="minorEastAsia" w:hAnsi="Times New Roman" w:cs="Times New Roman"/>
            <w:i/>
            <w:sz w:val="24"/>
            <w:szCs w:val="24"/>
          </w:rPr>
          <w:t>F</w:t>
        </w:r>
        <w:r>
          <w:rPr>
            <w:rFonts w:ascii="Times New Roman" w:eastAsiaTheme="minorEastAsia" w:hAnsi="Times New Roman" w:cs="Times New Roman"/>
            <w:sz w:val="24"/>
            <w:szCs w:val="24"/>
            <w:vertAlign w:val="subscript"/>
          </w:rPr>
          <w:t>2</w:t>
        </w:r>
        <w:r>
          <w:rPr>
            <w:rFonts w:ascii="Times New Roman" w:eastAsiaTheme="minorEastAsia" w:hAnsi="Times New Roman" w:cs="Times New Roman"/>
            <w:sz w:val="24"/>
            <w:szCs w:val="24"/>
          </w:rPr>
          <w:t>,</w:t>
        </w:r>
      </w:ins>
      <w:r w:rsidR="00CB5C8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del w:id="88" w:author="krug001" w:date="2013-03-19T12:27:00Z">
        <w:r w:rsidR="00CB5C80" w:rsidDel="003F4C78">
          <w:rPr>
            <w:rFonts w:ascii="Times New Roman" w:eastAsiaTheme="minorEastAsia" w:hAnsi="Times New Roman" w:cs="Times New Roman"/>
            <w:sz w:val="24"/>
            <w:szCs w:val="24"/>
          </w:rPr>
          <w:delText>consists of</w:delText>
        </w:r>
      </w:del>
      <w:ins w:id="89" w:author="krug001" w:date="2013-03-19T12:27:00Z">
        <w:r>
          <w:rPr>
            <w:rFonts w:ascii="Times New Roman" w:eastAsiaTheme="minorEastAsia" w:hAnsi="Times New Roman" w:cs="Times New Roman"/>
            <w:sz w:val="24"/>
            <w:szCs w:val="24"/>
          </w:rPr>
          <w:t xml:space="preserve">has </w:t>
        </w:r>
        <w:r>
          <w:rPr>
            <w:rFonts w:ascii="Times New Roman" w:eastAsiaTheme="minorEastAsia" w:hAnsi="Times New Roman" w:cs="Times New Roman"/>
            <w:i/>
            <w:sz w:val="24"/>
            <w:szCs w:val="24"/>
          </w:rPr>
          <w:t>v</w:t>
        </w:r>
        <w:r>
          <w:rPr>
            <w:rFonts w:ascii="Times New Roman" w:eastAsiaTheme="minorEastAsia" w:hAnsi="Times New Roman" w:cs="Times New Roman"/>
            <w:sz w:val="24"/>
            <w:szCs w:val="24"/>
            <w:vertAlign w:val="subscript"/>
          </w:rPr>
          <w:t>2</w:t>
        </w:r>
        <w:r>
          <w:rPr>
            <w:rFonts w:ascii="Times New Roman" w:eastAsiaTheme="minorEastAsia" w:hAnsi="Times New Roman" w:cs="Times New Roman"/>
            <w:sz w:val="24"/>
            <w:szCs w:val="24"/>
          </w:rPr>
          <w:t xml:space="preserve"> </w:t>
        </w:r>
        <w:r>
          <w:rPr>
            <w:rFonts w:ascii="Times New Roman" w:eastAsiaTheme="minorEastAsia" w:hAnsi="Times New Roman" w:cs="Times New Roman"/>
            <w:sz w:val="24"/>
            <w:szCs w:val="24"/>
          </w:rPr>
          <w:t>=</w:t>
        </w:r>
      </w:ins>
      <w:r w:rsidR="00CB5C80">
        <w:rPr>
          <w:rFonts w:ascii="Times New Roman" w:eastAsiaTheme="minorEastAsia" w:hAnsi="Times New Roman" w:cs="Times New Roman"/>
          <w:sz w:val="24"/>
          <w:szCs w:val="24"/>
        </w:rPr>
        <w:t xml:space="preserve"> 3 levels, the dimension</w:t>
      </w:r>
      <w:ins w:id="90" w:author="krug001" w:date="2013-03-19T12:22:00Z">
        <w:r>
          <w:rPr>
            <w:rFonts w:ascii="Times New Roman" w:eastAsiaTheme="minorEastAsia" w:hAnsi="Times New Roman" w:cs="Times New Roman"/>
            <w:sz w:val="24"/>
            <w:szCs w:val="24"/>
          </w:rPr>
          <w:t>s</w:t>
        </w:r>
      </w:ins>
      <w:r w:rsidR="00CB5C80">
        <w:rPr>
          <w:rFonts w:ascii="Times New Roman" w:eastAsiaTheme="minorEastAsia" w:hAnsi="Times New Roman" w:cs="Times New Roman"/>
          <w:sz w:val="24"/>
          <w:szCs w:val="24"/>
        </w:rPr>
        <w:t xml:space="preserve"> of the contrast matrices </w:t>
      </w:r>
      <w:del w:id="91" w:author="krug001" w:date="2013-03-19T12:27:00Z">
        <w:r w:rsidR="00CB5C80" w:rsidDel="003F4C78">
          <w:rPr>
            <w:rFonts w:ascii="Times New Roman" w:eastAsiaTheme="minorEastAsia" w:hAnsi="Times New Roman" w:cs="Times New Roman"/>
            <w:sz w:val="24"/>
            <w:szCs w:val="24"/>
          </w:rPr>
          <w:delText xml:space="preserve">and treatment design matrix </w:delText>
        </w:r>
      </w:del>
      <w:proofErr w:type="gramStart"/>
      <w:r w:rsidR="00CB5C80">
        <w:rPr>
          <w:rFonts w:ascii="Times New Roman" w:eastAsiaTheme="minorEastAsia" w:hAnsi="Times New Roman" w:cs="Times New Roman"/>
          <w:sz w:val="24"/>
          <w:szCs w:val="24"/>
        </w:rPr>
        <w:t xml:space="preserve">are </w:t>
      </w:r>
      <w:proofErr w:type="gramEnd"/>
      <m:oMath>
        <m:r>
          <w:rPr>
            <w:rFonts w:ascii="Cambria Math" w:eastAsiaTheme="minorEastAsia" w:hAnsi="Cambria Math" w:cs="Times New Roman"/>
            <w:sz w:val="24"/>
            <w:szCs w:val="24"/>
          </w:rPr>
          <m:t>6×6</m:t>
        </m:r>
      </m:oMath>
      <w:del w:id="92" w:author="krug001" w:date="2013-03-19T12:29:00Z">
        <w:r w:rsidR="00CB5C80" w:rsidDel="009C0319">
          <w:rPr>
            <w:rFonts w:ascii="Times New Roman" w:eastAsiaTheme="minorEastAsia" w:hAnsi="Times New Roman" w:cs="Times New Roman"/>
            <w:sz w:val="24"/>
            <w:szCs w:val="24"/>
          </w:rPr>
          <w:delText xml:space="preserve"> and </w:delText>
        </w: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n×6</m:t>
          </m:r>
        </m:oMath>
        <w:r w:rsidR="00CB5C80" w:rsidDel="009C0319">
          <w:rPr>
            <w:rFonts w:ascii="Times New Roman" w:eastAsiaTheme="minorEastAsia" w:hAnsi="Times New Roman" w:cs="Times New Roman"/>
            <w:sz w:val="24"/>
            <w:szCs w:val="24"/>
          </w:rPr>
          <w:delText>, respectively</w:delText>
        </w:r>
      </w:del>
      <w:r w:rsidR="00CB5C80">
        <w:rPr>
          <w:rFonts w:ascii="Times New Roman" w:eastAsiaTheme="minorEastAsia" w:hAnsi="Times New Roman" w:cs="Times New Roman"/>
          <w:sz w:val="24"/>
          <w:szCs w:val="24"/>
        </w:rPr>
        <w:t>. Thus, the treatment information matrix for the first treatment factor</w:t>
      </w:r>
      <w:ins w:id="93" w:author="krug001" w:date="2013-03-19T12:29:00Z">
        <w:r w:rsidR="009C0319">
          <w:rPr>
            <w:rFonts w:ascii="Times New Roman" w:eastAsiaTheme="minorEastAsia" w:hAnsi="Times New Roman" w:cs="Times New Roman"/>
            <w:sz w:val="24"/>
            <w:szCs w:val="24"/>
          </w:rPr>
          <w:t xml:space="preserve"> (i.e. the </w:t>
        </w:r>
      </w:ins>
      <w:ins w:id="94" w:author="krug001" w:date="2013-03-19T12:30:00Z">
        <w:r w:rsidR="009C0319">
          <w:rPr>
            <w:rFonts w:ascii="Times New Roman" w:eastAsiaTheme="minorEastAsia" w:hAnsi="Times New Roman" w:cs="Times New Roman"/>
            <w:i/>
            <w:sz w:val="24"/>
            <w:szCs w:val="24"/>
          </w:rPr>
          <w:t>F</w:t>
        </w:r>
        <w:r w:rsidR="009C0319">
          <w:rPr>
            <w:rFonts w:ascii="Times New Roman" w:eastAsiaTheme="minorEastAsia" w:hAnsi="Times New Roman" w:cs="Times New Roman"/>
            <w:sz w:val="24"/>
            <w:szCs w:val="24"/>
            <w:vertAlign w:val="subscript"/>
          </w:rPr>
          <w:t>1</w:t>
        </w:r>
        <w:r w:rsidR="009C0319">
          <w:rPr>
            <w:rFonts w:ascii="Times New Roman" w:eastAsiaTheme="minorEastAsia" w:hAnsi="Times New Roman" w:cs="Times New Roman"/>
            <w:sz w:val="24"/>
            <w:szCs w:val="24"/>
          </w:rPr>
          <w:t xml:space="preserve"> main effect)</w:t>
        </w:r>
      </w:ins>
      <w:r w:rsidR="00CB5C80">
        <w:rPr>
          <w:rFonts w:ascii="Times New Roman" w:eastAsiaTheme="minorEastAsia" w:hAnsi="Times New Roman" w:cs="Times New Roman"/>
          <w:sz w:val="24"/>
          <w:szCs w:val="24"/>
        </w:rPr>
        <w:t xml:space="preserve"> in the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proofErr w:type="gramStart"/>
      <w:r w:rsidR="00CB5C80">
        <w:rPr>
          <w:rFonts w:ascii="Times New Roman" w:eastAsiaTheme="minorEastAsia" w:hAnsi="Times New Roman" w:cs="Times New Roman"/>
          <w:sz w:val="24"/>
          <w:szCs w:val="24"/>
        </w:rPr>
        <w:t>th</w:t>
      </w:r>
      <w:proofErr w:type="gramEnd"/>
      <w:r w:rsidR="00CB5C80">
        <w:rPr>
          <w:rFonts w:ascii="Times New Roman" w:eastAsiaTheme="minorEastAsia" w:hAnsi="Times New Roman" w:cs="Times New Roman"/>
          <w:sz w:val="24"/>
          <w:szCs w:val="24"/>
        </w:rPr>
        <w:t xml:space="preserve"> stratum is </w:t>
      </w:r>
      <w:ins w:id="95" w:author="krug001" w:date="2013-03-19T12:30:00Z">
        <w:r w:rsidR="009C0319">
          <w:rPr>
            <w:rFonts w:ascii="Times New Roman" w:eastAsiaTheme="minorEastAsia" w:hAnsi="Times New Roman" w:cs="Times New Roman"/>
            <w:sz w:val="24"/>
            <w:szCs w:val="24"/>
          </w:rPr>
          <w:t>given by</w:t>
        </w:r>
      </w:ins>
    </w:p>
    <w:p w:rsidR="00CB5C80" w:rsidRDefault="00366FF2" w:rsidP="00CB5C80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A=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'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X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.</m:t>
          </m:r>
        </m:oMath>
      </m:oMathPara>
    </w:p>
    <w:p w:rsidR="00AD0B89" w:rsidRDefault="004008DD" w:rsidP="003A0F76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Since</w:t>
      </w:r>
      <w:ins w:id="96" w:author="krug001" w:date="2013-03-19T12:30:00Z">
        <w:r w:rsidR="009C0319">
          <w:rPr>
            <w:rFonts w:ascii="Times New Roman" w:eastAsiaTheme="minorEastAsia" w:hAnsi="Times New Roman" w:cs="Times New Roman"/>
            <w:sz w:val="24"/>
            <w:szCs w:val="24"/>
          </w:rPr>
          <w:t xml:space="preserve"> the</w:t>
        </w:r>
      </w:ins>
      <w:r>
        <w:rPr>
          <w:rFonts w:ascii="Times New Roman" w:eastAsiaTheme="minorEastAsia" w:hAnsi="Times New Roman" w:cs="Times New Roman"/>
          <w:sz w:val="24"/>
          <w:szCs w:val="24"/>
        </w:rPr>
        <w:t xml:space="preserve"> dimension of</w:t>
      </w:r>
      <w:r w:rsidR="00366FF2">
        <w:rPr>
          <w:rFonts w:ascii="Times New Roman" w:eastAsiaTheme="minorEastAsia" w:hAnsi="Times New Roman" w:cs="Times New Roman"/>
          <w:sz w:val="24"/>
          <w:szCs w:val="24"/>
        </w:rPr>
        <w:t xml:space="preserve"> this information matrix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is</w:t>
      </w:r>
      <w:r w:rsidR="00D72B9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End"/>
      <m:oMath>
        <m:r>
          <w:rPr>
            <w:rFonts w:ascii="Cambria Math" w:eastAsiaTheme="minorEastAsia" w:hAnsi="Cambria Math" w:cs="Times New Roman"/>
            <w:sz w:val="24"/>
            <w:szCs w:val="24"/>
          </w:rPr>
          <m:t>6×6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BE22FC">
        <w:rPr>
          <w:rFonts w:ascii="Times New Roman" w:eastAsiaTheme="minorEastAsia" w:hAnsi="Times New Roman" w:cs="Times New Roman"/>
          <w:sz w:val="24"/>
          <w:szCs w:val="24"/>
        </w:rPr>
        <w:t xml:space="preserve">the dimension of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-δ/2</m:t>
            </m:r>
          </m:sup>
        </m:sSup>
      </m:oMath>
      <w:r w:rsidR="00BE22F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ins w:id="97" w:author="krug001" w:date="2013-03-19T12:30:00Z">
        <w:r w:rsidR="009C0319">
          <w:rPr>
            <w:rFonts w:ascii="Times New Roman" w:eastAsiaTheme="minorEastAsia" w:hAnsi="Times New Roman" w:cs="Times New Roman"/>
            <w:sz w:val="24"/>
            <w:szCs w:val="24"/>
          </w:rPr>
          <w:t xml:space="preserve">also </w:t>
        </w:r>
      </w:ins>
      <w:r w:rsidR="00BE22FC">
        <w:rPr>
          <w:rFonts w:ascii="Times New Roman" w:eastAsiaTheme="minorEastAsia" w:hAnsi="Times New Roman" w:cs="Times New Roman"/>
          <w:sz w:val="24"/>
          <w:szCs w:val="24"/>
        </w:rPr>
        <w:t xml:space="preserve">has </w:t>
      </w:r>
      <w:ins w:id="98" w:author="krug001" w:date="2013-03-19T12:30:00Z">
        <w:r w:rsidR="009C0319">
          <w:rPr>
            <w:rFonts w:ascii="Times New Roman" w:eastAsiaTheme="minorEastAsia" w:hAnsi="Times New Roman" w:cs="Times New Roman"/>
            <w:sz w:val="24"/>
            <w:szCs w:val="24"/>
          </w:rPr>
          <w:t xml:space="preserve">to </w:t>
        </w:r>
      </w:ins>
      <w:del w:id="99" w:author="krug001" w:date="2013-03-19T12:30:00Z">
        <w:r w:rsidR="00BE22FC" w:rsidDel="009C0319">
          <w:rPr>
            <w:rFonts w:ascii="Times New Roman" w:eastAsiaTheme="minorEastAsia" w:hAnsi="Times New Roman" w:cs="Times New Roman"/>
            <w:sz w:val="24"/>
            <w:szCs w:val="24"/>
          </w:rPr>
          <w:delText xml:space="preserve">also </w:delText>
        </w:r>
      </w:del>
      <w:r w:rsidR="00BE22FC">
        <w:rPr>
          <w:rFonts w:ascii="Times New Roman" w:eastAsiaTheme="minorEastAsia" w:hAnsi="Times New Roman" w:cs="Times New Roman"/>
          <w:sz w:val="24"/>
          <w:szCs w:val="24"/>
        </w:rPr>
        <w:t xml:space="preserve">be </w:t>
      </w:r>
      <w:del w:id="100" w:author="krug001" w:date="2013-03-19T12:30:00Z">
        <w:r w:rsidR="00BE22FC" w:rsidDel="009C0319">
          <w:rPr>
            <w:rFonts w:ascii="Times New Roman" w:eastAsiaTheme="minorEastAsia" w:hAnsi="Times New Roman" w:cs="Times New Roman"/>
            <w:sz w:val="24"/>
            <w:szCs w:val="24"/>
          </w:rPr>
          <w:delText xml:space="preserve">to </w:delText>
        </w:r>
      </w:del>
      <m:oMath>
        <m:r>
          <w:rPr>
            <w:rFonts w:ascii="Cambria Math" w:eastAsiaTheme="minorEastAsia" w:hAnsi="Cambria Math" w:cs="Times New Roman"/>
            <w:sz w:val="24"/>
            <w:szCs w:val="24"/>
          </w:rPr>
          <m:t>6×6</m:t>
        </m:r>
      </m:oMath>
      <w:r w:rsidR="00BE22FC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CF522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B29E2">
        <w:rPr>
          <w:rFonts w:ascii="Times New Roman" w:eastAsiaTheme="minorEastAsia" w:hAnsi="Times New Roman" w:cs="Times New Roman"/>
          <w:sz w:val="24"/>
          <w:szCs w:val="24"/>
        </w:rPr>
        <w:t xml:space="preserve">Note that </w:t>
      </w:r>
      <w:del w:id="101" w:author="krug001" w:date="2013-03-19T12:31:00Z">
        <w:r w:rsidR="009B29E2" w:rsidDel="009C0319">
          <w:rPr>
            <w:rFonts w:ascii="Times New Roman" w:eastAsiaTheme="minorEastAsia" w:hAnsi="Times New Roman" w:cs="Times New Roman"/>
            <w:sz w:val="24"/>
            <w:szCs w:val="24"/>
          </w:rPr>
          <w:delText xml:space="preserve">the replication number </w:delText>
        </w:r>
      </w:del>
      <w:r w:rsidR="009B29E2">
        <w:rPr>
          <w:rFonts w:ascii="Times New Roman" w:eastAsiaTheme="minorEastAsia" w:hAnsi="Times New Roman" w:cs="Times New Roman"/>
          <w:sz w:val="24"/>
          <w:szCs w:val="24"/>
        </w:rPr>
        <w:t xml:space="preserve">for </w:t>
      </w:r>
      <w:del w:id="102" w:author="krug001" w:date="2013-03-19T12:31:00Z">
        <w:r w:rsidR="009B29E2" w:rsidRPr="009C0319" w:rsidDel="009C0319">
          <w:rPr>
            <w:rFonts w:ascii="Times New Roman" w:eastAsiaTheme="minorEastAsia" w:hAnsi="Times New Roman" w:cs="Times New Roman"/>
            <w:i/>
            <w:sz w:val="24"/>
            <w:szCs w:val="24"/>
            <w:rPrChange w:id="103" w:author="krug001" w:date="2013-03-19T12:31:00Z">
              <w:rPr>
                <w:rFonts w:ascii="Times New Roman" w:eastAsiaTheme="minorEastAsia" w:hAnsi="Times New Roman" w:cs="Times New Roman"/>
                <w:sz w:val="24"/>
                <w:szCs w:val="24"/>
              </w:rPr>
            </w:rPrChange>
          </w:rPr>
          <w:delText>the treatment factor</w:delText>
        </w:r>
        <w:r w:rsidR="009B29E2" w:rsidDel="009C0319">
          <w:rPr>
            <w:rFonts w:ascii="Times New Roman" w:eastAsiaTheme="minorEastAsia" w:hAnsi="Times New Roman" w:cs="Times New Roman"/>
            <w:sz w:val="24"/>
            <w:szCs w:val="24"/>
          </w:rPr>
          <w:delText xml:space="preserve"> </w:delText>
        </w:r>
      </w:del>
      <w:ins w:id="104" w:author="krug001" w:date="2013-03-19T12:31:00Z">
        <w:r w:rsidR="009C0319">
          <w:rPr>
            <w:rFonts w:ascii="Times New Roman" w:eastAsiaTheme="minorEastAsia" w:hAnsi="Times New Roman" w:cs="Times New Roman"/>
            <w:i/>
            <w:sz w:val="24"/>
            <w:szCs w:val="24"/>
          </w:rPr>
          <w:t>F</w:t>
        </w:r>
      </w:ins>
      <w:r w:rsidR="009B29E2" w:rsidRPr="009C0319">
        <w:rPr>
          <w:rFonts w:ascii="Times New Roman" w:eastAsiaTheme="minorEastAsia" w:hAnsi="Times New Roman" w:cs="Times New Roman"/>
          <w:sz w:val="24"/>
          <w:szCs w:val="24"/>
          <w:vertAlign w:val="subscript"/>
          <w:rPrChange w:id="105" w:author="krug001" w:date="2013-03-19T12:31:00Z">
            <w:rPr>
              <w:rFonts w:ascii="Times New Roman" w:eastAsiaTheme="minorEastAsia" w:hAnsi="Times New Roman" w:cs="Times New Roman"/>
              <w:sz w:val="24"/>
              <w:szCs w:val="24"/>
            </w:rPr>
          </w:rPrChange>
        </w:rPr>
        <w:t>1</w:t>
      </w:r>
      <w:r w:rsidR="009B29E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del w:id="106" w:author="krug001" w:date="2013-03-19T12:31:00Z">
        <w:r w:rsidR="009B29E2" w:rsidRPr="009C0319" w:rsidDel="009C0319">
          <w:rPr>
            <w:rFonts w:ascii="Times New Roman" w:eastAsiaTheme="minorEastAsia" w:hAnsi="Times New Roman" w:cs="Times New Roman"/>
            <w:i/>
            <w:sz w:val="24"/>
            <w:szCs w:val="24"/>
            <w:rPrChange w:id="107" w:author="krug001" w:date="2013-03-19T12:31:00Z">
              <w:rPr>
                <w:rFonts w:ascii="Times New Roman" w:eastAsiaTheme="minorEastAsia" w:hAnsi="Times New Roman" w:cs="Times New Roman"/>
                <w:sz w:val="24"/>
                <w:szCs w:val="24"/>
              </w:rPr>
            </w:rPrChange>
          </w:rPr>
          <w:delText>should be</w:delText>
        </w:r>
        <w:r w:rsidR="009B29E2" w:rsidDel="009C0319">
          <w:rPr>
            <w:rFonts w:ascii="Times New Roman" w:eastAsiaTheme="minorEastAsia" w:hAnsi="Times New Roman" w:cs="Times New Roman"/>
            <w:sz w:val="24"/>
            <w:szCs w:val="24"/>
          </w:rPr>
          <w:delText xml:space="preserve"> </w:delText>
        </w:r>
      </w:del>
      <w:ins w:id="108" w:author="krug001" w:date="2013-03-19T12:31:00Z">
        <w:r w:rsidR="009C0319" w:rsidRPr="009C0319">
          <w:rPr>
            <w:rFonts w:ascii="Times New Roman" w:eastAsiaTheme="minorEastAsia" w:hAnsi="Times New Roman" w:cs="Times New Roman"/>
            <w:i/>
            <w:sz w:val="24"/>
            <w:szCs w:val="24"/>
          </w:rPr>
          <w:t>r</w:t>
        </w:r>
        <w:r w:rsidR="009C0319">
          <w:rPr>
            <w:rFonts w:ascii="Times New Roman" w:eastAsiaTheme="minorEastAsia" w:hAnsi="Times New Roman" w:cs="Times New Roman"/>
            <w:sz w:val="24"/>
            <w:szCs w:val="24"/>
          </w:rPr>
          <w:t xml:space="preserve"> = </w:t>
        </w:r>
      </w:ins>
      <w:r w:rsidR="009B29E2" w:rsidRPr="009C0319">
        <w:rPr>
          <w:rFonts w:ascii="Times New Roman" w:eastAsiaTheme="minorEastAsia" w:hAnsi="Times New Roman" w:cs="Times New Roman"/>
          <w:sz w:val="24"/>
          <w:szCs w:val="24"/>
        </w:rPr>
        <w:t>n</w:t>
      </w:r>
      <w:r w:rsidR="009B29E2">
        <w:rPr>
          <w:rFonts w:ascii="Times New Roman" w:eastAsiaTheme="minorEastAsia" w:hAnsi="Times New Roman" w:cs="Times New Roman"/>
          <w:sz w:val="24"/>
          <w:szCs w:val="24"/>
        </w:rPr>
        <w:t>/2</w:t>
      </w:r>
      <w:r w:rsidR="00AD0B89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del w:id="109" w:author="krug001" w:date="2013-03-19T12:45:00Z">
        <w:r w:rsidR="00AD0B89" w:rsidDel="00E130B3">
          <w:rPr>
            <w:rFonts w:ascii="Times New Roman" w:eastAsiaTheme="minorEastAsia" w:hAnsi="Times New Roman" w:cs="Times New Roman"/>
            <w:sz w:val="24"/>
            <w:szCs w:val="24"/>
          </w:rPr>
          <w:delText>This replication number need to multiple</w:delText>
        </w:r>
      </w:del>
      <w:ins w:id="110" w:author="krug001" w:date="2013-03-19T12:45:00Z">
        <w:r w:rsidR="00E130B3">
          <w:rPr>
            <w:rFonts w:ascii="Times New Roman" w:eastAsiaTheme="minorEastAsia" w:hAnsi="Times New Roman" w:cs="Times New Roman"/>
            <w:sz w:val="24"/>
            <w:szCs w:val="24"/>
          </w:rPr>
          <w:t xml:space="preserve">Thus, </w:t>
        </w:r>
        <w:r w:rsidR="00E130B3">
          <w:rPr>
            <w:rFonts w:ascii="Times New Roman" w:eastAsiaTheme="minorEastAsia" w:hAnsi="Times New Roman" w:cs="Times New Roman"/>
            <w:i/>
            <w:sz w:val="24"/>
            <w:szCs w:val="24"/>
          </w:rPr>
          <w:t>r</w:t>
        </w:r>
      </w:ins>
      <w:r w:rsidR="00AD0B8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ins w:id="111" w:author="krug001" w:date="2013-03-19T12:46:00Z">
        <w:r w:rsidR="00E130B3">
          <w:rPr>
            <w:rFonts w:ascii="Times New Roman" w:eastAsiaTheme="minorEastAsia" w:hAnsi="Times New Roman" w:cs="Times New Roman"/>
            <w:sz w:val="24"/>
            <w:szCs w:val="24"/>
          </w:rPr>
          <w:t xml:space="preserve">is multiplied </w:t>
        </w:r>
      </w:ins>
      <w:r w:rsidR="00AD0B89">
        <w:rPr>
          <w:rFonts w:ascii="Times New Roman" w:eastAsiaTheme="minorEastAsia" w:hAnsi="Times New Roman" w:cs="Times New Roman"/>
          <w:sz w:val="24"/>
          <w:szCs w:val="24"/>
        </w:rPr>
        <w:t>by 2/6</w:t>
      </w:r>
      <w:del w:id="112" w:author="krug001" w:date="2013-03-19T12:46:00Z">
        <w:r w:rsidR="00AD0B89" w:rsidDel="00E130B3">
          <w:rPr>
            <w:rFonts w:ascii="Times New Roman" w:eastAsiaTheme="minorEastAsia" w:hAnsi="Times New Roman" w:cs="Times New Roman"/>
            <w:sz w:val="24"/>
            <w:szCs w:val="24"/>
          </w:rPr>
          <w:delText>,</w:delText>
        </w:r>
      </w:del>
      <w:r w:rsidR="00AD0B89">
        <w:rPr>
          <w:rFonts w:ascii="Times New Roman" w:eastAsiaTheme="minorEastAsia" w:hAnsi="Times New Roman" w:cs="Times New Roman"/>
          <w:sz w:val="24"/>
          <w:szCs w:val="24"/>
        </w:rPr>
        <w:t xml:space="preserve"> because the information matrix is </w:t>
      </w:r>
      <w:del w:id="113" w:author="krug001" w:date="2013-03-19T12:46:00Z">
        <w:r w:rsidR="00AD0B89" w:rsidDel="00E130B3">
          <w:rPr>
            <w:rFonts w:ascii="Times New Roman" w:eastAsiaTheme="minorEastAsia" w:hAnsi="Times New Roman" w:cs="Times New Roman"/>
            <w:sz w:val="24"/>
            <w:szCs w:val="24"/>
          </w:rPr>
          <w:delText>really in the interaction level</w:delText>
        </w:r>
      </w:del>
      <w:ins w:id="114" w:author="krug001" w:date="2013-03-19T12:46:00Z">
        <w:r w:rsidR="00E130B3">
          <w:rPr>
            <w:rFonts w:ascii="Times New Roman" w:eastAsiaTheme="minorEastAsia" w:hAnsi="Times New Roman" w:cs="Times New Roman"/>
            <w:sz w:val="24"/>
            <w:szCs w:val="24"/>
          </w:rPr>
          <w:t>written with respect to the factorial treatment combinations</w:t>
        </w:r>
      </w:ins>
      <w:r w:rsidR="00AD0B89">
        <w:rPr>
          <w:rFonts w:ascii="Times New Roman" w:eastAsiaTheme="minorEastAsia" w:hAnsi="Times New Roman" w:cs="Times New Roman"/>
          <w:sz w:val="24"/>
          <w:szCs w:val="24"/>
        </w:rPr>
        <w:t>. Hence, the treatment replication number for treatment factor 1 in a matrix can be written as,</w:t>
      </w:r>
    </w:p>
    <w:p w:rsidR="009B29E2" w:rsidRDefault="007E3AEA" w:rsidP="00AD0B89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√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n/6</m:t>
                      </m:r>
                    </m:e>
                  </m:d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√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n/6</m:t>
                      </m:r>
                    </m:e>
                  </m:d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√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n/6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√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n/6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√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n/6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√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n/6</m:t>
                      </m:r>
                    </m:e>
                  </m:d>
                </m:e>
              </m:mr>
            </m:m>
          </m:e>
        </m:d>
      </m:oMath>
      <w:r w:rsidR="00AD0B89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9B29E2" w:rsidRDefault="00AD0B89" w:rsidP="003A0F76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Note that rows and columns of this matrix correspond to the combinat</w:t>
      </w:r>
      <w:r w:rsidR="0043308A">
        <w:rPr>
          <w:rFonts w:ascii="Times New Roman" w:eastAsiaTheme="minorEastAsia" w:hAnsi="Times New Roman" w:cs="Times New Roman"/>
          <w:sz w:val="24"/>
          <w:szCs w:val="24"/>
        </w:rPr>
        <w:t>ion of treatment factor 1 and 2, i.e</w:t>
      </w:r>
      <w:proofErr w:type="gramStart"/>
      <w:r w:rsidR="0043308A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proofErr w:type="gramEnd"/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 T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 …, T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b>
            </m:sSub>
          </m:e>
        </m:d>
      </m:oMath>
      <w:r w:rsidR="0043308A">
        <w:rPr>
          <w:rFonts w:ascii="Times New Roman" w:eastAsiaTheme="minorEastAsia" w:hAnsi="Times New Roman" w:cs="Times New Roman"/>
          <w:sz w:val="24"/>
          <w:szCs w:val="24"/>
        </w:rPr>
        <w:t xml:space="preserve">, where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T1</m:t>
        </m:r>
      </m:oMath>
      <w:r w:rsidR="0043308A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T2</m:t>
        </m:r>
      </m:oMath>
      <w:r w:rsidR="0043308A">
        <w:rPr>
          <w:rFonts w:ascii="Times New Roman" w:eastAsiaTheme="minorEastAsia" w:hAnsi="Times New Roman" w:cs="Times New Roman"/>
          <w:sz w:val="24"/>
          <w:szCs w:val="24"/>
        </w:rPr>
        <w:t xml:space="preserve"> denote treatment factor 1 and 2 respectively. The replication matrix for treatment factor 1 can then be re-written as </w:t>
      </w:r>
    </w:p>
    <w:p w:rsidR="00E64AC0" w:rsidRDefault="007E3AEA" w:rsidP="003A0F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√(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Rep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/6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)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√(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Rep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/6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)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√(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Rep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/6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√(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Rep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/6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√(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Rep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/6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)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√(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Rep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/6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)</m:t>
                  </m:r>
                </m:e>
              </m:mr>
            </m:m>
          </m:e>
        </m:d>
      </m:oMath>
      <w:r w:rsidR="0043308A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00087C" w:rsidRPr="007536B5" w:rsidRDefault="007536B5" w:rsidP="003A0F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advantage of th</w:t>
      </w:r>
      <w:r w:rsidRPr="007536B5">
        <w:rPr>
          <w:rFonts w:ascii="Times New Roman" w:hAnsi="Times New Roman" w:cs="Times New Roman"/>
          <w:sz w:val="24"/>
          <w:szCs w:val="24"/>
        </w:rPr>
        <w:t xml:space="preserve">is it allows the design that contains unequal treatment replication because the replication is based on each </w:t>
      </w:r>
      <w:r w:rsidR="0043308A" w:rsidRPr="007536B5">
        <w:rPr>
          <w:rFonts w:ascii="Times New Roman" w:hAnsi="Times New Roman" w:cs="Times New Roman"/>
          <w:sz w:val="24"/>
          <w:szCs w:val="24"/>
        </w:rPr>
        <w:t>treatment</w:t>
      </w:r>
      <w:r w:rsidRPr="007536B5">
        <w:rPr>
          <w:rFonts w:ascii="Times New Roman" w:hAnsi="Times New Roman" w:cs="Times New Roman"/>
          <w:sz w:val="24"/>
          <w:szCs w:val="24"/>
        </w:rPr>
        <w:t xml:space="preserve"> combination separately. Hence, the canonical efficiency factors should still sum to one which is what it </w:t>
      </w:r>
      <w:r w:rsidR="0043308A" w:rsidRPr="007536B5">
        <w:rPr>
          <w:rFonts w:ascii="Times New Roman" w:hAnsi="Times New Roman" w:cs="Times New Roman"/>
          <w:sz w:val="24"/>
          <w:szCs w:val="24"/>
        </w:rPr>
        <w:t>supposed to</w:t>
      </w:r>
      <w:r w:rsidRPr="007536B5">
        <w:rPr>
          <w:rFonts w:ascii="Times New Roman" w:hAnsi="Times New Roman" w:cs="Times New Roman"/>
          <w:sz w:val="24"/>
          <w:szCs w:val="24"/>
        </w:rPr>
        <w:t xml:space="preserve"> be.</w:t>
      </w:r>
    </w:p>
    <w:sectPr w:rsidR="0000087C" w:rsidRPr="007536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6B5"/>
    <w:rsid w:val="0000087C"/>
    <w:rsid w:val="00056B04"/>
    <w:rsid w:val="002F6D81"/>
    <w:rsid w:val="00366FF2"/>
    <w:rsid w:val="003A0F76"/>
    <w:rsid w:val="003F4C78"/>
    <w:rsid w:val="004008DD"/>
    <w:rsid w:val="0043308A"/>
    <w:rsid w:val="004D2538"/>
    <w:rsid w:val="007536B5"/>
    <w:rsid w:val="009650B5"/>
    <w:rsid w:val="009B29E2"/>
    <w:rsid w:val="009C0319"/>
    <w:rsid w:val="00AD0B89"/>
    <w:rsid w:val="00AF5B3B"/>
    <w:rsid w:val="00B40BCF"/>
    <w:rsid w:val="00BA306A"/>
    <w:rsid w:val="00BE22FC"/>
    <w:rsid w:val="00CB5C80"/>
    <w:rsid w:val="00CF5221"/>
    <w:rsid w:val="00D72B9E"/>
    <w:rsid w:val="00E130B3"/>
    <w:rsid w:val="00E47290"/>
    <w:rsid w:val="00E64AC0"/>
    <w:rsid w:val="00F15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A0F7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0F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0F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A0F7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0F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0F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611</Words>
  <Characters>3484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UoA</Company>
  <LinksUpToDate>false</LinksUpToDate>
  <CharactersWithSpaces>4087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Chang</dc:creator>
  <cp:lastModifiedBy>krug001</cp:lastModifiedBy>
  <cp:revision>10</cp:revision>
  <cp:lastPrinted>2013-03-18T22:30:00Z</cp:lastPrinted>
  <dcterms:created xsi:type="dcterms:W3CDTF">2013-03-18T18:24:00Z</dcterms:created>
  <dcterms:modified xsi:type="dcterms:W3CDTF">2013-03-18T23:47:00Z</dcterms:modified>
</cp:coreProperties>
</file>