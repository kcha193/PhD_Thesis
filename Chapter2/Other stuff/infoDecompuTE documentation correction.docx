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09" w:rsidRDefault="009B3D0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getFixEF.onePhase {infoDecompuTE}"/>
      </w:tblPr>
      <w:tblGrid>
        <w:gridCol w:w="6340"/>
        <w:gridCol w:w="2776"/>
      </w:tblGrid>
      <w:tr w:rsidR="009B3D09" w:rsidTr="009B3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getFix</w:t>
            </w:r>
            <w:r w:rsidRPr="009B3D09">
              <w:rPr>
                <w:rFonts w:ascii="Arial" w:hAnsi="Arial" w:cs="Arial"/>
                <w:color w:val="FF0000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>EF.onePhase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infoDecompuTE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9B3D09" w:rsidRDefault="009B3D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 Documentation</w:t>
            </w:r>
          </w:p>
        </w:tc>
      </w:tr>
    </w:tbl>
    <w:p w:rsidR="009B3D09" w:rsidRDefault="009B3D09" w:rsidP="009B3D09">
      <w:pPr>
        <w:pStyle w:val="Heading2"/>
        <w:rPr>
          <w:b w:val="0"/>
          <w:bCs w:val="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>Calculate Coefficients of Fixed Effects Components of EMS and Treatment Efficiency Factors within each stratum in Single-Phase Experiment.</w:t>
      </w:r>
    </w:p>
    <w:p w:rsidR="009B3D09" w:rsidRDefault="009B3D09" w:rsidP="009B3D09">
      <w:pPr>
        <w:pStyle w:val="Heading3"/>
        <w:rPr>
          <w:rFonts w:ascii="Arial" w:hAnsi="Arial" w:cs="Arial"/>
          <w:color w:val="595959"/>
          <w:sz w:val="27"/>
          <w:szCs w:val="27"/>
        </w:rPr>
      </w:pPr>
      <w:r>
        <w:rPr>
          <w:rFonts w:ascii="Arial" w:hAnsi="Arial" w:cs="Arial"/>
          <w:color w:val="595959"/>
        </w:rPr>
        <w:t>Description</w:t>
      </w:r>
    </w:p>
    <w:p w:rsidR="009B3D09" w:rsidRDefault="009B3D09" w:rsidP="009B3D09">
      <w:pPr>
        <w:pStyle w:val="NormalWeb"/>
        <w:rPr>
          <w:rFonts w:ascii="Arial" w:hAnsi="Arial" w:cs="Arial"/>
          <w:color w:val="000000"/>
          <w:sz w:val="20"/>
          <w:szCs w:val="20"/>
        </w:rPr>
      </w:pPr>
      <w:bookmarkStart w:id="0" w:name="_GoBack"/>
      <w:proofErr w:type="gramStart"/>
      <w:r>
        <w:rPr>
          <w:rFonts w:ascii="Arial" w:hAnsi="Arial" w:cs="Arial"/>
          <w:color w:val="000000"/>
          <w:sz w:val="20"/>
          <w:szCs w:val="20"/>
        </w:rPr>
        <w:t>Construct</w:t>
      </w:r>
      <w:ins w:id="1" w:author="krug001" w:date="2013-03-12T12:22:00Z">
        <w:r>
          <w:rPr>
            <w:rFonts w:ascii="Arial" w:hAnsi="Arial" w:cs="Arial"/>
            <w:color w:val="000000"/>
            <w:sz w:val="20"/>
            <w:szCs w:val="20"/>
          </w:rPr>
          <w:t>s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a matrix contain</w:t>
      </w:r>
      <w:ins w:id="2" w:author="krug001" w:date="2013-03-12T12:21:00Z">
        <w:r>
          <w:rPr>
            <w:rFonts w:ascii="Arial" w:hAnsi="Arial" w:cs="Arial"/>
            <w:color w:val="000000"/>
            <w:sz w:val="20"/>
            <w:szCs w:val="20"/>
          </w:rPr>
          <w:t>ing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the coefficients of </w:t>
      </w:r>
      <w:del w:id="3" w:author="krug001" w:date="2013-03-12T12:21:00Z">
        <w:r w:rsidDel="009B3D09">
          <w:rPr>
            <w:rFonts w:ascii="Arial" w:hAnsi="Arial" w:cs="Arial"/>
            <w:color w:val="000000"/>
            <w:sz w:val="20"/>
            <w:szCs w:val="20"/>
          </w:rPr>
          <w:delText xml:space="preserve">the </w:delText>
        </w:r>
      </w:del>
      <w:ins w:id="4" w:author="krug001" w:date="2013-03-12T12:21:00Z">
        <w:r>
          <w:rPr>
            <w:rFonts w:ascii="Arial" w:hAnsi="Arial" w:cs="Arial"/>
            <w:color w:val="000000"/>
            <w:sz w:val="20"/>
            <w:szCs w:val="20"/>
          </w:rPr>
          <w:t xml:space="preserve">coefficients of </w:t>
        </w:r>
      </w:ins>
      <w:r>
        <w:rPr>
          <w:rFonts w:ascii="Arial" w:hAnsi="Arial" w:cs="Arial"/>
          <w:color w:val="000000"/>
          <w:sz w:val="20"/>
          <w:szCs w:val="20"/>
        </w:rPr>
        <w:t xml:space="preserve">fixed </w:t>
      </w:r>
      <w:ins w:id="5" w:author="krug001" w:date="2013-03-12T12:22:00Z">
        <w:r>
          <w:rPr>
            <w:rFonts w:ascii="Arial" w:hAnsi="Arial" w:cs="Arial"/>
            <w:color w:val="000000"/>
            <w:sz w:val="20"/>
            <w:szCs w:val="20"/>
          </w:rPr>
          <w:t xml:space="preserve">effects </w:t>
        </w:r>
      </w:ins>
      <w:del w:id="6" w:author="krug001" w:date="2013-03-12T12:22:00Z">
        <w:r w:rsidDel="009B3D09">
          <w:rPr>
            <w:rFonts w:ascii="Arial" w:hAnsi="Arial" w:cs="Arial"/>
            <w:color w:val="000000"/>
            <w:sz w:val="20"/>
            <w:szCs w:val="20"/>
          </w:rPr>
          <w:delText xml:space="preserve">Components </w:delText>
        </w:r>
      </w:del>
      <w:ins w:id="7" w:author="krug001" w:date="2013-03-12T12:22:00Z">
        <w:r>
          <w:rPr>
            <w:rFonts w:ascii="Arial" w:hAnsi="Arial" w:cs="Arial"/>
            <w:color w:val="000000"/>
            <w:sz w:val="20"/>
            <w:szCs w:val="20"/>
          </w:rPr>
          <w:t xml:space="preserve">components of EMS within each </w:t>
        </w:r>
        <w:proofErr w:type="spellStart"/>
        <w:r>
          <w:rPr>
            <w:rFonts w:ascii="Arial" w:hAnsi="Arial" w:cs="Arial"/>
            <w:color w:val="000000"/>
            <w:sz w:val="20"/>
            <w:szCs w:val="20"/>
          </w:rPr>
          <w:t>stratu</w:t>
        </w:r>
        <w:proofErr w:type="spellEnd"/>
        <w:r>
          <w:rPr>
            <w:rFonts w:ascii="Arial" w:hAnsi="Arial" w:cs="Arial"/>
            <w:color w:val="000000"/>
            <w:sz w:val="20"/>
            <w:szCs w:val="20"/>
          </w:rPr>
          <w:t>.</w:t>
        </w:r>
        <w:proofErr w:type="gramEnd"/>
        <w:r>
          <w:rPr>
            <w:rFonts w:ascii="Arial" w:hAnsi="Arial" w:cs="Arial"/>
            <w:color w:val="000000"/>
            <w:sz w:val="20"/>
            <w:szCs w:val="20"/>
          </w:rPr>
          <w:t xml:space="preserve"> Also calculates </w:t>
        </w:r>
      </w:ins>
      <w:del w:id="8" w:author="krug001" w:date="2013-03-12T12:22:00Z">
        <w:r w:rsidDel="009B3D09">
          <w:rPr>
            <w:rFonts w:ascii="Arial" w:hAnsi="Arial" w:cs="Arial"/>
            <w:color w:val="000000"/>
            <w:sz w:val="20"/>
            <w:szCs w:val="20"/>
          </w:rPr>
          <w:delText xml:space="preserve">and 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the average efficiency factors of </w:t>
      </w:r>
      <w:ins w:id="9" w:author="krug001" w:date="2013-03-12T12:22:00Z">
        <w:r>
          <w:rPr>
            <w:rFonts w:ascii="Arial" w:hAnsi="Arial" w:cs="Arial"/>
            <w:color w:val="000000"/>
            <w:sz w:val="20"/>
            <w:szCs w:val="20"/>
          </w:rPr>
          <w:t>each treatment effect across all strata</w:t>
        </w:r>
        <w:bookmarkEnd w:id="0"/>
        <w:r>
          <w:rPr>
            <w:rFonts w:ascii="Arial" w:hAnsi="Arial" w:cs="Arial"/>
            <w:color w:val="000000"/>
            <w:sz w:val="20"/>
            <w:szCs w:val="20"/>
          </w:rPr>
          <w:t>.</w:t>
        </w:r>
      </w:ins>
      <w:del w:id="10" w:author="krug001" w:date="2013-03-12T12:23:00Z">
        <w:r w:rsidDel="009B3D09">
          <w:rPr>
            <w:rFonts w:ascii="Arial" w:hAnsi="Arial" w:cs="Arial"/>
            <w:color w:val="000000"/>
            <w:sz w:val="20"/>
            <w:szCs w:val="20"/>
          </w:rPr>
          <w:delText>single-phase experiments</w:delText>
        </w:r>
      </w:del>
      <w:r>
        <w:rPr>
          <w:rFonts w:ascii="Arial" w:hAnsi="Arial" w:cs="Arial"/>
          <w:color w:val="000000"/>
          <w:sz w:val="20"/>
          <w:szCs w:val="20"/>
        </w:rPr>
        <w:t>.</w:t>
      </w:r>
    </w:p>
    <w:p w:rsidR="009B3D09" w:rsidRDefault="009B3D09" w:rsidP="009B3D09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16"/>
        <w:gridCol w:w="7600"/>
      </w:tblGrid>
      <w:tr w:rsidR="009B3D09" w:rsidTr="009B3D09">
        <w:trPr>
          <w:tblCellSpacing w:w="15" w:type="dxa"/>
        </w:trPr>
        <w:tc>
          <w:tcPr>
            <w:tcW w:w="0" w:type="auto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effFactors</w:t>
            </w:r>
            <w:proofErr w:type="spellEnd"/>
          </w:p>
        </w:tc>
        <w:tc>
          <w:tcPr>
            <w:tcW w:w="0" w:type="auto"/>
            <w:hideMark/>
          </w:tcPr>
          <w:p w:rsidR="009B3D09" w:rsidRDefault="009B3D09" w:rsidP="009B3D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 </w:t>
            </w:r>
            <w:ins w:id="11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 xml:space="preserve">of </w:t>
              </w:r>
            </w:ins>
            <w:r>
              <w:rPr>
                <w:rFonts w:ascii="Arial" w:hAnsi="Arial" w:cs="Arial"/>
                <w:sz w:val="20"/>
                <w:szCs w:val="20"/>
              </w:rPr>
              <w:t>numeric vector</w:t>
            </w:r>
            <w:ins w:id="12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>s</w:t>
              </w:r>
            </w:ins>
            <w:r>
              <w:rPr>
                <w:rFonts w:ascii="Arial" w:hAnsi="Arial" w:cs="Arial"/>
                <w:sz w:val="20"/>
                <w:szCs w:val="20"/>
              </w:rPr>
              <w:t xml:space="preserve"> from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proofErr w:type="spellStart"/>
            <w:del w:id="13" w:author="krug001" w:date="2013-03-12T12:24:00Z">
              <w:r w:rsidDel="009B3D09">
                <w:rPr>
                  <w:rStyle w:val="HTMLCode"/>
                </w:rPr>
                <w:delText>trtProkMat</w:delText>
              </w:r>
              <w:r w:rsidDel="009B3D09">
                <w:rPr>
                  <w:rStyle w:val="apple-converted-space"/>
                  <w:rFonts w:ascii="Arial" w:hAnsi="Arial" w:cs="Arial"/>
                  <w:sz w:val="20"/>
                  <w:szCs w:val="20"/>
                </w:rPr>
                <w:delText> </w:delText>
              </w:r>
            </w:del>
            <w:ins w:id="14" w:author="krug001" w:date="2013-03-12T12:24:00Z">
              <w:r>
                <w:rPr>
                  <w:rStyle w:val="HTMLCode"/>
                </w:rPr>
                <w:t>trtProjMat</w:t>
              </w:r>
              <w:proofErr w:type="spellEnd"/>
              <w:r>
                <w:rPr>
                  <w:rStyle w:val="apple-converted-space"/>
                  <w:rFonts w:ascii="Arial" w:hAnsi="Arial" w:cs="Arial"/>
                  <w:sz w:val="20"/>
                  <w:szCs w:val="20"/>
                </w:rPr>
                <w:t> </w:t>
              </w:r>
            </w:ins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9B3D09" w:rsidTr="009B3D09">
        <w:trPr>
          <w:tblCellSpacing w:w="15" w:type="dxa"/>
        </w:trPr>
        <w:tc>
          <w:tcPr>
            <w:tcW w:w="0" w:type="auto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trt.Coef</w:t>
            </w:r>
            <w:proofErr w:type="spellEnd"/>
          </w:p>
        </w:tc>
        <w:tc>
          <w:tcPr>
            <w:tcW w:w="0" w:type="auto"/>
            <w:hideMark/>
          </w:tcPr>
          <w:p w:rsidR="009B3D09" w:rsidRDefault="009B3D09" w:rsidP="009B3D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numeric vector </w:t>
            </w:r>
            <w:del w:id="15" w:author="krug001" w:date="2013-03-12T12:24:00Z">
              <w:r w:rsidDel="009B3D09">
                <w:rPr>
                  <w:rFonts w:ascii="Arial" w:hAnsi="Arial" w:cs="Arial"/>
                  <w:sz w:val="20"/>
                  <w:szCs w:val="20"/>
                </w:rPr>
                <w:delText>from</w:delText>
              </w:r>
              <w:r w:rsidDel="009B3D09">
                <w:rPr>
                  <w:rStyle w:val="apple-converted-space"/>
                  <w:rFonts w:ascii="Arial" w:hAnsi="Arial" w:cs="Arial"/>
                  <w:sz w:val="20"/>
                  <w:szCs w:val="20"/>
                </w:rPr>
                <w:delText> </w:delText>
              </w:r>
            </w:del>
            <w:ins w:id="16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>generated by</w:t>
              </w:r>
              <w:r>
                <w:rPr>
                  <w:rStyle w:val="apple-converted-space"/>
                  <w:rFonts w:ascii="Arial" w:hAnsi="Arial" w:cs="Arial"/>
                  <w:sz w:val="20"/>
                  <w:szCs w:val="20"/>
                </w:rPr>
                <w:t> </w:t>
              </w:r>
            </w:ins>
            <w:proofErr w:type="spellStart"/>
            <w:r>
              <w:rPr>
                <w:rStyle w:val="HTMLCode"/>
              </w:rPr>
              <w:t>getTrtCoef</w:t>
            </w:r>
            <w:proofErr w:type="spellEnd"/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9B3D09" w:rsidTr="009B3D09">
        <w:trPr>
          <w:tblCellSpacing w:w="15" w:type="dxa"/>
        </w:trPr>
        <w:tc>
          <w:tcPr>
            <w:tcW w:w="0" w:type="auto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T</w:t>
            </w:r>
          </w:p>
        </w:tc>
        <w:tc>
          <w:tcPr>
            <w:tcW w:w="0" w:type="auto"/>
            <w:hideMark/>
          </w:tcPr>
          <w:p w:rsidR="009B3D09" w:rsidRDefault="009B3D09" w:rsidP="009B3D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 of </w:t>
            </w:r>
            <w:del w:id="17" w:author="krug001" w:date="2013-03-12T12:24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matrix </w:delText>
              </w:r>
            </w:del>
            <w:ins w:id="18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 xml:space="preserve">matrices </w:t>
              </w:r>
            </w:ins>
            <w:r>
              <w:rPr>
                <w:rFonts w:ascii="Arial" w:hAnsi="Arial" w:cs="Arial"/>
                <w:sz w:val="20"/>
                <w:szCs w:val="20"/>
              </w:rPr>
              <w:t>from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</w:rPr>
              <w:t>makeTreatProjectors</w:t>
            </w:r>
            <w:proofErr w:type="spellEnd"/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9B3D09" w:rsidTr="009B3D09">
        <w:trPr>
          <w:tblCellSpacing w:w="15" w:type="dxa"/>
        </w:trPr>
        <w:tc>
          <w:tcPr>
            <w:tcW w:w="0" w:type="auto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Rep</w:t>
            </w:r>
          </w:p>
        </w:tc>
        <w:tc>
          <w:tcPr>
            <w:tcW w:w="0" w:type="auto"/>
            <w:hideMark/>
          </w:tcPr>
          <w:p w:rsidR="009B3D09" w:rsidRDefault="009B3D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numeric vector from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</w:rPr>
              <w:t>getReplicationList</w:t>
            </w:r>
            <w:proofErr w:type="spellEnd"/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9B3D09" w:rsidTr="009B3D09">
        <w:trPr>
          <w:tblCellSpacing w:w="15" w:type="dxa"/>
        </w:trPr>
        <w:tc>
          <w:tcPr>
            <w:tcW w:w="0" w:type="auto"/>
            <w:hideMark/>
          </w:tcPr>
          <w:p w:rsidR="009B3D09" w:rsidRDefault="009B3D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table.legend</w:t>
            </w:r>
            <w:proofErr w:type="spellEnd"/>
          </w:p>
        </w:tc>
        <w:tc>
          <w:tcPr>
            <w:tcW w:w="0" w:type="auto"/>
            <w:hideMark/>
          </w:tcPr>
          <w:p w:rsidR="009B3D09" w:rsidRDefault="009B3D09" w:rsidP="009B3D0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logical</w:t>
            </w:r>
            <w:ins w:id="19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>;</w:t>
              </w:r>
            </w:ins>
            <w:r>
              <w:rPr>
                <w:rFonts w:ascii="Arial" w:hAnsi="Arial" w:cs="Arial"/>
                <w:sz w:val="20"/>
                <w:szCs w:val="20"/>
              </w:rPr>
              <w:t xml:space="preserve"> allows </w:t>
            </w:r>
            <w:del w:id="20" w:author="krug001" w:date="2013-03-12T12:24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the 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>user</w:t>
            </w:r>
            <w:del w:id="21" w:author="krug001" w:date="2013-03-12T12:24:00Z">
              <w:r w:rsidDel="009B3D09">
                <w:rPr>
                  <w:rFonts w:ascii="Arial" w:hAnsi="Arial" w:cs="Arial"/>
                  <w:sz w:val="20"/>
                  <w:szCs w:val="20"/>
                </w:rPr>
                <w:delText>s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del w:id="22" w:author="krug001" w:date="2013-03-12T12:24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use the </w:delText>
              </w:r>
            </w:del>
            <w:ins w:id="23" w:author="krug001" w:date="2013-03-12T12:24:00Z">
              <w:r>
                <w:rPr>
                  <w:rFonts w:ascii="Arial" w:hAnsi="Arial" w:cs="Arial"/>
                  <w:sz w:val="20"/>
                  <w:szCs w:val="20"/>
                </w:rPr>
                <w:t xml:space="preserve">generate a </w:t>
              </w:r>
            </w:ins>
            <w:r>
              <w:rPr>
                <w:rFonts w:ascii="Arial" w:hAnsi="Arial" w:cs="Arial"/>
                <w:sz w:val="20"/>
                <w:szCs w:val="20"/>
              </w:rPr>
              <w:t xml:space="preserve">legend for the variance components of the ANOVA table for </w:t>
            </w:r>
            <w:del w:id="24" w:author="krug001" w:date="2013-03-12T12:25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a 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>large design</w:t>
            </w:r>
            <w:ins w:id="25" w:author="krug001" w:date="2013-03-12T12:25:00Z">
              <w:r>
                <w:rPr>
                  <w:rFonts w:ascii="Arial" w:hAnsi="Arial" w:cs="Arial"/>
                  <w:sz w:val="20"/>
                  <w:szCs w:val="20"/>
                </w:rPr>
                <w:t>s</w:t>
              </w:r>
            </w:ins>
            <w:r>
              <w:rPr>
                <w:rFonts w:ascii="Arial" w:hAnsi="Arial" w:cs="Arial"/>
                <w:sz w:val="20"/>
                <w:szCs w:val="20"/>
              </w:rPr>
              <w:t>. Default is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HTMLCode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del w:id="26" w:author="krug001" w:date="2013-03-12T12:25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which </w:delText>
              </w:r>
            </w:del>
            <w:ins w:id="27" w:author="krug001" w:date="2013-03-12T12:25:00Z">
              <w:r>
                <w:rPr>
                  <w:rFonts w:ascii="Arial" w:hAnsi="Arial" w:cs="Arial"/>
                  <w:sz w:val="20"/>
                  <w:szCs w:val="20"/>
                </w:rPr>
                <w:t xml:space="preserve">resulting in the </w:t>
              </w:r>
            </w:ins>
            <w:r>
              <w:rPr>
                <w:rFonts w:ascii="Arial" w:hAnsi="Arial" w:cs="Arial"/>
                <w:sz w:val="20"/>
                <w:szCs w:val="20"/>
              </w:rPr>
              <w:t>use</w:t>
            </w:r>
            <w:del w:id="28" w:author="krug001" w:date="2013-03-12T12:25:00Z">
              <w:r w:rsidDel="009B3D09">
                <w:rPr>
                  <w:rFonts w:ascii="Arial" w:hAnsi="Arial" w:cs="Arial"/>
                  <w:sz w:val="20"/>
                  <w:szCs w:val="20"/>
                </w:rPr>
                <w:delText>s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del w:id="29" w:author="krug001" w:date="2013-03-12T12:25:00Z">
              <w:r w:rsidDel="009B3D09">
                <w:rPr>
                  <w:rFonts w:ascii="Arial" w:hAnsi="Arial" w:cs="Arial"/>
                  <w:sz w:val="20"/>
                  <w:szCs w:val="20"/>
                </w:rPr>
                <w:delText xml:space="preserve">the </w:delText>
              </w:r>
            </w:del>
            <w:ins w:id="30" w:author="krug001" w:date="2013-03-12T12:25:00Z">
              <w:r>
                <w:rPr>
                  <w:rFonts w:ascii="Arial" w:hAnsi="Arial" w:cs="Arial"/>
                  <w:sz w:val="20"/>
                  <w:szCs w:val="20"/>
                </w:rPr>
                <w:t xml:space="preserve">of </w:t>
              </w:r>
            </w:ins>
            <w:r>
              <w:rPr>
                <w:rFonts w:ascii="Arial" w:hAnsi="Arial" w:cs="Arial"/>
                <w:sz w:val="20"/>
                <w:szCs w:val="20"/>
              </w:rPr>
              <w:t>original</w:t>
            </w:r>
            <w:ins w:id="31" w:author="krug001" w:date="2013-03-12T12:25:00Z">
              <w:r>
                <w:rPr>
                  <w:rFonts w:ascii="Arial" w:hAnsi="Arial" w:cs="Arial"/>
                  <w:sz w:val="20"/>
                  <w:szCs w:val="20"/>
                </w:rPr>
                <w:t xml:space="preserve"> treatment</w:t>
              </w:r>
            </w:ins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ins w:id="32" w:author="krug001" w:date="2013-03-12T12:25:00Z">
              <w:r>
                <w:rPr>
                  <w:rFonts w:ascii="Arial" w:hAnsi="Arial" w:cs="Arial"/>
                  <w:sz w:val="20"/>
                  <w:szCs w:val="20"/>
                </w:rPr>
                <w:t xml:space="preserve">factor </w:t>
              </w:r>
            </w:ins>
            <w:r>
              <w:rPr>
                <w:rFonts w:ascii="Arial" w:hAnsi="Arial" w:cs="Arial"/>
                <w:sz w:val="20"/>
                <w:szCs w:val="20"/>
              </w:rPr>
              <w:t>names.</w:t>
            </w:r>
          </w:p>
        </w:tc>
      </w:tr>
    </w:tbl>
    <w:p w:rsidR="009B3D09" w:rsidRDefault="009B3D09">
      <w:pPr>
        <w:rPr>
          <w:ins w:id="33" w:author="krug001" w:date="2013-03-12T12:26:00Z"/>
        </w:rPr>
      </w:pPr>
    </w:p>
    <w:p w:rsidR="00536D6D" w:rsidRDefault="00536D6D"/>
    <w:p w:rsidR="00536D6D" w:rsidRDefault="00536D6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getVcCoefMS.onePhase {infoDecompuTE}"/>
      </w:tblPr>
      <w:tblGrid>
        <w:gridCol w:w="6848"/>
        <w:gridCol w:w="2268"/>
      </w:tblGrid>
      <w:tr w:rsidR="00536D6D" w:rsidTr="00536D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D6D" w:rsidRDefault="00536D6D" w:rsidP="00536D6D">
            <w:pPr>
              <w:rPr>
                <w:rFonts w:ascii="Arial" w:hAnsi="Arial" w:cs="Arial"/>
                <w:sz w:val="20"/>
                <w:szCs w:val="20"/>
              </w:rPr>
            </w:pPr>
            <w:del w:id="34" w:author="krug001" w:date="2013-03-12T12:36:00Z">
              <w:r w:rsidDel="00536D6D">
                <w:rPr>
                  <w:rFonts w:ascii="Arial" w:hAnsi="Arial" w:cs="Arial"/>
                  <w:sz w:val="20"/>
                  <w:szCs w:val="20"/>
                </w:rPr>
                <w:delText>getVcCoefMS</w:delText>
              </w:r>
            </w:del>
            <w:proofErr w:type="spellStart"/>
            <w:ins w:id="35" w:author="krug001" w:date="2013-03-12T12:36:00Z">
              <w:r>
                <w:rPr>
                  <w:rFonts w:ascii="Arial" w:hAnsi="Arial" w:cs="Arial"/>
                  <w:sz w:val="20"/>
                  <w:szCs w:val="20"/>
                </w:rPr>
                <w:t>get</w:t>
              </w:r>
            </w:ins>
            <w:ins w:id="36" w:author="krug001" w:date="2013-03-12T12:37:00Z">
              <w:r>
                <w:rPr>
                  <w:rFonts w:ascii="Arial" w:hAnsi="Arial" w:cs="Arial"/>
                  <w:sz w:val="20"/>
                  <w:szCs w:val="20"/>
                </w:rPr>
                <w:t>Coef</w:t>
              </w:r>
            </w:ins>
            <w:ins w:id="37" w:author="krug001" w:date="2013-03-12T12:36:00Z">
              <w:r>
                <w:rPr>
                  <w:rFonts w:ascii="Arial" w:hAnsi="Arial" w:cs="Arial"/>
                  <w:sz w:val="20"/>
                  <w:szCs w:val="20"/>
                </w:rPr>
                <w:t>VC</w:t>
              </w:r>
            </w:ins>
            <w:r>
              <w:rPr>
                <w:rFonts w:ascii="Arial" w:hAnsi="Arial" w:cs="Arial"/>
                <w:sz w:val="20"/>
                <w:szCs w:val="20"/>
              </w:rPr>
              <w:t>.onePhase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infoDecompuTE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536D6D" w:rsidRDefault="00536D6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 Documentation</w:t>
            </w:r>
          </w:p>
        </w:tc>
      </w:tr>
    </w:tbl>
    <w:p w:rsidR="00536D6D" w:rsidRDefault="00536D6D" w:rsidP="00536D6D">
      <w:pPr>
        <w:pStyle w:val="Heading2"/>
        <w:rPr>
          <w:b w:val="0"/>
          <w:bCs w:val="0"/>
          <w:sz w:val="48"/>
          <w:szCs w:val="48"/>
        </w:rPr>
      </w:pPr>
      <w:del w:id="38" w:author="krug001" w:date="2013-03-12T12:37:00Z">
        <w:r w:rsidDel="00536D6D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delText xml:space="preserve">Get </w:delText>
        </w:r>
      </w:del>
      <w:ins w:id="39" w:author="krug001" w:date="2013-03-12T12:37:00Z">
        <w:r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t xml:space="preserve">Compute Coefficients of </w:t>
        </w:r>
      </w:ins>
      <w:r>
        <w:rPr>
          <w:rFonts w:ascii="Arial" w:hAnsi="Arial" w:cs="Arial"/>
          <w:b w:val="0"/>
          <w:bCs w:val="0"/>
          <w:color w:val="000000"/>
          <w:sz w:val="48"/>
          <w:szCs w:val="48"/>
        </w:rPr>
        <w:t>Variance Components</w:t>
      </w:r>
      <w:del w:id="40" w:author="krug001" w:date="2013-03-12T12:37:00Z">
        <w:r w:rsidDel="00536D6D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delText>'</w:delText>
        </w:r>
      </w:del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 </w:t>
      </w:r>
      <w:del w:id="41" w:author="krug001" w:date="2013-03-12T12:37:00Z">
        <w:r w:rsidDel="00536D6D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delText xml:space="preserve">Coefficients and </w:delText>
        </w:r>
      </w:del>
      <w:ins w:id="42" w:author="krug001" w:date="2013-03-12T12:37:00Z">
        <w:r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t xml:space="preserve">corresponding to random effects in the Expected </w:t>
        </w:r>
      </w:ins>
      <w:r>
        <w:rPr>
          <w:rFonts w:ascii="Arial" w:hAnsi="Arial" w:cs="Arial"/>
          <w:b w:val="0"/>
          <w:bCs w:val="0"/>
          <w:color w:val="000000"/>
          <w:sz w:val="48"/>
          <w:szCs w:val="48"/>
        </w:rPr>
        <w:t xml:space="preserve">Mean Squares </w:t>
      </w:r>
      <w:del w:id="43" w:author="krug001" w:date="2013-03-12T12:38:00Z">
        <w:r w:rsidDel="003927D6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delText xml:space="preserve">for </w:delText>
        </w:r>
      </w:del>
      <w:ins w:id="44" w:author="krug001" w:date="2013-03-12T12:38:00Z">
        <w:r w:rsidR="003927D6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t xml:space="preserve">of ANOVA in </w:t>
        </w:r>
      </w:ins>
      <w:r>
        <w:rPr>
          <w:rFonts w:ascii="Arial" w:hAnsi="Arial" w:cs="Arial"/>
          <w:b w:val="0"/>
          <w:bCs w:val="0"/>
          <w:color w:val="000000"/>
          <w:sz w:val="48"/>
          <w:szCs w:val="48"/>
        </w:rPr>
        <w:t>Single-Phase Experiment</w:t>
      </w:r>
      <w:del w:id="45" w:author="krug001" w:date="2013-03-12T12:38:00Z">
        <w:r w:rsidDel="003927D6">
          <w:rPr>
            <w:rFonts w:ascii="Arial" w:hAnsi="Arial" w:cs="Arial"/>
            <w:b w:val="0"/>
            <w:bCs w:val="0"/>
            <w:color w:val="000000"/>
            <w:sz w:val="48"/>
            <w:szCs w:val="48"/>
          </w:rPr>
          <w:delText>s</w:delText>
        </w:r>
      </w:del>
    </w:p>
    <w:p w:rsidR="00536D6D" w:rsidRDefault="00536D6D" w:rsidP="00536D6D">
      <w:pPr>
        <w:pStyle w:val="Heading3"/>
        <w:rPr>
          <w:rFonts w:ascii="Arial" w:hAnsi="Arial" w:cs="Arial"/>
          <w:color w:val="595959"/>
          <w:sz w:val="27"/>
          <w:szCs w:val="27"/>
        </w:rPr>
      </w:pPr>
      <w:r>
        <w:rPr>
          <w:rFonts w:ascii="Arial" w:hAnsi="Arial" w:cs="Arial"/>
          <w:color w:val="595959"/>
        </w:rPr>
        <w:lastRenderedPageBreak/>
        <w:t>Description</w:t>
      </w:r>
    </w:p>
    <w:p w:rsidR="00536D6D" w:rsidRDefault="00536D6D" w:rsidP="00536D6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Construct a matrix contain the coefficients of the variance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componenets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single-phase experiments. The mean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squares 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calculated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response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arguement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used.</w:t>
      </w:r>
    </w:p>
    <w:p w:rsidR="00536D6D" w:rsidRDefault="00536D6D" w:rsidP="00536D6D">
      <w:pPr>
        <w:pStyle w:val="Heading3"/>
        <w:rPr>
          <w:rFonts w:ascii="Arial" w:hAnsi="Arial" w:cs="Arial"/>
          <w:color w:val="595959"/>
          <w:sz w:val="27"/>
          <w:szCs w:val="27"/>
        </w:rPr>
      </w:pPr>
      <w:r>
        <w:rPr>
          <w:rFonts w:ascii="Arial" w:hAnsi="Arial" w:cs="Arial"/>
          <w:color w:val="595959"/>
        </w:rPr>
        <w:t>Usage</w:t>
      </w:r>
    </w:p>
    <w:p w:rsidR="00536D6D" w:rsidRDefault="00536D6D" w:rsidP="00536D6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getVcCoefMS.onePhase</w:t>
      </w:r>
      <w:proofErr w:type="spellEnd"/>
      <w:r>
        <w:rPr>
          <w:color w:val="000000"/>
        </w:rPr>
        <w:t>(</w:t>
      </w:r>
      <w:proofErr w:type="spellStart"/>
      <w:proofErr w:type="gramEnd"/>
      <w:r w:rsidRPr="003927D6">
        <w:rPr>
          <w:color w:val="000000"/>
          <w:highlight w:val="yellow"/>
          <w:rPrChange w:id="46" w:author="krug001" w:date="2013-03-12T12:38:00Z">
            <w:rPr>
              <w:color w:val="000000"/>
            </w:rPr>
          </w:rPrChange>
        </w:rPr>
        <w:t>PNTginvATNP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design.df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v.mat</w:t>
      </w:r>
      <w:proofErr w:type="spellEnd"/>
      <w:r>
        <w:rPr>
          <w:color w:val="000000"/>
        </w:rPr>
        <w:t xml:space="preserve">, response, </w:t>
      </w:r>
      <w:proofErr w:type="spellStart"/>
      <w:r>
        <w:rPr>
          <w:color w:val="000000"/>
        </w:rPr>
        <w:t>table.legend</w:t>
      </w:r>
      <w:proofErr w:type="spellEnd"/>
      <w:r>
        <w:rPr>
          <w:color w:val="000000"/>
        </w:rPr>
        <w:t>)</w:t>
      </w:r>
    </w:p>
    <w:p w:rsidR="00536D6D" w:rsidRDefault="00536D6D" w:rsidP="00536D6D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516"/>
        <w:gridCol w:w="7600"/>
      </w:tblGrid>
      <w:tr w:rsidR="00536D6D" w:rsidTr="00536D6D">
        <w:trPr>
          <w:tblCellSpacing w:w="15" w:type="dxa"/>
        </w:trPr>
        <w:tc>
          <w:tcPr>
            <w:tcW w:w="0" w:type="auto"/>
            <w:hideMark/>
          </w:tcPr>
          <w:p w:rsidR="00536D6D" w:rsidRDefault="00536D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PNTginvATNP</w:t>
            </w:r>
            <w:proofErr w:type="spellEnd"/>
          </w:p>
        </w:tc>
        <w:tc>
          <w:tcPr>
            <w:tcW w:w="0" w:type="auto"/>
            <w:hideMark/>
          </w:tcPr>
          <w:p w:rsidR="00536D6D" w:rsidRDefault="00536D6D" w:rsidP="003927D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 of </w:t>
            </w:r>
            <w:del w:id="47" w:author="krug001" w:date="2013-03-12T12:38:00Z">
              <w:r w:rsidDel="003927D6">
                <w:rPr>
                  <w:rFonts w:ascii="Arial" w:hAnsi="Arial" w:cs="Arial"/>
                  <w:sz w:val="20"/>
                  <w:szCs w:val="20"/>
                </w:rPr>
                <w:delText xml:space="preserve">matrix </w:delText>
              </w:r>
            </w:del>
            <w:ins w:id="48" w:author="krug001" w:date="2013-03-12T12:38:00Z">
              <w:r w:rsidR="003927D6">
                <w:rPr>
                  <w:rFonts w:ascii="Arial" w:hAnsi="Arial" w:cs="Arial"/>
                  <w:sz w:val="20"/>
                  <w:szCs w:val="20"/>
                </w:rPr>
                <w:t xml:space="preserve">matrices </w:t>
              </w:r>
            </w:ins>
            <w:r>
              <w:rPr>
                <w:rFonts w:ascii="Arial" w:hAnsi="Arial" w:cs="Arial"/>
                <w:sz w:val="20"/>
                <w:szCs w:val="20"/>
              </w:rPr>
              <w:t>from the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</w:rPr>
              <w:t>blkProkMat</w:t>
            </w:r>
            <w:proofErr w:type="spellEnd"/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536D6D" w:rsidTr="00536D6D">
        <w:trPr>
          <w:tblCellSpacing w:w="15" w:type="dxa"/>
        </w:trPr>
        <w:tc>
          <w:tcPr>
            <w:tcW w:w="0" w:type="auto"/>
            <w:hideMark/>
          </w:tcPr>
          <w:p w:rsidR="00536D6D" w:rsidRDefault="00536D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design.df</w:t>
            </w:r>
            <w:proofErr w:type="spellEnd"/>
          </w:p>
        </w:tc>
        <w:tc>
          <w:tcPr>
            <w:tcW w:w="0" w:type="auto"/>
            <w:hideMark/>
          </w:tcPr>
          <w:p w:rsidR="00536D6D" w:rsidRDefault="00536D6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data frame containing the design of the experiment. </w:t>
            </w:r>
            <w:r w:rsidRPr="003927D6">
              <w:rPr>
                <w:rFonts w:ascii="Arial" w:hAnsi="Arial" w:cs="Arial"/>
                <w:sz w:val="20"/>
                <w:szCs w:val="20"/>
                <w:highlight w:val="yellow"/>
                <w:rPrChange w:id="49" w:author="krug001" w:date="2013-03-12T12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Every column must be factors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36D6D" w:rsidTr="00536D6D">
        <w:trPr>
          <w:tblCellSpacing w:w="15" w:type="dxa"/>
        </w:trPr>
        <w:tc>
          <w:tcPr>
            <w:tcW w:w="0" w:type="auto"/>
            <w:hideMark/>
          </w:tcPr>
          <w:p w:rsidR="00536D6D" w:rsidRDefault="00536D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v.mat</w:t>
            </w:r>
            <w:proofErr w:type="spellEnd"/>
          </w:p>
        </w:tc>
        <w:tc>
          <w:tcPr>
            <w:tcW w:w="0" w:type="auto"/>
            <w:hideMark/>
          </w:tcPr>
          <w:p w:rsidR="00536D6D" w:rsidRDefault="00536D6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 of matrix from the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</w:rPr>
              <w:t>getVMat.onePhase</w:t>
            </w:r>
            <w:proofErr w:type="spellEnd"/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function.</w:t>
            </w:r>
          </w:p>
        </w:tc>
      </w:tr>
      <w:tr w:rsidR="00536D6D" w:rsidTr="00536D6D">
        <w:trPr>
          <w:tblCellSpacing w:w="15" w:type="dxa"/>
        </w:trPr>
        <w:tc>
          <w:tcPr>
            <w:tcW w:w="0" w:type="auto"/>
            <w:hideMark/>
          </w:tcPr>
          <w:p w:rsidR="00536D6D" w:rsidRDefault="00536D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response</w:t>
            </w:r>
          </w:p>
        </w:tc>
        <w:tc>
          <w:tcPr>
            <w:tcW w:w="0" w:type="auto"/>
            <w:hideMark/>
          </w:tcPr>
          <w:p w:rsidR="00536D6D" w:rsidRDefault="00536D6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numeric vector contains the responses from the experiment.</w:t>
            </w:r>
          </w:p>
        </w:tc>
      </w:tr>
      <w:tr w:rsidR="00536D6D" w:rsidTr="00536D6D">
        <w:trPr>
          <w:tblCellSpacing w:w="15" w:type="dxa"/>
        </w:trPr>
        <w:tc>
          <w:tcPr>
            <w:tcW w:w="0" w:type="auto"/>
            <w:hideMark/>
          </w:tcPr>
          <w:p w:rsidR="00536D6D" w:rsidRDefault="00536D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HTMLCode"/>
                <w:rFonts w:eastAsiaTheme="minorHAnsi"/>
              </w:rPr>
              <w:t>table.legend</w:t>
            </w:r>
            <w:proofErr w:type="spellEnd"/>
          </w:p>
        </w:tc>
        <w:tc>
          <w:tcPr>
            <w:tcW w:w="0" w:type="auto"/>
            <w:hideMark/>
          </w:tcPr>
          <w:p w:rsidR="00536D6D" w:rsidRDefault="00536D6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logical allows the users to use the legend for the variance components of the ANOVA table for a large design. Default is</w:t>
            </w:r>
            <w:r>
              <w:rPr>
                <w:rStyle w:val="apple-converted-space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HTMLCode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which uses the original names.</w:t>
            </w:r>
          </w:p>
        </w:tc>
      </w:tr>
    </w:tbl>
    <w:p w:rsidR="003927D6" w:rsidRDefault="003927D6"/>
    <w:sectPr w:rsidR="0039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09"/>
    <w:rsid w:val="0007241A"/>
    <w:rsid w:val="001816E1"/>
    <w:rsid w:val="00264ED4"/>
    <w:rsid w:val="003927D6"/>
    <w:rsid w:val="00536D6D"/>
    <w:rsid w:val="007F27B3"/>
    <w:rsid w:val="008A2B62"/>
    <w:rsid w:val="009B3D09"/>
    <w:rsid w:val="009E24E2"/>
    <w:rsid w:val="00B57CD0"/>
    <w:rsid w:val="00B85897"/>
    <w:rsid w:val="00CF476E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48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1A"/>
    <w:pPr>
      <w:spacing w:before="120"/>
      <w:ind w:left="0" w:firstLine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B3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Z"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D09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0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9B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HTMLCode">
    <w:name w:val="HTML Code"/>
    <w:basedOn w:val="DefaultParagraphFont"/>
    <w:uiPriority w:val="99"/>
    <w:semiHidden/>
    <w:unhideWhenUsed/>
    <w:rsid w:val="009B3D0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B3D09"/>
  </w:style>
  <w:style w:type="paragraph" w:styleId="BalloonText">
    <w:name w:val="Balloon Text"/>
    <w:basedOn w:val="Normal"/>
    <w:link w:val="BalloonTextChar"/>
    <w:uiPriority w:val="99"/>
    <w:semiHidden/>
    <w:unhideWhenUsed/>
    <w:rsid w:val="009B3D0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09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6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D6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D6D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D6D"/>
    <w:rPr>
      <w:rFonts w:ascii="Courier New" w:eastAsia="Times New Roman" w:hAnsi="Courier New" w:cs="Courier New"/>
      <w:sz w:val="20"/>
      <w:szCs w:val="2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48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1A"/>
    <w:pPr>
      <w:spacing w:before="120"/>
      <w:ind w:left="0" w:firstLine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B3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Z"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D09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0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9B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HTMLCode">
    <w:name w:val="HTML Code"/>
    <w:basedOn w:val="DefaultParagraphFont"/>
    <w:uiPriority w:val="99"/>
    <w:semiHidden/>
    <w:unhideWhenUsed/>
    <w:rsid w:val="009B3D0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B3D09"/>
  </w:style>
  <w:style w:type="paragraph" w:styleId="BalloonText">
    <w:name w:val="Balloon Text"/>
    <w:basedOn w:val="Normal"/>
    <w:link w:val="BalloonTextChar"/>
    <w:uiPriority w:val="99"/>
    <w:semiHidden/>
    <w:unhideWhenUsed/>
    <w:rsid w:val="009B3D0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09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36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D6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D6D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D6D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krug001</dc:creator>
  <cp:lastModifiedBy>Kevin Chang</cp:lastModifiedBy>
  <cp:revision>3</cp:revision>
  <dcterms:created xsi:type="dcterms:W3CDTF">2013-03-12T03:33:00Z</dcterms:created>
  <dcterms:modified xsi:type="dcterms:W3CDTF">2013-03-13T11:06:00Z</dcterms:modified>
</cp:coreProperties>
</file>