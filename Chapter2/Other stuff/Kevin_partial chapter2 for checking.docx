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43" w:rsidRPr="0030650F" w:rsidRDefault="0030650F" w:rsidP="0030650F">
      <w:r w:rsidRPr="0030650F">
        <w:t>Efforts have been made to develop a general theory for the design of two-phase experiments \</w:t>
      </w:r>
      <w:proofErr w:type="spellStart"/>
      <w:r w:rsidRPr="0030650F">
        <w:t>citep</w:t>
      </w:r>
      <w:proofErr w:type="spellEnd"/>
      <w:r w:rsidRPr="0030650F">
        <w:t>{Brien1983, Wood1988, Brien1999, Jarrett2008}. \cite{Brien1983} defined a set of factors in an experiment as a \</w:t>
      </w:r>
      <w:proofErr w:type="spellStart"/>
      <w:proofErr w:type="gramStart"/>
      <w:r w:rsidRPr="0030650F">
        <w:t>emph</w:t>
      </w:r>
      <w:proofErr w:type="spellEnd"/>
      <w:r w:rsidRPr="0030650F">
        <w:t>{</w:t>
      </w:r>
      <w:proofErr w:type="gramEnd"/>
      <w:r w:rsidRPr="0030650F">
        <w:t>tier}. Two-phase experiments involve three tiers of factors</w:t>
      </w:r>
      <w:ins w:id="0" w:author="Seamus Harris" w:date="2014-01-24T10:56:00Z">
        <w:r w:rsidR="00F84070">
          <w:t>:</w:t>
        </w:r>
      </w:ins>
      <w:del w:id="1" w:author="Seamus Harris" w:date="2014-01-24T10:56:00Z">
        <w:r w:rsidRPr="0030650F" w:rsidDel="00F84070">
          <w:delText>,</w:delText>
        </w:r>
      </w:del>
      <w:r w:rsidRPr="0030650F">
        <w:t xml:space="preserve"> two tiers of block factors and one tier of treatment factors. Consequently, two-phase experiments are also known as \</w:t>
      </w:r>
      <w:proofErr w:type="spellStart"/>
      <w:r w:rsidRPr="0030650F">
        <w:t>emph</w:t>
      </w:r>
      <w:proofErr w:type="spellEnd"/>
      <w:r w:rsidRPr="0030650F">
        <w:t xml:space="preserve">{multi-tiered experiments}. Tiers 1 and 2 comprise block factors from the Phase 2 and 1 </w:t>
      </w:r>
      <w:proofErr w:type="gramStart"/>
      <w:r w:rsidRPr="0030650F">
        <w:t>experiments</w:t>
      </w:r>
      <w:proofErr w:type="gramEnd"/>
      <w:r w:rsidRPr="0030650F">
        <w:t>, respectively</w:t>
      </w:r>
      <w:ins w:id="2" w:author="Seamus Harris" w:date="2014-01-24T10:57:00Z">
        <w:r w:rsidR="00F84070">
          <w:t>,</w:t>
        </w:r>
      </w:ins>
      <w:del w:id="3" w:author="Seamus Harris" w:date="2014-01-24T10:57:00Z">
        <w:r w:rsidRPr="0030650F" w:rsidDel="00F84070">
          <w:delText>.</w:delText>
        </w:r>
      </w:del>
      <w:r w:rsidRPr="0030650F">
        <w:t xml:space="preserve"> </w:t>
      </w:r>
      <w:ins w:id="4" w:author="Seamus Harris" w:date="2014-01-24T10:57:00Z">
        <w:r w:rsidR="00F84070">
          <w:t xml:space="preserve">While </w:t>
        </w:r>
      </w:ins>
      <w:r w:rsidRPr="0030650F">
        <w:t xml:space="preserve">Tier 3 contains the treatment factors of </w:t>
      </w:r>
      <w:commentRangeStart w:id="5"/>
      <w:ins w:id="6" w:author="Seamus Harris" w:date="2014-01-24T10:54:00Z">
        <w:r w:rsidR="003C37C7">
          <w:t xml:space="preserve">all </w:t>
        </w:r>
      </w:ins>
      <w:r w:rsidRPr="0030650F">
        <w:t xml:space="preserve">the </w:t>
      </w:r>
      <w:del w:id="7" w:author="Seamus Harris" w:date="2014-01-24T10:54:00Z">
        <w:r w:rsidRPr="0030650F" w:rsidDel="003C37C7">
          <w:delText xml:space="preserve">overall </w:delText>
        </w:r>
      </w:del>
      <w:r w:rsidRPr="0030650F">
        <w:t>experiments</w:t>
      </w:r>
      <w:commentRangeEnd w:id="5"/>
      <w:r w:rsidR="003C37C7">
        <w:rPr>
          <w:rStyle w:val="CommentReference"/>
        </w:rPr>
        <w:commentReference w:id="5"/>
      </w:r>
      <w:r w:rsidRPr="0030650F">
        <w:t xml:space="preserve">. </w:t>
      </w:r>
      <w:commentRangeStart w:id="8"/>
      <w:del w:id="9" w:author="Seamus Harris" w:date="2014-01-24T10:54:00Z">
        <w:r w:rsidRPr="0030650F" w:rsidDel="003C37C7">
          <w:delText>In a</w:delText>
        </w:r>
      </w:del>
      <w:ins w:id="10" w:author="Seamus Harris" w:date="2014-01-24T10:54:00Z">
        <w:r w:rsidR="003C37C7">
          <w:t>A</w:t>
        </w:r>
      </w:ins>
      <w:r w:rsidRPr="0030650F">
        <w:t>ddition</w:t>
      </w:r>
      <w:ins w:id="11" w:author="Seamus Harris" w:date="2014-01-24T10:54:00Z">
        <w:r w:rsidR="003C37C7">
          <w:t>ally</w:t>
        </w:r>
        <w:commentRangeEnd w:id="8"/>
        <w:r w:rsidR="003C37C7">
          <w:rPr>
            <w:rStyle w:val="CommentReference"/>
          </w:rPr>
          <w:commentReference w:id="8"/>
        </w:r>
      </w:ins>
      <w:r w:rsidRPr="0030650F">
        <w:t>, the design</w:t>
      </w:r>
      <w:del w:id="12" w:author="Seamus Harris" w:date="2014-01-24T10:54:00Z">
        <w:r w:rsidRPr="0030650F" w:rsidDel="003C37C7">
          <w:delText>ing</w:delText>
        </w:r>
      </w:del>
      <w:r w:rsidRPr="0030650F">
        <w:t xml:space="preserve"> procedure for t</w:t>
      </w:r>
      <w:bookmarkStart w:id="13" w:name="_GoBack"/>
      <w:bookmarkEnd w:id="13"/>
      <w:r w:rsidRPr="0030650F">
        <w:t>he two-phase experiments consist</w:t>
      </w:r>
      <w:ins w:id="14" w:author="Seamus Harris" w:date="2014-01-24T10:54:00Z">
        <w:r w:rsidR="003C37C7">
          <w:t>s</w:t>
        </w:r>
      </w:ins>
      <w:r w:rsidRPr="0030650F">
        <w:t xml:space="preserve"> of a two-step process: (1) the allocation of treatments to experimental units in the Phase 1 experiment and (2) the allocation of experimental units from the Phase 1 experiment to </w:t>
      </w:r>
      <w:commentRangeStart w:id="15"/>
      <w:del w:id="16" w:author="Seamus Harris" w:date="2014-01-24T11:03:00Z">
        <w:r w:rsidRPr="0030650F" w:rsidDel="00F84070">
          <w:delText xml:space="preserve">the experimental units </w:delText>
        </w:r>
      </w:del>
      <w:commentRangeEnd w:id="15"/>
      <w:r w:rsidR="00F84070">
        <w:rPr>
          <w:rStyle w:val="CommentReference"/>
        </w:rPr>
        <w:commentReference w:id="15"/>
      </w:r>
      <w:r w:rsidRPr="0030650F">
        <w:t xml:space="preserve">in the Phase 2 experiment. Hence, the randomisation procedure generally </w:t>
      </w:r>
      <w:del w:id="17" w:author="Seamus Harris" w:date="2014-01-24T10:55:00Z">
        <w:r w:rsidRPr="0030650F" w:rsidDel="003C37C7">
          <w:delText xml:space="preserve">needs to </w:delText>
        </w:r>
      </w:del>
      <w:ins w:id="18" w:author="Seamus Harris" w:date="2014-01-24T10:55:00Z">
        <w:r w:rsidR="003C37C7">
          <w:t xml:space="preserve">must </w:t>
        </w:r>
      </w:ins>
      <w:r w:rsidRPr="0030650F">
        <w:t xml:space="preserve">be preformed twice for </w:t>
      </w:r>
      <w:commentRangeStart w:id="19"/>
      <w:del w:id="20" w:author="Seamus Harris" w:date="2014-01-24T11:04:00Z">
        <w:r w:rsidRPr="0030650F" w:rsidDel="00F84070">
          <w:delText>each of these two</w:delText>
        </w:r>
      </w:del>
      <w:ins w:id="21" w:author="Seamus Harris" w:date="2014-01-24T11:04:00Z">
        <w:r w:rsidR="00F84070">
          <w:t>both these</w:t>
        </w:r>
        <w:commentRangeEnd w:id="19"/>
        <w:r w:rsidR="00F84070">
          <w:rPr>
            <w:rStyle w:val="CommentReference"/>
          </w:rPr>
          <w:commentReference w:id="19"/>
        </w:r>
      </w:ins>
      <w:r w:rsidRPr="0030650F">
        <w:t xml:space="preserve"> allocations. \cite{Brien2006b} thus named the randomisation procedure for the multi-tiered experiments, including the two-phase experiments, \</w:t>
      </w:r>
      <w:proofErr w:type="spellStart"/>
      <w:r w:rsidRPr="0030650F">
        <w:t>emph</w:t>
      </w:r>
      <w:proofErr w:type="spellEnd"/>
      <w:r w:rsidRPr="0030650F">
        <w:t>{multiple randomisation}, and compared and contrasted six different types of multiple randomisation procedures. The method used to separate the total variability into different sources of variation is known as \</w:t>
      </w:r>
      <w:proofErr w:type="spellStart"/>
      <w:r w:rsidRPr="0030650F">
        <w:t>emph</w:t>
      </w:r>
      <w:proofErr w:type="spellEnd"/>
      <w:r w:rsidRPr="0030650F">
        <w:t xml:space="preserve">{information decomposition}. </w:t>
      </w:r>
      <w:ins w:id="22" w:author="Seamus Harris" w:date="2014-01-24T10:55:00Z">
        <w:r w:rsidR="003C37C7" w:rsidRPr="0030650F">
          <w:t>\cite{Brien2009, Brien2010}</w:t>
        </w:r>
        <w:r w:rsidR="003C37C7">
          <w:t xml:space="preserve"> discussed </w:t>
        </w:r>
      </w:ins>
      <w:del w:id="23" w:author="Seamus Harris" w:date="2014-01-24T10:55:00Z">
        <w:r w:rsidRPr="0030650F" w:rsidDel="003C37C7">
          <w:delText>T</w:delText>
        </w:r>
      </w:del>
      <w:ins w:id="24" w:author="Seamus Harris" w:date="2014-01-24T10:55:00Z">
        <w:r w:rsidR="003C37C7">
          <w:t>t</w:t>
        </w:r>
      </w:ins>
      <w:r w:rsidRPr="0030650F">
        <w:t>he decomposition of the data space for different multiple randomisation procedures</w:t>
      </w:r>
      <w:del w:id="25" w:author="Seamus Harris" w:date="2014-01-24T10:55:00Z">
        <w:r w:rsidRPr="0030650F" w:rsidDel="003C37C7">
          <w:delText xml:space="preserve"> was discussed by \cite{Brien2009, Brien2010}</w:delText>
        </w:r>
      </w:del>
      <w:r w:rsidRPr="0030650F">
        <w:t>. \cite{Brien2011} gave simple explanations of existing theories, together with some fundamentals of the design of two-phase experiments. Additionally, \cite{Brien2011} provided a set of basic rules for deriving the EMS</w:t>
      </w:r>
      <w:ins w:id="26" w:author="Seamus Harris" w:date="2014-01-24T10:56:00Z">
        <w:r w:rsidR="003C37C7">
          <w:t>,</w:t>
        </w:r>
      </w:ins>
      <w:del w:id="27" w:author="Seamus Harris" w:date="2014-01-24T10:56:00Z">
        <w:r w:rsidRPr="0030650F" w:rsidDel="003C37C7">
          <w:delText>;</w:delText>
        </w:r>
      </w:del>
      <w:r w:rsidRPr="0030650F">
        <w:t xml:space="preserve"> but these rules were applied manually and only for the generally balanced design \</w:t>
      </w:r>
      <w:proofErr w:type="gramStart"/>
      <w:r w:rsidRPr="0030650F">
        <w:t>cite{</w:t>
      </w:r>
      <w:proofErr w:type="gramEnd"/>
      <w:r w:rsidRPr="0030650F">
        <w:t xml:space="preserve">Payne2003}.  </w:t>
      </w:r>
    </w:p>
    <w:sectPr w:rsidR="00136D43" w:rsidRPr="0030650F" w:rsidSect="00D8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Seamus Harris" w:date="2014-01-24T11:06:00Z" w:initials="SH">
    <w:p w:rsidR="003C37C7" w:rsidRDefault="003C37C7">
      <w:pPr>
        <w:pStyle w:val="CommentText"/>
      </w:pPr>
      <w:r>
        <w:rPr>
          <w:rStyle w:val="CommentReference"/>
        </w:rPr>
        <w:annotationRef/>
      </w:r>
      <w:r>
        <w:t>Or maybe ‘all phases of the experiments’?</w:t>
      </w:r>
    </w:p>
  </w:comment>
  <w:comment w:id="8" w:author="Seamus Harris" w:date="2014-01-24T11:06:00Z" w:initials="SH">
    <w:p w:rsidR="003C37C7" w:rsidRDefault="003C37C7">
      <w:pPr>
        <w:pStyle w:val="CommentText"/>
      </w:pPr>
      <w:r>
        <w:rPr>
          <w:rStyle w:val="CommentReference"/>
        </w:rPr>
        <w:annotationRef/>
      </w:r>
      <w:r>
        <w:t>Just shorter so I think generally preferable.</w:t>
      </w:r>
    </w:p>
  </w:comment>
  <w:comment w:id="15" w:author="Seamus Harris" w:date="2014-01-24T11:06:00Z" w:initials="SH">
    <w:p w:rsidR="00F84070" w:rsidRDefault="00F84070">
      <w:pPr>
        <w:pStyle w:val="CommentText"/>
      </w:pPr>
      <w:r>
        <w:rPr>
          <w:rStyle w:val="CommentReference"/>
        </w:rPr>
        <w:annotationRef/>
      </w:r>
      <w:r>
        <w:t>Please double check. Was this superfluous to your meaning? It seemed that way.</w:t>
      </w:r>
    </w:p>
  </w:comment>
  <w:comment w:id="19" w:author="Seamus Harris" w:date="2014-01-24T11:06:00Z" w:initials="SH">
    <w:p w:rsidR="00F84070" w:rsidRDefault="00F84070">
      <w:pPr>
        <w:pStyle w:val="CommentText"/>
      </w:pPr>
      <w:r>
        <w:rPr>
          <w:rStyle w:val="CommentReference"/>
        </w:rPr>
        <w:annotationRef/>
      </w:r>
      <w:r>
        <w:t>Where possible, replace longer phrases with shorter alternatives that have the same meaning.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trackRevisions/>
  <w:defaultTabStop w:val="720"/>
  <w:characterSpacingControl w:val="doNotCompress"/>
  <w:compat>
    <w:useFELayout/>
  </w:compat>
  <w:rsids>
    <w:rsidRoot w:val="0030650F"/>
    <w:rsid w:val="00136D43"/>
    <w:rsid w:val="0030650F"/>
    <w:rsid w:val="003C37C7"/>
    <w:rsid w:val="00570039"/>
    <w:rsid w:val="00D87232"/>
    <w:rsid w:val="00F84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EastAsia" w:hAnsi="Courier New" w:cs="Courier New"/>
        <w:color w:val="000000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7C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7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7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color w:val="000000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292</Words>
  <Characters>1602</Characters>
  <Application>Microsoft Office Word</Application>
  <DocSecurity>0</DocSecurity>
  <Lines>34</Lines>
  <Paragraphs>19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Seamus Harris</cp:lastModifiedBy>
  <cp:revision>4</cp:revision>
  <dcterms:created xsi:type="dcterms:W3CDTF">2014-01-24T02:50:00Z</dcterms:created>
  <dcterms:modified xsi:type="dcterms:W3CDTF">2014-01-24T03:06:00Z</dcterms:modified>
</cp:coreProperties>
</file>